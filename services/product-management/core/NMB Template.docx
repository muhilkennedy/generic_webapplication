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AA40" w14:textId="77777777" w:rsidR="00CC0168" w:rsidRPr="002064B8" w:rsidRDefault="00CC0168" w:rsidP="00497E67">
      <w:pPr>
        <w:widowControl w:val="0"/>
        <w:snapToGrid w:val="0"/>
        <w:ind w:left="0"/>
        <w:rPr>
          <w:rFonts w:ascii="Century Gothic" w:eastAsiaTheme="minorEastAsia" w:hAnsi="Century Gothic"/>
          <w:szCs w:val="20"/>
          <w:lang w:val="en-US" w:eastAsia="zh-CN"/>
        </w:rPr>
      </w:pPr>
    </w:p>
    <w:p w14:paraId="10E2F9EC" w14:textId="77777777" w:rsidR="00E60872" w:rsidRPr="00497E67" w:rsidRDefault="00E60872" w:rsidP="00497E67">
      <w:pPr>
        <w:widowControl w:val="0"/>
        <w:snapToGrid w:val="0"/>
        <w:ind w:left="0"/>
        <w:rPr>
          <w:rFonts w:ascii="Century Gothic" w:hAnsi="Century Gothic"/>
          <w:szCs w:val="20"/>
          <w:lang w:val="en-US"/>
        </w:rPr>
      </w:pPr>
    </w:p>
    <w:p w14:paraId="6E9A8DB4" w14:textId="77777777" w:rsidR="002D10B2" w:rsidRPr="00497E67" w:rsidRDefault="007727FC" w:rsidP="00497E67">
      <w:pPr>
        <w:pStyle w:val="FaureciaText"/>
        <w:widowControl w:val="0"/>
        <w:snapToGrid w:val="0"/>
        <w:spacing w:before="0" w:after="0"/>
        <w:ind w:left="0"/>
        <w:jc w:val="center"/>
        <w:rPr>
          <w:rFonts w:ascii="Century Gothic" w:hAnsi="Century Gothic"/>
          <w:b/>
          <w:bCs/>
          <w:szCs w:val="20"/>
          <w:lang w:val="en-US"/>
        </w:rPr>
      </w:pPr>
      <w:r w:rsidRPr="00497E67">
        <w:rPr>
          <w:rFonts w:ascii="Century Gothic" w:hAnsi="Century Gothic"/>
          <w:b/>
          <w:bCs/>
          <w:szCs w:val="20"/>
          <w:lang w:val="en-US"/>
        </w:rPr>
        <w:t xml:space="preserve">Letter of </w:t>
      </w:r>
      <w:r w:rsidR="002D10B2" w:rsidRPr="00497E67">
        <w:rPr>
          <w:rFonts w:ascii="Century Gothic" w:hAnsi="Century Gothic"/>
          <w:b/>
          <w:bCs/>
          <w:szCs w:val="20"/>
          <w:lang w:val="en-US"/>
        </w:rPr>
        <w:t xml:space="preserve">Nomination – </w:t>
      </w:r>
      <w:r w:rsidR="007500EE" w:rsidRPr="00497E67">
        <w:rPr>
          <w:rFonts w:ascii="Century Gothic" w:hAnsi="Century Gothic"/>
          <w:b/>
          <w:bCs/>
          <w:szCs w:val="20"/>
          <w:highlight w:val="yellow"/>
          <w:lang w:val="en-US"/>
        </w:rPr>
        <w:t>[</w:t>
      </w:r>
      <w:r w:rsidR="007A29E0" w:rsidRPr="00497E67">
        <w:rPr>
          <w:rFonts w:ascii="Century Gothic" w:hAnsi="Century Gothic"/>
          <w:b/>
          <w:bCs/>
          <w:szCs w:val="20"/>
          <w:lang w:val="en-US"/>
        </w:rPr>
        <w:t>Program Name</w:t>
      </w:r>
      <w:r w:rsidR="007500EE" w:rsidRPr="00497E67">
        <w:rPr>
          <w:rFonts w:ascii="Century Gothic" w:hAnsi="Century Gothic"/>
          <w:b/>
          <w:bCs/>
          <w:szCs w:val="20"/>
          <w:highlight w:val="yellow"/>
          <w:lang w:val="en-US"/>
        </w:rPr>
        <w:t>]</w:t>
      </w:r>
      <w:r w:rsidR="007500EE" w:rsidRPr="00497E67">
        <w:rPr>
          <w:rFonts w:ascii="Century Gothic" w:hAnsi="Century Gothic"/>
          <w:b/>
          <w:bCs/>
          <w:szCs w:val="20"/>
          <w:lang w:val="en-US"/>
        </w:rPr>
        <w:t xml:space="preserve"> – </w:t>
      </w:r>
      <w:r w:rsidR="007500EE" w:rsidRPr="00497E67">
        <w:rPr>
          <w:rFonts w:ascii="Century Gothic" w:hAnsi="Century Gothic"/>
          <w:b/>
          <w:bCs/>
          <w:szCs w:val="20"/>
          <w:highlight w:val="yellow"/>
          <w:lang w:val="en-US"/>
        </w:rPr>
        <w:t>[</w:t>
      </w:r>
      <w:r w:rsidR="007500EE" w:rsidRPr="00497E67">
        <w:rPr>
          <w:rFonts w:ascii="Century Gothic" w:hAnsi="Century Gothic"/>
          <w:b/>
          <w:bCs/>
          <w:szCs w:val="20"/>
          <w:lang w:val="en-US"/>
        </w:rPr>
        <w:t>Scope of Supplier</w:t>
      </w:r>
      <w:r w:rsidR="007500EE" w:rsidRPr="00497E67">
        <w:rPr>
          <w:rFonts w:ascii="Century Gothic" w:hAnsi="Century Gothic"/>
          <w:b/>
          <w:bCs/>
          <w:szCs w:val="20"/>
          <w:highlight w:val="yellow"/>
          <w:lang w:val="en-US"/>
        </w:rPr>
        <w:t>]</w:t>
      </w:r>
      <w:r w:rsidR="005F662E" w:rsidRPr="00497E67">
        <w:rPr>
          <w:rFonts w:ascii="Century Gothic" w:hAnsi="Century Gothic"/>
          <w:b/>
          <w:bCs/>
          <w:szCs w:val="20"/>
          <w:lang w:val="en-US"/>
        </w:rPr>
        <w:t xml:space="preserve"> </w:t>
      </w:r>
    </w:p>
    <w:p w14:paraId="3A3B215C" w14:textId="77777777" w:rsidR="009E7FBF" w:rsidRPr="00497E67" w:rsidRDefault="009E7FBF" w:rsidP="00497E67">
      <w:pPr>
        <w:widowControl w:val="0"/>
        <w:snapToGrid w:val="0"/>
        <w:ind w:left="0"/>
        <w:rPr>
          <w:rFonts w:ascii="Century Gothic" w:hAnsi="Century Gothic"/>
          <w:color w:val="000000"/>
          <w:szCs w:val="20"/>
          <w:lang w:val="en-US"/>
        </w:rPr>
      </w:pPr>
    </w:p>
    <w:p w14:paraId="097BA0B7" w14:textId="77777777" w:rsidR="00DB6D48" w:rsidRPr="00497E67" w:rsidRDefault="009E7FBF" w:rsidP="00497E67">
      <w:pPr>
        <w:widowControl w:val="0"/>
        <w:snapToGrid w:val="0"/>
        <w:ind w:left="0"/>
        <w:rPr>
          <w:rFonts w:ascii="Century Gothic" w:hAnsi="Century Gothic"/>
          <w:szCs w:val="20"/>
          <w:lang w:val="en-US"/>
        </w:rPr>
      </w:pPr>
      <w:r w:rsidRPr="00497E67">
        <w:rPr>
          <w:rFonts w:ascii="Century Gothic" w:hAnsi="Century Gothic"/>
          <w:color w:val="000000"/>
          <w:szCs w:val="20"/>
          <w:lang w:val="en-US"/>
        </w:rPr>
        <w:t>This Letter of Nomination (“</w:t>
      </w:r>
      <w:r w:rsidRPr="00497E67">
        <w:rPr>
          <w:rFonts w:ascii="Century Gothic" w:hAnsi="Century Gothic"/>
          <w:b/>
          <w:bCs/>
          <w:color w:val="000000"/>
          <w:szCs w:val="20"/>
          <w:lang w:val="en-US"/>
        </w:rPr>
        <w:t>LON</w:t>
      </w:r>
      <w:r w:rsidRPr="00497E67">
        <w:rPr>
          <w:rFonts w:ascii="Century Gothic" w:hAnsi="Century Gothic"/>
          <w:color w:val="000000"/>
          <w:szCs w:val="20"/>
          <w:lang w:val="en-US"/>
        </w:rPr>
        <w:t xml:space="preserve">”) is </w:t>
      </w:r>
      <w:r w:rsidR="00F15C82" w:rsidRPr="00497E67">
        <w:rPr>
          <w:rFonts w:ascii="Century Gothic" w:hAnsi="Century Gothic"/>
          <w:color w:val="000000"/>
          <w:szCs w:val="20"/>
          <w:lang w:val="en-US"/>
        </w:rPr>
        <w:t xml:space="preserve">issued </w:t>
      </w:r>
      <w:r w:rsidRPr="00497E67">
        <w:rPr>
          <w:rFonts w:ascii="Century Gothic" w:hAnsi="Century Gothic"/>
          <w:color w:val="000000"/>
          <w:szCs w:val="20"/>
          <w:lang w:val="en-US"/>
        </w:rPr>
        <w:t xml:space="preserve">on _______________ </w:t>
      </w:r>
      <w:r w:rsidR="005A5C7E" w:rsidRPr="00497E67">
        <w:rPr>
          <w:rFonts w:ascii="Century Gothic" w:hAnsi="Century Gothic"/>
          <w:color w:val="000000"/>
          <w:szCs w:val="20"/>
          <w:lang w:val="en-US"/>
        </w:rPr>
        <w:t xml:space="preserve">(the </w:t>
      </w:r>
      <w:r w:rsidRPr="00497E67">
        <w:rPr>
          <w:rFonts w:ascii="Century Gothic" w:hAnsi="Century Gothic"/>
          <w:color w:val="000000"/>
          <w:szCs w:val="20"/>
          <w:lang w:val="en-US"/>
        </w:rPr>
        <w:t>“</w:t>
      </w:r>
      <w:r w:rsidRPr="00497E67">
        <w:rPr>
          <w:rFonts w:ascii="Century Gothic" w:hAnsi="Century Gothic"/>
          <w:b/>
          <w:bCs/>
          <w:color w:val="000000"/>
          <w:szCs w:val="20"/>
          <w:lang w:val="en-US"/>
        </w:rPr>
        <w:t>Effective Date</w:t>
      </w:r>
      <w:r w:rsidRPr="00497E67">
        <w:rPr>
          <w:rFonts w:ascii="Century Gothic" w:hAnsi="Century Gothic"/>
          <w:color w:val="000000"/>
          <w:szCs w:val="20"/>
          <w:lang w:val="en-US"/>
        </w:rPr>
        <w:t>”</w:t>
      </w:r>
      <w:r w:rsidR="005A5C7E" w:rsidRPr="00497E67">
        <w:rPr>
          <w:rFonts w:ascii="Century Gothic" w:hAnsi="Century Gothic"/>
          <w:color w:val="000000"/>
          <w:szCs w:val="20"/>
          <w:lang w:val="en-US"/>
        </w:rPr>
        <w:t>)</w:t>
      </w:r>
      <w:r w:rsidRPr="00497E67">
        <w:rPr>
          <w:rFonts w:ascii="Century Gothic" w:hAnsi="Century Gothic"/>
          <w:color w:val="000000"/>
          <w:szCs w:val="20"/>
          <w:lang w:val="en-US"/>
        </w:rPr>
        <w:t xml:space="preserve">, </w:t>
      </w:r>
    </w:p>
    <w:p w14:paraId="66D13B3C" w14:textId="77777777" w:rsidR="00DB6D48" w:rsidRPr="00497E67" w:rsidRDefault="00DB6D48" w:rsidP="00497E67">
      <w:pPr>
        <w:widowControl w:val="0"/>
        <w:snapToGrid w:val="0"/>
        <w:rPr>
          <w:rFonts w:ascii="Century Gothic" w:hAnsi="Century Gothic"/>
          <w:szCs w:val="20"/>
          <w:lang w:val="en-GB"/>
        </w:rPr>
      </w:pPr>
    </w:p>
    <w:tbl>
      <w:tblPr>
        <w:tblW w:w="9250" w:type="dxa"/>
        <w:tblLayout w:type="fixed"/>
        <w:tblCellMar>
          <w:left w:w="70" w:type="dxa"/>
          <w:right w:w="70" w:type="dxa"/>
        </w:tblCellMar>
        <w:tblLook w:val="0000" w:firstRow="0" w:lastRow="0" w:firstColumn="0" w:lastColumn="0" w:noHBand="0" w:noVBand="0"/>
      </w:tblPr>
      <w:tblGrid>
        <w:gridCol w:w="1204"/>
        <w:gridCol w:w="8046"/>
      </w:tblGrid>
      <w:tr w:rsidR="00DB6D48" w:rsidRPr="00ED081A" w14:paraId="1F012DF1" w14:textId="77777777" w:rsidTr="005F662E">
        <w:tc>
          <w:tcPr>
            <w:tcW w:w="1204" w:type="dxa"/>
          </w:tcPr>
          <w:p w14:paraId="03DA53D4" w14:textId="77777777" w:rsidR="00DB6D48" w:rsidRPr="00497E67" w:rsidRDefault="00F15C82" w:rsidP="00497E67">
            <w:pPr>
              <w:widowControl w:val="0"/>
              <w:snapToGrid w:val="0"/>
              <w:ind w:left="0"/>
              <w:rPr>
                <w:rFonts w:ascii="Century Gothic" w:hAnsi="Century Gothic"/>
                <w:bCs/>
                <w:szCs w:val="20"/>
                <w:lang w:val="en-GB"/>
              </w:rPr>
            </w:pPr>
            <w:r w:rsidRPr="00497E67">
              <w:rPr>
                <w:rFonts w:ascii="Century Gothic" w:hAnsi="Century Gothic"/>
                <w:bCs/>
                <w:szCs w:val="20"/>
                <w:lang w:val="en-GB"/>
              </w:rPr>
              <w:t>By</w:t>
            </w:r>
          </w:p>
        </w:tc>
        <w:tc>
          <w:tcPr>
            <w:tcW w:w="8046" w:type="dxa"/>
          </w:tcPr>
          <w:p w14:paraId="69CE9620" w14:textId="77777777" w:rsidR="00DB6D48" w:rsidRPr="00497E67" w:rsidRDefault="00846B17" w:rsidP="00497E67">
            <w:pPr>
              <w:pStyle w:val="CommentText"/>
              <w:widowControl w:val="0"/>
              <w:tabs>
                <w:tab w:val="left" w:pos="2036"/>
                <w:tab w:val="left" w:pos="2396"/>
              </w:tabs>
              <w:snapToGrid w:val="0"/>
              <w:jc w:val="both"/>
              <w:rPr>
                <w:rFonts w:ascii="Century Gothic" w:hAnsi="Century Gothic"/>
              </w:rPr>
            </w:pPr>
            <w:r w:rsidRPr="00497E67">
              <w:rPr>
                <w:rFonts w:ascii="Century Gothic" w:hAnsi="Century Gothic"/>
                <w:b/>
                <w:bCs/>
                <w:color w:val="000000"/>
              </w:rPr>
              <w:t xml:space="preserve">FAURECIA </w:t>
            </w:r>
            <w:r w:rsidR="007500EE" w:rsidRPr="00497E67">
              <w:rPr>
                <w:rFonts w:ascii="Century Gothic" w:hAnsi="Century Gothic"/>
                <w:b/>
                <w:bCs/>
                <w:color w:val="000000"/>
                <w:highlight w:val="yellow"/>
              </w:rPr>
              <w:t>[</w:t>
            </w:r>
            <w:r w:rsidR="007500EE" w:rsidRPr="00497E67">
              <w:rPr>
                <w:rFonts w:ascii="Century Gothic" w:hAnsi="Century Gothic"/>
                <w:b/>
                <w:bCs/>
                <w:color w:val="000000"/>
              </w:rPr>
              <w:t>FULL LEGAL ENTITY NAME</w:t>
            </w:r>
            <w:r w:rsidR="007500EE" w:rsidRPr="00497E67">
              <w:rPr>
                <w:rFonts w:ascii="Century Gothic" w:hAnsi="Century Gothic"/>
                <w:b/>
                <w:bCs/>
                <w:color w:val="000000"/>
                <w:highlight w:val="yellow"/>
              </w:rPr>
              <w:t>]</w:t>
            </w:r>
          </w:p>
          <w:p w14:paraId="3562269D" w14:textId="77777777" w:rsidR="00DB6D48" w:rsidRPr="00497E67" w:rsidRDefault="00DB6D48" w:rsidP="00497E67">
            <w:pPr>
              <w:pStyle w:val="CommentText"/>
              <w:widowControl w:val="0"/>
              <w:tabs>
                <w:tab w:val="left" w:pos="2036"/>
                <w:tab w:val="left" w:pos="2396"/>
              </w:tabs>
              <w:snapToGrid w:val="0"/>
              <w:jc w:val="both"/>
              <w:rPr>
                <w:rFonts w:ascii="Century Gothic" w:hAnsi="Century Gothic"/>
              </w:rPr>
            </w:pPr>
          </w:p>
          <w:p w14:paraId="11701879" w14:textId="77777777" w:rsidR="00DB6D48" w:rsidRPr="00497E67" w:rsidRDefault="00DB6D48" w:rsidP="00497E67">
            <w:pPr>
              <w:widowControl w:val="0"/>
              <w:snapToGrid w:val="0"/>
              <w:ind w:left="0"/>
              <w:rPr>
                <w:rFonts w:ascii="Century Gothic" w:hAnsi="Century Gothic"/>
                <w:color w:val="000000"/>
                <w:szCs w:val="20"/>
                <w:lang w:val="en-US"/>
              </w:rPr>
            </w:pPr>
            <w:r w:rsidRPr="00497E67">
              <w:rPr>
                <w:rFonts w:ascii="Century Gothic" w:hAnsi="Century Gothic"/>
                <w:color w:val="000000"/>
                <w:szCs w:val="20"/>
                <w:lang w:val="en-US"/>
              </w:rPr>
              <w:t xml:space="preserve">A </w:t>
            </w:r>
            <w:r w:rsidR="007500EE" w:rsidRPr="00497E67">
              <w:rPr>
                <w:rFonts w:ascii="Century Gothic" w:hAnsi="Century Gothic"/>
                <w:color w:val="000000"/>
                <w:szCs w:val="20"/>
                <w:lang w:val="en-US"/>
              </w:rPr>
              <w:t xml:space="preserve">limited liability </w:t>
            </w:r>
            <w:r w:rsidRPr="00497E67">
              <w:rPr>
                <w:rFonts w:ascii="Century Gothic" w:hAnsi="Century Gothic"/>
                <w:color w:val="000000"/>
                <w:szCs w:val="20"/>
                <w:lang w:val="en-US"/>
              </w:rPr>
              <w:t xml:space="preserve">company, organized and existing under the laws of </w:t>
            </w:r>
            <w:r w:rsidR="005F662E" w:rsidRPr="00497E67">
              <w:rPr>
                <w:rFonts w:ascii="Century Gothic" w:hAnsi="Century Gothic"/>
                <w:color w:val="000000"/>
                <w:szCs w:val="20"/>
                <w:lang w:val="en-US"/>
              </w:rPr>
              <w:t>_______________</w:t>
            </w:r>
            <w:r w:rsidRPr="00497E67">
              <w:rPr>
                <w:rFonts w:ascii="Century Gothic" w:hAnsi="Century Gothic"/>
                <w:szCs w:val="20"/>
                <w:lang w:val="en-GB"/>
              </w:rPr>
              <w:t>,</w:t>
            </w:r>
            <w:r w:rsidRPr="00497E67">
              <w:rPr>
                <w:rFonts w:ascii="Century Gothic" w:hAnsi="Century Gothic"/>
                <w:color w:val="000000"/>
                <w:szCs w:val="20"/>
                <w:lang w:val="en-US"/>
              </w:rPr>
              <w:t xml:space="preserve"> with a share capital of </w:t>
            </w:r>
            <w:r w:rsidR="007500EE" w:rsidRPr="00497E67">
              <w:rPr>
                <w:rFonts w:ascii="Century Gothic" w:hAnsi="Century Gothic"/>
                <w:color w:val="000000"/>
                <w:szCs w:val="20"/>
                <w:lang w:val="en-US"/>
              </w:rPr>
              <w:t>E</w:t>
            </w:r>
            <w:r w:rsidRPr="00497E67">
              <w:rPr>
                <w:rFonts w:ascii="Century Gothic" w:hAnsi="Century Gothic"/>
                <w:color w:val="000000"/>
                <w:szCs w:val="20"/>
                <w:lang w:val="en-US"/>
              </w:rPr>
              <w:t>uros</w:t>
            </w:r>
            <w:r w:rsidR="007500EE" w:rsidRPr="00497E67">
              <w:rPr>
                <w:rFonts w:ascii="Century Gothic" w:hAnsi="Century Gothic"/>
                <w:color w:val="000000"/>
                <w:szCs w:val="20"/>
                <w:lang w:val="en-US"/>
              </w:rPr>
              <w:t xml:space="preserve"> </w:t>
            </w:r>
            <w:r w:rsidR="005F662E" w:rsidRPr="00497E67">
              <w:rPr>
                <w:rFonts w:ascii="Century Gothic" w:hAnsi="Century Gothic"/>
                <w:color w:val="000000"/>
                <w:szCs w:val="20"/>
                <w:lang w:val="en-US"/>
              </w:rPr>
              <w:t>_______________</w:t>
            </w:r>
            <w:r w:rsidRPr="00497E67">
              <w:rPr>
                <w:rFonts w:ascii="Century Gothic" w:hAnsi="Century Gothic"/>
                <w:color w:val="000000"/>
                <w:szCs w:val="20"/>
                <w:lang w:val="en-US"/>
              </w:rPr>
              <w:t>,</w:t>
            </w:r>
            <w:r w:rsidRPr="00497E67">
              <w:rPr>
                <w:rFonts w:ascii="Century Gothic" w:hAnsi="Century Gothic"/>
                <w:szCs w:val="20"/>
                <w:lang w:val="en-GB"/>
              </w:rPr>
              <w:t xml:space="preserve"> whose registered office is located at </w:t>
            </w:r>
            <w:r w:rsidR="005F662E" w:rsidRPr="00497E67">
              <w:rPr>
                <w:rFonts w:ascii="Century Gothic" w:hAnsi="Century Gothic"/>
                <w:color w:val="000000"/>
                <w:szCs w:val="20"/>
                <w:lang w:val="en-US"/>
              </w:rPr>
              <w:t>_______________</w:t>
            </w:r>
            <w:r w:rsidRPr="00497E67">
              <w:rPr>
                <w:rFonts w:ascii="Century Gothic" w:hAnsi="Century Gothic"/>
                <w:szCs w:val="20"/>
                <w:lang w:val="en-GB"/>
              </w:rPr>
              <w:t xml:space="preserve">, registered </w:t>
            </w:r>
            <w:r w:rsidRPr="00497E67">
              <w:rPr>
                <w:rFonts w:ascii="Century Gothic" w:hAnsi="Century Gothic"/>
                <w:color w:val="000000"/>
                <w:szCs w:val="20"/>
                <w:lang w:val="en-US"/>
              </w:rPr>
              <w:t xml:space="preserve">under the number </w:t>
            </w:r>
            <w:r w:rsidR="005F662E" w:rsidRPr="00497E67">
              <w:rPr>
                <w:rFonts w:ascii="Century Gothic" w:hAnsi="Century Gothic"/>
                <w:color w:val="000000"/>
                <w:szCs w:val="20"/>
                <w:lang w:val="en-US"/>
              </w:rPr>
              <w:t>_______________</w:t>
            </w:r>
            <w:r w:rsidRPr="00497E67">
              <w:rPr>
                <w:rFonts w:ascii="Century Gothic" w:hAnsi="Century Gothic"/>
                <w:color w:val="000000"/>
                <w:szCs w:val="20"/>
                <w:lang w:val="en-US"/>
              </w:rPr>
              <w:t xml:space="preserve"> at the Commercial Registry of </w:t>
            </w:r>
            <w:r w:rsidR="005F662E" w:rsidRPr="00497E67">
              <w:rPr>
                <w:rFonts w:ascii="Century Gothic" w:hAnsi="Century Gothic"/>
                <w:color w:val="000000"/>
                <w:szCs w:val="20"/>
                <w:lang w:val="en-US"/>
              </w:rPr>
              <w:t>_______________</w:t>
            </w:r>
            <w:r w:rsidRPr="00497E67">
              <w:rPr>
                <w:rFonts w:ascii="Century Gothic" w:hAnsi="Century Gothic"/>
                <w:szCs w:val="20"/>
                <w:lang w:val="en-GB"/>
              </w:rPr>
              <w:t>,</w:t>
            </w:r>
            <w:r w:rsidRPr="00497E67">
              <w:rPr>
                <w:rFonts w:ascii="Century Gothic" w:hAnsi="Century Gothic"/>
                <w:color w:val="000000"/>
                <w:szCs w:val="20"/>
                <w:lang w:val="en-US"/>
              </w:rPr>
              <w:t xml:space="preserve"> </w:t>
            </w:r>
          </w:p>
          <w:p w14:paraId="14679FB8" w14:textId="77777777" w:rsidR="00DB6D48" w:rsidRPr="00497E67" w:rsidRDefault="00DB6D48" w:rsidP="00497E67">
            <w:pPr>
              <w:widowControl w:val="0"/>
              <w:snapToGrid w:val="0"/>
              <w:ind w:left="0"/>
              <w:rPr>
                <w:rFonts w:ascii="Century Gothic" w:hAnsi="Century Gothic"/>
                <w:color w:val="000000"/>
                <w:szCs w:val="20"/>
                <w:lang w:val="en-US"/>
              </w:rPr>
            </w:pPr>
          </w:p>
          <w:p w14:paraId="66670D70" w14:textId="77777777" w:rsidR="00DB6D48" w:rsidRPr="00497E67" w:rsidRDefault="00DB6D48" w:rsidP="00497E67">
            <w:pPr>
              <w:widowControl w:val="0"/>
              <w:snapToGrid w:val="0"/>
              <w:ind w:left="0"/>
              <w:rPr>
                <w:rFonts w:ascii="Century Gothic" w:hAnsi="Century Gothic"/>
                <w:szCs w:val="20"/>
                <w:lang w:val="en-US"/>
              </w:rPr>
            </w:pPr>
            <w:r w:rsidRPr="00497E67">
              <w:rPr>
                <w:rFonts w:ascii="Century Gothic" w:hAnsi="Century Gothic"/>
                <w:color w:val="000000"/>
                <w:szCs w:val="20"/>
                <w:lang w:val="en-US"/>
              </w:rPr>
              <w:t>duly rep</w:t>
            </w:r>
            <w:r w:rsidR="00236784" w:rsidRPr="00497E67">
              <w:rPr>
                <w:rFonts w:ascii="Century Gothic" w:hAnsi="Century Gothic"/>
                <w:color w:val="000000"/>
                <w:szCs w:val="20"/>
                <w:lang w:val="en-US"/>
              </w:rPr>
              <w:t xml:space="preserve">resented by </w:t>
            </w:r>
            <w:r w:rsidR="00497E67" w:rsidRPr="00497E67">
              <w:rPr>
                <w:rFonts w:ascii="Century Gothic" w:hAnsi="Century Gothic"/>
                <w:b/>
                <w:bCs/>
                <w:color w:val="000000"/>
                <w:szCs w:val="20"/>
                <w:highlight w:val="yellow"/>
                <w:lang w:val="en-US"/>
              </w:rPr>
              <w:t>[</w:t>
            </w:r>
            <w:r w:rsidR="00236784" w:rsidRPr="00497E67">
              <w:rPr>
                <w:rFonts w:ascii="Century Gothic" w:hAnsi="Century Gothic"/>
                <w:color w:val="000000"/>
                <w:szCs w:val="20"/>
                <w:lang w:val="en-US"/>
              </w:rPr>
              <w:t>Mr.</w:t>
            </w:r>
            <w:r w:rsidR="00914B18" w:rsidRPr="00497E67">
              <w:rPr>
                <w:rFonts w:ascii="Century Gothic" w:hAnsi="Century Gothic"/>
                <w:color w:val="000000"/>
                <w:szCs w:val="20"/>
                <w:lang w:val="en-US"/>
              </w:rPr>
              <w:t>/Mrs.</w:t>
            </w:r>
            <w:r w:rsidR="00497E67" w:rsidRPr="00497E67">
              <w:rPr>
                <w:rFonts w:ascii="Century Gothic" w:hAnsi="Century Gothic"/>
                <w:b/>
                <w:bCs/>
                <w:color w:val="000000"/>
                <w:szCs w:val="20"/>
                <w:highlight w:val="yellow"/>
                <w:lang w:val="en-US"/>
              </w:rPr>
              <w:t>]</w:t>
            </w:r>
            <w:r w:rsidR="00236784" w:rsidRPr="00497E67">
              <w:rPr>
                <w:rFonts w:ascii="Century Gothic" w:hAnsi="Century Gothic"/>
                <w:color w:val="000000"/>
                <w:szCs w:val="20"/>
                <w:lang w:val="en-US"/>
              </w:rPr>
              <w:t xml:space="preserve"> </w:t>
            </w:r>
            <w:r w:rsidR="005F662E" w:rsidRPr="00497E67">
              <w:rPr>
                <w:rFonts w:ascii="Century Gothic" w:hAnsi="Century Gothic"/>
                <w:color w:val="000000"/>
                <w:szCs w:val="20"/>
                <w:lang w:val="en-US"/>
              </w:rPr>
              <w:t xml:space="preserve">_______________ </w:t>
            </w:r>
            <w:r w:rsidRPr="00497E67">
              <w:rPr>
                <w:rFonts w:ascii="Century Gothic" w:hAnsi="Century Gothic"/>
                <w:color w:val="000000"/>
                <w:szCs w:val="20"/>
                <w:lang w:val="en-US"/>
              </w:rPr>
              <w:t xml:space="preserve">acting as </w:t>
            </w:r>
            <w:r w:rsidR="005F662E" w:rsidRPr="00497E67">
              <w:rPr>
                <w:rFonts w:ascii="Century Gothic" w:hAnsi="Century Gothic"/>
                <w:color w:val="000000"/>
                <w:szCs w:val="20"/>
                <w:lang w:val="en-US"/>
              </w:rPr>
              <w:t xml:space="preserve">_______________ </w:t>
            </w:r>
            <w:r w:rsidR="00914B18" w:rsidRPr="00497E67">
              <w:rPr>
                <w:rFonts w:ascii="Century Gothic" w:hAnsi="Century Gothic"/>
                <w:color w:val="000000"/>
                <w:szCs w:val="20"/>
                <w:lang w:val="en-US"/>
              </w:rPr>
              <w:t xml:space="preserve">and </w:t>
            </w:r>
            <w:r w:rsidR="00497E67" w:rsidRPr="00497E67">
              <w:rPr>
                <w:rFonts w:ascii="Century Gothic" w:hAnsi="Century Gothic"/>
                <w:b/>
                <w:bCs/>
                <w:color w:val="000000"/>
                <w:szCs w:val="20"/>
                <w:highlight w:val="yellow"/>
                <w:lang w:val="en-US"/>
              </w:rPr>
              <w:t>[</w:t>
            </w:r>
            <w:r w:rsidR="00914B18" w:rsidRPr="00497E67">
              <w:rPr>
                <w:rFonts w:ascii="Century Gothic" w:hAnsi="Century Gothic"/>
                <w:color w:val="000000"/>
                <w:szCs w:val="20"/>
                <w:lang w:val="en-US"/>
              </w:rPr>
              <w:t>Mr./Mrs.</w:t>
            </w:r>
            <w:r w:rsidR="00497E67" w:rsidRPr="00497E67">
              <w:rPr>
                <w:rFonts w:ascii="Century Gothic" w:hAnsi="Century Gothic"/>
                <w:b/>
                <w:bCs/>
                <w:color w:val="000000"/>
                <w:szCs w:val="20"/>
                <w:highlight w:val="yellow"/>
                <w:lang w:val="en-US"/>
              </w:rPr>
              <w:t>]</w:t>
            </w:r>
            <w:r w:rsidR="00914B18" w:rsidRPr="00497E67">
              <w:rPr>
                <w:rFonts w:ascii="Century Gothic" w:hAnsi="Century Gothic"/>
                <w:color w:val="000000"/>
                <w:szCs w:val="20"/>
                <w:lang w:val="en-US"/>
              </w:rPr>
              <w:t xml:space="preserve"> _______________ acting as _______________, </w:t>
            </w:r>
            <w:r w:rsidRPr="00497E67">
              <w:rPr>
                <w:rFonts w:ascii="Century Gothic" w:hAnsi="Century Gothic"/>
                <w:color w:val="000000"/>
                <w:szCs w:val="20"/>
                <w:lang w:val="en-US"/>
              </w:rPr>
              <w:t xml:space="preserve">and </w:t>
            </w:r>
            <w:r w:rsidR="003643B9" w:rsidRPr="00497E67">
              <w:rPr>
                <w:rFonts w:ascii="Century Gothic" w:hAnsi="Century Gothic"/>
                <w:color w:val="000000"/>
                <w:szCs w:val="20"/>
                <w:lang w:val="en-US"/>
              </w:rPr>
              <w:t xml:space="preserve">duly empowered to sign this </w:t>
            </w:r>
            <w:r w:rsidR="00914B18" w:rsidRPr="00497E67">
              <w:rPr>
                <w:rFonts w:ascii="Century Gothic" w:hAnsi="Century Gothic"/>
                <w:color w:val="000000"/>
                <w:szCs w:val="20"/>
                <w:lang w:val="en-US"/>
              </w:rPr>
              <w:t>LON</w:t>
            </w:r>
          </w:p>
          <w:p w14:paraId="1A7B795A" w14:textId="77777777" w:rsidR="00DB6D48" w:rsidRPr="00497E67" w:rsidRDefault="00DB6D48" w:rsidP="00497E67">
            <w:pPr>
              <w:widowControl w:val="0"/>
              <w:tabs>
                <w:tab w:val="left" w:pos="2036"/>
                <w:tab w:val="left" w:pos="2396"/>
              </w:tabs>
              <w:snapToGrid w:val="0"/>
              <w:ind w:left="0"/>
              <w:rPr>
                <w:rFonts w:ascii="Century Gothic" w:hAnsi="Century Gothic"/>
                <w:i/>
                <w:szCs w:val="20"/>
                <w:lang w:val="en-US"/>
              </w:rPr>
            </w:pPr>
          </w:p>
          <w:p w14:paraId="0DEB283F" w14:textId="77777777" w:rsidR="00DB6D48" w:rsidRPr="00497E67" w:rsidRDefault="00DB6D48" w:rsidP="00497E67">
            <w:pPr>
              <w:widowControl w:val="0"/>
              <w:tabs>
                <w:tab w:val="left" w:pos="2036"/>
                <w:tab w:val="left" w:pos="2396"/>
              </w:tabs>
              <w:snapToGrid w:val="0"/>
              <w:ind w:left="596"/>
              <w:jc w:val="right"/>
              <w:rPr>
                <w:rFonts w:ascii="Century Gothic" w:hAnsi="Century Gothic"/>
                <w:szCs w:val="20"/>
                <w:lang w:val="en-US"/>
              </w:rPr>
            </w:pPr>
            <w:r w:rsidRPr="00497E67">
              <w:rPr>
                <w:rFonts w:ascii="Century Gothic" w:hAnsi="Century Gothic"/>
                <w:szCs w:val="20"/>
                <w:lang w:val="en-US"/>
              </w:rPr>
              <w:t>hereinafter referred to as “</w:t>
            </w:r>
            <w:r w:rsidRPr="00497E67">
              <w:rPr>
                <w:rFonts w:ascii="Century Gothic" w:hAnsi="Century Gothic"/>
                <w:b/>
                <w:szCs w:val="20"/>
                <w:lang w:val="en-US"/>
              </w:rPr>
              <w:t>Faurecia</w:t>
            </w:r>
            <w:r w:rsidRPr="00497E67">
              <w:rPr>
                <w:rFonts w:ascii="Century Gothic" w:hAnsi="Century Gothic"/>
                <w:szCs w:val="20"/>
                <w:lang w:val="en-US"/>
              </w:rPr>
              <w:t>”</w:t>
            </w:r>
            <w:r w:rsidR="00914B18" w:rsidRPr="00497E67">
              <w:rPr>
                <w:rFonts w:ascii="Century Gothic" w:hAnsi="Century Gothic"/>
                <w:szCs w:val="20"/>
                <w:lang w:val="en-US"/>
              </w:rPr>
              <w:t xml:space="preserve"> or “</w:t>
            </w:r>
            <w:r w:rsidR="00914B18" w:rsidRPr="00497E67">
              <w:rPr>
                <w:rFonts w:ascii="Century Gothic" w:hAnsi="Century Gothic"/>
                <w:b/>
                <w:szCs w:val="20"/>
                <w:lang w:val="en-US"/>
              </w:rPr>
              <w:t>Company</w:t>
            </w:r>
            <w:r w:rsidR="00914B18" w:rsidRPr="00497E67">
              <w:rPr>
                <w:rFonts w:ascii="Century Gothic" w:hAnsi="Century Gothic"/>
                <w:szCs w:val="20"/>
                <w:lang w:val="en-US"/>
              </w:rPr>
              <w:t>”</w:t>
            </w:r>
          </w:p>
          <w:p w14:paraId="1173B55B" w14:textId="77777777" w:rsidR="00DB6D48" w:rsidRPr="00497E67" w:rsidRDefault="00DB6D48" w:rsidP="00497E67">
            <w:pPr>
              <w:widowControl w:val="0"/>
              <w:snapToGrid w:val="0"/>
              <w:rPr>
                <w:rFonts w:ascii="Century Gothic" w:hAnsi="Century Gothic"/>
                <w:szCs w:val="20"/>
                <w:lang w:val="en-US"/>
              </w:rPr>
            </w:pPr>
          </w:p>
        </w:tc>
      </w:tr>
      <w:tr w:rsidR="00DB6D48" w:rsidRPr="00ED081A" w14:paraId="423EB712" w14:textId="77777777" w:rsidTr="005F662E">
        <w:tc>
          <w:tcPr>
            <w:tcW w:w="1204" w:type="dxa"/>
          </w:tcPr>
          <w:p w14:paraId="0B4C2DC7" w14:textId="77777777" w:rsidR="00DB6D48" w:rsidRPr="00497E67" w:rsidRDefault="00DB6D48" w:rsidP="00497E67">
            <w:pPr>
              <w:widowControl w:val="0"/>
              <w:snapToGrid w:val="0"/>
              <w:rPr>
                <w:rFonts w:ascii="Century Gothic" w:hAnsi="Century Gothic"/>
                <w:b/>
                <w:szCs w:val="20"/>
                <w:lang w:val="en-US"/>
              </w:rPr>
            </w:pPr>
          </w:p>
          <w:p w14:paraId="0484D9C1" w14:textId="77777777" w:rsidR="00DB6D48" w:rsidRPr="00497E67" w:rsidRDefault="00F15C82" w:rsidP="00497E67">
            <w:pPr>
              <w:widowControl w:val="0"/>
              <w:snapToGrid w:val="0"/>
              <w:ind w:left="0"/>
              <w:rPr>
                <w:rFonts w:ascii="Century Gothic" w:hAnsi="Century Gothic"/>
                <w:bCs/>
                <w:szCs w:val="20"/>
                <w:lang w:val="en-GB"/>
              </w:rPr>
            </w:pPr>
            <w:r w:rsidRPr="00497E67">
              <w:rPr>
                <w:rFonts w:ascii="Century Gothic" w:hAnsi="Century Gothic"/>
                <w:bCs/>
                <w:szCs w:val="20"/>
                <w:lang w:val="en-GB"/>
              </w:rPr>
              <w:t>To</w:t>
            </w:r>
          </w:p>
        </w:tc>
        <w:tc>
          <w:tcPr>
            <w:tcW w:w="8046" w:type="dxa"/>
          </w:tcPr>
          <w:p w14:paraId="77A265E6" w14:textId="77777777" w:rsidR="00DB6D48" w:rsidRPr="00497E67" w:rsidRDefault="00DB6D48" w:rsidP="00497E67">
            <w:pPr>
              <w:widowControl w:val="0"/>
              <w:tabs>
                <w:tab w:val="left" w:pos="2216"/>
                <w:tab w:val="left" w:pos="2756"/>
              </w:tabs>
              <w:snapToGrid w:val="0"/>
              <w:ind w:left="1134" w:hanging="1134"/>
              <w:rPr>
                <w:rFonts w:ascii="Century Gothic" w:hAnsi="Century Gothic"/>
                <w:i/>
                <w:szCs w:val="20"/>
                <w:lang w:val="en-GB"/>
              </w:rPr>
            </w:pPr>
          </w:p>
          <w:p w14:paraId="36358003" w14:textId="50F1801D" w:rsidR="00E6688A" w:rsidRPr="00497E67" w:rsidRDefault="00674FE6" w:rsidP="00497E67">
            <w:pPr>
              <w:widowControl w:val="0"/>
              <w:tabs>
                <w:tab w:val="left" w:pos="2036"/>
                <w:tab w:val="left" w:pos="2396"/>
              </w:tabs>
              <w:snapToGrid w:val="0"/>
              <w:ind w:left="0"/>
              <w:jc w:val="left"/>
              <w:rPr>
                <w:rFonts w:ascii="Century Gothic" w:hAnsi="Century Gothic"/>
                <w:szCs w:val="20"/>
                <w:lang w:val="en-GB"/>
              </w:rPr>
            </w:pPr>
            <w:r>
              <w:rPr>
                <w:rFonts w:ascii="Century Gothic" w:hAnsi="Century Gothic"/>
                <w:b/>
                <w:szCs w:val="20"/>
                <w:highlight w:val="yellow"/>
                <w:lang w:val="en-GB"/>
              </w:rPr>
              <w:fldChar w:fldCharType="begin"/>
            </w:r>
            <w:r>
              <w:rPr>
                <w:rFonts w:ascii="Century Gothic" w:hAnsi="Century Gothic"/>
                <w:b/>
                <w:szCs w:val="20"/>
                <w:highlight w:val="yellow"/>
                <w:lang w:val="en-GB"/>
              </w:rPr>
              <w:instrText xml:space="preserve"> DOCPROPERTY  caSupplier  \* MERGEFORMAT </w:instrText>
            </w:r>
            <w:r>
              <w:rPr>
                <w:rFonts w:ascii="Century Gothic" w:hAnsi="Century Gothic"/>
                <w:b/>
                <w:szCs w:val="20"/>
                <w:highlight w:val="yellow"/>
                <w:lang w:val="en-GB"/>
              </w:rPr>
              <w:fldChar w:fldCharType="separate"/>
            </w:r>
            <w:r>
              <w:rPr>
                <w:rFonts w:ascii="Century Gothic" w:hAnsi="Century Gothic"/>
                <w:b/>
                <w:szCs w:val="20"/>
                <w:highlight w:val="yellow"/>
                <w:lang w:val="en-GB"/>
              </w:rPr>
              <w:t xml:space="preserve"> </w:t>
            </w:r>
            <w:r>
              <w:rPr>
                <w:rFonts w:ascii="Century Gothic" w:hAnsi="Century Gothic"/>
                <w:b/>
                <w:szCs w:val="20"/>
                <w:highlight w:val="yellow"/>
                <w:lang w:val="en-GB"/>
              </w:rPr>
              <w:fldChar w:fldCharType="end"/>
            </w:r>
          </w:p>
          <w:p w14:paraId="3D7CD28D" w14:textId="77777777" w:rsidR="00DB6D48" w:rsidRPr="00497E67" w:rsidRDefault="00DB6D48" w:rsidP="00497E67">
            <w:pPr>
              <w:widowControl w:val="0"/>
              <w:snapToGrid w:val="0"/>
              <w:ind w:left="0"/>
              <w:rPr>
                <w:rFonts w:ascii="Century Gothic" w:hAnsi="Century Gothic"/>
                <w:szCs w:val="20"/>
                <w:lang w:val="en-GB"/>
              </w:rPr>
            </w:pPr>
            <w:r w:rsidRPr="00497E67">
              <w:rPr>
                <w:rFonts w:ascii="Century Gothic" w:hAnsi="Century Gothic"/>
                <w:szCs w:val="20"/>
                <w:lang w:val="en-GB"/>
              </w:rPr>
              <w:t xml:space="preserve">A </w:t>
            </w:r>
            <w:r w:rsidR="007A29E0" w:rsidRPr="00497E67">
              <w:rPr>
                <w:rFonts w:ascii="Century Gothic" w:hAnsi="Century Gothic"/>
                <w:color w:val="000000"/>
                <w:szCs w:val="20"/>
                <w:lang w:val="en-US"/>
              </w:rPr>
              <w:t>_______________</w:t>
            </w:r>
            <w:r w:rsidR="00323794" w:rsidRPr="00497E67">
              <w:rPr>
                <w:rFonts w:ascii="Century Gothic" w:hAnsi="Century Gothic"/>
                <w:color w:val="000000"/>
                <w:szCs w:val="20"/>
                <w:lang w:val="en-US"/>
              </w:rPr>
              <w:t xml:space="preserve"> </w:t>
            </w:r>
            <w:r w:rsidR="007500EE" w:rsidRPr="00497E67">
              <w:rPr>
                <w:rFonts w:ascii="Century Gothic" w:hAnsi="Century Gothic"/>
                <w:szCs w:val="20"/>
                <w:lang w:val="en-GB"/>
              </w:rPr>
              <w:t>c</w:t>
            </w:r>
            <w:r w:rsidRPr="00497E67">
              <w:rPr>
                <w:rFonts w:ascii="Century Gothic" w:hAnsi="Century Gothic"/>
                <w:szCs w:val="20"/>
                <w:lang w:val="en-GB"/>
              </w:rPr>
              <w:t>ompany</w:t>
            </w:r>
            <w:r w:rsidR="007500EE" w:rsidRPr="00497E67">
              <w:rPr>
                <w:rFonts w:ascii="Century Gothic" w:hAnsi="Century Gothic"/>
                <w:szCs w:val="20"/>
                <w:lang w:val="en-GB"/>
              </w:rPr>
              <w:t xml:space="preserve">, organized and existing under the laws of </w:t>
            </w:r>
            <w:r w:rsidR="007500EE" w:rsidRPr="00497E67">
              <w:rPr>
                <w:rFonts w:ascii="Century Gothic" w:hAnsi="Century Gothic"/>
                <w:color w:val="000000"/>
                <w:szCs w:val="20"/>
                <w:lang w:val="en-US"/>
              </w:rPr>
              <w:t>_______________</w:t>
            </w:r>
            <w:r w:rsidRPr="00497E67">
              <w:rPr>
                <w:rFonts w:ascii="Century Gothic" w:hAnsi="Century Gothic"/>
                <w:i/>
                <w:szCs w:val="20"/>
                <w:lang w:val="en-GB"/>
              </w:rPr>
              <w:t xml:space="preserve"> </w:t>
            </w:r>
            <w:r w:rsidRPr="00497E67">
              <w:rPr>
                <w:rFonts w:ascii="Century Gothic" w:hAnsi="Century Gothic"/>
                <w:szCs w:val="20"/>
                <w:lang w:val="en-GB"/>
              </w:rPr>
              <w:t xml:space="preserve">with a share capital of </w:t>
            </w:r>
            <w:r w:rsidR="007A29E0" w:rsidRPr="00497E67">
              <w:rPr>
                <w:rFonts w:ascii="Century Gothic" w:hAnsi="Century Gothic"/>
                <w:szCs w:val="20"/>
                <w:lang w:val="en-GB"/>
              </w:rPr>
              <w:t>_____________</w:t>
            </w:r>
            <w:r w:rsidRPr="00497E67">
              <w:rPr>
                <w:rFonts w:ascii="Century Gothic" w:hAnsi="Century Gothic"/>
                <w:szCs w:val="20"/>
                <w:lang w:val="en-GB"/>
              </w:rPr>
              <w:t>, whose registered office is located</w:t>
            </w:r>
            <w:r w:rsidR="007500EE" w:rsidRPr="00497E67">
              <w:rPr>
                <w:rFonts w:ascii="Century Gothic" w:hAnsi="Century Gothic"/>
                <w:szCs w:val="20"/>
                <w:lang w:val="en-GB"/>
              </w:rPr>
              <w:t xml:space="preserve"> at</w:t>
            </w:r>
            <w:r w:rsidRPr="00497E67">
              <w:rPr>
                <w:rFonts w:ascii="Century Gothic" w:hAnsi="Century Gothic"/>
                <w:szCs w:val="20"/>
                <w:lang w:val="en-GB"/>
              </w:rPr>
              <w:t xml:space="preserve"> </w:t>
            </w:r>
            <w:r w:rsidR="007A29E0" w:rsidRPr="00497E67">
              <w:rPr>
                <w:rFonts w:ascii="Century Gothic" w:hAnsi="Century Gothic"/>
                <w:szCs w:val="20"/>
                <w:lang w:val="en-GB"/>
              </w:rPr>
              <w:t>______________________</w:t>
            </w:r>
            <w:r w:rsidR="00DD0EA1" w:rsidRPr="00497E67">
              <w:rPr>
                <w:rFonts w:ascii="Century Gothic" w:hAnsi="Century Gothic"/>
                <w:szCs w:val="20"/>
                <w:lang w:val="en-GB"/>
              </w:rPr>
              <w:t>,</w:t>
            </w:r>
            <w:r w:rsidR="00236784" w:rsidRPr="00497E67">
              <w:rPr>
                <w:rFonts w:ascii="Century Gothic" w:hAnsi="Century Gothic"/>
                <w:szCs w:val="20"/>
                <w:lang w:val="en-GB"/>
              </w:rPr>
              <w:t xml:space="preserve"> </w:t>
            </w:r>
            <w:r w:rsidRPr="00497E67">
              <w:rPr>
                <w:rFonts w:ascii="Century Gothic" w:hAnsi="Century Gothic"/>
                <w:szCs w:val="20"/>
                <w:lang w:val="en-GB"/>
              </w:rPr>
              <w:t xml:space="preserve">registered under </w:t>
            </w:r>
            <w:r w:rsidR="00DD0EA1" w:rsidRPr="00497E67">
              <w:rPr>
                <w:rFonts w:ascii="Century Gothic" w:hAnsi="Century Gothic"/>
                <w:szCs w:val="20"/>
                <w:lang w:val="en-GB"/>
              </w:rPr>
              <w:t xml:space="preserve">the </w:t>
            </w:r>
            <w:r w:rsidRPr="00497E67">
              <w:rPr>
                <w:rFonts w:ascii="Century Gothic" w:hAnsi="Century Gothic"/>
                <w:szCs w:val="20"/>
                <w:lang w:val="en-GB"/>
              </w:rPr>
              <w:t>number</w:t>
            </w:r>
            <w:r w:rsidR="00DD0EA1" w:rsidRPr="00497E67">
              <w:rPr>
                <w:rFonts w:ascii="Century Gothic" w:hAnsi="Century Gothic"/>
                <w:szCs w:val="20"/>
                <w:lang w:val="en-GB"/>
              </w:rPr>
              <w:t xml:space="preserve"> </w:t>
            </w:r>
            <w:r w:rsidR="007A29E0" w:rsidRPr="00497E67">
              <w:rPr>
                <w:rFonts w:ascii="Century Gothic" w:hAnsi="Century Gothic"/>
                <w:szCs w:val="20"/>
                <w:lang w:val="en-GB"/>
              </w:rPr>
              <w:t>___________________</w:t>
            </w:r>
            <w:r w:rsidRPr="00497E67">
              <w:rPr>
                <w:rFonts w:ascii="Century Gothic" w:hAnsi="Century Gothic"/>
                <w:szCs w:val="20"/>
                <w:lang w:val="en-GB"/>
              </w:rPr>
              <w:t xml:space="preserve"> at the </w:t>
            </w:r>
            <w:r w:rsidR="00DD0EA1" w:rsidRPr="00497E67">
              <w:rPr>
                <w:rFonts w:ascii="Century Gothic" w:hAnsi="Century Gothic"/>
                <w:color w:val="000000"/>
                <w:szCs w:val="20"/>
                <w:lang w:val="en-US"/>
              </w:rPr>
              <w:t xml:space="preserve">Commercial Registry of </w:t>
            </w:r>
            <w:r w:rsidR="007A29E0" w:rsidRPr="00497E67">
              <w:rPr>
                <w:rFonts w:ascii="Century Gothic" w:hAnsi="Century Gothic"/>
                <w:color w:val="000000"/>
                <w:szCs w:val="20"/>
                <w:lang w:val="en-US"/>
              </w:rPr>
              <w:t>___________</w:t>
            </w:r>
            <w:r w:rsidR="00DD0EA1" w:rsidRPr="00497E67">
              <w:rPr>
                <w:rFonts w:ascii="Century Gothic" w:hAnsi="Century Gothic"/>
                <w:color w:val="000000"/>
                <w:szCs w:val="20"/>
                <w:lang w:val="en-US"/>
              </w:rPr>
              <w:t>,</w:t>
            </w:r>
          </w:p>
          <w:p w14:paraId="78A62E6E" w14:textId="77777777" w:rsidR="00DB6D48" w:rsidRPr="00497E67" w:rsidRDefault="00DB6D48" w:rsidP="00497E67">
            <w:pPr>
              <w:widowControl w:val="0"/>
              <w:snapToGrid w:val="0"/>
              <w:ind w:left="0"/>
              <w:rPr>
                <w:rFonts w:ascii="Century Gothic" w:hAnsi="Century Gothic"/>
                <w:szCs w:val="20"/>
                <w:lang w:val="en-GB"/>
              </w:rPr>
            </w:pPr>
          </w:p>
          <w:p w14:paraId="1A502F8B" w14:textId="77777777" w:rsidR="00DB6D48" w:rsidRPr="00497E67" w:rsidRDefault="00DB6D48" w:rsidP="00497E67">
            <w:pPr>
              <w:widowControl w:val="0"/>
              <w:snapToGrid w:val="0"/>
              <w:ind w:left="0"/>
              <w:rPr>
                <w:rFonts w:ascii="Century Gothic" w:hAnsi="Century Gothic"/>
                <w:szCs w:val="20"/>
                <w:lang w:val="en-US"/>
              </w:rPr>
            </w:pPr>
            <w:r w:rsidRPr="00497E67">
              <w:rPr>
                <w:rFonts w:ascii="Century Gothic" w:hAnsi="Century Gothic"/>
                <w:szCs w:val="20"/>
                <w:lang w:val="en-GB"/>
              </w:rPr>
              <w:t xml:space="preserve">duly represented by </w:t>
            </w:r>
            <w:r w:rsidR="007A29E0" w:rsidRPr="00497E67">
              <w:rPr>
                <w:rFonts w:ascii="Century Gothic" w:hAnsi="Century Gothic"/>
                <w:szCs w:val="20"/>
                <w:lang w:val="en-GB"/>
              </w:rPr>
              <w:t>_____________</w:t>
            </w:r>
            <w:r w:rsidR="000C71F4" w:rsidRPr="00497E67">
              <w:rPr>
                <w:rFonts w:ascii="Century Gothic" w:hAnsi="Century Gothic"/>
                <w:szCs w:val="20"/>
                <w:lang w:val="en-GB"/>
              </w:rPr>
              <w:t xml:space="preserve"> a</w:t>
            </w:r>
            <w:r w:rsidRPr="00497E67">
              <w:rPr>
                <w:rFonts w:ascii="Century Gothic" w:hAnsi="Century Gothic"/>
                <w:szCs w:val="20"/>
                <w:lang w:val="en-GB"/>
              </w:rPr>
              <w:t xml:space="preserve">cting as </w:t>
            </w:r>
            <w:r w:rsidR="007500EE" w:rsidRPr="00497E67">
              <w:rPr>
                <w:rFonts w:ascii="Century Gothic" w:hAnsi="Century Gothic"/>
                <w:color w:val="000000"/>
                <w:szCs w:val="20"/>
                <w:lang w:val="en-US"/>
              </w:rPr>
              <w:t>_______________</w:t>
            </w:r>
            <w:r w:rsidRPr="00497E67">
              <w:rPr>
                <w:rFonts w:ascii="Century Gothic" w:hAnsi="Century Gothic"/>
                <w:szCs w:val="20"/>
                <w:lang w:val="en-GB"/>
              </w:rPr>
              <w:t xml:space="preserve">and </w:t>
            </w:r>
            <w:r w:rsidR="003643B9" w:rsidRPr="00497E67">
              <w:rPr>
                <w:rFonts w:ascii="Century Gothic" w:hAnsi="Century Gothic"/>
                <w:szCs w:val="20"/>
                <w:lang w:val="en-GB"/>
              </w:rPr>
              <w:t xml:space="preserve">duly empowered to sign this </w:t>
            </w:r>
            <w:r w:rsidR="00914B18" w:rsidRPr="00497E67">
              <w:rPr>
                <w:rFonts w:ascii="Century Gothic" w:hAnsi="Century Gothic"/>
                <w:szCs w:val="20"/>
                <w:lang w:val="en-GB"/>
              </w:rPr>
              <w:t>LON</w:t>
            </w:r>
            <w:r w:rsidRPr="00497E67">
              <w:rPr>
                <w:rFonts w:ascii="Century Gothic" w:hAnsi="Century Gothic"/>
                <w:szCs w:val="20"/>
                <w:lang w:val="en-GB"/>
              </w:rPr>
              <w:t>,</w:t>
            </w:r>
          </w:p>
          <w:p w14:paraId="113CAB76" w14:textId="77777777" w:rsidR="00DB6D48" w:rsidRPr="00497E67" w:rsidRDefault="00DB6D48" w:rsidP="00497E67">
            <w:pPr>
              <w:widowControl w:val="0"/>
              <w:tabs>
                <w:tab w:val="left" w:pos="2036"/>
                <w:tab w:val="left" w:pos="2396"/>
              </w:tabs>
              <w:snapToGrid w:val="0"/>
              <w:ind w:left="0"/>
              <w:rPr>
                <w:rFonts w:ascii="Century Gothic" w:hAnsi="Century Gothic"/>
                <w:i/>
                <w:szCs w:val="20"/>
                <w:lang w:val="en-US"/>
              </w:rPr>
            </w:pPr>
          </w:p>
          <w:p w14:paraId="5F8A77AD" w14:textId="77777777" w:rsidR="00DB6D48" w:rsidRPr="00497E67" w:rsidRDefault="00DB6D48" w:rsidP="00497E67">
            <w:pPr>
              <w:widowControl w:val="0"/>
              <w:snapToGrid w:val="0"/>
              <w:jc w:val="right"/>
              <w:rPr>
                <w:rFonts w:ascii="Century Gothic" w:hAnsi="Century Gothic"/>
                <w:szCs w:val="20"/>
                <w:lang w:val="en-US"/>
              </w:rPr>
            </w:pPr>
            <w:r w:rsidRPr="00497E67">
              <w:rPr>
                <w:rFonts w:ascii="Century Gothic" w:hAnsi="Century Gothic"/>
                <w:szCs w:val="20"/>
                <w:lang w:val="en-US"/>
              </w:rPr>
              <w:t>hereinafter referred to as the “</w:t>
            </w:r>
            <w:r w:rsidRPr="00497E67">
              <w:rPr>
                <w:rFonts w:ascii="Century Gothic" w:hAnsi="Century Gothic"/>
                <w:b/>
                <w:szCs w:val="20"/>
                <w:lang w:val="en-US"/>
              </w:rPr>
              <w:t>Supplier</w:t>
            </w:r>
            <w:r w:rsidRPr="00497E67">
              <w:rPr>
                <w:rFonts w:ascii="Century Gothic" w:hAnsi="Century Gothic"/>
                <w:szCs w:val="20"/>
                <w:lang w:val="en-US"/>
              </w:rPr>
              <w:t>”</w:t>
            </w:r>
          </w:p>
          <w:p w14:paraId="5E1E0F52" w14:textId="77777777" w:rsidR="00DB6D48" w:rsidRPr="00497E67" w:rsidRDefault="00DB6D48" w:rsidP="00497E67">
            <w:pPr>
              <w:widowControl w:val="0"/>
              <w:snapToGrid w:val="0"/>
              <w:rPr>
                <w:rFonts w:ascii="Century Gothic" w:hAnsi="Century Gothic"/>
                <w:szCs w:val="20"/>
                <w:lang w:val="en-US"/>
              </w:rPr>
            </w:pPr>
          </w:p>
        </w:tc>
      </w:tr>
    </w:tbl>
    <w:p w14:paraId="7B021829" w14:textId="77777777" w:rsidR="00F15C82" w:rsidRPr="00497E67" w:rsidRDefault="00822EA9" w:rsidP="006B1A43">
      <w:pPr>
        <w:widowControl w:val="0"/>
        <w:snapToGrid w:val="0"/>
        <w:ind w:left="0"/>
        <w:rPr>
          <w:rFonts w:ascii="Century Gothic" w:hAnsi="Century Gothic"/>
          <w:szCs w:val="20"/>
          <w:lang w:val="en-GB"/>
        </w:rPr>
      </w:pPr>
      <w:r w:rsidRPr="00497E67">
        <w:rPr>
          <w:rFonts w:ascii="Century Gothic" w:hAnsi="Century Gothic"/>
          <w:szCs w:val="20"/>
          <w:lang w:val="en-GB"/>
        </w:rPr>
        <w:t>for the development (the “</w:t>
      </w:r>
      <w:r w:rsidRPr="00497E67">
        <w:rPr>
          <w:rFonts w:ascii="Century Gothic" w:hAnsi="Century Gothic"/>
          <w:b/>
          <w:bCs/>
          <w:szCs w:val="20"/>
          <w:lang w:val="en-GB"/>
        </w:rPr>
        <w:t>Development</w:t>
      </w:r>
      <w:r w:rsidRPr="00497E67">
        <w:rPr>
          <w:rFonts w:ascii="Century Gothic" w:hAnsi="Century Gothic"/>
          <w:szCs w:val="20"/>
          <w:lang w:val="en-GB"/>
        </w:rPr>
        <w:t>”), manufacture</w:t>
      </w:r>
      <w:r w:rsidR="00D46D6F" w:rsidRPr="00D46D6F">
        <w:rPr>
          <w:rFonts w:ascii="Century Gothic" w:hAnsi="Century Gothic"/>
          <w:szCs w:val="20"/>
          <w:lang w:val="en-GB"/>
        </w:rPr>
        <w:t xml:space="preserve">, </w:t>
      </w:r>
      <w:r w:rsidRPr="00497E67">
        <w:rPr>
          <w:rFonts w:ascii="Century Gothic" w:hAnsi="Century Gothic"/>
          <w:szCs w:val="20"/>
          <w:lang w:val="en-GB"/>
        </w:rPr>
        <w:t xml:space="preserve"> and delivery of the following parts (the “</w:t>
      </w:r>
      <w:r w:rsidRPr="00497E67">
        <w:rPr>
          <w:rFonts w:ascii="Century Gothic" w:hAnsi="Century Gothic"/>
          <w:b/>
          <w:bCs/>
          <w:szCs w:val="20"/>
          <w:lang w:val="en-GB"/>
        </w:rPr>
        <w:t>Parts</w:t>
      </w:r>
      <w:r w:rsidRPr="00497E67">
        <w:rPr>
          <w:rFonts w:ascii="Century Gothic" w:hAnsi="Century Gothic"/>
          <w:szCs w:val="20"/>
          <w:lang w:val="en-GB"/>
        </w:rPr>
        <w:t>”) and related tools (the “</w:t>
      </w:r>
      <w:r w:rsidRPr="00497E67">
        <w:rPr>
          <w:rFonts w:ascii="Century Gothic" w:hAnsi="Century Gothic"/>
          <w:b/>
          <w:bCs/>
          <w:szCs w:val="20"/>
          <w:lang w:val="en-GB"/>
        </w:rPr>
        <w:t>Tools</w:t>
      </w:r>
      <w:r w:rsidRPr="00497E67">
        <w:rPr>
          <w:rFonts w:ascii="Century Gothic" w:hAnsi="Century Gothic"/>
          <w:szCs w:val="20"/>
          <w:lang w:val="en-GB"/>
        </w:rPr>
        <w:t xml:space="preserve">”) </w:t>
      </w:r>
      <w:r w:rsidR="004152F5" w:rsidRPr="00497E67">
        <w:rPr>
          <w:rFonts w:ascii="Century Gothic" w:hAnsi="Century Gothic"/>
          <w:szCs w:val="20"/>
          <w:lang w:val="en-GB"/>
        </w:rPr>
        <w:t>(together the "</w:t>
      </w:r>
      <w:r w:rsidR="004152F5" w:rsidRPr="00497E67">
        <w:rPr>
          <w:rFonts w:ascii="Century Gothic" w:hAnsi="Century Gothic"/>
          <w:b/>
          <w:szCs w:val="20"/>
          <w:lang w:val="en-GB"/>
        </w:rPr>
        <w:t>Deliverables</w:t>
      </w:r>
      <w:r w:rsidR="004152F5" w:rsidRPr="00497E67">
        <w:rPr>
          <w:rFonts w:ascii="Century Gothic" w:hAnsi="Century Gothic"/>
          <w:szCs w:val="20"/>
          <w:lang w:val="en-GB"/>
        </w:rPr>
        <w:t xml:space="preserve">") </w:t>
      </w:r>
      <w:r w:rsidR="00503F72" w:rsidRPr="00497E67">
        <w:rPr>
          <w:rFonts w:ascii="Century Gothic" w:hAnsi="Century Gothic"/>
          <w:szCs w:val="20"/>
          <w:lang w:val="en-GB"/>
        </w:rPr>
        <w:t xml:space="preserve">as part of the program </w:t>
      </w:r>
      <w:r w:rsidR="007A29E0" w:rsidRPr="00497E67">
        <w:rPr>
          <w:rFonts w:ascii="Century Gothic" w:hAnsi="Century Gothic"/>
          <w:szCs w:val="20"/>
          <w:lang w:val="en-GB"/>
        </w:rPr>
        <w:t>___________</w:t>
      </w:r>
      <w:r w:rsidRPr="00497E67">
        <w:rPr>
          <w:rFonts w:ascii="Century Gothic" w:hAnsi="Century Gothic"/>
          <w:szCs w:val="20"/>
          <w:lang w:val="en-GB"/>
        </w:rPr>
        <w:t xml:space="preserve"> (“</w:t>
      </w:r>
      <w:r w:rsidRPr="00497E67">
        <w:rPr>
          <w:rFonts w:ascii="Century Gothic" w:hAnsi="Century Gothic"/>
          <w:b/>
          <w:bCs/>
          <w:szCs w:val="20"/>
          <w:lang w:val="en-GB"/>
        </w:rPr>
        <w:t>Program</w:t>
      </w:r>
      <w:r w:rsidR="00907A0C" w:rsidRPr="00497E67">
        <w:rPr>
          <w:rFonts w:ascii="Century Gothic" w:hAnsi="Century Gothic"/>
          <w:szCs w:val="20"/>
          <w:lang w:val="en-GB"/>
        </w:rPr>
        <w:t>”) for the vehicles</w:t>
      </w:r>
      <w:r w:rsidRPr="00497E67">
        <w:rPr>
          <w:rFonts w:ascii="Century Gothic" w:hAnsi="Century Gothic"/>
          <w:szCs w:val="20"/>
          <w:lang w:val="en-GB"/>
        </w:rPr>
        <w:t xml:space="preserve"> of</w:t>
      </w:r>
      <w:r w:rsidR="00503F72" w:rsidRPr="00497E67">
        <w:rPr>
          <w:rFonts w:ascii="Century Gothic" w:hAnsi="Century Gothic"/>
          <w:szCs w:val="20"/>
          <w:lang w:val="en-GB"/>
        </w:rPr>
        <w:t xml:space="preserve"> </w:t>
      </w:r>
      <w:r w:rsidR="007A29E0" w:rsidRPr="00497E67">
        <w:rPr>
          <w:rFonts w:ascii="Century Gothic" w:hAnsi="Century Gothic"/>
          <w:szCs w:val="20"/>
          <w:lang w:val="en-GB"/>
        </w:rPr>
        <w:t>__________</w:t>
      </w:r>
      <w:r w:rsidR="00503F72" w:rsidRPr="00497E67">
        <w:rPr>
          <w:rFonts w:ascii="Century Gothic" w:hAnsi="Century Gothic"/>
          <w:szCs w:val="20"/>
          <w:lang w:val="en-GB"/>
        </w:rPr>
        <w:t xml:space="preserve"> </w:t>
      </w:r>
      <w:r w:rsidRPr="00497E67">
        <w:rPr>
          <w:rFonts w:ascii="Century Gothic" w:hAnsi="Century Gothic"/>
          <w:szCs w:val="20"/>
          <w:lang w:val="en-GB"/>
        </w:rPr>
        <w:t>(“</w:t>
      </w:r>
      <w:r w:rsidRPr="00497E67">
        <w:rPr>
          <w:rFonts w:ascii="Century Gothic" w:hAnsi="Century Gothic"/>
          <w:b/>
          <w:bCs/>
          <w:szCs w:val="20"/>
          <w:lang w:val="en-GB"/>
        </w:rPr>
        <w:t>OEM</w:t>
      </w:r>
      <w:r w:rsidRPr="00497E67">
        <w:rPr>
          <w:rFonts w:ascii="Century Gothic" w:hAnsi="Century Gothic"/>
          <w:szCs w:val="20"/>
          <w:lang w:val="en-GB"/>
        </w:rPr>
        <w:t>”)</w:t>
      </w:r>
      <w:r w:rsidR="00F15C82" w:rsidRPr="00497E67">
        <w:rPr>
          <w:rFonts w:ascii="Century Gothic" w:hAnsi="Century Gothic"/>
          <w:szCs w:val="20"/>
          <w:lang w:val="en-GB"/>
        </w:rPr>
        <w:t xml:space="preserve">. Faurecia has decided to choose the Supplier based on its skills and ability to perform such development and manufacturing and the Supplier accepts this nomination based on the terms and conditions set out below. </w:t>
      </w:r>
    </w:p>
    <w:p w14:paraId="1A65C8F2" w14:textId="77777777" w:rsidR="00F15C82" w:rsidRPr="00497E67" w:rsidRDefault="00F15C82" w:rsidP="006B1A43">
      <w:pPr>
        <w:widowControl w:val="0"/>
        <w:snapToGrid w:val="0"/>
        <w:ind w:left="0"/>
        <w:rPr>
          <w:rFonts w:ascii="Century Gothic" w:hAnsi="Century Gothic"/>
          <w:szCs w:val="20"/>
          <w:lang w:val="en-GB"/>
        </w:rPr>
      </w:pPr>
    </w:p>
    <w:p w14:paraId="4DDA9CB1" w14:textId="77777777" w:rsidR="00822EA9" w:rsidRPr="00497E67" w:rsidRDefault="00822EA9" w:rsidP="006B1A43">
      <w:pPr>
        <w:widowControl w:val="0"/>
        <w:snapToGrid w:val="0"/>
        <w:ind w:left="0"/>
        <w:rPr>
          <w:rFonts w:ascii="Century Gothic" w:hAnsi="Century Gothic"/>
          <w:szCs w:val="20"/>
          <w:lang w:val="en-GB"/>
        </w:rPr>
      </w:pPr>
      <w:r w:rsidRPr="00497E67">
        <w:rPr>
          <w:rFonts w:ascii="Century Gothic" w:hAnsi="Century Gothic"/>
          <w:szCs w:val="20"/>
          <w:lang w:val="en-US"/>
        </w:rPr>
        <w:t>Supplier and Company hereafter referred to</w:t>
      </w:r>
      <w:r w:rsidR="005F662E" w:rsidRPr="00497E67">
        <w:rPr>
          <w:rFonts w:ascii="Century Gothic" w:hAnsi="Century Gothic"/>
          <w:szCs w:val="20"/>
          <w:lang w:val="en-US"/>
        </w:rPr>
        <w:t xml:space="preserve"> collectively</w:t>
      </w:r>
      <w:r w:rsidRPr="00497E67">
        <w:rPr>
          <w:rFonts w:ascii="Century Gothic" w:hAnsi="Century Gothic"/>
          <w:szCs w:val="20"/>
          <w:lang w:val="en-US"/>
        </w:rPr>
        <w:t xml:space="preserve"> as the </w:t>
      </w:r>
      <w:r w:rsidR="005F662E" w:rsidRPr="00497E67">
        <w:rPr>
          <w:rFonts w:ascii="Century Gothic" w:hAnsi="Century Gothic"/>
          <w:szCs w:val="20"/>
          <w:lang w:val="en-US"/>
        </w:rPr>
        <w:t>“</w:t>
      </w:r>
      <w:r w:rsidRPr="00497E67">
        <w:rPr>
          <w:rFonts w:ascii="Century Gothic" w:hAnsi="Century Gothic"/>
          <w:b/>
          <w:bCs/>
          <w:szCs w:val="20"/>
          <w:lang w:val="en-US"/>
        </w:rPr>
        <w:t>Contractual Parties</w:t>
      </w:r>
      <w:r w:rsidR="005F662E" w:rsidRPr="00497E67">
        <w:rPr>
          <w:rFonts w:ascii="Century Gothic" w:hAnsi="Century Gothic"/>
          <w:szCs w:val="20"/>
          <w:lang w:val="en-US"/>
        </w:rPr>
        <w:t>”</w:t>
      </w:r>
      <w:r w:rsidR="005F662E" w:rsidRPr="00497E67">
        <w:rPr>
          <w:rFonts w:ascii="Century Gothic" w:hAnsi="Century Gothic"/>
          <w:b/>
          <w:bCs/>
          <w:szCs w:val="20"/>
          <w:lang w:val="en-US"/>
        </w:rPr>
        <w:t xml:space="preserve"> </w:t>
      </w:r>
      <w:r w:rsidR="005F662E" w:rsidRPr="00497E67">
        <w:rPr>
          <w:rFonts w:ascii="Century Gothic" w:hAnsi="Century Gothic"/>
          <w:szCs w:val="20"/>
          <w:lang w:val="en-US"/>
        </w:rPr>
        <w:t>or individually as the</w:t>
      </w:r>
      <w:r w:rsidR="005F662E" w:rsidRPr="00497E67">
        <w:rPr>
          <w:rFonts w:ascii="Century Gothic" w:hAnsi="Century Gothic"/>
          <w:b/>
          <w:bCs/>
          <w:szCs w:val="20"/>
          <w:lang w:val="en-US"/>
        </w:rPr>
        <w:t xml:space="preserve"> </w:t>
      </w:r>
      <w:r w:rsidR="005F662E" w:rsidRPr="00497E67">
        <w:rPr>
          <w:rFonts w:ascii="Century Gothic" w:hAnsi="Century Gothic"/>
          <w:szCs w:val="20"/>
          <w:lang w:val="en-US"/>
        </w:rPr>
        <w:t>“</w:t>
      </w:r>
      <w:r w:rsidR="000A652C" w:rsidRPr="00497E67">
        <w:rPr>
          <w:rFonts w:ascii="Century Gothic" w:hAnsi="Century Gothic"/>
          <w:b/>
          <w:bCs/>
          <w:szCs w:val="20"/>
          <w:lang w:val="en-US"/>
        </w:rPr>
        <w:t xml:space="preserve">Contractual </w:t>
      </w:r>
      <w:r w:rsidR="005F662E" w:rsidRPr="00497E67">
        <w:rPr>
          <w:rFonts w:ascii="Century Gothic" w:hAnsi="Century Gothic"/>
          <w:b/>
          <w:bCs/>
          <w:szCs w:val="20"/>
          <w:lang w:val="en-US"/>
        </w:rPr>
        <w:t>Party</w:t>
      </w:r>
      <w:r w:rsidR="005F662E" w:rsidRPr="00497E67">
        <w:rPr>
          <w:rFonts w:ascii="Century Gothic" w:hAnsi="Century Gothic"/>
          <w:szCs w:val="20"/>
          <w:lang w:val="en-US"/>
        </w:rPr>
        <w:t xml:space="preserve">”. </w:t>
      </w:r>
    </w:p>
    <w:p w14:paraId="56BA15A8" w14:textId="77777777" w:rsidR="00822EA9" w:rsidRPr="00497E67" w:rsidRDefault="00822EA9" w:rsidP="00497E67">
      <w:pPr>
        <w:widowControl w:val="0"/>
        <w:snapToGrid w:val="0"/>
        <w:rPr>
          <w:rFonts w:ascii="Century Gothic" w:hAnsi="Century Gothic"/>
          <w:szCs w:val="20"/>
          <w:lang w:val="en-US"/>
        </w:rPr>
      </w:pPr>
    </w:p>
    <w:p w14:paraId="3BDDA253" w14:textId="77777777" w:rsidR="00517D34" w:rsidRPr="00497E67" w:rsidRDefault="00517D34" w:rsidP="00497E67">
      <w:pPr>
        <w:widowControl w:val="0"/>
        <w:snapToGrid w:val="0"/>
        <w:rPr>
          <w:rFonts w:ascii="Century Gothic" w:hAnsi="Century Gothic"/>
          <w:szCs w:val="20"/>
          <w:lang w:val="en-US"/>
        </w:rPr>
      </w:pPr>
    </w:p>
    <w:p w14:paraId="40A93141" w14:textId="77777777" w:rsidR="00DB6D48" w:rsidRPr="00497E67" w:rsidRDefault="00DB6D48" w:rsidP="00497E67">
      <w:pPr>
        <w:pStyle w:val="Heading1"/>
        <w:keepNext w:val="0"/>
        <w:widowControl w:val="0"/>
        <w:tabs>
          <w:tab w:val="num" w:pos="1440"/>
        </w:tabs>
        <w:snapToGrid w:val="0"/>
        <w:ind w:left="0"/>
        <w:rPr>
          <w:rFonts w:ascii="Century Gothic" w:hAnsi="Century Gothic"/>
          <w:lang w:val="en-US"/>
        </w:rPr>
      </w:pPr>
      <w:bookmarkStart w:id="0" w:name="_Toc503520490"/>
      <w:r w:rsidRPr="006B1A43">
        <w:rPr>
          <w:rFonts w:ascii="Century Gothic" w:hAnsi="Century Gothic"/>
          <w:lang w:val="en-US"/>
          <w14:shadow w14:blurRad="0" w14:dist="0" w14:dir="0" w14:sx="0" w14:sy="0" w14:kx="0" w14:ky="0" w14:algn="none">
            <w14:srgbClr w14:val="000000"/>
          </w14:shadow>
        </w:rPr>
        <w:t>purpose</w:t>
      </w:r>
      <w:bookmarkEnd w:id="0"/>
    </w:p>
    <w:p w14:paraId="35D3620E" w14:textId="77777777" w:rsidR="006B1A43" w:rsidRDefault="006B1A43" w:rsidP="006B1A43">
      <w:pPr>
        <w:pStyle w:val="FaureciaPreamble"/>
        <w:widowControl w:val="0"/>
        <w:numPr>
          <w:ilvl w:val="0"/>
          <w:numId w:val="0"/>
        </w:numPr>
        <w:snapToGrid w:val="0"/>
        <w:spacing w:before="0" w:after="0"/>
        <w:rPr>
          <w:rFonts w:ascii="Century Gothic" w:hAnsi="Century Gothic" w:cs="Times New Roman"/>
          <w:szCs w:val="20"/>
        </w:rPr>
      </w:pPr>
    </w:p>
    <w:p w14:paraId="09658BF4" w14:textId="77777777" w:rsidR="00822EA9" w:rsidRDefault="00822EA9" w:rsidP="006B1A43">
      <w:pPr>
        <w:pStyle w:val="FaureciaPreamble"/>
        <w:widowControl w:val="0"/>
        <w:numPr>
          <w:ilvl w:val="0"/>
          <w:numId w:val="0"/>
        </w:numPr>
        <w:snapToGrid w:val="0"/>
        <w:spacing w:before="0" w:after="0"/>
        <w:rPr>
          <w:rFonts w:ascii="Century Gothic" w:hAnsi="Century Gothic" w:cs="Times New Roman"/>
          <w:szCs w:val="20"/>
        </w:rPr>
      </w:pPr>
      <w:r w:rsidRPr="00497E67">
        <w:rPr>
          <w:rFonts w:ascii="Century Gothic" w:hAnsi="Century Gothic" w:cs="Times New Roman"/>
          <w:szCs w:val="20"/>
        </w:rPr>
        <w:t>With this</w:t>
      </w:r>
      <w:r w:rsidR="00AA3A40" w:rsidRPr="00497E67">
        <w:rPr>
          <w:rFonts w:ascii="Century Gothic" w:hAnsi="Century Gothic" w:cs="Times New Roman"/>
          <w:szCs w:val="20"/>
        </w:rPr>
        <w:t xml:space="preserve"> LON</w:t>
      </w:r>
      <w:r w:rsidRPr="00497E67">
        <w:rPr>
          <w:rFonts w:ascii="Century Gothic" w:hAnsi="Century Gothic" w:cs="Times New Roman"/>
          <w:szCs w:val="20"/>
        </w:rPr>
        <w:t>, the Supplier and Faurecia</w:t>
      </w:r>
      <w:r w:rsidRPr="00497E67">
        <w:rPr>
          <w:rFonts w:ascii="Century Gothic" w:hAnsi="Century Gothic" w:cs="Times New Roman"/>
          <w:smallCaps/>
          <w:szCs w:val="20"/>
        </w:rPr>
        <w:t xml:space="preserve"> </w:t>
      </w:r>
      <w:r w:rsidRPr="00497E67">
        <w:rPr>
          <w:rFonts w:ascii="Century Gothic" w:hAnsi="Century Gothic" w:cs="Times New Roman"/>
          <w:szCs w:val="20"/>
        </w:rPr>
        <w:t xml:space="preserve">jointly agree on the specific </w:t>
      </w:r>
      <w:r w:rsidR="000A652C" w:rsidRPr="00497E67">
        <w:rPr>
          <w:rFonts w:ascii="Century Gothic" w:hAnsi="Century Gothic" w:cs="Times New Roman"/>
          <w:szCs w:val="20"/>
        </w:rPr>
        <w:t>terms and conditions that</w:t>
      </w:r>
      <w:r w:rsidRPr="00497E67">
        <w:rPr>
          <w:rFonts w:ascii="Century Gothic" w:hAnsi="Century Gothic" w:cs="Times New Roman"/>
          <w:szCs w:val="20"/>
        </w:rPr>
        <w:t xml:space="preserve"> shall govern the performance of the </w:t>
      </w:r>
      <w:r w:rsidR="000A652C" w:rsidRPr="00497E67">
        <w:rPr>
          <w:rFonts w:ascii="Century Gothic" w:hAnsi="Century Gothic" w:cs="Times New Roman"/>
          <w:szCs w:val="20"/>
        </w:rPr>
        <w:t>development, manufacture</w:t>
      </w:r>
      <w:r w:rsidRPr="00497E67">
        <w:rPr>
          <w:rFonts w:ascii="Century Gothic" w:hAnsi="Century Gothic" w:cs="Times New Roman"/>
          <w:szCs w:val="20"/>
        </w:rPr>
        <w:t xml:space="preserve"> and the delivery of the following specified Parts </w:t>
      </w:r>
      <w:r w:rsidR="000A652C" w:rsidRPr="00497E67">
        <w:rPr>
          <w:rFonts w:ascii="Century Gothic" w:hAnsi="Century Gothic" w:cs="Times New Roman"/>
          <w:szCs w:val="20"/>
        </w:rPr>
        <w:t xml:space="preserve">and Tools </w:t>
      </w:r>
      <w:r w:rsidRPr="00497E67">
        <w:rPr>
          <w:rFonts w:ascii="Century Gothic" w:hAnsi="Century Gothic" w:cs="Times New Roman"/>
          <w:szCs w:val="20"/>
        </w:rPr>
        <w:t xml:space="preserve">in </w:t>
      </w:r>
      <w:r w:rsidR="000A652C" w:rsidRPr="00497E67">
        <w:rPr>
          <w:rFonts w:ascii="Century Gothic" w:hAnsi="Century Gothic" w:cs="Times New Roman"/>
          <w:szCs w:val="20"/>
        </w:rPr>
        <w:t xml:space="preserve">relation to </w:t>
      </w:r>
      <w:r w:rsidRPr="00497E67">
        <w:rPr>
          <w:rFonts w:ascii="Century Gothic" w:hAnsi="Century Gothic" w:cs="Times New Roman"/>
          <w:szCs w:val="20"/>
        </w:rPr>
        <w:t xml:space="preserve">the Program. </w:t>
      </w:r>
    </w:p>
    <w:p w14:paraId="17B6D374" w14:textId="77777777" w:rsidR="006B1A43" w:rsidRPr="00497E67" w:rsidRDefault="006B1A43" w:rsidP="006B1A43">
      <w:pPr>
        <w:pStyle w:val="FaureciaPreamble"/>
        <w:widowControl w:val="0"/>
        <w:numPr>
          <w:ilvl w:val="0"/>
          <w:numId w:val="0"/>
        </w:numPr>
        <w:snapToGrid w:val="0"/>
        <w:spacing w:before="0" w:after="0"/>
        <w:rPr>
          <w:rFonts w:ascii="Century Gothic" w:hAnsi="Century Gothic" w:cs="Times New Roman"/>
          <w:szCs w:val="20"/>
        </w:rPr>
      </w:pPr>
    </w:p>
    <w:p w14:paraId="5BDACB60" w14:textId="77777777" w:rsidR="00187CF2" w:rsidRDefault="00822EA9" w:rsidP="006B1A43">
      <w:pPr>
        <w:widowControl w:val="0"/>
        <w:snapToGrid w:val="0"/>
        <w:ind w:left="0"/>
        <w:rPr>
          <w:rFonts w:ascii="Century Gothic" w:hAnsi="Century Gothic"/>
          <w:szCs w:val="20"/>
          <w:lang w:val="en-US"/>
        </w:rPr>
      </w:pPr>
      <w:r w:rsidRPr="00497E67">
        <w:rPr>
          <w:rFonts w:ascii="Century Gothic" w:hAnsi="Century Gothic"/>
          <w:szCs w:val="20"/>
          <w:lang w:val="en-US"/>
        </w:rPr>
        <w:t xml:space="preserve">The Contractual Parties are aware that individual delivery contracts come about as the result of </w:t>
      </w:r>
      <w:r w:rsidR="000A652C" w:rsidRPr="00497E67">
        <w:rPr>
          <w:rFonts w:ascii="Century Gothic" w:hAnsi="Century Gothic"/>
          <w:szCs w:val="20"/>
          <w:lang w:val="en-US"/>
        </w:rPr>
        <w:t>Purchase Orders and subsequent</w:t>
      </w:r>
      <w:r w:rsidR="000A652C" w:rsidRPr="00497E67">
        <w:rPr>
          <w:rFonts w:ascii="Century Gothic" w:hAnsi="Century Gothic"/>
          <w:b/>
          <w:bCs/>
          <w:szCs w:val="20"/>
          <w:lang w:val="en-US"/>
        </w:rPr>
        <w:t xml:space="preserve"> </w:t>
      </w:r>
      <w:r w:rsidR="000A652C" w:rsidRPr="00497E67">
        <w:rPr>
          <w:rFonts w:ascii="Century Gothic" w:hAnsi="Century Gothic"/>
          <w:szCs w:val="20"/>
          <w:lang w:val="en-US"/>
        </w:rPr>
        <w:t>Releases</w:t>
      </w:r>
      <w:r w:rsidRPr="00497E67">
        <w:rPr>
          <w:rFonts w:ascii="Century Gothic" w:hAnsi="Century Gothic"/>
          <w:szCs w:val="20"/>
          <w:lang w:val="en-US"/>
        </w:rPr>
        <w:t xml:space="preserve">, submitted to the </w:t>
      </w:r>
      <w:r w:rsidR="000A652C" w:rsidRPr="00497E67">
        <w:rPr>
          <w:rFonts w:ascii="Century Gothic" w:hAnsi="Century Gothic"/>
          <w:szCs w:val="20"/>
          <w:lang w:val="en-US"/>
        </w:rPr>
        <w:t xml:space="preserve">Supplier </w:t>
      </w:r>
      <w:r w:rsidRPr="00497E67">
        <w:rPr>
          <w:rFonts w:ascii="Century Gothic" w:hAnsi="Century Gothic"/>
          <w:szCs w:val="20"/>
          <w:lang w:val="en-US"/>
        </w:rPr>
        <w:t>plant that is to make the delivery ("</w:t>
      </w:r>
      <w:r w:rsidRPr="00497E67">
        <w:rPr>
          <w:rFonts w:ascii="Century Gothic" w:hAnsi="Century Gothic"/>
          <w:b/>
          <w:bCs/>
          <w:szCs w:val="20"/>
          <w:lang w:val="en-US"/>
        </w:rPr>
        <w:t>Supplying Plant</w:t>
      </w:r>
      <w:r w:rsidRPr="00497E67">
        <w:rPr>
          <w:rFonts w:ascii="Century Gothic" w:hAnsi="Century Gothic"/>
          <w:szCs w:val="20"/>
          <w:lang w:val="en-US"/>
        </w:rPr>
        <w:t xml:space="preserve"> ") by the </w:t>
      </w:r>
      <w:r w:rsidR="000A652C" w:rsidRPr="00497E67">
        <w:rPr>
          <w:rFonts w:ascii="Century Gothic" w:hAnsi="Century Gothic"/>
          <w:szCs w:val="20"/>
          <w:lang w:val="en-US"/>
        </w:rPr>
        <w:t xml:space="preserve">Faurecia </w:t>
      </w:r>
      <w:r w:rsidRPr="00497E67">
        <w:rPr>
          <w:rFonts w:ascii="Century Gothic" w:hAnsi="Century Gothic"/>
          <w:szCs w:val="20"/>
          <w:lang w:val="en-US"/>
        </w:rPr>
        <w:t>plant that is to receive the delivery (“</w:t>
      </w:r>
      <w:r w:rsidRPr="00497E67">
        <w:rPr>
          <w:rFonts w:ascii="Century Gothic" w:hAnsi="Century Gothic"/>
          <w:b/>
          <w:bCs/>
          <w:szCs w:val="20"/>
          <w:lang w:val="en-US"/>
        </w:rPr>
        <w:t>Receiving Plant</w:t>
      </w:r>
      <w:r w:rsidR="001D08A1" w:rsidRPr="00497E67">
        <w:rPr>
          <w:rFonts w:ascii="Century Gothic" w:hAnsi="Century Gothic"/>
          <w:szCs w:val="20"/>
          <w:lang w:val="en-US"/>
        </w:rPr>
        <w:t xml:space="preserve">”). </w:t>
      </w:r>
      <w:r w:rsidR="000A652C" w:rsidRPr="00CC00E8">
        <w:rPr>
          <w:rFonts w:ascii="Century Gothic" w:hAnsi="Century Gothic"/>
          <w:szCs w:val="20"/>
          <w:lang w:val="en-US"/>
        </w:rPr>
        <w:t>If the Contractual Parties do not own the respective Supplying Plants or Receiving Plants, then the Contractual Party co</w:t>
      </w:r>
      <w:r w:rsidR="0088481D" w:rsidRPr="00CC00E8">
        <w:rPr>
          <w:rFonts w:ascii="Century Gothic" w:hAnsi="Century Gothic"/>
          <w:szCs w:val="20"/>
          <w:lang w:val="en-US"/>
        </w:rPr>
        <w:t>ncerned shall make sure that a Declaration of Adherence</w:t>
      </w:r>
      <w:r w:rsidR="000A652C" w:rsidRPr="00CC00E8">
        <w:rPr>
          <w:rFonts w:ascii="Century Gothic" w:hAnsi="Century Gothic"/>
          <w:szCs w:val="20"/>
          <w:lang w:val="en-US"/>
        </w:rPr>
        <w:t xml:space="preserve"> in accordance with the sample in </w:t>
      </w:r>
      <w:r w:rsidR="000A652C" w:rsidRPr="00CC00E8">
        <w:rPr>
          <w:rFonts w:ascii="Century Gothic" w:hAnsi="Century Gothic"/>
          <w:szCs w:val="20"/>
          <w:u w:val="single"/>
          <w:lang w:val="en-US"/>
        </w:rPr>
        <w:t>Appe</w:t>
      </w:r>
      <w:r w:rsidR="001D08A1" w:rsidRPr="00CC00E8">
        <w:rPr>
          <w:rFonts w:ascii="Century Gothic" w:hAnsi="Century Gothic"/>
          <w:szCs w:val="20"/>
          <w:u w:val="single"/>
          <w:lang w:val="en-US"/>
        </w:rPr>
        <w:t xml:space="preserve">ndix </w:t>
      </w:r>
      <w:r w:rsidR="000F356E">
        <w:rPr>
          <w:rFonts w:ascii="Century Gothic" w:hAnsi="Century Gothic"/>
          <w:szCs w:val="20"/>
          <w:u w:val="single"/>
          <w:lang w:val="en-US"/>
        </w:rPr>
        <w:t>A</w:t>
      </w:r>
      <w:r w:rsidR="000A652C" w:rsidRPr="00CC00E8">
        <w:rPr>
          <w:rFonts w:ascii="Century Gothic" w:hAnsi="Century Gothic"/>
          <w:szCs w:val="20"/>
          <w:lang w:val="en-US"/>
        </w:rPr>
        <w:t xml:space="preserve"> </w:t>
      </w:r>
      <w:r w:rsidR="0053268F">
        <w:rPr>
          <w:rFonts w:ascii="Century Gothic" w:hAnsi="Century Gothic"/>
          <w:szCs w:val="20"/>
          <w:lang w:val="en-US"/>
        </w:rPr>
        <w:t xml:space="preserve">(Template of Declaration of Adherence) </w:t>
      </w:r>
      <w:r w:rsidR="000A652C" w:rsidRPr="00CC00E8">
        <w:rPr>
          <w:rFonts w:ascii="Century Gothic" w:hAnsi="Century Gothic"/>
          <w:szCs w:val="20"/>
          <w:lang w:val="en-US"/>
        </w:rPr>
        <w:t>is submitted by the legal entity that owns the plant in question.</w:t>
      </w:r>
    </w:p>
    <w:p w14:paraId="73B91197" w14:textId="77777777" w:rsidR="00DC2C59" w:rsidRDefault="00DC2C59" w:rsidP="00DC2C59">
      <w:pPr>
        <w:widowControl w:val="0"/>
        <w:snapToGrid w:val="0"/>
        <w:ind w:left="0"/>
        <w:rPr>
          <w:rFonts w:ascii="Century Gothic" w:hAnsi="Century Gothic"/>
          <w:szCs w:val="20"/>
          <w:lang w:val="en-US"/>
        </w:rPr>
      </w:pPr>
      <w:r w:rsidRPr="00DC2C59">
        <w:rPr>
          <w:rFonts w:ascii="Century Gothic" w:hAnsi="Century Gothic"/>
          <w:szCs w:val="20"/>
          <w:lang w:val="en-US"/>
        </w:rPr>
        <w:t xml:space="preserve">The Supplier is familiar with the special characteristics of the supply business in the automobile </w:t>
      </w:r>
      <w:r w:rsidRPr="00DC2C59">
        <w:rPr>
          <w:rFonts w:ascii="Century Gothic" w:hAnsi="Century Gothic"/>
          <w:szCs w:val="20"/>
          <w:lang w:val="en-US"/>
        </w:rPr>
        <w:lastRenderedPageBreak/>
        <w:t>industry and is aware that on-time delivery synchronized with production is of the essence for the OEM and that the corresponding dovetailing of the work processes in serial delivery requires a continual exchange of information and regular coordination between the Contractual Parties.</w:t>
      </w:r>
    </w:p>
    <w:p w14:paraId="1DE4C764" w14:textId="77777777" w:rsidR="00DC2C59" w:rsidRPr="00DC2C59" w:rsidRDefault="00DC2C59" w:rsidP="00DC2C59">
      <w:pPr>
        <w:widowControl w:val="0"/>
        <w:snapToGrid w:val="0"/>
        <w:ind w:left="0"/>
        <w:rPr>
          <w:rFonts w:ascii="Century Gothic" w:hAnsi="Century Gothic"/>
          <w:szCs w:val="20"/>
          <w:lang w:val="en-US"/>
        </w:rPr>
      </w:pPr>
    </w:p>
    <w:p w14:paraId="6CC212C7" w14:textId="77777777" w:rsidR="00DC2C59" w:rsidRPr="00DC2C59" w:rsidRDefault="00DC2C59" w:rsidP="00DC2C59">
      <w:pPr>
        <w:widowControl w:val="0"/>
        <w:snapToGrid w:val="0"/>
        <w:ind w:left="0"/>
        <w:rPr>
          <w:rFonts w:ascii="Century Gothic" w:hAnsi="Century Gothic"/>
          <w:szCs w:val="20"/>
          <w:lang w:val="en-US"/>
        </w:rPr>
      </w:pPr>
      <w:r w:rsidRPr="00DC2C59">
        <w:rPr>
          <w:rFonts w:ascii="Century Gothic" w:hAnsi="Century Gothic"/>
          <w:szCs w:val="20"/>
          <w:lang w:val="en-US"/>
        </w:rPr>
        <w:t>The Contractual Parties agree that the competitiveness of the Supplier regarding prices, the quality of the components, and the reliability of the supply are basic prerequisites of this nomination.</w:t>
      </w:r>
    </w:p>
    <w:p w14:paraId="6C57591F" w14:textId="77777777" w:rsidR="00DC2C59" w:rsidRDefault="00DC2C59" w:rsidP="006B1A43">
      <w:pPr>
        <w:widowControl w:val="0"/>
        <w:snapToGrid w:val="0"/>
        <w:ind w:left="0"/>
        <w:rPr>
          <w:rFonts w:ascii="Century Gothic" w:hAnsi="Century Gothic"/>
          <w:szCs w:val="20"/>
          <w:lang w:val="en-US"/>
        </w:rPr>
      </w:pPr>
    </w:p>
    <w:p w14:paraId="6E02EBC7" w14:textId="77777777" w:rsidR="00CF0D92" w:rsidRDefault="00CF0D92" w:rsidP="00CF0D92">
      <w:pPr>
        <w:widowControl w:val="0"/>
        <w:snapToGrid w:val="0"/>
        <w:ind w:left="0"/>
        <w:rPr>
          <w:rFonts w:ascii="Century Gothic" w:hAnsi="Century Gothic" w:cs="Arial"/>
          <w:lang w:val="en-GB"/>
        </w:rPr>
      </w:pPr>
      <w:r w:rsidRPr="00DF2B5A">
        <w:rPr>
          <w:rFonts w:ascii="Century Gothic" w:hAnsi="Century Gothic" w:cs="Arial"/>
          <w:lang w:val="en-GB"/>
        </w:rPr>
        <w:t xml:space="preserve">It does not constitute nor can be construed, in any way, as a commitment from Faurecia, to entrust to the Supplier all or part of the supply of Tools and/or Parts for the serial production, or of any other product or application resulting from the </w:t>
      </w:r>
      <w:r>
        <w:rPr>
          <w:rFonts w:ascii="Century Gothic" w:hAnsi="Century Gothic" w:cs="Arial"/>
          <w:lang w:val="en-GB"/>
        </w:rPr>
        <w:t>D</w:t>
      </w:r>
      <w:r w:rsidRPr="00DF2B5A">
        <w:rPr>
          <w:rFonts w:ascii="Century Gothic" w:hAnsi="Century Gothic" w:cs="Arial"/>
          <w:lang w:val="en-GB"/>
        </w:rPr>
        <w:t>evelopment</w:t>
      </w:r>
      <w:r>
        <w:rPr>
          <w:rFonts w:ascii="Century Gothic" w:hAnsi="Century Gothic" w:cs="Arial"/>
          <w:lang w:val="en-GB"/>
        </w:rPr>
        <w:t xml:space="preserve"> and/or </w:t>
      </w:r>
      <w:r w:rsidR="00AB6B06">
        <w:rPr>
          <w:rFonts w:ascii="Century Gothic" w:hAnsi="Century Gothic" w:cs="Arial"/>
          <w:lang w:val="en-GB"/>
        </w:rPr>
        <w:t>m</w:t>
      </w:r>
      <w:r>
        <w:rPr>
          <w:rFonts w:ascii="Century Gothic" w:hAnsi="Century Gothic" w:cs="Arial"/>
          <w:lang w:val="en-GB"/>
        </w:rPr>
        <w:t>anufacturing.</w:t>
      </w:r>
    </w:p>
    <w:p w14:paraId="011C1254" w14:textId="77777777" w:rsidR="00CF0D92" w:rsidRDefault="00CF0D92" w:rsidP="00CF0D92">
      <w:pPr>
        <w:widowControl w:val="0"/>
        <w:snapToGrid w:val="0"/>
        <w:ind w:left="0"/>
        <w:rPr>
          <w:rFonts w:ascii="Century Gothic" w:hAnsi="Century Gothic"/>
          <w:szCs w:val="20"/>
          <w:lang w:val="en-US"/>
        </w:rPr>
      </w:pPr>
    </w:p>
    <w:p w14:paraId="2CF7DCAF" w14:textId="77777777" w:rsidR="00CF0D92" w:rsidRDefault="00CF0D92" w:rsidP="00CF0D92">
      <w:pPr>
        <w:widowControl w:val="0"/>
        <w:snapToGrid w:val="0"/>
        <w:ind w:left="0"/>
        <w:rPr>
          <w:rFonts w:ascii="Century Gothic" w:hAnsi="Century Gothic" w:cs="Arial"/>
          <w:lang w:val="en-GB"/>
        </w:rPr>
      </w:pPr>
      <w:r w:rsidRPr="00145547">
        <w:rPr>
          <w:rFonts w:ascii="Century Gothic" w:hAnsi="Century Gothic" w:cs="Arial"/>
          <w:lang w:val="en-GB"/>
        </w:rPr>
        <w:t xml:space="preserve">In the event that Faurecia would expressly retain the Supplier’s offer for the supplying of Tools and/or Parts for the serial production, or of any other product or application resulting from the </w:t>
      </w:r>
      <w:r>
        <w:rPr>
          <w:rFonts w:ascii="Century Gothic" w:hAnsi="Century Gothic" w:cs="Arial"/>
          <w:lang w:val="en-GB"/>
        </w:rPr>
        <w:t>Development and/or M</w:t>
      </w:r>
      <w:r w:rsidRPr="00145547">
        <w:rPr>
          <w:rFonts w:ascii="Century Gothic" w:hAnsi="Century Gothic" w:cs="Arial"/>
          <w:lang w:val="en-GB"/>
        </w:rPr>
        <w:t xml:space="preserve">anufacturing, such supplying shall be subject to (i) a Faurecia </w:t>
      </w:r>
      <w:r>
        <w:rPr>
          <w:rFonts w:ascii="Century Gothic" w:hAnsi="Century Gothic" w:cs="Arial"/>
          <w:lang w:val="en-GB"/>
        </w:rPr>
        <w:t>p</w:t>
      </w:r>
      <w:r w:rsidRPr="00145547">
        <w:rPr>
          <w:rFonts w:ascii="Century Gothic" w:hAnsi="Century Gothic" w:cs="Arial"/>
          <w:lang w:val="en-GB"/>
        </w:rPr>
        <w:t>urchase order</w:t>
      </w:r>
      <w:r>
        <w:rPr>
          <w:rFonts w:ascii="Century Gothic" w:hAnsi="Century Gothic" w:cs="Arial"/>
          <w:lang w:val="en-GB"/>
        </w:rPr>
        <w:t xml:space="preserve"> and release</w:t>
      </w:r>
      <w:r w:rsidRPr="00145547">
        <w:rPr>
          <w:rFonts w:ascii="Century Gothic" w:hAnsi="Century Gothic" w:cs="Arial"/>
          <w:lang w:val="en-GB"/>
        </w:rPr>
        <w:t>, (ii) the provisions of the present LON which, by their nature, apply to the production and supply of the Parts and/or Tools</w:t>
      </w:r>
      <w:r>
        <w:rPr>
          <w:rFonts w:ascii="Century Gothic" w:hAnsi="Century Gothic" w:cs="Arial"/>
          <w:lang w:val="en-GB"/>
        </w:rPr>
        <w:t>,</w:t>
      </w:r>
      <w:r w:rsidRPr="00145547">
        <w:rPr>
          <w:rFonts w:ascii="Century Gothic" w:hAnsi="Century Gothic" w:cs="Arial"/>
          <w:lang w:val="en-GB"/>
        </w:rPr>
        <w:t xml:space="preserve"> (iii) the Faurecia General Conditions of Purchase and (iiii) the other contractual documents (“OCD”), listed hereinafter in Article 2.</w:t>
      </w:r>
    </w:p>
    <w:p w14:paraId="3BD9F9F2" w14:textId="77777777" w:rsidR="00187CF2" w:rsidRDefault="00187CF2" w:rsidP="00CF0D92">
      <w:pPr>
        <w:widowControl w:val="0"/>
        <w:snapToGrid w:val="0"/>
        <w:ind w:left="0"/>
        <w:rPr>
          <w:rFonts w:ascii="Century Gothic" w:hAnsi="Century Gothic"/>
          <w:szCs w:val="20"/>
          <w:lang w:val="en-US"/>
        </w:rPr>
      </w:pPr>
    </w:p>
    <w:p w14:paraId="34568C1F" w14:textId="77777777" w:rsidR="00187CF2" w:rsidRDefault="00187CF2" w:rsidP="00CF0D92">
      <w:pPr>
        <w:widowControl w:val="0"/>
        <w:snapToGrid w:val="0"/>
        <w:ind w:left="0"/>
        <w:rPr>
          <w:rFonts w:ascii="Century Gothic" w:hAnsi="Century Gothic"/>
          <w:szCs w:val="20"/>
          <w:lang w:val="en-US"/>
        </w:rPr>
      </w:pPr>
    </w:p>
    <w:p w14:paraId="774A6344" w14:textId="77777777" w:rsidR="00CF0D92" w:rsidRPr="00CF0D92" w:rsidRDefault="00CF0D92" w:rsidP="006B1A43">
      <w:pPr>
        <w:widowControl w:val="0"/>
        <w:snapToGrid w:val="0"/>
        <w:ind w:left="0"/>
        <w:rPr>
          <w:rFonts w:ascii="Century Gothic" w:hAnsi="Century Gothic"/>
          <w:szCs w:val="20"/>
          <w:lang w:val="en-US"/>
        </w:rPr>
      </w:pPr>
    </w:p>
    <w:p w14:paraId="7BCF1804" w14:textId="77777777" w:rsidR="0088481D" w:rsidRPr="006B1A43" w:rsidRDefault="0088481D" w:rsidP="00497E67">
      <w:pPr>
        <w:pStyle w:val="Heading1"/>
        <w:keepNext w:val="0"/>
        <w:widowControl w:val="0"/>
        <w:tabs>
          <w:tab w:val="num" w:pos="1440"/>
        </w:tabs>
        <w:snapToGrid w:val="0"/>
        <w:ind w:left="0"/>
        <w:rPr>
          <w:rFonts w:ascii="Century Gothic" w:hAnsi="Century Gothic"/>
          <w:lang w:val="en-US"/>
          <w14:shadow w14:blurRad="0" w14:dist="0" w14:dir="0" w14:sx="0" w14:sy="0" w14:kx="0" w14:ky="0" w14:algn="none">
            <w14:srgbClr w14:val="000000"/>
          </w14:shadow>
        </w:rPr>
      </w:pPr>
      <w:r w:rsidRPr="006B1A43">
        <w:rPr>
          <w:rFonts w:ascii="Century Gothic" w:hAnsi="Century Gothic"/>
          <w:lang w:val="en-US"/>
          <w14:shadow w14:blurRad="0" w14:dist="0" w14:dir="0" w14:sx="0" w14:sy="0" w14:kx="0" w14:ky="0" w14:algn="none">
            <w14:srgbClr w14:val="000000"/>
          </w14:shadow>
        </w:rPr>
        <w:t>CONTRACTUAL DOCUMENTATION</w:t>
      </w:r>
    </w:p>
    <w:p w14:paraId="52D95C72" w14:textId="77777777" w:rsidR="006B1A43" w:rsidRDefault="006B1A43" w:rsidP="006B1A43">
      <w:pPr>
        <w:pStyle w:val="Faureciaberschrift2"/>
        <w:widowControl w:val="0"/>
        <w:numPr>
          <w:ilvl w:val="0"/>
          <w:numId w:val="0"/>
        </w:numPr>
        <w:snapToGrid w:val="0"/>
        <w:spacing w:after="0"/>
        <w:rPr>
          <w:rFonts w:ascii="Century Gothic" w:hAnsi="Century Gothic" w:cs="Times New Roman"/>
          <w:szCs w:val="20"/>
          <w:lang w:val="en-US"/>
        </w:rPr>
      </w:pPr>
    </w:p>
    <w:p w14:paraId="77BC5927" w14:textId="77777777" w:rsidR="0088481D" w:rsidRDefault="0088481D" w:rsidP="006B1A43">
      <w:pPr>
        <w:pStyle w:val="Faureciaberschrift2"/>
        <w:widowControl w:val="0"/>
        <w:numPr>
          <w:ilvl w:val="0"/>
          <w:numId w:val="0"/>
        </w:numPr>
        <w:snapToGrid w:val="0"/>
        <w:spacing w:after="0"/>
        <w:rPr>
          <w:rFonts w:ascii="Century Gothic" w:hAnsi="Century Gothic" w:cs="Times New Roman"/>
          <w:szCs w:val="20"/>
          <w:lang w:val="en-US"/>
        </w:rPr>
      </w:pPr>
      <w:r w:rsidRPr="00497E67">
        <w:rPr>
          <w:rFonts w:ascii="Century Gothic" w:hAnsi="Century Gothic" w:cs="Times New Roman"/>
          <w:szCs w:val="20"/>
          <w:lang w:val="en-US"/>
        </w:rPr>
        <w:t>The following documents are an integral part of this LON</w:t>
      </w:r>
      <w:r w:rsidRPr="00497E67">
        <w:rPr>
          <w:rFonts w:ascii="Century Gothic" w:hAnsi="Century Gothic" w:cs="Times New Roman"/>
          <w:b/>
          <w:bCs/>
          <w:szCs w:val="20"/>
          <w:lang w:val="en-US"/>
        </w:rPr>
        <w:t xml:space="preserve"> </w:t>
      </w:r>
      <w:r w:rsidRPr="00497E67">
        <w:rPr>
          <w:rFonts w:ascii="Century Gothic" w:hAnsi="Century Gothic" w:cs="Times New Roman"/>
          <w:szCs w:val="20"/>
          <w:lang w:val="en-US"/>
        </w:rPr>
        <w:t>and incorporated by reference:</w:t>
      </w:r>
    </w:p>
    <w:p w14:paraId="0FB521E9" w14:textId="77777777" w:rsidR="006523FC" w:rsidRDefault="006523FC" w:rsidP="006523FC">
      <w:pPr>
        <w:rPr>
          <w:lang w:val="en-US" w:eastAsia="pt-BR"/>
        </w:rPr>
      </w:pPr>
    </w:p>
    <w:p w14:paraId="32E29B1F" w14:textId="77777777" w:rsidR="006523FC" w:rsidRDefault="006523FC" w:rsidP="006523FC">
      <w:pPr>
        <w:pStyle w:val="Faureciaberschrift2"/>
        <w:widowControl w:val="0"/>
        <w:numPr>
          <w:ilvl w:val="0"/>
          <w:numId w:val="0"/>
        </w:numPr>
        <w:snapToGrid w:val="0"/>
        <w:spacing w:after="0"/>
        <w:rPr>
          <w:rFonts w:ascii="Century Gothic" w:hAnsi="Century Gothic" w:cs="Times New Roman"/>
          <w:szCs w:val="20"/>
          <w:lang w:val="en-US"/>
        </w:rPr>
      </w:pPr>
      <w:r w:rsidRPr="006523FC">
        <w:rPr>
          <w:rFonts w:ascii="Century Gothic" w:hAnsi="Century Gothic" w:cs="Times New Roman"/>
          <w:szCs w:val="20"/>
          <w:lang w:val="en-US"/>
        </w:rPr>
        <w:t>The following documents, ranked by priority order, form an agreement (hereafter the "</w:t>
      </w:r>
      <w:r w:rsidRPr="006523FC">
        <w:rPr>
          <w:rFonts w:ascii="Century Gothic" w:hAnsi="Century Gothic" w:cs="Times New Roman"/>
          <w:b/>
          <w:bCs/>
          <w:szCs w:val="20"/>
          <w:lang w:val="en-US"/>
        </w:rPr>
        <w:t>Agreement</w:t>
      </w:r>
      <w:r w:rsidRPr="006523FC">
        <w:rPr>
          <w:rFonts w:ascii="Century Gothic" w:hAnsi="Century Gothic" w:cs="Times New Roman"/>
          <w:szCs w:val="20"/>
          <w:lang w:val="en-US"/>
        </w:rPr>
        <w:t>"):</w:t>
      </w:r>
    </w:p>
    <w:p w14:paraId="3A65C5EF" w14:textId="77777777" w:rsidR="006523FC" w:rsidRPr="006523FC" w:rsidRDefault="006523FC" w:rsidP="006523FC">
      <w:pPr>
        <w:rPr>
          <w:lang w:val="en-US" w:eastAsia="pt-BR"/>
        </w:rPr>
      </w:pPr>
    </w:p>
    <w:p w14:paraId="6D673B36" w14:textId="77777777" w:rsidR="006523FC" w:rsidRPr="006523FC" w:rsidRDefault="006523FC" w:rsidP="006523FC">
      <w:pPr>
        <w:widowControl w:val="0"/>
        <w:numPr>
          <w:ilvl w:val="2"/>
          <w:numId w:val="7"/>
        </w:numPr>
        <w:tabs>
          <w:tab w:val="num" w:pos="1440"/>
        </w:tabs>
        <w:snapToGrid w:val="0"/>
        <w:ind w:left="1440" w:hanging="360"/>
        <w:rPr>
          <w:rFonts w:ascii="Century Gothic" w:hAnsi="Century Gothic"/>
          <w:szCs w:val="20"/>
          <w:lang w:val="en-US"/>
        </w:rPr>
      </w:pPr>
      <w:r>
        <w:rPr>
          <w:rFonts w:ascii="Century Gothic" w:hAnsi="Century Gothic"/>
          <w:szCs w:val="20"/>
          <w:lang w:val="en-US"/>
        </w:rPr>
        <w:t xml:space="preserve">This </w:t>
      </w:r>
      <w:r w:rsidRPr="006523FC">
        <w:rPr>
          <w:rFonts w:ascii="Century Gothic" w:hAnsi="Century Gothic"/>
          <w:szCs w:val="20"/>
          <w:lang w:val="en-US"/>
        </w:rPr>
        <w:t>LON, completed by possible amendments,</w:t>
      </w:r>
    </w:p>
    <w:p w14:paraId="2C577B35" w14:textId="77777777" w:rsidR="006523FC" w:rsidRPr="006523FC" w:rsidRDefault="006523FC" w:rsidP="006523FC">
      <w:pPr>
        <w:widowControl w:val="0"/>
        <w:numPr>
          <w:ilvl w:val="2"/>
          <w:numId w:val="7"/>
        </w:numPr>
        <w:tabs>
          <w:tab w:val="num" w:pos="1440"/>
        </w:tabs>
        <w:snapToGrid w:val="0"/>
        <w:ind w:left="1440" w:hanging="360"/>
        <w:rPr>
          <w:rFonts w:ascii="Century Gothic" w:hAnsi="Century Gothic"/>
          <w:szCs w:val="20"/>
          <w:lang w:val="en-US"/>
        </w:rPr>
      </w:pPr>
      <w:r w:rsidRPr="006523FC">
        <w:rPr>
          <w:rFonts w:ascii="Century Gothic" w:hAnsi="Century Gothic"/>
          <w:szCs w:val="20"/>
          <w:lang w:val="en-US"/>
        </w:rPr>
        <w:t>the other contractual documents ("</w:t>
      </w:r>
      <w:r w:rsidRPr="006523FC">
        <w:rPr>
          <w:rFonts w:ascii="Century Gothic" w:hAnsi="Century Gothic"/>
          <w:b/>
          <w:bCs/>
          <w:szCs w:val="20"/>
          <w:lang w:val="en-US"/>
        </w:rPr>
        <w:t>OCD</w:t>
      </w:r>
      <w:r w:rsidRPr="006523FC">
        <w:rPr>
          <w:rFonts w:ascii="Century Gothic" w:hAnsi="Century Gothic"/>
          <w:szCs w:val="20"/>
          <w:lang w:val="en-US"/>
        </w:rPr>
        <w:t>"), listed her</w:t>
      </w:r>
      <w:r w:rsidR="006C19BB">
        <w:rPr>
          <w:rFonts w:ascii="Century Gothic" w:hAnsi="Century Gothic"/>
          <w:szCs w:val="20"/>
          <w:lang w:val="en-US"/>
        </w:rPr>
        <w:t>einafter in the following chart</w:t>
      </w:r>
      <w:r w:rsidRPr="006523FC">
        <w:rPr>
          <w:rFonts w:ascii="Century Gothic" w:hAnsi="Century Gothic"/>
          <w:szCs w:val="20"/>
          <w:lang w:val="en-US"/>
        </w:rPr>
        <w:t xml:space="preserve">, as amended in writing where applicable. </w:t>
      </w:r>
    </w:p>
    <w:p w14:paraId="331E6C02" w14:textId="77777777" w:rsidR="006523FC" w:rsidRPr="006523FC" w:rsidRDefault="006523FC" w:rsidP="006523FC">
      <w:pPr>
        <w:pStyle w:val="Faureciaberschrift2"/>
        <w:widowControl w:val="0"/>
        <w:numPr>
          <w:ilvl w:val="0"/>
          <w:numId w:val="0"/>
        </w:numPr>
        <w:snapToGrid w:val="0"/>
        <w:spacing w:after="0"/>
        <w:rPr>
          <w:rFonts w:ascii="Century Gothic" w:hAnsi="Century Gothic" w:cs="Times New Roman"/>
          <w:szCs w:val="20"/>
          <w:lang w:val="en-US"/>
        </w:rPr>
      </w:pPr>
    </w:p>
    <w:p w14:paraId="312254B5" w14:textId="77777777" w:rsidR="006523FC" w:rsidRPr="006523FC" w:rsidRDefault="006523FC" w:rsidP="006523FC">
      <w:pPr>
        <w:pStyle w:val="Faureciaberschrift2"/>
        <w:widowControl w:val="0"/>
        <w:numPr>
          <w:ilvl w:val="0"/>
          <w:numId w:val="0"/>
        </w:numPr>
        <w:snapToGrid w:val="0"/>
        <w:spacing w:after="0"/>
        <w:rPr>
          <w:rFonts w:ascii="Century Gothic" w:hAnsi="Century Gothic" w:cs="Times New Roman"/>
          <w:szCs w:val="20"/>
          <w:lang w:val="en-US"/>
        </w:rPr>
      </w:pPr>
      <w:r w:rsidRPr="006523FC">
        <w:rPr>
          <w:rFonts w:ascii="Century Gothic" w:hAnsi="Century Gothic" w:cs="Times New Roman"/>
          <w:szCs w:val="20"/>
          <w:lang w:val="en-US"/>
        </w:rPr>
        <w:t xml:space="preserve">Any declaration, commitment, offer or any amendment to the Agreement shall only be binding if it is part of a subsequent agreement executed by the duly </w:t>
      </w:r>
      <w:r w:rsidR="005033D1" w:rsidRPr="006523FC">
        <w:rPr>
          <w:rFonts w:ascii="Century Gothic" w:hAnsi="Century Gothic" w:cs="Times New Roman"/>
          <w:szCs w:val="20"/>
          <w:lang w:val="en-US"/>
        </w:rPr>
        <w:t>authorized</w:t>
      </w:r>
      <w:r w:rsidRPr="006523FC">
        <w:rPr>
          <w:rFonts w:ascii="Century Gothic" w:hAnsi="Century Gothic" w:cs="Times New Roman"/>
          <w:szCs w:val="20"/>
          <w:lang w:val="en-US"/>
        </w:rPr>
        <w:t xml:space="preserve"> representative of each Party having at least the same title that the signatory of the present LON.</w:t>
      </w:r>
    </w:p>
    <w:p w14:paraId="0D185E47" w14:textId="77777777" w:rsidR="006B1A43" w:rsidRDefault="006B1A43" w:rsidP="006B1A43">
      <w:pPr>
        <w:rPr>
          <w:lang w:val="en-US" w:eastAsia="pt-BR"/>
        </w:rPr>
      </w:pPr>
    </w:p>
    <w:tbl>
      <w:tblPr>
        <w:tblStyle w:val="TableGrid"/>
        <w:tblW w:w="0" w:type="auto"/>
        <w:jc w:val="center"/>
        <w:tblLook w:val="04A0" w:firstRow="1" w:lastRow="0" w:firstColumn="1" w:lastColumn="0" w:noHBand="0" w:noVBand="1"/>
      </w:tblPr>
      <w:tblGrid>
        <w:gridCol w:w="1481"/>
        <w:gridCol w:w="2537"/>
        <w:gridCol w:w="1584"/>
        <w:gridCol w:w="1713"/>
        <w:gridCol w:w="1701"/>
      </w:tblGrid>
      <w:tr w:rsidR="00CC00E8" w:rsidRPr="00ED081A" w14:paraId="44AB1B78" w14:textId="77777777" w:rsidTr="00D96C73">
        <w:trPr>
          <w:trHeight w:val="490"/>
          <w:tblHeader/>
          <w:jc w:val="center"/>
        </w:trPr>
        <w:tc>
          <w:tcPr>
            <w:tcW w:w="1481" w:type="dxa"/>
            <w:shd w:val="clear" w:color="auto" w:fill="D9D9D9" w:themeFill="background1" w:themeFillShade="D9"/>
            <w:vAlign w:val="center"/>
          </w:tcPr>
          <w:p w14:paraId="7AE577F2" w14:textId="77777777" w:rsidR="00CC00E8" w:rsidRPr="00497E67" w:rsidRDefault="00CC00E8" w:rsidP="00CC00E8">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N°</w:t>
            </w:r>
          </w:p>
        </w:tc>
        <w:tc>
          <w:tcPr>
            <w:tcW w:w="2537" w:type="dxa"/>
            <w:shd w:val="clear" w:color="auto" w:fill="D9D9D9" w:themeFill="background1" w:themeFillShade="D9"/>
            <w:vAlign w:val="center"/>
          </w:tcPr>
          <w:p w14:paraId="50377AEB" w14:textId="77777777" w:rsidR="00CC00E8" w:rsidRPr="00497E67" w:rsidRDefault="00CC00E8" w:rsidP="00CC00E8">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Name</w:t>
            </w:r>
          </w:p>
        </w:tc>
        <w:tc>
          <w:tcPr>
            <w:tcW w:w="1584" w:type="dxa"/>
            <w:shd w:val="clear" w:color="auto" w:fill="D9D9D9" w:themeFill="background1" w:themeFillShade="D9"/>
            <w:vAlign w:val="center"/>
          </w:tcPr>
          <w:p w14:paraId="7B737AE2" w14:textId="77777777" w:rsidR="00CC00E8" w:rsidRPr="00497E67" w:rsidRDefault="00CC00E8" w:rsidP="00CC00E8">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Ref/</w:t>
            </w:r>
          </w:p>
        </w:tc>
        <w:tc>
          <w:tcPr>
            <w:tcW w:w="1713" w:type="dxa"/>
            <w:shd w:val="clear" w:color="auto" w:fill="D9D9D9" w:themeFill="background1" w:themeFillShade="D9"/>
            <w:vAlign w:val="center"/>
          </w:tcPr>
          <w:p w14:paraId="183E376D" w14:textId="77777777" w:rsidR="00CC00E8" w:rsidRPr="00497E67" w:rsidRDefault="00CC00E8" w:rsidP="00CC00E8">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Comment</w:t>
            </w:r>
          </w:p>
        </w:tc>
        <w:tc>
          <w:tcPr>
            <w:tcW w:w="1701" w:type="dxa"/>
            <w:shd w:val="clear" w:color="auto" w:fill="D9D9D9" w:themeFill="background1" w:themeFillShade="D9"/>
            <w:vAlign w:val="center"/>
          </w:tcPr>
          <w:p w14:paraId="25E105E0" w14:textId="77777777" w:rsidR="00CC00E8" w:rsidRPr="00497E67" w:rsidRDefault="00CC00E8" w:rsidP="00CC00E8">
            <w:pPr>
              <w:widowControl w:val="0"/>
              <w:snapToGrid w:val="0"/>
              <w:ind w:left="0"/>
              <w:jc w:val="center"/>
              <w:rPr>
                <w:rFonts w:ascii="Century Gothic" w:hAnsi="Century Gothic" w:cs="Arial"/>
                <w:b/>
                <w:bCs/>
                <w:szCs w:val="20"/>
                <w:lang w:val="en-US"/>
              </w:rPr>
            </w:pPr>
            <w:r>
              <w:rPr>
                <w:rFonts w:ascii="Century Gothic" w:hAnsi="Century Gothic" w:cs="Arial"/>
                <w:b/>
                <w:bCs/>
                <w:szCs w:val="20"/>
                <w:lang w:val="en-US"/>
              </w:rPr>
              <w:t>Incorporated by reference (Yes / No)</w:t>
            </w:r>
          </w:p>
        </w:tc>
      </w:tr>
      <w:tr w:rsidR="00CC00E8" w:rsidRPr="00ED081A" w14:paraId="71E60002" w14:textId="77777777" w:rsidTr="00D96C73">
        <w:trPr>
          <w:trHeight w:val="490"/>
          <w:jc w:val="center"/>
        </w:trPr>
        <w:tc>
          <w:tcPr>
            <w:tcW w:w="1481" w:type="dxa"/>
            <w:vAlign w:val="center"/>
          </w:tcPr>
          <w:p w14:paraId="7349B42A" w14:textId="77777777" w:rsidR="00CC00E8" w:rsidRPr="00D31FC6" w:rsidRDefault="00CC00E8" w:rsidP="00CC00E8">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1</w:t>
            </w:r>
          </w:p>
        </w:tc>
        <w:tc>
          <w:tcPr>
            <w:tcW w:w="2537" w:type="dxa"/>
            <w:vAlign w:val="center"/>
          </w:tcPr>
          <w:p w14:paraId="6D91ACD6" w14:textId="77777777" w:rsidR="00CC00E8" w:rsidRPr="00D31FC6" w:rsidRDefault="00CC00E8" w:rsidP="00CC00E8">
            <w:pPr>
              <w:widowControl w:val="0"/>
              <w:snapToGrid w:val="0"/>
              <w:ind w:left="0"/>
              <w:rPr>
                <w:rFonts w:ascii="Century Gothic" w:hAnsi="Century Gothic" w:cs="Arial"/>
                <w:szCs w:val="20"/>
                <w:lang w:val="en-GB"/>
              </w:rPr>
            </w:pPr>
            <w:r w:rsidRPr="00D31FC6">
              <w:rPr>
                <w:rFonts w:ascii="Century Gothic" w:hAnsi="Century Gothic" w:cs="Arial"/>
                <w:szCs w:val="20"/>
                <w:lang w:val="en-GB"/>
              </w:rPr>
              <w:t>Special Terms and Conditions (if any)</w:t>
            </w:r>
          </w:p>
        </w:tc>
        <w:tc>
          <w:tcPr>
            <w:tcW w:w="1584" w:type="dxa"/>
            <w:vAlign w:val="center"/>
          </w:tcPr>
          <w:p w14:paraId="08A07812" w14:textId="342124B6" w:rsidR="00CC00E8" w:rsidRPr="00D31FC6" w:rsidRDefault="00CC00E8" w:rsidP="00CC00E8">
            <w:pPr>
              <w:widowControl w:val="0"/>
              <w:snapToGrid w:val="0"/>
              <w:ind w:left="0"/>
              <w:jc w:val="left"/>
              <w:rPr>
                <w:rFonts w:ascii="Century Gothic" w:hAnsi="Century Gothic" w:cs="Arial"/>
                <w:szCs w:val="20"/>
                <w:lang w:val="en-GB"/>
              </w:rPr>
            </w:pPr>
          </w:p>
        </w:tc>
        <w:tc>
          <w:tcPr>
            <w:tcW w:w="1713" w:type="dxa"/>
            <w:vAlign w:val="center"/>
          </w:tcPr>
          <w:p w14:paraId="0F2AF46D" w14:textId="77777777" w:rsidR="00CC00E8" w:rsidRPr="00D31FC6" w:rsidRDefault="00CC00E8" w:rsidP="00CC00E8">
            <w:pPr>
              <w:widowControl w:val="0"/>
              <w:snapToGrid w:val="0"/>
              <w:ind w:left="0"/>
              <w:jc w:val="left"/>
              <w:rPr>
                <w:rFonts w:ascii="Century Gothic" w:hAnsi="Century Gothic" w:cs="Arial"/>
                <w:szCs w:val="20"/>
                <w:lang w:val="en-GB"/>
              </w:rPr>
            </w:pPr>
          </w:p>
        </w:tc>
        <w:tc>
          <w:tcPr>
            <w:tcW w:w="1701" w:type="dxa"/>
            <w:vAlign w:val="center"/>
          </w:tcPr>
          <w:p w14:paraId="7DEFC1AD" w14:textId="77777777" w:rsidR="00CC00E8" w:rsidRPr="00D31FC6" w:rsidRDefault="00CC00E8" w:rsidP="00CC00E8">
            <w:pPr>
              <w:widowControl w:val="0"/>
              <w:snapToGrid w:val="0"/>
              <w:ind w:left="0"/>
              <w:jc w:val="center"/>
              <w:rPr>
                <w:rFonts w:ascii="Century Gothic" w:hAnsi="Century Gothic" w:cs="Arial"/>
                <w:szCs w:val="20"/>
                <w:lang w:val="en-GB"/>
              </w:rPr>
            </w:pPr>
          </w:p>
        </w:tc>
      </w:tr>
      <w:tr w:rsidR="00CC00E8" w:rsidRPr="00497E67" w14:paraId="2A601918" w14:textId="77777777" w:rsidTr="00D96C73">
        <w:trPr>
          <w:trHeight w:val="490"/>
          <w:jc w:val="center"/>
        </w:trPr>
        <w:tc>
          <w:tcPr>
            <w:tcW w:w="1481" w:type="dxa"/>
            <w:vAlign w:val="center"/>
          </w:tcPr>
          <w:p w14:paraId="1F9B37CD" w14:textId="77777777" w:rsidR="00CC00E8" w:rsidRPr="00D31FC6" w:rsidRDefault="00CC00E8" w:rsidP="00CC00E8">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2</w:t>
            </w:r>
          </w:p>
        </w:tc>
        <w:tc>
          <w:tcPr>
            <w:tcW w:w="2537" w:type="dxa"/>
            <w:vAlign w:val="center"/>
          </w:tcPr>
          <w:p w14:paraId="20B87CAE" w14:textId="77777777" w:rsidR="00CC00E8" w:rsidRPr="00D31FC6" w:rsidRDefault="00CC00E8" w:rsidP="00CC00E8">
            <w:pPr>
              <w:widowControl w:val="0"/>
              <w:snapToGrid w:val="0"/>
              <w:ind w:left="0"/>
              <w:rPr>
                <w:rFonts w:ascii="Century Gothic" w:hAnsi="Century Gothic" w:cs="Arial"/>
                <w:szCs w:val="20"/>
                <w:lang w:val="en-GB"/>
              </w:rPr>
            </w:pPr>
            <w:r w:rsidRPr="00D31FC6">
              <w:rPr>
                <w:rFonts w:ascii="Century Gothic" w:hAnsi="Century Gothic" w:cs="Arial"/>
                <w:szCs w:val="20"/>
                <w:lang w:val="en-GB"/>
              </w:rPr>
              <w:t>Framework Agreement (FA)(if any)</w:t>
            </w:r>
          </w:p>
        </w:tc>
        <w:tc>
          <w:tcPr>
            <w:tcW w:w="1584" w:type="dxa"/>
            <w:vAlign w:val="center"/>
          </w:tcPr>
          <w:p w14:paraId="6093E471" w14:textId="2EF80FAD" w:rsidR="00CC00E8" w:rsidRPr="00D31FC6" w:rsidRDefault="00CC00E8" w:rsidP="00CC00E8">
            <w:pPr>
              <w:widowControl w:val="0"/>
              <w:snapToGrid w:val="0"/>
              <w:ind w:left="0"/>
              <w:jc w:val="left"/>
              <w:rPr>
                <w:rFonts w:ascii="Century Gothic" w:hAnsi="Century Gothic" w:cs="Arial"/>
                <w:szCs w:val="20"/>
                <w:lang w:val="en-GB"/>
              </w:rPr>
            </w:pPr>
          </w:p>
        </w:tc>
        <w:tc>
          <w:tcPr>
            <w:tcW w:w="1713" w:type="dxa"/>
            <w:vAlign w:val="center"/>
          </w:tcPr>
          <w:p w14:paraId="24AFBCF6" w14:textId="77777777" w:rsidR="00CC00E8" w:rsidRPr="00D31FC6" w:rsidRDefault="00CC00E8" w:rsidP="00CC00E8">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04F0F127" w14:textId="77777777" w:rsidR="00CC00E8" w:rsidRPr="00D31FC6" w:rsidRDefault="00CC00E8" w:rsidP="00CC00E8">
            <w:pPr>
              <w:widowControl w:val="0"/>
              <w:snapToGrid w:val="0"/>
              <w:ind w:left="0"/>
              <w:jc w:val="center"/>
              <w:rPr>
                <w:rFonts w:ascii="Century Gothic" w:hAnsi="Century Gothic" w:cs="Arial"/>
                <w:szCs w:val="20"/>
                <w:lang w:val="en-GB"/>
              </w:rPr>
            </w:pPr>
          </w:p>
        </w:tc>
      </w:tr>
      <w:tr w:rsidR="00CC00E8" w:rsidRPr="00497E67" w14:paraId="0F71014A" w14:textId="77777777" w:rsidTr="00D96C73">
        <w:trPr>
          <w:trHeight w:val="490"/>
          <w:jc w:val="center"/>
        </w:trPr>
        <w:tc>
          <w:tcPr>
            <w:tcW w:w="1481" w:type="dxa"/>
            <w:vAlign w:val="center"/>
          </w:tcPr>
          <w:p w14:paraId="43AF82D6" w14:textId="77777777" w:rsidR="00CC00E8" w:rsidRPr="00D31FC6" w:rsidRDefault="00CC00E8" w:rsidP="00CC00E8">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3</w:t>
            </w:r>
          </w:p>
        </w:tc>
        <w:tc>
          <w:tcPr>
            <w:tcW w:w="2537" w:type="dxa"/>
            <w:vAlign w:val="center"/>
          </w:tcPr>
          <w:p w14:paraId="3F3B32C5" w14:textId="77777777" w:rsidR="00CC00E8" w:rsidRPr="00D31FC6" w:rsidRDefault="00CC00E8" w:rsidP="00CC00E8">
            <w:pPr>
              <w:widowControl w:val="0"/>
              <w:snapToGrid w:val="0"/>
              <w:ind w:left="0"/>
              <w:rPr>
                <w:rFonts w:ascii="Century Gothic" w:hAnsi="Century Gothic" w:cs="Arial"/>
                <w:szCs w:val="20"/>
                <w:lang w:val="en-GB"/>
              </w:rPr>
            </w:pPr>
            <w:r w:rsidRPr="00D31FC6">
              <w:rPr>
                <w:rFonts w:ascii="Century Gothic" w:hAnsi="Century Gothic" w:cs="Arial"/>
                <w:szCs w:val="20"/>
                <w:lang w:val="en-GB"/>
              </w:rPr>
              <w:t>General Purchase Conditions</w:t>
            </w:r>
          </w:p>
        </w:tc>
        <w:tc>
          <w:tcPr>
            <w:tcW w:w="1584" w:type="dxa"/>
            <w:vAlign w:val="center"/>
          </w:tcPr>
          <w:p w14:paraId="5D17800A" w14:textId="6BAE3ADA" w:rsidR="00CC00E8" w:rsidRPr="007B43E4" w:rsidRDefault="00D96C73" w:rsidP="00CC00E8">
            <w:pPr>
              <w:widowControl w:val="0"/>
              <w:snapToGrid w:val="0"/>
              <w:ind w:left="0"/>
              <w:jc w:val="left"/>
              <w:rPr>
                <w:rFonts w:ascii="Century Gothic" w:hAnsi="Century Gothic" w:cs="Arial"/>
                <w:szCs w:val="20"/>
                <w:lang w:val="en-US"/>
              </w:rPr>
            </w:pPr>
            <w:r w:rsidRPr="007B43E4">
              <w:rPr>
                <w:rFonts w:ascii="Century Gothic" w:hAnsi="Century Gothic" w:cs="Arial"/>
                <w:szCs w:val="20"/>
                <w:lang w:val="en-US"/>
              </w:rPr>
              <w:t>Marc Pinart comment: File managed o</w:t>
            </w:r>
            <w:r>
              <w:rPr>
                <w:rFonts w:ascii="Century Gothic" w:hAnsi="Century Gothic" w:cs="Arial"/>
                <w:szCs w:val="20"/>
                <w:lang w:val="en-US"/>
              </w:rPr>
              <w:t>n</w:t>
            </w:r>
            <w:r w:rsidRPr="007B43E4">
              <w:rPr>
                <w:rFonts w:ascii="Century Gothic" w:hAnsi="Century Gothic" w:cs="Arial"/>
                <w:szCs w:val="20"/>
                <w:lang w:val="en-US"/>
              </w:rPr>
              <w:t xml:space="preserve"> th</w:t>
            </w:r>
            <w:r>
              <w:rPr>
                <w:rFonts w:ascii="Century Gothic" w:hAnsi="Century Gothic" w:cs="Arial"/>
                <w:szCs w:val="20"/>
                <w:lang w:val="en-US"/>
              </w:rPr>
              <w:t xml:space="preserve">e legal place for Purchasing but not manage by FCP. </w:t>
            </w:r>
          </w:p>
        </w:tc>
        <w:tc>
          <w:tcPr>
            <w:tcW w:w="1713" w:type="dxa"/>
            <w:vAlign w:val="center"/>
          </w:tcPr>
          <w:p w14:paraId="6997DC9E" w14:textId="77777777" w:rsidR="00CC00E8" w:rsidRPr="00D31FC6" w:rsidRDefault="002D69E0" w:rsidP="00CC00E8">
            <w:pPr>
              <w:widowControl w:val="0"/>
              <w:snapToGrid w:val="0"/>
              <w:ind w:left="0"/>
              <w:jc w:val="left"/>
              <w:rPr>
                <w:rFonts w:ascii="Century Gothic" w:hAnsi="Century Gothic" w:cs="Arial"/>
                <w:szCs w:val="20"/>
                <w:lang w:val="en-GB"/>
              </w:rPr>
            </w:pPr>
            <w:r>
              <w:rPr>
                <w:rFonts w:ascii="Century Gothic" w:hAnsi="Century Gothic" w:cs="Arial"/>
                <w:szCs w:val="20"/>
                <w:lang w:val="en-GB"/>
              </w:rPr>
              <w:t>Signed on</w:t>
            </w:r>
          </w:p>
        </w:tc>
        <w:tc>
          <w:tcPr>
            <w:tcW w:w="1701" w:type="dxa"/>
            <w:vAlign w:val="center"/>
          </w:tcPr>
          <w:p w14:paraId="01F78334" w14:textId="77777777" w:rsidR="00CC00E8" w:rsidRPr="00D31FC6" w:rsidRDefault="00CC00E8" w:rsidP="00CC00E8">
            <w:pPr>
              <w:widowControl w:val="0"/>
              <w:snapToGrid w:val="0"/>
              <w:ind w:left="0"/>
              <w:jc w:val="center"/>
              <w:rPr>
                <w:rFonts w:ascii="Century Gothic" w:hAnsi="Century Gothic" w:cs="Arial"/>
                <w:szCs w:val="20"/>
                <w:lang w:val="en-GB"/>
              </w:rPr>
            </w:pPr>
          </w:p>
        </w:tc>
      </w:tr>
      <w:tr w:rsidR="00D96C73" w:rsidRPr="00497E67" w14:paraId="2A399B50" w14:textId="77777777" w:rsidTr="00D96C73">
        <w:trPr>
          <w:trHeight w:val="491"/>
          <w:jc w:val="center"/>
        </w:trPr>
        <w:tc>
          <w:tcPr>
            <w:tcW w:w="1481" w:type="dxa"/>
            <w:vAlign w:val="center"/>
          </w:tcPr>
          <w:p w14:paraId="7D4B2B7B"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4</w:t>
            </w:r>
          </w:p>
        </w:tc>
        <w:tc>
          <w:tcPr>
            <w:tcW w:w="2537" w:type="dxa"/>
            <w:vAlign w:val="center"/>
          </w:tcPr>
          <w:p w14:paraId="47CFF5FC" w14:textId="77777777" w:rsidR="00D96C73" w:rsidRPr="00D31FC6" w:rsidRDefault="00D96C73" w:rsidP="00D96C73">
            <w:pPr>
              <w:widowControl w:val="0"/>
              <w:snapToGrid w:val="0"/>
              <w:ind w:left="0"/>
              <w:rPr>
                <w:rFonts w:ascii="Century Gothic" w:hAnsi="Century Gothic"/>
                <w:szCs w:val="20"/>
                <w:lang w:val="en-US"/>
              </w:rPr>
            </w:pPr>
            <w:r w:rsidRPr="00D31FC6">
              <w:rPr>
                <w:rFonts w:ascii="Century Gothic" w:hAnsi="Century Gothic" w:cs="Arial"/>
                <w:szCs w:val="20"/>
                <w:lang w:val="en-GB"/>
              </w:rPr>
              <w:t>NDA</w:t>
            </w:r>
          </w:p>
        </w:tc>
        <w:tc>
          <w:tcPr>
            <w:tcW w:w="1584" w:type="dxa"/>
            <w:vAlign w:val="center"/>
          </w:tcPr>
          <w:p w14:paraId="101C9865" w14:textId="57371A76" w:rsidR="00D96C73" w:rsidRPr="00D31FC6" w:rsidRDefault="00D96C73" w:rsidP="00D96C73">
            <w:pPr>
              <w:widowControl w:val="0"/>
              <w:snapToGrid w:val="0"/>
              <w:ind w:left="0"/>
              <w:jc w:val="left"/>
              <w:rPr>
                <w:rFonts w:ascii="Century Gothic" w:hAnsi="Century Gothic" w:cs="Arial"/>
                <w:szCs w:val="20"/>
                <w:lang w:val="en-GB"/>
              </w:rPr>
            </w:pPr>
            <w:r w:rsidRPr="002F5E26">
              <w:rPr>
                <w:rFonts w:ascii="Century Gothic" w:hAnsi="Century Gothic" w:cs="Arial"/>
                <w:szCs w:val="20"/>
                <w:lang w:val="en-US"/>
              </w:rPr>
              <w:t xml:space="preserve">Marc Pinart comment: File managed </w:t>
            </w:r>
            <w:r w:rsidRPr="002F5E26">
              <w:rPr>
                <w:rFonts w:ascii="Century Gothic" w:hAnsi="Century Gothic" w:cs="Arial"/>
                <w:szCs w:val="20"/>
                <w:lang w:val="en-US"/>
              </w:rPr>
              <w:lastRenderedPageBreak/>
              <w:t>o</w:t>
            </w:r>
            <w:r>
              <w:rPr>
                <w:rFonts w:ascii="Century Gothic" w:hAnsi="Century Gothic" w:cs="Arial"/>
                <w:szCs w:val="20"/>
                <w:lang w:val="en-US"/>
              </w:rPr>
              <w:t>n</w:t>
            </w:r>
            <w:r w:rsidRPr="002F5E26">
              <w:rPr>
                <w:rFonts w:ascii="Century Gothic" w:hAnsi="Century Gothic" w:cs="Arial"/>
                <w:szCs w:val="20"/>
                <w:lang w:val="en-US"/>
              </w:rPr>
              <w:t xml:space="preserve"> th</w:t>
            </w:r>
            <w:r>
              <w:rPr>
                <w:rFonts w:ascii="Century Gothic" w:hAnsi="Century Gothic" w:cs="Arial"/>
                <w:szCs w:val="20"/>
                <w:lang w:val="en-US"/>
              </w:rPr>
              <w:t xml:space="preserve">e legal place for Purchasing but not manage by FCP. </w:t>
            </w:r>
          </w:p>
        </w:tc>
        <w:tc>
          <w:tcPr>
            <w:tcW w:w="1713" w:type="dxa"/>
            <w:vAlign w:val="center"/>
          </w:tcPr>
          <w:p w14:paraId="340F17FC"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lastRenderedPageBreak/>
              <w:t>Signed on</w:t>
            </w:r>
          </w:p>
        </w:tc>
        <w:tc>
          <w:tcPr>
            <w:tcW w:w="1701" w:type="dxa"/>
            <w:vAlign w:val="center"/>
          </w:tcPr>
          <w:p w14:paraId="4217E85A"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6DD29747" w14:textId="77777777" w:rsidTr="00D96C73">
        <w:trPr>
          <w:trHeight w:val="491"/>
          <w:jc w:val="center"/>
        </w:trPr>
        <w:tc>
          <w:tcPr>
            <w:tcW w:w="1481" w:type="dxa"/>
            <w:vAlign w:val="center"/>
          </w:tcPr>
          <w:p w14:paraId="7F082500"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5</w:t>
            </w:r>
          </w:p>
        </w:tc>
        <w:tc>
          <w:tcPr>
            <w:tcW w:w="2537" w:type="dxa"/>
            <w:vAlign w:val="center"/>
          </w:tcPr>
          <w:p w14:paraId="76806224"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szCs w:val="20"/>
                <w:lang w:val="en-US"/>
              </w:rPr>
              <w:t>Quality Assurance Agreement (QAA)</w:t>
            </w:r>
          </w:p>
        </w:tc>
        <w:tc>
          <w:tcPr>
            <w:tcW w:w="1584" w:type="dxa"/>
            <w:vAlign w:val="center"/>
          </w:tcPr>
          <w:p w14:paraId="3641E3B5" w14:textId="0464B791"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FAU-S-SPG-3124</w:t>
            </w:r>
          </w:p>
        </w:tc>
        <w:tc>
          <w:tcPr>
            <w:tcW w:w="1713" w:type="dxa"/>
            <w:vAlign w:val="center"/>
          </w:tcPr>
          <w:p w14:paraId="18C96E7F"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02A0CC84"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57EFAF33" w14:textId="77777777" w:rsidTr="00D96C73">
        <w:trPr>
          <w:trHeight w:val="490"/>
          <w:jc w:val="center"/>
        </w:trPr>
        <w:tc>
          <w:tcPr>
            <w:tcW w:w="1481" w:type="dxa"/>
            <w:vAlign w:val="center"/>
          </w:tcPr>
          <w:p w14:paraId="430268E5"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6</w:t>
            </w:r>
          </w:p>
        </w:tc>
        <w:tc>
          <w:tcPr>
            <w:tcW w:w="2537" w:type="dxa"/>
            <w:vAlign w:val="center"/>
          </w:tcPr>
          <w:p w14:paraId="4E7EEB89"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szCs w:val="20"/>
                <w:lang w:val="en-US"/>
              </w:rPr>
              <w:t>Supplier Logistics Manual (SLM)</w:t>
            </w:r>
          </w:p>
        </w:tc>
        <w:tc>
          <w:tcPr>
            <w:tcW w:w="1584" w:type="dxa"/>
            <w:vAlign w:val="center"/>
          </w:tcPr>
          <w:p w14:paraId="761ED882" w14:textId="2579CF36"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FAU-S-SPG-2025</w:t>
            </w:r>
          </w:p>
        </w:tc>
        <w:tc>
          <w:tcPr>
            <w:tcW w:w="1713" w:type="dxa"/>
            <w:vAlign w:val="center"/>
          </w:tcPr>
          <w:p w14:paraId="1864E917" w14:textId="77777777"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Signed on</w:t>
            </w:r>
          </w:p>
        </w:tc>
        <w:tc>
          <w:tcPr>
            <w:tcW w:w="1701" w:type="dxa"/>
            <w:vAlign w:val="center"/>
          </w:tcPr>
          <w:p w14:paraId="724EE68D"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D31FC6" w14:paraId="0F26796E" w14:textId="77777777" w:rsidTr="00D96C73">
        <w:trPr>
          <w:trHeight w:val="490"/>
          <w:jc w:val="center"/>
        </w:trPr>
        <w:tc>
          <w:tcPr>
            <w:tcW w:w="1481" w:type="dxa"/>
            <w:vAlign w:val="center"/>
          </w:tcPr>
          <w:p w14:paraId="21211AA9"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US"/>
              </w:rPr>
              <w:t>Appendix 7</w:t>
            </w:r>
          </w:p>
        </w:tc>
        <w:tc>
          <w:tcPr>
            <w:tcW w:w="2537" w:type="dxa"/>
            <w:vAlign w:val="center"/>
          </w:tcPr>
          <w:p w14:paraId="0E0884CA"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Supplier Logistics Agreement(SLA)</w:t>
            </w:r>
          </w:p>
        </w:tc>
        <w:tc>
          <w:tcPr>
            <w:tcW w:w="1584" w:type="dxa"/>
            <w:vAlign w:val="center"/>
          </w:tcPr>
          <w:p w14:paraId="77DAE01E" w14:textId="47050D5D"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FAU-S-SPG-2026</w:t>
            </w:r>
          </w:p>
        </w:tc>
        <w:tc>
          <w:tcPr>
            <w:tcW w:w="1713" w:type="dxa"/>
            <w:vAlign w:val="center"/>
          </w:tcPr>
          <w:p w14:paraId="22D4DB95"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5AF8A032"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2F24D347" w14:textId="77777777" w:rsidTr="00D96C73">
        <w:trPr>
          <w:trHeight w:val="491"/>
          <w:jc w:val="center"/>
        </w:trPr>
        <w:tc>
          <w:tcPr>
            <w:tcW w:w="1481" w:type="dxa"/>
            <w:vAlign w:val="center"/>
          </w:tcPr>
          <w:p w14:paraId="520D2D94"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8</w:t>
            </w:r>
          </w:p>
        </w:tc>
        <w:tc>
          <w:tcPr>
            <w:tcW w:w="2537" w:type="dxa"/>
            <w:vAlign w:val="center"/>
          </w:tcPr>
          <w:p w14:paraId="5E9A5E94"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Supplier Requirements Manual (SRM)</w:t>
            </w:r>
          </w:p>
        </w:tc>
        <w:tc>
          <w:tcPr>
            <w:tcW w:w="1584" w:type="dxa"/>
            <w:vAlign w:val="center"/>
          </w:tcPr>
          <w:p w14:paraId="632B4F78" w14:textId="0FD01F36"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FAU-C-SPG-4030</w:t>
            </w:r>
          </w:p>
        </w:tc>
        <w:tc>
          <w:tcPr>
            <w:tcW w:w="1713" w:type="dxa"/>
            <w:vAlign w:val="center"/>
          </w:tcPr>
          <w:p w14:paraId="0F94AA87"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555EC127"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CF0D92" w14:paraId="3A45A852" w14:textId="77777777" w:rsidTr="00D96C73">
        <w:trPr>
          <w:trHeight w:val="491"/>
          <w:jc w:val="center"/>
        </w:trPr>
        <w:tc>
          <w:tcPr>
            <w:tcW w:w="1481" w:type="dxa"/>
            <w:vAlign w:val="center"/>
          </w:tcPr>
          <w:p w14:paraId="32CA2A07" w14:textId="77777777" w:rsidR="00D96C73" w:rsidRPr="00D31FC6" w:rsidRDefault="00D96C73" w:rsidP="00D96C73">
            <w:pPr>
              <w:widowControl w:val="0"/>
              <w:snapToGrid w:val="0"/>
              <w:ind w:left="0"/>
              <w:rPr>
                <w:rFonts w:ascii="Century Gothic" w:hAnsi="Century Gothic" w:cs="Arial"/>
                <w:szCs w:val="20"/>
                <w:lang w:val="en-US"/>
              </w:rPr>
            </w:pPr>
            <w:r w:rsidRPr="00D31FC6">
              <w:rPr>
                <w:rFonts w:ascii="Century Gothic" w:hAnsi="Century Gothic" w:cs="Arial"/>
                <w:szCs w:val="20"/>
                <w:lang w:val="en-GB"/>
              </w:rPr>
              <w:t>Appendix 9</w:t>
            </w:r>
          </w:p>
        </w:tc>
        <w:tc>
          <w:tcPr>
            <w:tcW w:w="2537" w:type="dxa"/>
            <w:vAlign w:val="center"/>
          </w:tcPr>
          <w:p w14:paraId="10BB2337" w14:textId="77777777" w:rsidR="00D96C73" w:rsidRPr="00D31FC6" w:rsidRDefault="00D96C73" w:rsidP="00D96C73">
            <w:pPr>
              <w:widowControl w:val="0"/>
              <w:snapToGrid w:val="0"/>
              <w:ind w:left="0"/>
              <w:rPr>
                <w:rFonts w:ascii="Century Gothic" w:hAnsi="Century Gothic" w:cs="Arial"/>
                <w:szCs w:val="20"/>
                <w:lang w:val="en-US"/>
              </w:rPr>
            </w:pPr>
            <w:r w:rsidRPr="00D31FC6">
              <w:rPr>
                <w:rFonts w:ascii="Century Gothic" w:hAnsi="Century Gothic" w:cs="Arial"/>
                <w:szCs w:val="20"/>
                <w:lang w:val="en-GB"/>
              </w:rPr>
              <w:t>RFQ Package</w:t>
            </w:r>
          </w:p>
        </w:tc>
        <w:tc>
          <w:tcPr>
            <w:tcW w:w="1584" w:type="dxa"/>
            <w:vAlign w:val="center"/>
          </w:tcPr>
          <w:p w14:paraId="7642B232" w14:textId="235BD4E4"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BG Specific</w:t>
            </w:r>
          </w:p>
        </w:tc>
        <w:tc>
          <w:tcPr>
            <w:tcW w:w="1713" w:type="dxa"/>
            <w:vAlign w:val="center"/>
          </w:tcPr>
          <w:p w14:paraId="77BB115C"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01" w:type="dxa"/>
            <w:vAlign w:val="center"/>
          </w:tcPr>
          <w:p w14:paraId="5E95F786"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5329A3C3" w14:textId="77777777" w:rsidTr="00D96C73">
        <w:trPr>
          <w:trHeight w:val="490"/>
          <w:jc w:val="center"/>
        </w:trPr>
        <w:tc>
          <w:tcPr>
            <w:tcW w:w="1481" w:type="dxa"/>
            <w:vAlign w:val="center"/>
          </w:tcPr>
          <w:p w14:paraId="1D57270F"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10</w:t>
            </w:r>
          </w:p>
        </w:tc>
        <w:tc>
          <w:tcPr>
            <w:tcW w:w="2537" w:type="dxa"/>
            <w:vAlign w:val="center"/>
          </w:tcPr>
          <w:p w14:paraId="3382390D"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Statement of Work / RASIC</w:t>
            </w:r>
          </w:p>
        </w:tc>
        <w:tc>
          <w:tcPr>
            <w:tcW w:w="1584" w:type="dxa"/>
            <w:vAlign w:val="center"/>
          </w:tcPr>
          <w:p w14:paraId="25D36FF5" w14:textId="5BD49B36"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 xml:space="preserve">BG Specific </w:t>
            </w:r>
          </w:p>
        </w:tc>
        <w:tc>
          <w:tcPr>
            <w:tcW w:w="1713" w:type="dxa"/>
            <w:vAlign w:val="center"/>
          </w:tcPr>
          <w:p w14:paraId="3B7AC160"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01" w:type="dxa"/>
            <w:vAlign w:val="center"/>
          </w:tcPr>
          <w:p w14:paraId="6F5962A1"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6623A72C" w14:textId="77777777" w:rsidTr="00D96C73">
        <w:trPr>
          <w:trHeight w:val="490"/>
          <w:jc w:val="center"/>
        </w:trPr>
        <w:tc>
          <w:tcPr>
            <w:tcW w:w="1481" w:type="dxa"/>
            <w:vAlign w:val="center"/>
          </w:tcPr>
          <w:p w14:paraId="7F7C519E"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11</w:t>
            </w:r>
          </w:p>
        </w:tc>
        <w:tc>
          <w:tcPr>
            <w:tcW w:w="2537" w:type="dxa"/>
            <w:vAlign w:val="center"/>
          </w:tcPr>
          <w:p w14:paraId="5F541C2C"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SRC Commitment</w:t>
            </w:r>
          </w:p>
        </w:tc>
        <w:tc>
          <w:tcPr>
            <w:tcW w:w="1584" w:type="dxa"/>
            <w:vAlign w:val="center"/>
          </w:tcPr>
          <w:p w14:paraId="38C9B4E7" w14:textId="404E58D4"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BG Specific</w:t>
            </w:r>
          </w:p>
        </w:tc>
        <w:tc>
          <w:tcPr>
            <w:tcW w:w="1713" w:type="dxa"/>
            <w:vAlign w:val="center"/>
          </w:tcPr>
          <w:p w14:paraId="2D2DD17E"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51CAA4DE"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28AACC2F" w14:textId="77777777" w:rsidTr="00D96C73">
        <w:trPr>
          <w:trHeight w:val="490"/>
          <w:jc w:val="center"/>
        </w:trPr>
        <w:tc>
          <w:tcPr>
            <w:tcW w:w="1481" w:type="dxa"/>
            <w:vAlign w:val="center"/>
          </w:tcPr>
          <w:p w14:paraId="00D12A9D"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szCs w:val="20"/>
                <w:lang w:val="en-US"/>
              </w:rPr>
              <w:t>Appendix 12</w:t>
            </w:r>
          </w:p>
        </w:tc>
        <w:tc>
          <w:tcPr>
            <w:tcW w:w="2537" w:type="dxa"/>
            <w:vAlign w:val="center"/>
          </w:tcPr>
          <w:p w14:paraId="735C8487"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Parts &amp; Tools Cost Breakdowns</w:t>
            </w:r>
          </w:p>
        </w:tc>
        <w:tc>
          <w:tcPr>
            <w:tcW w:w="1584" w:type="dxa"/>
            <w:vAlign w:val="center"/>
          </w:tcPr>
          <w:p w14:paraId="3F55116D" w14:textId="58D747DA"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BG Specific</w:t>
            </w:r>
          </w:p>
        </w:tc>
        <w:tc>
          <w:tcPr>
            <w:tcW w:w="1713" w:type="dxa"/>
            <w:vAlign w:val="center"/>
          </w:tcPr>
          <w:p w14:paraId="3D8A54A5"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01" w:type="dxa"/>
            <w:vAlign w:val="center"/>
          </w:tcPr>
          <w:p w14:paraId="7EDE13CE"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75A64ECB" w14:textId="77777777" w:rsidTr="00D96C73">
        <w:trPr>
          <w:trHeight w:val="491"/>
          <w:jc w:val="center"/>
        </w:trPr>
        <w:tc>
          <w:tcPr>
            <w:tcW w:w="1481" w:type="dxa"/>
            <w:vAlign w:val="center"/>
          </w:tcPr>
          <w:p w14:paraId="3B67F4C7"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szCs w:val="20"/>
                <w:lang w:val="en-US"/>
              </w:rPr>
              <w:t>Appendix 13</w:t>
            </w:r>
          </w:p>
        </w:tc>
        <w:tc>
          <w:tcPr>
            <w:tcW w:w="2537" w:type="dxa"/>
            <w:vAlign w:val="center"/>
          </w:tcPr>
          <w:p w14:paraId="1E2637A2"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Drawings &amp; Specifications</w:t>
            </w:r>
          </w:p>
        </w:tc>
        <w:tc>
          <w:tcPr>
            <w:tcW w:w="1584" w:type="dxa"/>
            <w:vAlign w:val="center"/>
          </w:tcPr>
          <w:p w14:paraId="3B310450" w14:textId="2D42792D"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BG Specific</w:t>
            </w:r>
          </w:p>
        </w:tc>
        <w:tc>
          <w:tcPr>
            <w:tcW w:w="1713" w:type="dxa"/>
            <w:vAlign w:val="center"/>
          </w:tcPr>
          <w:p w14:paraId="627F4F52"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01" w:type="dxa"/>
            <w:vAlign w:val="center"/>
          </w:tcPr>
          <w:p w14:paraId="4912E9F6"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6EA49524" w14:textId="77777777" w:rsidTr="00D96C73">
        <w:trPr>
          <w:trHeight w:val="490"/>
          <w:jc w:val="center"/>
        </w:trPr>
        <w:tc>
          <w:tcPr>
            <w:tcW w:w="1481" w:type="dxa"/>
            <w:vAlign w:val="center"/>
          </w:tcPr>
          <w:p w14:paraId="0829A614"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szCs w:val="20"/>
                <w:lang w:val="en-US"/>
              </w:rPr>
              <w:t>Appendix 14</w:t>
            </w:r>
          </w:p>
        </w:tc>
        <w:tc>
          <w:tcPr>
            <w:tcW w:w="2537" w:type="dxa"/>
            <w:vAlign w:val="center"/>
          </w:tcPr>
          <w:p w14:paraId="40D50922" w14:textId="77777777" w:rsidR="00D96C73" w:rsidRPr="00D31FC6" w:rsidRDefault="00D96C73" w:rsidP="00D96C73">
            <w:pPr>
              <w:widowControl w:val="0"/>
              <w:snapToGrid w:val="0"/>
              <w:ind w:left="0"/>
              <w:rPr>
                <w:rFonts w:ascii="Century Gothic" w:hAnsi="Century Gothic" w:cs="Arial"/>
                <w:szCs w:val="20"/>
                <w:lang w:val="en-GB"/>
              </w:rPr>
            </w:pPr>
            <w:r>
              <w:rPr>
                <w:rFonts w:ascii="Century Gothic" w:hAnsi="Century Gothic" w:cs="Arial"/>
                <w:szCs w:val="20"/>
                <w:lang w:val="en-GB"/>
              </w:rPr>
              <w:t xml:space="preserve">Time </w:t>
            </w:r>
            <w:r w:rsidRPr="00D31FC6">
              <w:rPr>
                <w:rFonts w:ascii="Century Gothic" w:hAnsi="Century Gothic" w:cs="Arial"/>
                <w:szCs w:val="20"/>
                <w:lang w:val="en-GB"/>
              </w:rPr>
              <w:t>Schedule</w:t>
            </w:r>
          </w:p>
        </w:tc>
        <w:tc>
          <w:tcPr>
            <w:tcW w:w="1584" w:type="dxa"/>
            <w:vAlign w:val="center"/>
          </w:tcPr>
          <w:p w14:paraId="47CC3C36" w14:textId="7114F000"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BG Specific</w:t>
            </w:r>
          </w:p>
        </w:tc>
        <w:tc>
          <w:tcPr>
            <w:tcW w:w="1713" w:type="dxa"/>
            <w:vAlign w:val="center"/>
          </w:tcPr>
          <w:p w14:paraId="012EBBD0"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01" w:type="dxa"/>
            <w:vAlign w:val="center"/>
          </w:tcPr>
          <w:p w14:paraId="78E7C605"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69873D52" w14:textId="77777777" w:rsidTr="00D96C73">
        <w:trPr>
          <w:trHeight w:val="490"/>
          <w:jc w:val="center"/>
        </w:trPr>
        <w:tc>
          <w:tcPr>
            <w:tcW w:w="1481" w:type="dxa"/>
            <w:vAlign w:val="center"/>
          </w:tcPr>
          <w:p w14:paraId="3AFA7E0A" w14:textId="77777777" w:rsidR="00D96C73" w:rsidRPr="00D31FC6" w:rsidRDefault="00D96C73" w:rsidP="00D96C73">
            <w:pPr>
              <w:widowControl w:val="0"/>
              <w:snapToGrid w:val="0"/>
              <w:ind w:left="0"/>
              <w:rPr>
                <w:rFonts w:ascii="Century Gothic" w:hAnsi="Century Gothic"/>
                <w:szCs w:val="20"/>
                <w:lang w:val="en-US"/>
              </w:rPr>
            </w:pPr>
            <w:r w:rsidRPr="00D31FC6">
              <w:rPr>
                <w:rFonts w:ascii="Century Gothic" w:hAnsi="Century Gothic"/>
                <w:szCs w:val="20"/>
                <w:lang w:val="en-US"/>
              </w:rPr>
              <w:t>Appendix 15</w:t>
            </w:r>
          </w:p>
        </w:tc>
        <w:tc>
          <w:tcPr>
            <w:tcW w:w="2537" w:type="dxa"/>
            <w:vAlign w:val="center"/>
          </w:tcPr>
          <w:p w14:paraId="36C21821"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Team Feasibility Commitment (TFC)</w:t>
            </w:r>
          </w:p>
        </w:tc>
        <w:tc>
          <w:tcPr>
            <w:tcW w:w="1584" w:type="dxa"/>
            <w:vAlign w:val="center"/>
          </w:tcPr>
          <w:p w14:paraId="4F24834D" w14:textId="70686A3F"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FAU-F-SPG-2408</w:t>
            </w:r>
          </w:p>
        </w:tc>
        <w:tc>
          <w:tcPr>
            <w:tcW w:w="1713" w:type="dxa"/>
            <w:vAlign w:val="center"/>
          </w:tcPr>
          <w:p w14:paraId="46CE0E98"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6A12AD17"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4351FBDD" w14:textId="77777777" w:rsidTr="00D96C73">
        <w:trPr>
          <w:trHeight w:val="491"/>
          <w:jc w:val="center"/>
        </w:trPr>
        <w:tc>
          <w:tcPr>
            <w:tcW w:w="1481" w:type="dxa"/>
            <w:vAlign w:val="center"/>
          </w:tcPr>
          <w:p w14:paraId="04485732" w14:textId="77777777" w:rsidR="00D96C73" w:rsidRPr="00D31FC6" w:rsidRDefault="00D96C73" w:rsidP="00D96C73">
            <w:pPr>
              <w:widowControl w:val="0"/>
              <w:snapToGrid w:val="0"/>
              <w:ind w:left="0"/>
              <w:rPr>
                <w:rFonts w:ascii="Century Gothic" w:hAnsi="Century Gothic"/>
                <w:szCs w:val="20"/>
                <w:lang w:val="en-US"/>
              </w:rPr>
            </w:pPr>
            <w:r w:rsidRPr="00D31FC6">
              <w:rPr>
                <w:rFonts w:ascii="Century Gothic" w:hAnsi="Century Gothic"/>
                <w:szCs w:val="20"/>
                <w:lang w:val="en-US"/>
              </w:rPr>
              <w:t>Appendix 16</w:t>
            </w:r>
          </w:p>
        </w:tc>
        <w:tc>
          <w:tcPr>
            <w:tcW w:w="2537" w:type="dxa"/>
            <w:vAlign w:val="center"/>
          </w:tcPr>
          <w:p w14:paraId="6645DBEC"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szCs w:val="20"/>
                <w:lang w:val="en-US"/>
              </w:rPr>
              <w:t>Guaranteed Capacity Commitment (GCC)</w:t>
            </w:r>
          </w:p>
        </w:tc>
        <w:tc>
          <w:tcPr>
            <w:tcW w:w="1584" w:type="dxa"/>
            <w:vAlign w:val="center"/>
          </w:tcPr>
          <w:p w14:paraId="2112E6DF" w14:textId="7D7E3962" w:rsidR="00D96C73" w:rsidRPr="00D31FC6" w:rsidRDefault="00D96C73" w:rsidP="00D96C73">
            <w:pPr>
              <w:widowControl w:val="0"/>
              <w:snapToGrid w:val="0"/>
              <w:ind w:left="0"/>
              <w:jc w:val="left"/>
              <w:rPr>
                <w:rFonts w:ascii="Century Gothic" w:hAnsi="Century Gothic" w:cs="Arial"/>
                <w:szCs w:val="20"/>
                <w:lang w:val="en-GB"/>
              </w:rPr>
            </w:pPr>
          </w:p>
        </w:tc>
        <w:tc>
          <w:tcPr>
            <w:tcW w:w="1713" w:type="dxa"/>
            <w:vAlign w:val="center"/>
          </w:tcPr>
          <w:p w14:paraId="6D2FAF55"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5966442B"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0ACED35C" w14:textId="77777777" w:rsidTr="00D96C73">
        <w:trPr>
          <w:trHeight w:val="490"/>
          <w:jc w:val="center"/>
        </w:trPr>
        <w:tc>
          <w:tcPr>
            <w:tcW w:w="1481" w:type="dxa"/>
            <w:vAlign w:val="center"/>
          </w:tcPr>
          <w:p w14:paraId="3B3829BF" w14:textId="77777777" w:rsidR="00D96C73" w:rsidRPr="00D31FC6" w:rsidRDefault="00D96C73" w:rsidP="00D96C73">
            <w:pPr>
              <w:widowControl w:val="0"/>
              <w:snapToGrid w:val="0"/>
              <w:ind w:left="0"/>
              <w:rPr>
                <w:rFonts w:ascii="Century Gothic" w:hAnsi="Century Gothic"/>
                <w:szCs w:val="20"/>
                <w:lang w:val="en-US"/>
              </w:rPr>
            </w:pPr>
            <w:r w:rsidRPr="00D31FC6">
              <w:rPr>
                <w:rFonts w:ascii="Century Gothic" w:hAnsi="Century Gothic" w:cs="Arial"/>
                <w:szCs w:val="20"/>
                <w:lang w:val="en-GB"/>
              </w:rPr>
              <w:t>Appendix 17</w:t>
            </w:r>
          </w:p>
        </w:tc>
        <w:tc>
          <w:tcPr>
            <w:tcW w:w="2537" w:type="dxa"/>
            <w:vAlign w:val="center"/>
          </w:tcPr>
          <w:p w14:paraId="74A663C4" w14:textId="77777777" w:rsidR="00D96C73" w:rsidRPr="00D31FC6" w:rsidRDefault="00D96C73" w:rsidP="00D96C73">
            <w:pPr>
              <w:widowControl w:val="0"/>
              <w:snapToGrid w:val="0"/>
              <w:ind w:left="0"/>
              <w:rPr>
                <w:rFonts w:ascii="Century Gothic" w:hAnsi="Century Gothic" w:cs="Arial"/>
                <w:szCs w:val="20"/>
                <w:lang w:val="en-GB"/>
              </w:rPr>
            </w:pPr>
            <w:r>
              <w:rPr>
                <w:rFonts w:ascii="Century Gothic" w:hAnsi="Century Gothic" w:cs="Arial"/>
                <w:szCs w:val="20"/>
                <w:lang w:val="en-GB"/>
              </w:rPr>
              <w:t>Quality Commitment (QC</w:t>
            </w:r>
            <w:r w:rsidRPr="00D31FC6">
              <w:rPr>
                <w:rFonts w:ascii="Century Gothic" w:hAnsi="Century Gothic" w:cs="Arial"/>
                <w:szCs w:val="20"/>
                <w:lang w:val="en-GB"/>
              </w:rPr>
              <w:t>)</w:t>
            </w:r>
          </w:p>
        </w:tc>
        <w:tc>
          <w:tcPr>
            <w:tcW w:w="1584" w:type="dxa"/>
            <w:vAlign w:val="center"/>
          </w:tcPr>
          <w:p w14:paraId="2E4E5F2C" w14:textId="4C7E6736" w:rsidR="00D96C73" w:rsidRPr="00D31FC6" w:rsidRDefault="00D96C73" w:rsidP="00D96C73">
            <w:pPr>
              <w:widowControl w:val="0"/>
              <w:snapToGrid w:val="0"/>
              <w:ind w:left="0"/>
              <w:jc w:val="left"/>
              <w:rPr>
                <w:rFonts w:ascii="Century Gothic" w:hAnsi="Century Gothic" w:cs="Arial"/>
                <w:szCs w:val="20"/>
                <w:lang w:val="en-GB"/>
              </w:rPr>
            </w:pPr>
            <w:r>
              <w:rPr>
                <w:rFonts w:ascii="Century Gothic" w:hAnsi="Century Gothic" w:cs="Arial"/>
                <w:szCs w:val="20"/>
                <w:lang w:val="en-GB"/>
              </w:rPr>
              <w:t>FAU-F-SPG-3100</w:t>
            </w:r>
          </w:p>
        </w:tc>
        <w:tc>
          <w:tcPr>
            <w:tcW w:w="1713" w:type="dxa"/>
            <w:vAlign w:val="center"/>
          </w:tcPr>
          <w:p w14:paraId="0FA5F653"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6CE791BC"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144565E2" w14:textId="77777777" w:rsidTr="00D96C73">
        <w:trPr>
          <w:trHeight w:val="491"/>
          <w:jc w:val="center"/>
        </w:trPr>
        <w:tc>
          <w:tcPr>
            <w:tcW w:w="1481" w:type="dxa"/>
            <w:vAlign w:val="center"/>
          </w:tcPr>
          <w:p w14:paraId="3B8F1FDA" w14:textId="77777777" w:rsidR="00D96C73" w:rsidRPr="00D31FC6" w:rsidRDefault="00D96C73" w:rsidP="00D96C73">
            <w:pPr>
              <w:widowControl w:val="0"/>
              <w:snapToGrid w:val="0"/>
              <w:ind w:left="0"/>
              <w:rPr>
                <w:rFonts w:ascii="Century Gothic" w:hAnsi="Century Gothic"/>
                <w:szCs w:val="20"/>
                <w:lang w:val="en-US"/>
              </w:rPr>
            </w:pPr>
            <w:r w:rsidRPr="00D31FC6">
              <w:rPr>
                <w:rFonts w:ascii="Century Gothic" w:hAnsi="Century Gothic" w:cs="Arial"/>
                <w:szCs w:val="20"/>
                <w:lang w:val="en-GB"/>
              </w:rPr>
              <w:t>Appendix 18</w:t>
            </w:r>
          </w:p>
        </w:tc>
        <w:tc>
          <w:tcPr>
            <w:tcW w:w="2537" w:type="dxa"/>
            <w:vAlign w:val="center"/>
          </w:tcPr>
          <w:p w14:paraId="7CC5C735"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szCs w:val="20"/>
                <w:lang w:val="en-US"/>
              </w:rPr>
              <w:t>Logistics Data Sheet (LDS)</w:t>
            </w:r>
          </w:p>
        </w:tc>
        <w:tc>
          <w:tcPr>
            <w:tcW w:w="1584" w:type="dxa"/>
            <w:vAlign w:val="center"/>
          </w:tcPr>
          <w:p w14:paraId="4A78345D"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13" w:type="dxa"/>
            <w:vAlign w:val="center"/>
          </w:tcPr>
          <w:p w14:paraId="007DB439"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7177996A"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3A0D76C2" w14:textId="77777777" w:rsidTr="00D96C73">
        <w:trPr>
          <w:trHeight w:val="490"/>
          <w:jc w:val="center"/>
        </w:trPr>
        <w:tc>
          <w:tcPr>
            <w:tcW w:w="1481" w:type="dxa"/>
            <w:vAlign w:val="center"/>
          </w:tcPr>
          <w:p w14:paraId="45623D2F" w14:textId="77777777" w:rsidR="00D96C73" w:rsidRPr="00D31FC6" w:rsidRDefault="00D96C73" w:rsidP="00D96C73">
            <w:pPr>
              <w:widowControl w:val="0"/>
              <w:snapToGrid w:val="0"/>
              <w:ind w:left="0"/>
              <w:rPr>
                <w:rFonts w:ascii="Century Gothic" w:hAnsi="Century Gothic"/>
                <w:szCs w:val="20"/>
                <w:lang w:val="en-US"/>
              </w:rPr>
            </w:pPr>
            <w:r>
              <w:rPr>
                <w:rFonts w:ascii="Century Gothic" w:hAnsi="Century Gothic" w:cs="Arial"/>
                <w:szCs w:val="20"/>
                <w:lang w:val="en-GB"/>
              </w:rPr>
              <w:t>Appendix 19</w:t>
            </w:r>
          </w:p>
        </w:tc>
        <w:tc>
          <w:tcPr>
            <w:tcW w:w="2537" w:type="dxa"/>
            <w:vAlign w:val="center"/>
          </w:tcPr>
          <w:p w14:paraId="64D202BF"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Long Term Agreement (LTA) (if any)</w:t>
            </w:r>
          </w:p>
        </w:tc>
        <w:tc>
          <w:tcPr>
            <w:tcW w:w="1584" w:type="dxa"/>
            <w:vAlign w:val="center"/>
          </w:tcPr>
          <w:p w14:paraId="67C04EF2"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13" w:type="dxa"/>
            <w:vAlign w:val="center"/>
          </w:tcPr>
          <w:p w14:paraId="57A199E4"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6D99A2F5"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62D9D5B6" w14:textId="77777777" w:rsidTr="00D96C73">
        <w:trPr>
          <w:trHeight w:val="491"/>
          <w:jc w:val="center"/>
        </w:trPr>
        <w:tc>
          <w:tcPr>
            <w:tcW w:w="1481" w:type="dxa"/>
            <w:vAlign w:val="center"/>
          </w:tcPr>
          <w:p w14:paraId="3191BDBB"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2</w:t>
            </w:r>
            <w:r>
              <w:rPr>
                <w:rFonts w:ascii="Century Gothic" w:hAnsi="Century Gothic" w:cs="Arial"/>
                <w:szCs w:val="20"/>
                <w:lang w:val="en-GB"/>
              </w:rPr>
              <w:t>0</w:t>
            </w:r>
          </w:p>
        </w:tc>
        <w:tc>
          <w:tcPr>
            <w:tcW w:w="2537" w:type="dxa"/>
            <w:vAlign w:val="center"/>
          </w:tcPr>
          <w:p w14:paraId="3F286CD3"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szCs w:val="20"/>
                <w:lang w:val="en-US"/>
              </w:rPr>
              <w:t>Tools Loan Agreement (if any)</w:t>
            </w:r>
          </w:p>
        </w:tc>
        <w:tc>
          <w:tcPr>
            <w:tcW w:w="1584" w:type="dxa"/>
            <w:vAlign w:val="center"/>
          </w:tcPr>
          <w:p w14:paraId="0CE3B5D8"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13" w:type="dxa"/>
            <w:vAlign w:val="center"/>
          </w:tcPr>
          <w:p w14:paraId="16C3D51F"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71D3BBD5"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70A32C91" w14:textId="77777777" w:rsidTr="00D96C73">
        <w:trPr>
          <w:trHeight w:val="490"/>
          <w:jc w:val="center"/>
        </w:trPr>
        <w:tc>
          <w:tcPr>
            <w:tcW w:w="1481" w:type="dxa"/>
            <w:vAlign w:val="center"/>
          </w:tcPr>
          <w:p w14:paraId="59E8805B"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2</w:t>
            </w:r>
            <w:r>
              <w:rPr>
                <w:rFonts w:ascii="Century Gothic" w:hAnsi="Century Gothic" w:cs="Arial"/>
                <w:szCs w:val="20"/>
                <w:lang w:val="en-GB"/>
              </w:rPr>
              <w:t>1</w:t>
            </w:r>
          </w:p>
        </w:tc>
        <w:tc>
          <w:tcPr>
            <w:tcW w:w="2537" w:type="dxa"/>
            <w:vAlign w:val="center"/>
          </w:tcPr>
          <w:p w14:paraId="479109B6"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szCs w:val="20"/>
                <w:lang w:val="en-US"/>
              </w:rPr>
              <w:t>PPAP PSW Checklist (if any)</w:t>
            </w:r>
          </w:p>
        </w:tc>
        <w:tc>
          <w:tcPr>
            <w:tcW w:w="1584" w:type="dxa"/>
            <w:vAlign w:val="center"/>
          </w:tcPr>
          <w:p w14:paraId="222E5F1D"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13" w:type="dxa"/>
            <w:vAlign w:val="center"/>
          </w:tcPr>
          <w:p w14:paraId="6803A6C3"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6F216EC3"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497E67" w14:paraId="30732868" w14:textId="77777777" w:rsidTr="00D96C73">
        <w:trPr>
          <w:trHeight w:val="490"/>
          <w:jc w:val="center"/>
        </w:trPr>
        <w:tc>
          <w:tcPr>
            <w:tcW w:w="1481" w:type="dxa"/>
            <w:vAlign w:val="center"/>
          </w:tcPr>
          <w:p w14:paraId="3EF1AF16"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2</w:t>
            </w:r>
            <w:r>
              <w:rPr>
                <w:rFonts w:ascii="Century Gothic" w:hAnsi="Century Gothic" w:cs="Arial"/>
                <w:szCs w:val="20"/>
                <w:lang w:val="en-GB"/>
              </w:rPr>
              <w:t>2</w:t>
            </w:r>
          </w:p>
        </w:tc>
        <w:tc>
          <w:tcPr>
            <w:tcW w:w="2537" w:type="dxa"/>
            <w:vAlign w:val="center"/>
          </w:tcPr>
          <w:p w14:paraId="58D6B4EF"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APQP_Status+report (if any)</w:t>
            </w:r>
          </w:p>
        </w:tc>
        <w:tc>
          <w:tcPr>
            <w:tcW w:w="1584" w:type="dxa"/>
            <w:vAlign w:val="center"/>
          </w:tcPr>
          <w:p w14:paraId="3FE81BC7"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13" w:type="dxa"/>
            <w:vAlign w:val="center"/>
          </w:tcPr>
          <w:p w14:paraId="467E6ACC" w14:textId="77777777" w:rsidR="00D96C73" w:rsidRPr="00D31FC6" w:rsidRDefault="00D96C73" w:rsidP="00D96C73">
            <w:pPr>
              <w:widowControl w:val="0"/>
              <w:snapToGrid w:val="0"/>
              <w:ind w:left="0"/>
              <w:jc w:val="left"/>
              <w:rPr>
                <w:rFonts w:ascii="Century Gothic" w:hAnsi="Century Gothic" w:cs="Arial"/>
                <w:szCs w:val="20"/>
                <w:lang w:val="en-GB"/>
              </w:rPr>
            </w:pPr>
            <w:r w:rsidRPr="00D31FC6">
              <w:rPr>
                <w:rFonts w:ascii="Century Gothic" w:hAnsi="Century Gothic" w:cs="Arial"/>
                <w:szCs w:val="20"/>
                <w:lang w:val="en-GB"/>
              </w:rPr>
              <w:t>Signed on</w:t>
            </w:r>
          </w:p>
        </w:tc>
        <w:tc>
          <w:tcPr>
            <w:tcW w:w="1701" w:type="dxa"/>
            <w:vAlign w:val="center"/>
          </w:tcPr>
          <w:p w14:paraId="7AD3F537"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ED081A" w14:paraId="719777C9" w14:textId="77777777" w:rsidTr="00D96C73">
        <w:trPr>
          <w:trHeight w:val="491"/>
          <w:jc w:val="center"/>
        </w:trPr>
        <w:tc>
          <w:tcPr>
            <w:tcW w:w="1481" w:type="dxa"/>
            <w:vAlign w:val="center"/>
          </w:tcPr>
          <w:p w14:paraId="4CE1E723"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Appendix 2</w:t>
            </w:r>
            <w:r>
              <w:rPr>
                <w:rFonts w:ascii="Century Gothic" w:hAnsi="Century Gothic" w:cs="Arial"/>
                <w:szCs w:val="20"/>
                <w:lang w:val="en-GB"/>
              </w:rPr>
              <w:t>3</w:t>
            </w:r>
          </w:p>
        </w:tc>
        <w:tc>
          <w:tcPr>
            <w:tcW w:w="2537" w:type="dxa"/>
            <w:vAlign w:val="center"/>
          </w:tcPr>
          <w:p w14:paraId="116CFCE3" w14:textId="77777777" w:rsidR="00D96C73" w:rsidRPr="00D31FC6" w:rsidRDefault="00D96C73" w:rsidP="00D96C73">
            <w:pPr>
              <w:widowControl w:val="0"/>
              <w:snapToGrid w:val="0"/>
              <w:ind w:left="0"/>
              <w:rPr>
                <w:rFonts w:ascii="Century Gothic" w:hAnsi="Century Gothic" w:cs="Arial"/>
                <w:szCs w:val="20"/>
                <w:lang w:val="en-GB"/>
              </w:rPr>
            </w:pPr>
            <w:r>
              <w:rPr>
                <w:rFonts w:ascii="Century Gothic" w:hAnsi="Century Gothic" w:cs="Arial"/>
                <w:szCs w:val="20"/>
                <w:lang w:val="en-GB"/>
              </w:rPr>
              <w:t>Development Cost Participation and End of year rebate</w:t>
            </w:r>
          </w:p>
        </w:tc>
        <w:tc>
          <w:tcPr>
            <w:tcW w:w="1584" w:type="dxa"/>
            <w:vAlign w:val="center"/>
          </w:tcPr>
          <w:p w14:paraId="1D2E5BC5"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13" w:type="dxa"/>
            <w:vAlign w:val="center"/>
          </w:tcPr>
          <w:p w14:paraId="16835D1A"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01" w:type="dxa"/>
            <w:vAlign w:val="center"/>
          </w:tcPr>
          <w:p w14:paraId="48975B54" w14:textId="77777777" w:rsidR="00D96C73" w:rsidRPr="00D31FC6" w:rsidRDefault="00D96C73" w:rsidP="00D96C73">
            <w:pPr>
              <w:widowControl w:val="0"/>
              <w:snapToGrid w:val="0"/>
              <w:ind w:left="0"/>
              <w:jc w:val="center"/>
              <w:rPr>
                <w:rFonts w:ascii="Century Gothic" w:hAnsi="Century Gothic" w:cs="Arial"/>
                <w:szCs w:val="20"/>
                <w:lang w:val="en-GB"/>
              </w:rPr>
            </w:pPr>
          </w:p>
        </w:tc>
      </w:tr>
      <w:tr w:rsidR="00D96C73" w:rsidRPr="00ED081A" w14:paraId="00D06FE8" w14:textId="77777777" w:rsidTr="00D96C73">
        <w:trPr>
          <w:trHeight w:val="490"/>
          <w:jc w:val="center"/>
        </w:trPr>
        <w:tc>
          <w:tcPr>
            <w:tcW w:w="1481" w:type="dxa"/>
            <w:vAlign w:val="center"/>
          </w:tcPr>
          <w:p w14:paraId="5ADB44CB"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cs="Arial"/>
                <w:szCs w:val="20"/>
                <w:lang w:val="en-GB"/>
              </w:rPr>
              <w:t xml:space="preserve">Appendix </w:t>
            </w:r>
            <w:r>
              <w:rPr>
                <w:rFonts w:ascii="Century Gothic" w:hAnsi="Century Gothic" w:cs="Arial"/>
                <w:szCs w:val="20"/>
                <w:lang w:val="en-GB"/>
              </w:rPr>
              <w:t>A</w:t>
            </w:r>
          </w:p>
        </w:tc>
        <w:tc>
          <w:tcPr>
            <w:tcW w:w="2537" w:type="dxa"/>
            <w:vAlign w:val="center"/>
          </w:tcPr>
          <w:p w14:paraId="28EAF371" w14:textId="77777777" w:rsidR="00D96C73" w:rsidRPr="00D31FC6" w:rsidRDefault="00D96C73" w:rsidP="00D96C73">
            <w:pPr>
              <w:widowControl w:val="0"/>
              <w:snapToGrid w:val="0"/>
              <w:ind w:left="0"/>
              <w:rPr>
                <w:rFonts w:ascii="Century Gothic" w:hAnsi="Century Gothic" w:cs="Arial"/>
                <w:szCs w:val="20"/>
                <w:lang w:val="en-GB"/>
              </w:rPr>
            </w:pPr>
            <w:r w:rsidRPr="00D31FC6">
              <w:rPr>
                <w:rFonts w:ascii="Century Gothic" w:hAnsi="Century Gothic"/>
                <w:szCs w:val="20"/>
                <w:lang w:val="en-US"/>
              </w:rPr>
              <w:t>Template of Declaration of Adherence</w:t>
            </w:r>
          </w:p>
        </w:tc>
        <w:tc>
          <w:tcPr>
            <w:tcW w:w="1584" w:type="dxa"/>
            <w:vAlign w:val="center"/>
          </w:tcPr>
          <w:p w14:paraId="588A0BC4"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13" w:type="dxa"/>
            <w:vAlign w:val="center"/>
          </w:tcPr>
          <w:p w14:paraId="42F2569D" w14:textId="77777777" w:rsidR="00D96C73" w:rsidRPr="00D31FC6" w:rsidRDefault="00D96C73" w:rsidP="00D96C73">
            <w:pPr>
              <w:widowControl w:val="0"/>
              <w:snapToGrid w:val="0"/>
              <w:ind w:left="0"/>
              <w:jc w:val="left"/>
              <w:rPr>
                <w:rFonts w:ascii="Century Gothic" w:hAnsi="Century Gothic" w:cs="Arial"/>
                <w:szCs w:val="20"/>
                <w:lang w:val="en-GB"/>
              </w:rPr>
            </w:pPr>
          </w:p>
        </w:tc>
        <w:tc>
          <w:tcPr>
            <w:tcW w:w="1701" w:type="dxa"/>
            <w:vAlign w:val="center"/>
          </w:tcPr>
          <w:p w14:paraId="65F19AE7" w14:textId="77777777" w:rsidR="00D96C73" w:rsidRPr="00D31FC6" w:rsidRDefault="00D96C73" w:rsidP="00D96C73">
            <w:pPr>
              <w:widowControl w:val="0"/>
              <w:snapToGrid w:val="0"/>
              <w:ind w:left="0"/>
              <w:jc w:val="center"/>
              <w:rPr>
                <w:rFonts w:ascii="Century Gothic" w:hAnsi="Century Gothic" w:cs="Arial"/>
                <w:szCs w:val="20"/>
                <w:lang w:val="en-GB"/>
              </w:rPr>
            </w:pPr>
          </w:p>
        </w:tc>
      </w:tr>
    </w:tbl>
    <w:p w14:paraId="5761BE8B" w14:textId="77777777" w:rsidR="0088481D" w:rsidRPr="00497E67" w:rsidRDefault="0088481D" w:rsidP="00497E67">
      <w:pPr>
        <w:widowControl w:val="0"/>
        <w:snapToGrid w:val="0"/>
        <w:rPr>
          <w:rFonts w:ascii="Century Gothic" w:hAnsi="Century Gothic"/>
          <w:szCs w:val="20"/>
          <w:lang w:val="en-US" w:eastAsia="pt-BR"/>
        </w:rPr>
      </w:pPr>
    </w:p>
    <w:p w14:paraId="5BD7BB3A" w14:textId="77777777" w:rsidR="0088481D" w:rsidRDefault="0088481D" w:rsidP="006B1A43">
      <w:pPr>
        <w:pStyle w:val="FaureciaText2"/>
        <w:widowControl w:val="0"/>
        <w:snapToGrid w:val="0"/>
        <w:spacing w:before="0" w:after="0"/>
        <w:ind w:left="0"/>
        <w:rPr>
          <w:rFonts w:ascii="Century Gothic" w:hAnsi="Century Gothic"/>
          <w:szCs w:val="20"/>
          <w:lang w:val="en-US"/>
        </w:rPr>
      </w:pPr>
      <w:r w:rsidRPr="005033D1">
        <w:rPr>
          <w:rFonts w:ascii="Century Gothic" w:hAnsi="Century Gothic"/>
          <w:szCs w:val="20"/>
          <w:lang w:val="en-GB" w:eastAsia="fr-FR"/>
        </w:rPr>
        <w:t xml:space="preserve">In the event of discrepancies, the documents named in this </w:t>
      </w:r>
      <w:r w:rsidR="005033D1">
        <w:rPr>
          <w:rFonts w:ascii="Century Gothic" w:hAnsi="Century Gothic"/>
          <w:szCs w:val="20"/>
          <w:lang w:val="en-GB" w:eastAsia="fr-FR"/>
        </w:rPr>
        <w:t>article</w:t>
      </w:r>
      <w:r w:rsidRPr="005033D1">
        <w:rPr>
          <w:rFonts w:ascii="Century Gothic" w:hAnsi="Century Gothic"/>
          <w:szCs w:val="20"/>
          <w:lang w:val="en-GB" w:eastAsia="fr-FR"/>
        </w:rPr>
        <w:t xml:space="preserve"> </w:t>
      </w:r>
      <w:r w:rsidR="00CF4DEE" w:rsidRPr="005033D1">
        <w:rPr>
          <w:rFonts w:ascii="Century Gothic" w:hAnsi="Century Gothic"/>
          <w:szCs w:val="20"/>
          <w:lang w:val="en-GB" w:eastAsia="fr-FR"/>
        </w:rPr>
        <w:t xml:space="preserve">2 </w:t>
      </w:r>
      <w:r w:rsidRPr="005033D1">
        <w:rPr>
          <w:rFonts w:ascii="Century Gothic" w:hAnsi="Century Gothic"/>
          <w:szCs w:val="20"/>
          <w:lang w:val="en-GB" w:eastAsia="fr-FR"/>
        </w:rPr>
        <w:t xml:space="preserve">shall </w:t>
      </w:r>
      <w:r w:rsidR="00CF4DEE" w:rsidRPr="005033D1">
        <w:rPr>
          <w:rFonts w:ascii="Century Gothic" w:hAnsi="Century Gothic"/>
          <w:szCs w:val="20"/>
          <w:lang w:val="en-GB" w:eastAsia="fr-FR"/>
        </w:rPr>
        <w:t>apply in the order stated. The</w:t>
      </w:r>
      <w:r w:rsidRPr="005033D1">
        <w:rPr>
          <w:rFonts w:ascii="Century Gothic" w:hAnsi="Century Gothic"/>
          <w:szCs w:val="20"/>
          <w:lang w:val="en-GB" w:eastAsia="fr-FR"/>
        </w:rPr>
        <w:t xml:space="preserve"> </w:t>
      </w:r>
      <w:r w:rsidR="00CF4DEE" w:rsidRPr="005033D1">
        <w:rPr>
          <w:rFonts w:ascii="Century Gothic" w:hAnsi="Century Gothic"/>
          <w:szCs w:val="20"/>
          <w:lang w:val="en-GB" w:eastAsia="fr-FR"/>
        </w:rPr>
        <w:t xml:space="preserve">LON </w:t>
      </w:r>
      <w:r w:rsidRPr="005033D1">
        <w:rPr>
          <w:rFonts w:ascii="Century Gothic" w:hAnsi="Century Gothic"/>
          <w:szCs w:val="20"/>
          <w:lang w:val="en-GB" w:eastAsia="fr-FR"/>
        </w:rPr>
        <w:t xml:space="preserve">shall take precedence over </w:t>
      </w:r>
      <w:r w:rsidR="00EB4449" w:rsidRPr="005033D1">
        <w:rPr>
          <w:rFonts w:ascii="Century Gothic" w:hAnsi="Century Gothic"/>
          <w:szCs w:val="20"/>
          <w:lang w:val="en-GB" w:eastAsia="fr-FR"/>
        </w:rPr>
        <w:t>all above-mentioned documents. I</w:t>
      </w:r>
      <w:r w:rsidR="00EB4449" w:rsidRPr="005033D1">
        <w:rPr>
          <w:rFonts w:ascii="Century Gothic" w:hAnsi="Century Gothic"/>
          <w:szCs w:val="20"/>
          <w:lang w:val="en-US"/>
        </w:rPr>
        <w:t>n case of contradiction, specific provisions shall prevail over general provisions.</w:t>
      </w:r>
    </w:p>
    <w:p w14:paraId="7E36987A" w14:textId="77777777" w:rsidR="006B1A43" w:rsidRPr="00497E67" w:rsidRDefault="006B1A43" w:rsidP="006B1A43">
      <w:pPr>
        <w:pStyle w:val="FaureciaText2"/>
        <w:widowControl w:val="0"/>
        <w:snapToGrid w:val="0"/>
        <w:spacing w:before="0" w:after="0"/>
        <w:ind w:left="0"/>
        <w:rPr>
          <w:rFonts w:ascii="Century Gothic" w:hAnsi="Century Gothic"/>
          <w:szCs w:val="20"/>
          <w:lang w:val="en-US" w:eastAsia="fr-FR"/>
        </w:rPr>
      </w:pPr>
    </w:p>
    <w:p w14:paraId="0F847C8E" w14:textId="77777777" w:rsidR="00143E16" w:rsidRPr="006B1A43" w:rsidRDefault="00774BB4" w:rsidP="00497E67">
      <w:pPr>
        <w:pStyle w:val="Heading1"/>
        <w:keepNext w:val="0"/>
        <w:widowControl w:val="0"/>
        <w:tabs>
          <w:tab w:val="num" w:pos="1440"/>
        </w:tabs>
        <w:snapToGrid w:val="0"/>
        <w:ind w:left="0"/>
        <w:rPr>
          <w:rFonts w:ascii="Century Gothic" w:hAnsi="Century Gothic"/>
          <w:lang w:val="en-US"/>
          <w14:shadow w14:blurRad="0" w14:dist="0" w14:dir="0" w14:sx="0" w14:sy="0" w14:kx="0" w14:ky="0" w14:algn="none">
            <w14:srgbClr w14:val="000000"/>
          </w14:shadow>
        </w:rPr>
      </w:pPr>
      <w:r w:rsidRPr="006B1A43">
        <w:rPr>
          <w:rFonts w:ascii="Century Gothic" w:hAnsi="Century Gothic"/>
          <w:lang w:val="en-US"/>
          <w14:shadow w14:blurRad="0" w14:dist="0" w14:dir="0" w14:sx="0" w14:sy="0" w14:kx="0" w14:ky="0" w14:algn="none">
            <w14:srgbClr w14:val="000000"/>
          </w14:shadow>
        </w:rPr>
        <w:t>Supplier’s delivery obligation</w:t>
      </w:r>
    </w:p>
    <w:p w14:paraId="68AB0D5A" w14:textId="77777777" w:rsidR="006B1A43" w:rsidRDefault="006B1A43" w:rsidP="006B1A43">
      <w:pPr>
        <w:pStyle w:val="Heading2"/>
        <w:keepNext w:val="0"/>
        <w:widowControl w:val="0"/>
        <w:numPr>
          <w:ilvl w:val="0"/>
          <w:numId w:val="0"/>
        </w:numPr>
        <w:snapToGrid w:val="0"/>
        <w:spacing w:before="0" w:after="0"/>
        <w:ind w:left="576"/>
        <w:rPr>
          <w:rFonts w:ascii="Century Gothic" w:hAnsi="Century Gothic"/>
          <w:i w:val="0"/>
          <w:iCs w:val="0"/>
          <w14:shadow w14:blurRad="0" w14:dist="0" w14:dir="0" w14:sx="0" w14:sy="0" w14:kx="0" w14:ky="0" w14:algn="none">
            <w14:srgbClr w14:val="000000"/>
          </w14:shadow>
        </w:rPr>
      </w:pPr>
    </w:p>
    <w:p w14:paraId="052C37A0" w14:textId="77777777" w:rsidR="00CE4330" w:rsidRPr="006B1A43" w:rsidRDefault="00CE4330" w:rsidP="00497E67">
      <w:pPr>
        <w:pStyle w:val="Heading2"/>
        <w:keepNext w:val="0"/>
        <w:widowControl w:val="0"/>
        <w:snapToGrid w:val="0"/>
        <w:spacing w:before="0" w:after="0"/>
        <w:rPr>
          <w:rFonts w:ascii="Century Gothic" w:hAnsi="Century Gothic"/>
          <w:i w:val="0"/>
          <w:iCs w:val="0"/>
          <w14:shadow w14:blurRad="0" w14:dist="0" w14:dir="0" w14:sx="0" w14:sy="0" w14:kx="0" w14:ky="0" w14:algn="none">
            <w14:srgbClr w14:val="000000"/>
          </w14:shadow>
        </w:rPr>
      </w:pPr>
      <w:r w:rsidRPr="006B1A43">
        <w:rPr>
          <w:rFonts w:ascii="Century Gothic" w:hAnsi="Century Gothic"/>
          <w:i w:val="0"/>
          <w:iCs w:val="0"/>
          <w14:shadow w14:blurRad="0" w14:dist="0" w14:dir="0" w14:sx="0" w14:sy="0" w14:kx="0" w14:ky="0" w14:algn="none">
            <w14:srgbClr w14:val="000000"/>
          </w14:shadow>
        </w:rPr>
        <w:t>Development Phase</w:t>
      </w:r>
    </w:p>
    <w:p w14:paraId="0C5EA741" w14:textId="77777777" w:rsidR="006B1A43" w:rsidRDefault="006B1A43" w:rsidP="006B1A43">
      <w:pPr>
        <w:pStyle w:val="Heading3"/>
        <w:keepNext w:val="0"/>
        <w:widowControl w:val="0"/>
        <w:numPr>
          <w:ilvl w:val="0"/>
          <w:numId w:val="0"/>
        </w:numPr>
        <w:snapToGrid w:val="0"/>
        <w:spacing w:before="0" w:after="0"/>
        <w:ind w:left="1287"/>
        <w:rPr>
          <w:rFonts w:ascii="Century Gothic" w:hAnsi="Century Gothic"/>
          <w:szCs w:val="20"/>
        </w:rPr>
      </w:pPr>
    </w:p>
    <w:p w14:paraId="26432FF2" w14:textId="77777777" w:rsidR="003667B1" w:rsidRPr="006B1A43" w:rsidRDefault="003667B1"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rPr>
      </w:pPr>
      <w:r w:rsidRPr="006B1A43">
        <w:rPr>
          <w:rFonts w:ascii="Century Gothic" w:hAnsi="Century Gothic"/>
          <w:b w:val="0"/>
          <w:bCs w:val="0"/>
          <w:i/>
          <w:iCs/>
          <w:szCs w:val="20"/>
        </w:rPr>
        <w:t>Description of Development</w:t>
      </w:r>
    </w:p>
    <w:p w14:paraId="7A932DC1" w14:textId="77777777" w:rsidR="006B1A43" w:rsidRDefault="006B1A43" w:rsidP="00497E67">
      <w:pPr>
        <w:widowControl w:val="0"/>
        <w:snapToGrid w:val="0"/>
        <w:rPr>
          <w:rFonts w:ascii="Century Gothic" w:hAnsi="Century Gothic"/>
          <w:szCs w:val="20"/>
          <w:highlight w:val="yellow"/>
          <w:lang w:val="en-US" w:eastAsia="en-US"/>
        </w:rPr>
      </w:pPr>
    </w:p>
    <w:p w14:paraId="7B4F32F4" w14:textId="77777777" w:rsidR="00354757" w:rsidRPr="00497E67" w:rsidRDefault="00354757" w:rsidP="00497E67">
      <w:pPr>
        <w:widowControl w:val="0"/>
        <w:snapToGrid w:val="0"/>
        <w:rPr>
          <w:rFonts w:ascii="Century Gothic" w:hAnsi="Century Gothic"/>
          <w:szCs w:val="20"/>
          <w:lang w:val="en-US" w:eastAsia="en-US"/>
        </w:rPr>
      </w:pPr>
      <w:r w:rsidRPr="00497E67">
        <w:rPr>
          <w:rFonts w:ascii="Century Gothic" w:hAnsi="Century Gothic"/>
          <w:szCs w:val="20"/>
          <w:highlight w:val="yellow"/>
          <w:lang w:val="en-US" w:eastAsia="en-US"/>
        </w:rPr>
        <w:t>Description of Development to be inserted.</w:t>
      </w:r>
    </w:p>
    <w:p w14:paraId="2862C5EF" w14:textId="77777777" w:rsidR="006B1A43" w:rsidRPr="006B1A43" w:rsidRDefault="006B1A43" w:rsidP="006B1A43">
      <w:pPr>
        <w:pStyle w:val="Heading3"/>
        <w:keepNext w:val="0"/>
        <w:widowControl w:val="0"/>
        <w:numPr>
          <w:ilvl w:val="0"/>
          <w:numId w:val="0"/>
        </w:numPr>
        <w:snapToGrid w:val="0"/>
        <w:spacing w:before="0" w:after="0"/>
        <w:ind w:left="1287"/>
        <w:rPr>
          <w:rFonts w:ascii="Century Gothic" w:hAnsi="Century Gothic"/>
          <w:szCs w:val="20"/>
          <w:lang w:val="en-US"/>
        </w:rPr>
      </w:pPr>
    </w:p>
    <w:p w14:paraId="70502F13" w14:textId="77777777" w:rsidR="003667B1" w:rsidRPr="006B1A43" w:rsidRDefault="003667B1"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rPr>
      </w:pPr>
      <w:r w:rsidRPr="006B1A43">
        <w:rPr>
          <w:rFonts w:ascii="Century Gothic" w:hAnsi="Century Gothic"/>
          <w:b w:val="0"/>
          <w:bCs w:val="0"/>
          <w:i/>
          <w:iCs/>
          <w:szCs w:val="20"/>
        </w:rPr>
        <w:t xml:space="preserve">Deliverables </w:t>
      </w:r>
    </w:p>
    <w:p w14:paraId="4F2AD028" w14:textId="77777777" w:rsidR="006B1A43" w:rsidRDefault="006B1A43" w:rsidP="00497E67">
      <w:pPr>
        <w:widowControl w:val="0"/>
        <w:snapToGrid w:val="0"/>
        <w:rPr>
          <w:rFonts w:ascii="Century Gothic" w:hAnsi="Century Gothic" w:cs="Arial"/>
          <w:szCs w:val="20"/>
          <w:highlight w:val="yellow"/>
          <w:lang w:val="en-GB"/>
        </w:rPr>
      </w:pPr>
    </w:p>
    <w:p w14:paraId="388069DF" w14:textId="77777777" w:rsidR="00A35606" w:rsidRPr="00497E67" w:rsidRDefault="00354757" w:rsidP="00497E67">
      <w:pPr>
        <w:widowControl w:val="0"/>
        <w:snapToGrid w:val="0"/>
        <w:rPr>
          <w:rFonts w:ascii="Century Gothic" w:hAnsi="Century Gothic" w:cs="Arial"/>
          <w:szCs w:val="20"/>
          <w:lang w:val="en-GB"/>
        </w:rPr>
      </w:pPr>
      <w:r w:rsidRPr="00497E67">
        <w:rPr>
          <w:rFonts w:ascii="Century Gothic" w:hAnsi="Century Gothic" w:cs="Arial"/>
          <w:szCs w:val="20"/>
          <w:highlight w:val="yellow"/>
          <w:lang w:val="en-GB"/>
        </w:rPr>
        <w:t>Description of the Deliverables to be inserted</w:t>
      </w:r>
      <w:r w:rsidRPr="00497E67">
        <w:rPr>
          <w:rFonts w:ascii="Century Gothic" w:hAnsi="Century Gothic" w:cs="Arial"/>
          <w:szCs w:val="20"/>
          <w:lang w:val="en-GB"/>
        </w:rPr>
        <w:t>.</w:t>
      </w:r>
    </w:p>
    <w:p w14:paraId="316A5399" w14:textId="77777777" w:rsidR="006B1A43" w:rsidRPr="006B1A43" w:rsidRDefault="006B1A43" w:rsidP="006B1A43">
      <w:pPr>
        <w:pStyle w:val="Heading3"/>
        <w:keepNext w:val="0"/>
        <w:widowControl w:val="0"/>
        <w:numPr>
          <w:ilvl w:val="0"/>
          <w:numId w:val="0"/>
        </w:numPr>
        <w:snapToGrid w:val="0"/>
        <w:spacing w:before="0" w:after="0"/>
        <w:ind w:left="1287"/>
        <w:rPr>
          <w:rFonts w:ascii="Century Gothic" w:hAnsi="Century Gothic"/>
          <w:szCs w:val="20"/>
          <w:lang w:val="en-US"/>
        </w:rPr>
      </w:pPr>
    </w:p>
    <w:p w14:paraId="5715E847" w14:textId="77777777" w:rsidR="003667B1" w:rsidRPr="006B1A43" w:rsidRDefault="003667B1"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rPr>
      </w:pPr>
      <w:r w:rsidRPr="006B1A43">
        <w:rPr>
          <w:rFonts w:ascii="Century Gothic" w:hAnsi="Century Gothic"/>
          <w:b w:val="0"/>
          <w:bCs w:val="0"/>
          <w:i/>
          <w:iCs/>
          <w:szCs w:val="20"/>
        </w:rPr>
        <w:t>Validation Process</w:t>
      </w:r>
    </w:p>
    <w:p w14:paraId="7E7CC182" w14:textId="77777777" w:rsidR="006B1A43" w:rsidRDefault="006B1A43" w:rsidP="00497E67">
      <w:pPr>
        <w:widowControl w:val="0"/>
        <w:snapToGrid w:val="0"/>
        <w:rPr>
          <w:rFonts w:ascii="Century Gothic" w:hAnsi="Century Gothic" w:cs="Arial"/>
          <w:szCs w:val="20"/>
          <w:lang w:val="en-GB"/>
        </w:rPr>
      </w:pPr>
    </w:p>
    <w:p w14:paraId="131890A4" w14:textId="77777777" w:rsidR="00580EF3" w:rsidRPr="00497E67" w:rsidRDefault="00580EF3" w:rsidP="00497E67">
      <w:pPr>
        <w:widowControl w:val="0"/>
        <w:snapToGrid w:val="0"/>
        <w:rPr>
          <w:rFonts w:ascii="Century Gothic" w:hAnsi="Century Gothic" w:cs="Arial"/>
          <w:szCs w:val="20"/>
          <w:lang w:val="en-GB"/>
        </w:rPr>
      </w:pPr>
      <w:r w:rsidRPr="00497E67">
        <w:rPr>
          <w:rFonts w:ascii="Century Gothic" w:hAnsi="Century Gothic" w:cs="Arial"/>
          <w:szCs w:val="20"/>
          <w:lang w:val="en-GB"/>
        </w:rPr>
        <w:t>The Supplier is committed to fulfil the PPAP (as defined in Supplier Requirement Manual) and Program milestones on time according to the Program planning. Date for PPAP and Program milestones will be agreed in advanced product quality planning ("</w:t>
      </w:r>
      <w:r w:rsidRPr="00497E67">
        <w:rPr>
          <w:rFonts w:ascii="Century Gothic" w:hAnsi="Century Gothic" w:cs="Arial"/>
          <w:b/>
          <w:szCs w:val="20"/>
          <w:lang w:val="en-GB"/>
        </w:rPr>
        <w:t>APQP</w:t>
      </w:r>
      <w:r w:rsidRPr="00497E67">
        <w:rPr>
          <w:rFonts w:ascii="Century Gothic" w:hAnsi="Century Gothic" w:cs="Arial"/>
          <w:szCs w:val="20"/>
          <w:lang w:val="en-GB"/>
        </w:rPr>
        <w:t xml:space="preserve">") meetings, as described in Supplier Requirement Manual. In case of failure to fulfil the dates agreed in the latest APQP, Faurecia will charge to Supplier all associated costs with, minimum 5% of the associated Tools </w:t>
      </w:r>
      <w:r w:rsidR="00627C6A" w:rsidRPr="00497E67">
        <w:rPr>
          <w:rFonts w:ascii="Century Gothic" w:hAnsi="Century Gothic" w:cs="Arial"/>
          <w:szCs w:val="20"/>
          <w:lang w:val="en-GB"/>
        </w:rPr>
        <w:t>P</w:t>
      </w:r>
      <w:r w:rsidRPr="00497E67">
        <w:rPr>
          <w:rFonts w:ascii="Century Gothic" w:hAnsi="Century Gothic" w:cs="Arial"/>
          <w:szCs w:val="20"/>
          <w:lang w:val="en-GB"/>
        </w:rPr>
        <w:t>rice</w:t>
      </w:r>
      <w:r w:rsidR="00627C6A" w:rsidRPr="00497E67">
        <w:rPr>
          <w:rFonts w:ascii="Century Gothic" w:hAnsi="Century Gothic" w:cs="Arial"/>
          <w:szCs w:val="20"/>
          <w:lang w:val="en-GB"/>
        </w:rPr>
        <w:t xml:space="preserve"> (as defined below)</w:t>
      </w:r>
      <w:r w:rsidRPr="00497E67">
        <w:rPr>
          <w:rFonts w:ascii="Century Gothic" w:hAnsi="Century Gothic" w:cs="Arial"/>
          <w:szCs w:val="20"/>
          <w:lang w:val="en-GB"/>
        </w:rPr>
        <w:t>. ASQ (Advanced Supplier Quality) Status Report (as described in Supplier Requirement Manual) must be updated at least on a monthly basis, and submitted to Faurecia the 20</w:t>
      </w:r>
      <w:r w:rsidRPr="00497E67">
        <w:rPr>
          <w:rFonts w:ascii="Century Gothic" w:hAnsi="Century Gothic" w:cs="Arial"/>
          <w:szCs w:val="20"/>
          <w:vertAlign w:val="superscript"/>
          <w:lang w:val="en-GB"/>
        </w:rPr>
        <w:t>th</w:t>
      </w:r>
      <w:r w:rsidRPr="00497E67">
        <w:rPr>
          <w:rFonts w:ascii="Century Gothic" w:hAnsi="Century Gothic" w:cs="Arial"/>
          <w:szCs w:val="20"/>
          <w:lang w:val="en-GB"/>
        </w:rPr>
        <w:t xml:space="preserve"> of each month. </w:t>
      </w:r>
    </w:p>
    <w:p w14:paraId="30719329" w14:textId="77777777" w:rsidR="00580EF3" w:rsidRPr="00497E67" w:rsidRDefault="00580EF3" w:rsidP="00497E67">
      <w:pPr>
        <w:widowControl w:val="0"/>
        <w:snapToGrid w:val="0"/>
        <w:rPr>
          <w:rFonts w:ascii="Century Gothic" w:hAnsi="Century Gothic" w:cs="Arial"/>
          <w:szCs w:val="20"/>
          <w:lang w:val="en-GB"/>
        </w:rPr>
      </w:pPr>
    </w:p>
    <w:p w14:paraId="10274C7C" w14:textId="77777777" w:rsidR="00580EF3" w:rsidRPr="00497E67" w:rsidRDefault="00580EF3" w:rsidP="00497E67">
      <w:pPr>
        <w:widowControl w:val="0"/>
        <w:snapToGrid w:val="0"/>
        <w:rPr>
          <w:rFonts w:ascii="Century Gothic" w:hAnsi="Century Gothic" w:cs="Arial"/>
          <w:szCs w:val="20"/>
          <w:lang w:val="en-GB"/>
        </w:rPr>
      </w:pPr>
      <w:r w:rsidRPr="00497E67">
        <w:rPr>
          <w:rFonts w:ascii="Century Gothic" w:hAnsi="Century Gothic" w:cs="Arial"/>
          <w:szCs w:val="20"/>
          <w:lang w:val="en-GB"/>
        </w:rPr>
        <w:t xml:space="preserve">The Supplier </w:t>
      </w:r>
      <w:r w:rsidR="00627C6A" w:rsidRPr="00497E67">
        <w:rPr>
          <w:rFonts w:ascii="Century Gothic" w:hAnsi="Century Gothic" w:cs="Arial"/>
          <w:szCs w:val="20"/>
          <w:lang w:val="en-GB"/>
        </w:rPr>
        <w:t xml:space="preserve">shall </w:t>
      </w:r>
      <w:r w:rsidRPr="00497E67">
        <w:rPr>
          <w:rFonts w:ascii="Century Gothic" w:hAnsi="Century Gothic" w:cs="Arial"/>
          <w:szCs w:val="20"/>
          <w:lang w:val="en-GB"/>
        </w:rPr>
        <w:t xml:space="preserve">propose a detailed Program </w:t>
      </w:r>
      <w:r w:rsidR="00627C6A" w:rsidRPr="00497E67">
        <w:rPr>
          <w:rFonts w:ascii="Century Gothic" w:hAnsi="Century Gothic" w:cs="Arial"/>
          <w:szCs w:val="20"/>
          <w:lang w:val="en-GB"/>
        </w:rPr>
        <w:t>t</w:t>
      </w:r>
      <w:r w:rsidRPr="00497E67">
        <w:rPr>
          <w:rFonts w:ascii="Century Gothic" w:hAnsi="Century Gothic" w:cs="Arial"/>
          <w:szCs w:val="20"/>
          <w:lang w:val="en-GB"/>
        </w:rPr>
        <w:t xml:space="preserve">iming including all design, test, </w:t>
      </w:r>
      <w:r w:rsidR="00627C6A" w:rsidRPr="00497E67">
        <w:rPr>
          <w:rFonts w:ascii="Century Gothic" w:hAnsi="Century Gothic" w:cs="Arial"/>
          <w:szCs w:val="20"/>
          <w:lang w:val="en-GB"/>
        </w:rPr>
        <w:t>and industrialisation</w:t>
      </w:r>
      <w:r w:rsidRPr="00497E67">
        <w:rPr>
          <w:rFonts w:ascii="Century Gothic" w:hAnsi="Century Gothic" w:cs="Arial"/>
          <w:szCs w:val="20"/>
          <w:lang w:val="en-GB"/>
        </w:rPr>
        <w:t xml:space="preserve"> milestones in accordance </w:t>
      </w:r>
      <w:r w:rsidR="00627C6A" w:rsidRPr="00497E67">
        <w:rPr>
          <w:rFonts w:ascii="Century Gothic" w:hAnsi="Century Gothic" w:cs="Arial"/>
          <w:szCs w:val="20"/>
          <w:lang w:val="en-GB"/>
        </w:rPr>
        <w:t>with Faurecia's and OEM's</w:t>
      </w:r>
      <w:r w:rsidRPr="00497E67">
        <w:rPr>
          <w:rFonts w:ascii="Century Gothic" w:hAnsi="Century Gothic" w:cs="Arial"/>
          <w:szCs w:val="20"/>
          <w:lang w:val="en-GB"/>
        </w:rPr>
        <w:t xml:space="preserve"> Program milestones that will have to be approved by Faurecia.</w:t>
      </w:r>
    </w:p>
    <w:p w14:paraId="4EADFA8D" w14:textId="77777777" w:rsidR="00627C6A" w:rsidRPr="00497E67" w:rsidRDefault="00627C6A" w:rsidP="00497E67">
      <w:pPr>
        <w:widowControl w:val="0"/>
        <w:snapToGrid w:val="0"/>
        <w:rPr>
          <w:rFonts w:ascii="Century Gothic" w:hAnsi="Century Gothic" w:cs="Arial"/>
          <w:szCs w:val="20"/>
          <w:lang w:val="en-GB"/>
        </w:rPr>
      </w:pPr>
    </w:p>
    <w:p w14:paraId="0371D455" w14:textId="77777777" w:rsidR="00580EF3" w:rsidRPr="00497E67" w:rsidRDefault="00627C6A" w:rsidP="00497E67">
      <w:pPr>
        <w:widowControl w:val="0"/>
        <w:snapToGrid w:val="0"/>
        <w:rPr>
          <w:rFonts w:ascii="Century Gothic" w:hAnsi="Century Gothic" w:cs="Arial"/>
          <w:szCs w:val="20"/>
          <w:lang w:val="en-GB"/>
        </w:rPr>
      </w:pPr>
      <w:r w:rsidRPr="00497E67">
        <w:rPr>
          <w:rFonts w:ascii="Century Gothic" w:hAnsi="Century Gothic" w:cs="Arial"/>
          <w:szCs w:val="20"/>
          <w:lang w:val="en-GB"/>
        </w:rPr>
        <w:t>All timings follow-up (T</w:t>
      </w:r>
      <w:r w:rsidR="00580EF3" w:rsidRPr="00497E67">
        <w:rPr>
          <w:rFonts w:ascii="Century Gothic" w:hAnsi="Century Gothic" w:cs="Arial"/>
          <w:szCs w:val="20"/>
          <w:lang w:val="en-GB"/>
        </w:rPr>
        <w:t>ools, test, industrialization…) will be updated and sent to Faurecia</w:t>
      </w:r>
      <w:r w:rsidRPr="00497E67">
        <w:rPr>
          <w:rFonts w:ascii="Century Gothic" w:hAnsi="Century Gothic" w:cs="Arial"/>
          <w:szCs w:val="20"/>
          <w:lang w:val="en-GB"/>
        </w:rPr>
        <w:t>'s</w:t>
      </w:r>
      <w:r w:rsidR="00580EF3" w:rsidRPr="00497E67">
        <w:rPr>
          <w:rFonts w:ascii="Century Gothic" w:hAnsi="Century Gothic" w:cs="Arial"/>
          <w:szCs w:val="20"/>
          <w:lang w:val="en-GB"/>
        </w:rPr>
        <w:t xml:space="preserve"> Program Buyer/ASQ every week. </w:t>
      </w:r>
    </w:p>
    <w:p w14:paraId="40EB83F1" w14:textId="77777777" w:rsidR="00580EF3" w:rsidRPr="00497E67" w:rsidRDefault="00580EF3" w:rsidP="00497E67">
      <w:pPr>
        <w:widowControl w:val="0"/>
        <w:snapToGrid w:val="0"/>
        <w:rPr>
          <w:rFonts w:ascii="Century Gothic" w:hAnsi="Century Gothic" w:cs="Arial"/>
          <w:szCs w:val="20"/>
          <w:lang w:val="en-GB"/>
        </w:rPr>
      </w:pPr>
    </w:p>
    <w:p w14:paraId="26317DD5" w14:textId="77777777" w:rsidR="00580EF3" w:rsidRPr="00497E67" w:rsidRDefault="00580EF3" w:rsidP="00497E67">
      <w:pPr>
        <w:widowControl w:val="0"/>
        <w:snapToGrid w:val="0"/>
        <w:rPr>
          <w:rFonts w:ascii="Century Gothic" w:hAnsi="Century Gothic" w:cs="Arial"/>
          <w:szCs w:val="20"/>
          <w:lang w:val="en-GB"/>
        </w:rPr>
      </w:pPr>
      <w:r w:rsidRPr="00497E67">
        <w:rPr>
          <w:rFonts w:ascii="Century Gothic" w:hAnsi="Century Gothic" w:cs="Arial"/>
          <w:szCs w:val="20"/>
          <w:lang w:val="en-GB"/>
        </w:rPr>
        <w:t>The Supplier has to reserve and provide all the necessary means and personnel from the concerned departments in order to achieve the Program planning, by nominating a dedicated team including, at least, project leader, product engineer and quality engineer. The Supplier</w:t>
      </w:r>
      <w:r w:rsidR="00627C6A" w:rsidRPr="00497E67">
        <w:rPr>
          <w:rFonts w:ascii="Century Gothic" w:hAnsi="Century Gothic" w:cs="Arial"/>
          <w:szCs w:val="20"/>
          <w:lang w:val="en-GB"/>
        </w:rPr>
        <w:t>'s</w:t>
      </w:r>
      <w:r w:rsidRPr="00497E67">
        <w:rPr>
          <w:rFonts w:ascii="Century Gothic" w:hAnsi="Century Gothic" w:cs="Arial"/>
          <w:szCs w:val="20"/>
          <w:lang w:val="en-GB"/>
        </w:rPr>
        <w:t xml:space="preserve"> Program team will have to be kept </w:t>
      </w:r>
      <w:r w:rsidR="00627C6A" w:rsidRPr="00497E67">
        <w:rPr>
          <w:rFonts w:ascii="Century Gothic" w:hAnsi="Century Gothic" w:cs="Arial"/>
          <w:szCs w:val="20"/>
          <w:lang w:val="en-GB"/>
        </w:rPr>
        <w:t>until</w:t>
      </w:r>
      <w:r w:rsidRPr="00497E67">
        <w:rPr>
          <w:rFonts w:ascii="Century Gothic" w:hAnsi="Century Gothic" w:cs="Arial"/>
          <w:szCs w:val="20"/>
          <w:lang w:val="en-GB"/>
        </w:rPr>
        <w:t xml:space="preserve"> </w:t>
      </w:r>
      <w:r w:rsidR="00627C6A" w:rsidRPr="00497E67">
        <w:rPr>
          <w:rFonts w:ascii="Century Gothic" w:hAnsi="Century Gothic" w:cs="Arial"/>
          <w:szCs w:val="20"/>
          <w:lang w:val="en-GB"/>
        </w:rPr>
        <w:t>SOP (as defined below)</w:t>
      </w:r>
      <w:r w:rsidRPr="00497E67">
        <w:rPr>
          <w:rFonts w:ascii="Century Gothic" w:hAnsi="Century Gothic" w:cs="Arial"/>
          <w:szCs w:val="20"/>
          <w:lang w:val="en-GB"/>
        </w:rPr>
        <w:t xml:space="preserve"> date+90 days or PPAP+90days.  </w:t>
      </w:r>
    </w:p>
    <w:p w14:paraId="53B52095" w14:textId="77777777" w:rsidR="00CC2A27" w:rsidRDefault="00CC2A27" w:rsidP="00497E67">
      <w:pPr>
        <w:widowControl w:val="0"/>
        <w:snapToGrid w:val="0"/>
        <w:rPr>
          <w:rFonts w:ascii="Century Gothic" w:hAnsi="Century Gothic" w:cs="Arial"/>
          <w:szCs w:val="20"/>
          <w:lang w:val="en-GB"/>
        </w:rPr>
      </w:pPr>
    </w:p>
    <w:p w14:paraId="66AFC38D" w14:textId="77777777" w:rsidR="00580EF3" w:rsidRPr="00497E67" w:rsidRDefault="00580EF3" w:rsidP="00497E67">
      <w:pPr>
        <w:widowControl w:val="0"/>
        <w:snapToGrid w:val="0"/>
        <w:rPr>
          <w:rFonts w:ascii="Century Gothic" w:hAnsi="Century Gothic" w:cs="Arial"/>
          <w:szCs w:val="20"/>
          <w:lang w:val="en-GB"/>
        </w:rPr>
      </w:pPr>
      <w:r w:rsidRPr="00497E67">
        <w:rPr>
          <w:rFonts w:ascii="Century Gothic" w:hAnsi="Century Gothic" w:cs="Arial"/>
          <w:szCs w:val="20"/>
          <w:lang w:val="en-GB"/>
        </w:rPr>
        <w:t xml:space="preserve">During the regular follow up of the </w:t>
      </w:r>
      <w:r w:rsidR="003D721F">
        <w:rPr>
          <w:rFonts w:ascii="Century Gothic" w:hAnsi="Century Gothic" w:cs="Arial"/>
          <w:szCs w:val="20"/>
          <w:highlight w:val="green"/>
          <w:lang w:val="en-GB"/>
        </w:rPr>
        <w:t>D</w:t>
      </w:r>
      <w:r w:rsidRPr="00497E67">
        <w:rPr>
          <w:rFonts w:ascii="Century Gothic" w:hAnsi="Century Gothic" w:cs="Arial"/>
          <w:szCs w:val="20"/>
          <w:highlight w:val="green"/>
          <w:lang w:val="en-GB"/>
        </w:rPr>
        <w:t xml:space="preserve">evelopment   </w:t>
      </w:r>
      <w:r w:rsidRPr="00497E67">
        <w:rPr>
          <w:rFonts w:ascii="Century Gothic" w:hAnsi="Century Gothic" w:cs="Arial"/>
          <w:szCs w:val="20"/>
          <w:highlight w:val="yellow"/>
          <w:lang w:val="en-GB"/>
        </w:rPr>
        <w:t>/</w:t>
      </w:r>
      <w:r w:rsidR="00AB6B06">
        <w:rPr>
          <w:rFonts w:ascii="Century Gothic" w:hAnsi="Century Gothic" w:cs="Arial"/>
          <w:szCs w:val="20"/>
          <w:highlight w:val="yellow"/>
          <w:lang w:val="en-GB"/>
        </w:rPr>
        <w:t>m</w:t>
      </w:r>
      <w:r w:rsidRPr="00497E67">
        <w:rPr>
          <w:rFonts w:ascii="Century Gothic" w:hAnsi="Century Gothic" w:cs="Arial"/>
          <w:szCs w:val="20"/>
          <w:highlight w:val="yellow"/>
          <w:lang w:val="en-GB"/>
        </w:rPr>
        <w:t>anufacturing</w:t>
      </w:r>
      <w:r w:rsidRPr="00497E67">
        <w:rPr>
          <w:rFonts w:ascii="Century Gothic" w:hAnsi="Century Gothic" w:cs="Arial"/>
          <w:szCs w:val="20"/>
          <w:lang w:val="en-GB"/>
        </w:rPr>
        <w:t xml:space="preserve"> of the Part, it will be monitored if the Supplier is able to achieve the agreed Deliverables. Faurecia will be entitled to subcontract all or part of the Agreement if the Supplier is unable to achieve such agreed Deliverables after notice sent to the Supplier. All related costs will be charged to the Supplier.</w:t>
      </w:r>
    </w:p>
    <w:p w14:paraId="7FEDE6BD" w14:textId="77777777" w:rsidR="00580EF3" w:rsidRPr="00497E67" w:rsidRDefault="00580EF3" w:rsidP="00497E67">
      <w:pPr>
        <w:widowControl w:val="0"/>
        <w:snapToGrid w:val="0"/>
        <w:rPr>
          <w:rFonts w:ascii="Century Gothic" w:hAnsi="Century Gothic" w:cs="Arial"/>
          <w:szCs w:val="20"/>
          <w:lang w:val="en-GB"/>
        </w:rPr>
      </w:pPr>
    </w:p>
    <w:p w14:paraId="64B9DDCA" w14:textId="77777777" w:rsidR="00580EF3" w:rsidRPr="00497E67" w:rsidRDefault="00580EF3" w:rsidP="00497E67">
      <w:pPr>
        <w:widowControl w:val="0"/>
        <w:snapToGrid w:val="0"/>
        <w:rPr>
          <w:rFonts w:ascii="Century Gothic" w:hAnsi="Century Gothic" w:cs="Arial"/>
          <w:szCs w:val="20"/>
          <w:lang w:val="en-GB"/>
        </w:rPr>
      </w:pPr>
      <w:r w:rsidRPr="00497E67">
        <w:rPr>
          <w:rFonts w:ascii="Century Gothic" w:hAnsi="Century Gothic" w:cs="Arial"/>
          <w:szCs w:val="20"/>
          <w:lang w:val="en-GB"/>
        </w:rPr>
        <w:t>The Supplier has to provide on-site support during all phases of prototype builds and Program launch as necessary and/or requested by Faurecia</w:t>
      </w:r>
    </w:p>
    <w:p w14:paraId="497E7569" w14:textId="77777777" w:rsidR="00580EF3" w:rsidRPr="00497E67" w:rsidRDefault="00580EF3" w:rsidP="00497E67">
      <w:pPr>
        <w:widowControl w:val="0"/>
        <w:snapToGrid w:val="0"/>
        <w:rPr>
          <w:rFonts w:ascii="Century Gothic" w:hAnsi="Century Gothic" w:cs="Arial"/>
          <w:szCs w:val="20"/>
          <w:lang w:val="en-GB"/>
        </w:rPr>
      </w:pPr>
    </w:p>
    <w:p w14:paraId="136B0D9F" w14:textId="77777777" w:rsidR="00580EF3" w:rsidRPr="00497E67" w:rsidRDefault="00580EF3" w:rsidP="00497E67">
      <w:pPr>
        <w:widowControl w:val="0"/>
        <w:snapToGrid w:val="0"/>
        <w:rPr>
          <w:rFonts w:ascii="Century Gothic" w:hAnsi="Century Gothic" w:cs="Arial"/>
          <w:szCs w:val="20"/>
          <w:lang w:val="en-GB"/>
        </w:rPr>
      </w:pPr>
      <w:r w:rsidRPr="00497E67">
        <w:rPr>
          <w:rFonts w:ascii="Century Gothic" w:hAnsi="Century Gothic" w:cs="Arial"/>
          <w:szCs w:val="20"/>
          <w:highlight w:val="green"/>
          <w:lang w:val="en-GB"/>
        </w:rPr>
        <w:t xml:space="preserve">The Supplier shall deliver promptly to Faurecia upon Faurecia’s request all documentation, samples, prototypes, Parts, Tools and any other elements materializing the carried out Development and the Development that should have been carried out </w:t>
      </w:r>
      <w:r w:rsidR="00627C6A" w:rsidRPr="00497E67">
        <w:rPr>
          <w:rFonts w:ascii="Century Gothic" w:hAnsi="Century Gothic" w:cs="Arial"/>
          <w:szCs w:val="20"/>
          <w:highlight w:val="green"/>
          <w:lang w:val="en-GB"/>
        </w:rPr>
        <w:t>in accordance with the LON</w:t>
      </w:r>
      <w:r w:rsidRPr="00497E67">
        <w:rPr>
          <w:rFonts w:ascii="Century Gothic" w:hAnsi="Century Gothic" w:cs="Arial"/>
          <w:szCs w:val="20"/>
          <w:highlight w:val="green"/>
          <w:lang w:val="en-GB"/>
        </w:rPr>
        <w:t>.</w:t>
      </w:r>
    </w:p>
    <w:p w14:paraId="0CF64363" w14:textId="77777777" w:rsidR="00580EF3" w:rsidRPr="00497E67" w:rsidRDefault="00580EF3" w:rsidP="00497E67">
      <w:pPr>
        <w:widowControl w:val="0"/>
        <w:snapToGrid w:val="0"/>
        <w:rPr>
          <w:rFonts w:ascii="Century Gothic" w:hAnsi="Century Gothic" w:cs="Arial"/>
          <w:szCs w:val="20"/>
          <w:lang w:val="en-GB"/>
        </w:rPr>
      </w:pPr>
    </w:p>
    <w:p w14:paraId="5E83F066" w14:textId="77777777" w:rsidR="00580EF3" w:rsidRPr="00497E67" w:rsidRDefault="00580EF3" w:rsidP="00497E67">
      <w:pPr>
        <w:widowControl w:val="0"/>
        <w:snapToGrid w:val="0"/>
        <w:rPr>
          <w:rFonts w:ascii="Century Gothic" w:hAnsi="Century Gothic" w:cs="Arial"/>
          <w:szCs w:val="20"/>
          <w:lang w:val="en-GB"/>
        </w:rPr>
      </w:pPr>
      <w:r w:rsidRPr="00497E67">
        <w:rPr>
          <w:rFonts w:ascii="Century Gothic" w:hAnsi="Century Gothic" w:cs="Arial"/>
          <w:szCs w:val="20"/>
          <w:highlight w:val="yellow"/>
          <w:lang w:val="en-GB"/>
        </w:rPr>
        <w:t>The Supplier shall deliver promptly to Faurecia upon Faurecia’s request all documentation, samples, prototypes, Parts, Tools and any other elements materializing the Deliverables.</w:t>
      </w:r>
    </w:p>
    <w:p w14:paraId="06AA652E" w14:textId="77777777" w:rsidR="00580EF3" w:rsidRDefault="00580EF3" w:rsidP="00497E67">
      <w:pPr>
        <w:widowControl w:val="0"/>
        <w:snapToGrid w:val="0"/>
        <w:rPr>
          <w:rFonts w:ascii="Century Gothic" w:hAnsi="Century Gothic" w:cs="Arial"/>
          <w:strike/>
          <w:szCs w:val="20"/>
          <w:lang w:val="en-GB"/>
        </w:rPr>
      </w:pPr>
    </w:p>
    <w:p w14:paraId="51F84D4F" w14:textId="77777777" w:rsidR="00580EF3" w:rsidRPr="00497E67" w:rsidRDefault="00580EF3" w:rsidP="00497E67">
      <w:pPr>
        <w:widowControl w:val="0"/>
        <w:snapToGrid w:val="0"/>
        <w:rPr>
          <w:rFonts w:ascii="Century Gothic" w:hAnsi="Century Gothic" w:cs="Arial"/>
          <w:szCs w:val="20"/>
          <w:lang w:val="en-GB"/>
        </w:rPr>
      </w:pPr>
      <w:r w:rsidRPr="00497E67">
        <w:rPr>
          <w:rFonts w:ascii="Century Gothic" w:hAnsi="Century Gothic" w:cs="Arial"/>
          <w:szCs w:val="20"/>
          <w:lang w:val="en-GB"/>
        </w:rPr>
        <w:t xml:space="preserve">Should there be any reserves Faurecia may: </w:t>
      </w:r>
    </w:p>
    <w:p w14:paraId="3DBAA0FF" w14:textId="77777777" w:rsidR="00580EF3" w:rsidRPr="00497E67" w:rsidRDefault="00580EF3" w:rsidP="00497E67">
      <w:pPr>
        <w:widowControl w:val="0"/>
        <w:snapToGrid w:val="0"/>
        <w:ind w:left="1080"/>
        <w:rPr>
          <w:rFonts w:ascii="Century Gothic" w:hAnsi="Century Gothic" w:cs="Arial"/>
          <w:szCs w:val="20"/>
          <w:lang w:val="en-GB"/>
        </w:rPr>
      </w:pPr>
    </w:p>
    <w:p w14:paraId="3BBF338C" w14:textId="77777777" w:rsidR="00580EF3" w:rsidRPr="00497E67" w:rsidRDefault="00580EF3" w:rsidP="00D31FC6">
      <w:pPr>
        <w:widowControl w:val="0"/>
        <w:numPr>
          <w:ilvl w:val="0"/>
          <w:numId w:val="26"/>
        </w:numPr>
        <w:tabs>
          <w:tab w:val="clear" w:pos="2100"/>
          <w:tab w:val="num" w:pos="1418"/>
        </w:tabs>
        <w:snapToGrid w:val="0"/>
        <w:ind w:left="1418" w:hanging="284"/>
        <w:rPr>
          <w:rFonts w:ascii="Century Gothic" w:hAnsi="Century Gothic" w:cs="Arial"/>
          <w:szCs w:val="20"/>
          <w:lang w:val="en-GB"/>
        </w:rPr>
      </w:pPr>
      <w:r w:rsidRPr="00497E67">
        <w:rPr>
          <w:rFonts w:ascii="Century Gothic" w:hAnsi="Century Gothic" w:cs="Arial"/>
          <w:szCs w:val="20"/>
          <w:lang w:val="en-GB"/>
        </w:rPr>
        <w:t>require that the Supplier remedies at its own expenses Faurecia’s reserves within the time limits stipulated in the written document; or</w:t>
      </w:r>
    </w:p>
    <w:p w14:paraId="312964B1" w14:textId="77777777" w:rsidR="00580EF3" w:rsidRPr="00497E67" w:rsidRDefault="00580EF3" w:rsidP="00D31FC6">
      <w:pPr>
        <w:widowControl w:val="0"/>
        <w:tabs>
          <w:tab w:val="num" w:pos="1418"/>
        </w:tabs>
        <w:snapToGrid w:val="0"/>
        <w:ind w:left="1418" w:hanging="284"/>
        <w:rPr>
          <w:rFonts w:ascii="Century Gothic" w:hAnsi="Century Gothic" w:cs="Arial"/>
          <w:szCs w:val="20"/>
          <w:lang w:val="en-GB"/>
        </w:rPr>
      </w:pPr>
    </w:p>
    <w:p w14:paraId="1C08A42F" w14:textId="77777777" w:rsidR="00580EF3" w:rsidRPr="00497E67" w:rsidRDefault="00580EF3" w:rsidP="00D31FC6">
      <w:pPr>
        <w:widowControl w:val="0"/>
        <w:numPr>
          <w:ilvl w:val="0"/>
          <w:numId w:val="26"/>
        </w:numPr>
        <w:tabs>
          <w:tab w:val="clear" w:pos="2100"/>
          <w:tab w:val="num" w:pos="1418"/>
        </w:tabs>
        <w:snapToGrid w:val="0"/>
        <w:ind w:left="1418" w:hanging="284"/>
        <w:rPr>
          <w:rFonts w:ascii="Century Gothic" w:hAnsi="Century Gothic" w:cs="Arial"/>
          <w:strike/>
          <w:szCs w:val="20"/>
          <w:lang w:val="en-GB"/>
        </w:rPr>
      </w:pPr>
      <w:r w:rsidRPr="00497E67">
        <w:rPr>
          <w:rFonts w:ascii="Century Gothic" w:hAnsi="Century Gothic" w:cs="Arial"/>
          <w:szCs w:val="20"/>
          <w:lang w:val="en-GB"/>
        </w:rPr>
        <w:t>accept the Deliverables as such in exchange of an appropriate reduction of the Supplier remuneration</w:t>
      </w:r>
    </w:p>
    <w:p w14:paraId="128F564D" w14:textId="77777777" w:rsidR="00580EF3" w:rsidRPr="00497E67" w:rsidRDefault="00580EF3" w:rsidP="00497E67">
      <w:pPr>
        <w:widowControl w:val="0"/>
        <w:snapToGrid w:val="0"/>
        <w:rPr>
          <w:rFonts w:ascii="Century Gothic" w:hAnsi="Century Gothic" w:cs="Arial"/>
          <w:szCs w:val="20"/>
          <w:lang w:val="en-GB"/>
        </w:rPr>
      </w:pPr>
    </w:p>
    <w:p w14:paraId="1FEE766E" w14:textId="77777777" w:rsidR="00580EF3" w:rsidRPr="00497E67" w:rsidRDefault="00580EF3" w:rsidP="00497E67">
      <w:pPr>
        <w:widowControl w:val="0"/>
        <w:snapToGrid w:val="0"/>
        <w:rPr>
          <w:rFonts w:ascii="Century Gothic" w:hAnsi="Century Gothic" w:cs="Arial"/>
          <w:szCs w:val="20"/>
          <w:lang w:val="en-GB"/>
        </w:rPr>
      </w:pPr>
      <w:r w:rsidRPr="00497E67">
        <w:rPr>
          <w:rFonts w:ascii="Century Gothic" w:hAnsi="Century Gothic" w:cs="Arial"/>
          <w:szCs w:val="20"/>
          <w:lang w:val="en-GB"/>
        </w:rPr>
        <w:t>In case of non-satisfactory result of a validation test or of non-fulfilment of time limits by the Supplier, Faurecia reserves the right to:</w:t>
      </w:r>
    </w:p>
    <w:p w14:paraId="1A42251E" w14:textId="77777777" w:rsidR="00580EF3" w:rsidRPr="00497E67" w:rsidRDefault="00580EF3" w:rsidP="00497E67">
      <w:pPr>
        <w:widowControl w:val="0"/>
        <w:snapToGrid w:val="0"/>
        <w:rPr>
          <w:rFonts w:ascii="Century Gothic" w:hAnsi="Century Gothic" w:cs="Arial"/>
          <w:szCs w:val="20"/>
          <w:lang w:val="en-GB"/>
        </w:rPr>
      </w:pPr>
    </w:p>
    <w:p w14:paraId="7696AA7D" w14:textId="77777777" w:rsidR="00580EF3" w:rsidRPr="00497E67" w:rsidRDefault="00580EF3" w:rsidP="00E91331">
      <w:pPr>
        <w:widowControl w:val="0"/>
        <w:numPr>
          <w:ilvl w:val="0"/>
          <w:numId w:val="13"/>
        </w:numPr>
        <w:tabs>
          <w:tab w:val="clear" w:pos="2100"/>
          <w:tab w:val="num" w:pos="1418"/>
        </w:tabs>
        <w:snapToGrid w:val="0"/>
        <w:ind w:left="1418" w:hanging="284"/>
        <w:rPr>
          <w:rFonts w:ascii="Century Gothic" w:hAnsi="Century Gothic" w:cs="Arial"/>
          <w:szCs w:val="20"/>
          <w:lang w:val="en-GB"/>
        </w:rPr>
      </w:pPr>
      <w:r w:rsidRPr="00497E67">
        <w:rPr>
          <w:rFonts w:ascii="Century Gothic" w:hAnsi="Century Gothic" w:cs="Arial"/>
          <w:szCs w:val="20"/>
          <w:lang w:val="en-GB"/>
        </w:rPr>
        <w:t>decide to postpone validation and set new time limits; or</w:t>
      </w:r>
    </w:p>
    <w:p w14:paraId="0D177F44" w14:textId="77777777" w:rsidR="00580EF3" w:rsidRPr="00497E67" w:rsidRDefault="00580EF3" w:rsidP="00497E67">
      <w:pPr>
        <w:widowControl w:val="0"/>
        <w:tabs>
          <w:tab w:val="num" w:pos="1418"/>
        </w:tabs>
        <w:snapToGrid w:val="0"/>
        <w:ind w:left="1418" w:hanging="284"/>
        <w:rPr>
          <w:rFonts w:ascii="Century Gothic" w:hAnsi="Century Gothic" w:cs="Arial"/>
          <w:szCs w:val="20"/>
          <w:lang w:val="en-GB"/>
        </w:rPr>
      </w:pPr>
    </w:p>
    <w:p w14:paraId="5979FEEF" w14:textId="77777777" w:rsidR="00580EF3" w:rsidRDefault="003F5DCE" w:rsidP="00E91331">
      <w:pPr>
        <w:widowControl w:val="0"/>
        <w:numPr>
          <w:ilvl w:val="0"/>
          <w:numId w:val="13"/>
        </w:numPr>
        <w:tabs>
          <w:tab w:val="clear" w:pos="2100"/>
          <w:tab w:val="num" w:pos="1418"/>
        </w:tabs>
        <w:snapToGrid w:val="0"/>
        <w:ind w:left="1418" w:hanging="284"/>
        <w:rPr>
          <w:rFonts w:ascii="Century Gothic" w:hAnsi="Century Gothic" w:cs="Arial"/>
          <w:szCs w:val="20"/>
          <w:lang w:val="en-GB"/>
        </w:rPr>
      </w:pPr>
      <w:r w:rsidRPr="00497E67">
        <w:rPr>
          <w:rFonts w:ascii="Century Gothic" w:hAnsi="Century Gothic" w:cs="Arial"/>
          <w:szCs w:val="20"/>
          <w:lang w:val="en-GB"/>
        </w:rPr>
        <w:t>terminate the Agreement</w:t>
      </w:r>
      <w:r w:rsidR="00580EF3" w:rsidRPr="00497E67">
        <w:rPr>
          <w:rFonts w:ascii="Century Gothic" w:hAnsi="Century Gothic" w:cs="Arial"/>
          <w:szCs w:val="20"/>
          <w:lang w:val="en-GB"/>
        </w:rPr>
        <w:t xml:space="preserve">, without prejudice of damages that Faurecia might claim, and without payment of a termination charges and without a formal prior notice being necessary. </w:t>
      </w:r>
      <w:r w:rsidR="00627C6A" w:rsidRPr="00497E67">
        <w:rPr>
          <w:rFonts w:ascii="Century Gothic" w:hAnsi="Century Gothic" w:cs="Arial"/>
          <w:szCs w:val="20"/>
          <w:lang w:val="en-GB"/>
        </w:rPr>
        <w:t>As a consequence, the Supplier shall not be entitled to charge the rejected Deliverables.</w:t>
      </w:r>
    </w:p>
    <w:p w14:paraId="38360F9C" w14:textId="77777777" w:rsidR="006B1A43" w:rsidRDefault="006B1A43" w:rsidP="006B1A43">
      <w:pPr>
        <w:pStyle w:val="ListParagraph"/>
        <w:rPr>
          <w:rFonts w:ascii="Century Gothic" w:hAnsi="Century Gothic" w:cs="Arial"/>
          <w:szCs w:val="20"/>
          <w:lang w:val="en-GB"/>
        </w:rPr>
      </w:pPr>
    </w:p>
    <w:p w14:paraId="0D01A606" w14:textId="77777777" w:rsidR="00E9794F" w:rsidRPr="006B1A43" w:rsidRDefault="00E9794F"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rPr>
      </w:pPr>
      <w:r w:rsidRPr="006B1A43">
        <w:rPr>
          <w:rFonts w:ascii="Century Gothic" w:hAnsi="Century Gothic"/>
          <w:b w:val="0"/>
          <w:bCs w:val="0"/>
          <w:i/>
          <w:iCs/>
          <w:szCs w:val="20"/>
          <w:lang w:val="en-US"/>
        </w:rPr>
        <w:t>Development</w:t>
      </w:r>
      <w:r w:rsidRPr="006B1A43">
        <w:rPr>
          <w:rFonts w:ascii="Century Gothic" w:hAnsi="Century Gothic"/>
          <w:b w:val="0"/>
          <w:bCs w:val="0"/>
          <w:i/>
          <w:iCs/>
          <w:szCs w:val="20"/>
        </w:rPr>
        <w:t xml:space="preserve"> Schedule </w:t>
      </w:r>
    </w:p>
    <w:p w14:paraId="134AD933" w14:textId="77777777" w:rsidR="006B1A43" w:rsidRDefault="006B1A43" w:rsidP="00497E67">
      <w:pPr>
        <w:pStyle w:val="Faureciaberschrift2"/>
        <w:widowControl w:val="0"/>
        <w:numPr>
          <w:ilvl w:val="0"/>
          <w:numId w:val="0"/>
        </w:numPr>
        <w:snapToGrid w:val="0"/>
        <w:spacing w:after="0"/>
        <w:ind w:left="567"/>
        <w:rPr>
          <w:rFonts w:ascii="Century Gothic" w:hAnsi="Century Gothic"/>
          <w:snapToGrid/>
          <w:szCs w:val="20"/>
          <w:lang w:val="en-GB" w:eastAsia="fr-FR"/>
        </w:rPr>
      </w:pPr>
    </w:p>
    <w:p w14:paraId="397B22AA" w14:textId="77777777" w:rsidR="00580EF3" w:rsidRDefault="00580EF3" w:rsidP="00497E67">
      <w:pPr>
        <w:pStyle w:val="Faureciaberschrift2"/>
        <w:widowControl w:val="0"/>
        <w:numPr>
          <w:ilvl w:val="0"/>
          <w:numId w:val="0"/>
        </w:numPr>
        <w:snapToGrid w:val="0"/>
        <w:spacing w:after="0"/>
        <w:ind w:left="567"/>
        <w:rPr>
          <w:rFonts w:ascii="Century Gothic" w:hAnsi="Century Gothic"/>
          <w:snapToGrid/>
          <w:szCs w:val="20"/>
          <w:lang w:val="en-GB" w:eastAsia="fr-FR"/>
        </w:rPr>
      </w:pPr>
      <w:r w:rsidRPr="00497E67">
        <w:rPr>
          <w:rFonts w:ascii="Century Gothic" w:hAnsi="Century Gothic"/>
          <w:snapToGrid/>
          <w:szCs w:val="20"/>
          <w:lang w:val="en-GB" w:eastAsia="fr-FR"/>
        </w:rPr>
        <w:t xml:space="preserve">The Supplier acknowledges that fulfilment of dates and Development time limits, as set forth in </w:t>
      </w:r>
      <w:r w:rsidR="0053268F" w:rsidRPr="00CC00E8">
        <w:rPr>
          <w:rFonts w:ascii="Century Gothic" w:hAnsi="Century Gothic"/>
          <w:szCs w:val="20"/>
          <w:u w:val="single"/>
          <w:lang w:val="en-US"/>
        </w:rPr>
        <w:t xml:space="preserve">Appendix </w:t>
      </w:r>
      <w:r w:rsidR="0053268F">
        <w:rPr>
          <w:rFonts w:ascii="Century Gothic" w:hAnsi="Century Gothic"/>
          <w:szCs w:val="20"/>
          <w:u w:val="single"/>
          <w:lang w:val="en-US"/>
        </w:rPr>
        <w:t>[</w:t>
      </w:r>
      <w:r w:rsidR="0053268F" w:rsidRPr="0053268F">
        <w:rPr>
          <w:rFonts w:ascii="Century Gothic" w:hAnsi="Century Gothic"/>
          <w:szCs w:val="20"/>
          <w:highlight w:val="yellow"/>
          <w:u w:val="single"/>
          <w:lang w:val="en-US"/>
        </w:rPr>
        <w:t>●</w:t>
      </w:r>
      <w:r w:rsidR="0053268F">
        <w:rPr>
          <w:rFonts w:ascii="Century Gothic" w:hAnsi="Century Gothic"/>
          <w:szCs w:val="20"/>
          <w:u w:val="single"/>
          <w:lang w:val="en-US"/>
        </w:rPr>
        <w:t>]</w:t>
      </w:r>
      <w:r w:rsidR="0053268F" w:rsidRPr="00CC00E8">
        <w:rPr>
          <w:rFonts w:ascii="Century Gothic" w:hAnsi="Century Gothic"/>
          <w:szCs w:val="20"/>
          <w:lang w:val="en-US"/>
        </w:rPr>
        <w:t xml:space="preserve"> </w:t>
      </w:r>
      <w:r w:rsidRPr="00497E67">
        <w:rPr>
          <w:rFonts w:ascii="Century Gothic" w:hAnsi="Century Gothic"/>
          <w:snapToGrid/>
          <w:szCs w:val="20"/>
          <w:lang w:val="en-GB" w:eastAsia="fr-FR"/>
        </w:rPr>
        <w:t>(</w:t>
      </w:r>
      <w:r w:rsidR="00CC00E8">
        <w:rPr>
          <w:rFonts w:ascii="Century Gothic" w:hAnsi="Century Gothic"/>
          <w:snapToGrid/>
          <w:szCs w:val="20"/>
          <w:lang w:val="en-GB" w:eastAsia="fr-FR"/>
        </w:rPr>
        <w:t xml:space="preserve">Time </w:t>
      </w:r>
      <w:r w:rsidRPr="00497E67">
        <w:rPr>
          <w:rFonts w:ascii="Century Gothic" w:hAnsi="Century Gothic"/>
          <w:snapToGrid/>
          <w:szCs w:val="20"/>
          <w:lang w:val="en-GB" w:eastAsia="fr-FR"/>
        </w:rPr>
        <w:t>Schedule), are mandatory and represent an essential condition of the consent given by Faurecia to enter into this LON.</w:t>
      </w:r>
    </w:p>
    <w:p w14:paraId="43EDA2E2" w14:textId="77777777" w:rsidR="003667B1" w:rsidRPr="00497E67" w:rsidRDefault="003667B1" w:rsidP="00497E67">
      <w:pPr>
        <w:pStyle w:val="Heading2"/>
        <w:keepNext w:val="0"/>
        <w:widowControl w:val="0"/>
        <w:numPr>
          <w:ilvl w:val="0"/>
          <w:numId w:val="0"/>
        </w:numPr>
        <w:snapToGrid w:val="0"/>
        <w:spacing w:before="0" w:after="0"/>
        <w:rPr>
          <w:rFonts w:ascii="Century Gothic" w:hAnsi="Century Gothic"/>
        </w:rPr>
      </w:pPr>
    </w:p>
    <w:p w14:paraId="0E8E8AC0" w14:textId="77777777" w:rsidR="00CE4330" w:rsidRDefault="00CE4330" w:rsidP="00497E67">
      <w:pPr>
        <w:pStyle w:val="Heading2"/>
        <w:keepNext w:val="0"/>
        <w:widowControl w:val="0"/>
        <w:snapToGrid w:val="0"/>
        <w:spacing w:before="0" w:after="0"/>
        <w:rPr>
          <w:rFonts w:ascii="Century Gothic" w:hAnsi="Century Gothic"/>
          <w:i w:val="0"/>
          <w:iCs w:val="0"/>
          <w14:shadow w14:blurRad="0" w14:dist="0" w14:dir="0" w14:sx="0" w14:sy="0" w14:kx="0" w14:ky="0" w14:algn="none">
            <w14:srgbClr w14:val="000000"/>
          </w14:shadow>
        </w:rPr>
      </w:pPr>
      <w:r w:rsidRPr="006B1A43">
        <w:rPr>
          <w:rFonts w:ascii="Century Gothic" w:hAnsi="Century Gothic"/>
          <w:i w:val="0"/>
          <w:iCs w:val="0"/>
          <w14:shadow w14:blurRad="0" w14:dist="0" w14:dir="0" w14:sx="0" w14:sy="0" w14:kx="0" w14:ky="0" w14:algn="none">
            <w14:srgbClr w14:val="000000"/>
          </w14:shadow>
        </w:rPr>
        <w:t>Supply of Tool</w:t>
      </w:r>
      <w:r w:rsidR="002660FE" w:rsidRPr="006B1A43">
        <w:rPr>
          <w:rFonts w:ascii="Century Gothic" w:hAnsi="Century Gothic"/>
          <w:i w:val="0"/>
          <w:iCs w:val="0"/>
          <w14:shadow w14:blurRad="0" w14:dist="0" w14:dir="0" w14:sx="0" w14:sy="0" w14:kx="0" w14:ky="0" w14:algn="none">
            <w14:srgbClr w14:val="000000"/>
          </w14:shadow>
        </w:rPr>
        <w:t>s</w:t>
      </w:r>
    </w:p>
    <w:p w14:paraId="0D6DA8A4" w14:textId="77777777" w:rsidR="006B1A43" w:rsidRPr="006B1A43" w:rsidRDefault="006B1A43" w:rsidP="006B1A43">
      <w:pPr>
        <w:pStyle w:val="Heading2"/>
        <w:keepNext w:val="0"/>
        <w:widowControl w:val="0"/>
        <w:numPr>
          <w:ilvl w:val="0"/>
          <w:numId w:val="0"/>
        </w:numPr>
        <w:snapToGrid w:val="0"/>
        <w:spacing w:before="0" w:after="0"/>
        <w:ind w:left="576"/>
        <w:rPr>
          <w:rFonts w:ascii="Century Gothic" w:hAnsi="Century Gothic"/>
          <w:i w:val="0"/>
          <w:iCs w:val="0"/>
          <w14:shadow w14:blurRad="0" w14:dist="0" w14:dir="0" w14:sx="0" w14:sy="0" w14:kx="0" w14:ky="0" w14:algn="none">
            <w14:srgbClr w14:val="000000"/>
          </w14:shadow>
        </w:rPr>
      </w:pPr>
    </w:p>
    <w:p w14:paraId="42EB5A98" w14:textId="77777777" w:rsidR="00E9794F" w:rsidRPr="006B1A43" w:rsidRDefault="00B9607F"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rPr>
      </w:pPr>
      <w:r w:rsidRPr="006B1A43">
        <w:rPr>
          <w:rFonts w:ascii="Century Gothic" w:hAnsi="Century Gothic"/>
          <w:b w:val="0"/>
          <w:bCs w:val="0"/>
          <w:i/>
          <w:iCs/>
          <w:szCs w:val="20"/>
        </w:rPr>
        <w:t>Description of the Tool</w:t>
      </w:r>
      <w:r w:rsidR="002660FE" w:rsidRPr="006B1A43">
        <w:rPr>
          <w:rFonts w:ascii="Century Gothic" w:hAnsi="Century Gothic"/>
          <w:b w:val="0"/>
          <w:bCs w:val="0"/>
          <w:i/>
          <w:iCs/>
          <w:szCs w:val="20"/>
        </w:rPr>
        <w:t>s</w:t>
      </w:r>
    </w:p>
    <w:p w14:paraId="59FF49D7" w14:textId="77777777" w:rsidR="006B1A43" w:rsidRDefault="006B1A43" w:rsidP="00497E67">
      <w:pPr>
        <w:pStyle w:val="Faureciaberschrift2"/>
        <w:widowControl w:val="0"/>
        <w:numPr>
          <w:ilvl w:val="0"/>
          <w:numId w:val="0"/>
        </w:numPr>
        <w:snapToGrid w:val="0"/>
        <w:spacing w:after="0"/>
        <w:ind w:left="567"/>
        <w:rPr>
          <w:rFonts w:ascii="Century Gothic" w:hAnsi="Century Gothic"/>
          <w:snapToGrid/>
          <w:szCs w:val="20"/>
          <w:lang w:val="en-GB" w:eastAsia="fr-FR"/>
        </w:rPr>
      </w:pPr>
    </w:p>
    <w:p w14:paraId="31C0A808" w14:textId="77777777" w:rsidR="00CC2A27" w:rsidRPr="00F75542" w:rsidRDefault="004A55DB" w:rsidP="00F75542">
      <w:pPr>
        <w:pStyle w:val="Faureciaberschrift2"/>
        <w:widowControl w:val="0"/>
        <w:numPr>
          <w:ilvl w:val="0"/>
          <w:numId w:val="0"/>
        </w:numPr>
        <w:snapToGrid w:val="0"/>
        <w:spacing w:after="0"/>
        <w:ind w:left="567"/>
        <w:rPr>
          <w:rFonts w:ascii="Century Gothic" w:hAnsi="Century Gothic"/>
          <w:snapToGrid/>
          <w:szCs w:val="20"/>
          <w:lang w:val="en-GB" w:eastAsia="fr-FR"/>
        </w:rPr>
      </w:pPr>
      <w:r w:rsidRPr="00497E67">
        <w:rPr>
          <w:rFonts w:ascii="Century Gothic" w:hAnsi="Century Gothic"/>
          <w:snapToGrid/>
          <w:szCs w:val="20"/>
          <w:lang w:val="en-GB" w:eastAsia="fr-FR"/>
        </w:rPr>
        <w:t xml:space="preserve">The Supplier shall supply our Company for every Supplying Plant with the </w:t>
      </w:r>
      <w:r w:rsidR="00914B18" w:rsidRPr="00497E67">
        <w:rPr>
          <w:rFonts w:ascii="Century Gothic" w:hAnsi="Century Gothic"/>
          <w:snapToGrid/>
          <w:szCs w:val="20"/>
          <w:lang w:val="en-GB" w:eastAsia="fr-FR"/>
        </w:rPr>
        <w:t>T</w:t>
      </w:r>
      <w:r w:rsidRPr="00497E67">
        <w:rPr>
          <w:rFonts w:ascii="Century Gothic" w:hAnsi="Century Gothic"/>
          <w:snapToGrid/>
          <w:szCs w:val="20"/>
          <w:lang w:val="en-GB" w:eastAsia="fr-FR"/>
        </w:rPr>
        <w:t xml:space="preserve">ools necessary for production of the Parts, including the respective equipment (in duplicate), gauges, and related drawings free of charge unless a fee is specified below. </w:t>
      </w:r>
    </w:p>
    <w:p w14:paraId="46FAF619" w14:textId="77777777" w:rsidR="00CC2A27" w:rsidRPr="006B1A43" w:rsidRDefault="00CC2A27" w:rsidP="006B1A43">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5"/>
        <w:gridCol w:w="3617"/>
        <w:gridCol w:w="3354"/>
      </w:tblGrid>
      <w:tr w:rsidR="009C3632" w:rsidRPr="00497E67" w14:paraId="611101C9" w14:textId="77777777" w:rsidTr="009C3632">
        <w:tc>
          <w:tcPr>
            <w:tcW w:w="1134" w:type="pct"/>
            <w:shd w:val="clear" w:color="auto" w:fill="D9D9D9" w:themeFill="background1" w:themeFillShade="D9"/>
          </w:tcPr>
          <w:p w14:paraId="24C009F4" w14:textId="77777777" w:rsidR="009C3632" w:rsidRPr="00497E67" w:rsidRDefault="009C3632" w:rsidP="00497E67">
            <w:pPr>
              <w:pStyle w:val="FaureciaText"/>
              <w:widowControl w:val="0"/>
              <w:snapToGrid w:val="0"/>
              <w:spacing w:before="0" w:after="0"/>
              <w:ind w:left="0"/>
              <w:jc w:val="center"/>
              <w:rPr>
                <w:rFonts w:ascii="Century Gothic" w:hAnsi="Century Gothic"/>
                <w:b/>
                <w:bCs/>
                <w:szCs w:val="20"/>
                <w:lang w:val="en-GB" w:eastAsia="fr-FR"/>
              </w:rPr>
            </w:pPr>
            <w:r w:rsidRPr="00497E67">
              <w:rPr>
                <w:rFonts w:ascii="Century Gothic" w:hAnsi="Century Gothic"/>
                <w:b/>
                <w:bCs/>
                <w:szCs w:val="20"/>
                <w:lang w:val="en-GB" w:eastAsia="fr-FR"/>
              </w:rPr>
              <w:t>Tool N°</w:t>
            </w:r>
          </w:p>
        </w:tc>
        <w:tc>
          <w:tcPr>
            <w:tcW w:w="2006" w:type="pct"/>
            <w:shd w:val="clear" w:color="auto" w:fill="D9D9D9" w:themeFill="background1" w:themeFillShade="D9"/>
            <w:vAlign w:val="center"/>
          </w:tcPr>
          <w:p w14:paraId="764AAC8E" w14:textId="77777777" w:rsidR="009C3632" w:rsidRPr="00497E67" w:rsidRDefault="009C3632" w:rsidP="00497E67">
            <w:pPr>
              <w:pStyle w:val="FaureciaText"/>
              <w:widowControl w:val="0"/>
              <w:snapToGrid w:val="0"/>
              <w:spacing w:before="0" w:after="0"/>
              <w:ind w:left="0"/>
              <w:jc w:val="center"/>
              <w:rPr>
                <w:rFonts w:ascii="Century Gothic" w:hAnsi="Century Gothic"/>
                <w:b/>
                <w:bCs/>
                <w:szCs w:val="20"/>
                <w:lang w:val="en-GB" w:eastAsia="fr-FR"/>
              </w:rPr>
            </w:pPr>
            <w:r w:rsidRPr="00497E67">
              <w:rPr>
                <w:rFonts w:ascii="Century Gothic" w:hAnsi="Century Gothic"/>
                <w:b/>
                <w:bCs/>
                <w:szCs w:val="20"/>
                <w:lang w:val="en-GB" w:eastAsia="fr-FR"/>
              </w:rPr>
              <w:t>Description of the Tool</w:t>
            </w:r>
          </w:p>
        </w:tc>
        <w:tc>
          <w:tcPr>
            <w:tcW w:w="1860" w:type="pct"/>
            <w:shd w:val="clear" w:color="auto" w:fill="D9D9D9" w:themeFill="background1" w:themeFillShade="D9"/>
          </w:tcPr>
          <w:p w14:paraId="29CAB867" w14:textId="77777777" w:rsidR="009C3632" w:rsidRPr="00497E67" w:rsidRDefault="009C3632" w:rsidP="00497E67">
            <w:pPr>
              <w:pStyle w:val="FaureciaText"/>
              <w:widowControl w:val="0"/>
              <w:snapToGrid w:val="0"/>
              <w:spacing w:before="0" w:after="0"/>
              <w:jc w:val="center"/>
              <w:rPr>
                <w:rFonts w:ascii="Century Gothic" w:hAnsi="Century Gothic"/>
                <w:b/>
                <w:bCs/>
                <w:szCs w:val="20"/>
                <w:lang w:val="en-GB" w:eastAsia="fr-FR"/>
              </w:rPr>
            </w:pPr>
            <w:r w:rsidRPr="00497E67">
              <w:rPr>
                <w:rFonts w:ascii="Century Gothic" w:hAnsi="Century Gothic"/>
                <w:b/>
                <w:bCs/>
                <w:szCs w:val="20"/>
                <w:lang w:val="en-GB" w:eastAsia="fr-FR"/>
              </w:rPr>
              <w:t>Quantity</w:t>
            </w:r>
          </w:p>
        </w:tc>
      </w:tr>
      <w:tr w:rsidR="009C3632" w:rsidRPr="00497E67" w14:paraId="5D10AC9A" w14:textId="77777777" w:rsidTr="009C3632">
        <w:tc>
          <w:tcPr>
            <w:tcW w:w="1134" w:type="pct"/>
          </w:tcPr>
          <w:p w14:paraId="647E68F7" w14:textId="77777777" w:rsidR="009C3632" w:rsidRPr="00497E67" w:rsidRDefault="009C3632" w:rsidP="00497E67">
            <w:pPr>
              <w:pStyle w:val="BodyText"/>
              <w:widowControl w:val="0"/>
              <w:snapToGrid w:val="0"/>
              <w:rPr>
                <w:rFonts w:ascii="Century Gothic" w:hAnsi="Century Gothic"/>
                <w:sz w:val="20"/>
                <w:szCs w:val="20"/>
                <w:lang w:val="en-GB"/>
              </w:rPr>
            </w:pPr>
            <w:r w:rsidRPr="00497E67">
              <w:rPr>
                <w:rFonts w:ascii="Century Gothic" w:hAnsi="Century Gothic"/>
                <w:sz w:val="20"/>
                <w:szCs w:val="20"/>
                <w:lang w:val="en-GB"/>
              </w:rPr>
              <w:t>Tool N°1</w:t>
            </w:r>
          </w:p>
        </w:tc>
        <w:tc>
          <w:tcPr>
            <w:tcW w:w="2006" w:type="pct"/>
            <w:vAlign w:val="center"/>
          </w:tcPr>
          <w:p w14:paraId="608DA99D" w14:textId="77777777" w:rsidR="009C3632" w:rsidRPr="00497E67" w:rsidRDefault="009C3632" w:rsidP="00497E67">
            <w:pPr>
              <w:pStyle w:val="BodyText"/>
              <w:widowControl w:val="0"/>
              <w:snapToGrid w:val="0"/>
              <w:rPr>
                <w:rFonts w:ascii="Century Gothic" w:hAnsi="Century Gothic"/>
                <w:sz w:val="20"/>
                <w:szCs w:val="20"/>
                <w:lang w:val="en-GB"/>
              </w:rPr>
            </w:pPr>
          </w:p>
        </w:tc>
        <w:tc>
          <w:tcPr>
            <w:tcW w:w="1860" w:type="pct"/>
          </w:tcPr>
          <w:p w14:paraId="35B0DCBA" w14:textId="77777777" w:rsidR="009C3632" w:rsidRPr="00497E67" w:rsidRDefault="009C3632" w:rsidP="00497E67">
            <w:pPr>
              <w:pStyle w:val="BodyText"/>
              <w:widowControl w:val="0"/>
              <w:snapToGrid w:val="0"/>
              <w:rPr>
                <w:rFonts w:ascii="Century Gothic" w:hAnsi="Century Gothic"/>
                <w:sz w:val="20"/>
                <w:szCs w:val="20"/>
                <w:lang w:val="en-GB"/>
              </w:rPr>
            </w:pPr>
          </w:p>
        </w:tc>
      </w:tr>
      <w:tr w:rsidR="009C3632" w:rsidRPr="00497E67" w14:paraId="03695BDA" w14:textId="77777777" w:rsidTr="009C3632">
        <w:tc>
          <w:tcPr>
            <w:tcW w:w="1134" w:type="pct"/>
          </w:tcPr>
          <w:p w14:paraId="63BA7266" w14:textId="77777777" w:rsidR="009C3632" w:rsidRPr="00497E67" w:rsidRDefault="009C3632" w:rsidP="00497E67">
            <w:pPr>
              <w:pStyle w:val="BodyText"/>
              <w:widowControl w:val="0"/>
              <w:snapToGrid w:val="0"/>
              <w:rPr>
                <w:rFonts w:ascii="Century Gothic" w:hAnsi="Century Gothic"/>
                <w:sz w:val="20"/>
                <w:szCs w:val="20"/>
                <w:lang w:val="en-GB"/>
              </w:rPr>
            </w:pPr>
            <w:r w:rsidRPr="00497E67">
              <w:rPr>
                <w:rFonts w:ascii="Century Gothic" w:hAnsi="Century Gothic"/>
                <w:sz w:val="20"/>
                <w:szCs w:val="20"/>
                <w:lang w:val="en-GB"/>
              </w:rPr>
              <w:t>Tool N°2</w:t>
            </w:r>
          </w:p>
        </w:tc>
        <w:tc>
          <w:tcPr>
            <w:tcW w:w="2006" w:type="pct"/>
            <w:vAlign w:val="center"/>
          </w:tcPr>
          <w:p w14:paraId="02C3A6D3" w14:textId="77777777" w:rsidR="009C3632" w:rsidRPr="00497E67" w:rsidRDefault="009C3632" w:rsidP="00497E67">
            <w:pPr>
              <w:pStyle w:val="BodyText"/>
              <w:widowControl w:val="0"/>
              <w:snapToGrid w:val="0"/>
              <w:rPr>
                <w:rFonts w:ascii="Century Gothic" w:hAnsi="Century Gothic"/>
                <w:sz w:val="20"/>
                <w:szCs w:val="20"/>
                <w:lang w:val="en-GB"/>
              </w:rPr>
            </w:pPr>
          </w:p>
        </w:tc>
        <w:tc>
          <w:tcPr>
            <w:tcW w:w="1860" w:type="pct"/>
          </w:tcPr>
          <w:p w14:paraId="26E3921E" w14:textId="77777777" w:rsidR="009C3632" w:rsidRPr="00497E67" w:rsidRDefault="009C3632" w:rsidP="00497E67">
            <w:pPr>
              <w:pStyle w:val="BodyText"/>
              <w:widowControl w:val="0"/>
              <w:snapToGrid w:val="0"/>
              <w:rPr>
                <w:rFonts w:ascii="Century Gothic" w:hAnsi="Century Gothic"/>
                <w:sz w:val="20"/>
                <w:szCs w:val="20"/>
                <w:lang w:val="en-GB"/>
              </w:rPr>
            </w:pPr>
          </w:p>
        </w:tc>
      </w:tr>
      <w:tr w:rsidR="009C3632" w:rsidRPr="00497E67" w14:paraId="50EEBE4D" w14:textId="77777777" w:rsidTr="009C3632">
        <w:tc>
          <w:tcPr>
            <w:tcW w:w="1134" w:type="pct"/>
          </w:tcPr>
          <w:p w14:paraId="7BF5613B" w14:textId="77777777" w:rsidR="009C3632" w:rsidRPr="00497E67" w:rsidRDefault="009C3632" w:rsidP="00497E67">
            <w:pPr>
              <w:pStyle w:val="BodyText"/>
              <w:widowControl w:val="0"/>
              <w:snapToGrid w:val="0"/>
              <w:rPr>
                <w:rFonts w:ascii="Century Gothic" w:hAnsi="Century Gothic"/>
                <w:sz w:val="20"/>
                <w:szCs w:val="20"/>
                <w:lang w:val="en-GB"/>
              </w:rPr>
            </w:pPr>
            <w:r w:rsidRPr="00497E67">
              <w:rPr>
                <w:rFonts w:ascii="Century Gothic" w:hAnsi="Century Gothic"/>
                <w:sz w:val="20"/>
                <w:szCs w:val="20"/>
                <w:lang w:val="en-GB"/>
              </w:rPr>
              <w:t>Tool N°3</w:t>
            </w:r>
          </w:p>
        </w:tc>
        <w:tc>
          <w:tcPr>
            <w:tcW w:w="2006" w:type="pct"/>
            <w:vAlign w:val="center"/>
          </w:tcPr>
          <w:p w14:paraId="0FA006A1" w14:textId="77777777" w:rsidR="009C3632" w:rsidRPr="00497E67" w:rsidRDefault="009C3632" w:rsidP="00497E67">
            <w:pPr>
              <w:pStyle w:val="BodyText"/>
              <w:widowControl w:val="0"/>
              <w:snapToGrid w:val="0"/>
              <w:rPr>
                <w:rFonts w:ascii="Century Gothic" w:hAnsi="Century Gothic"/>
                <w:sz w:val="20"/>
                <w:szCs w:val="20"/>
                <w:lang w:val="en-GB"/>
              </w:rPr>
            </w:pPr>
          </w:p>
        </w:tc>
        <w:tc>
          <w:tcPr>
            <w:tcW w:w="1860" w:type="pct"/>
          </w:tcPr>
          <w:p w14:paraId="092AFB13" w14:textId="77777777" w:rsidR="009C3632" w:rsidRPr="00497E67" w:rsidRDefault="009C3632" w:rsidP="00497E67">
            <w:pPr>
              <w:pStyle w:val="BodyText"/>
              <w:widowControl w:val="0"/>
              <w:snapToGrid w:val="0"/>
              <w:rPr>
                <w:rFonts w:ascii="Century Gothic" w:hAnsi="Century Gothic"/>
                <w:sz w:val="20"/>
                <w:szCs w:val="20"/>
                <w:lang w:val="en-GB"/>
              </w:rPr>
            </w:pPr>
          </w:p>
        </w:tc>
      </w:tr>
    </w:tbl>
    <w:p w14:paraId="720764DD" w14:textId="77777777" w:rsidR="004A55DB" w:rsidRDefault="004A55DB" w:rsidP="00497E67">
      <w:pPr>
        <w:pStyle w:val="FaureciaText2"/>
        <w:widowControl w:val="0"/>
        <w:snapToGrid w:val="0"/>
        <w:spacing w:before="0" w:after="0"/>
        <w:rPr>
          <w:rFonts w:ascii="Century Gothic" w:hAnsi="Century Gothic"/>
          <w:szCs w:val="20"/>
          <w:lang w:val="en-US"/>
        </w:rPr>
      </w:pPr>
    </w:p>
    <w:p w14:paraId="20B56AC6" w14:textId="77777777" w:rsidR="00F75542" w:rsidRDefault="00F75542" w:rsidP="00497E67">
      <w:pPr>
        <w:pStyle w:val="FaureciaText2"/>
        <w:widowControl w:val="0"/>
        <w:snapToGrid w:val="0"/>
        <w:spacing w:before="0" w:after="0"/>
        <w:rPr>
          <w:rFonts w:ascii="Century Gothic" w:hAnsi="Century Gothic"/>
          <w:szCs w:val="20"/>
          <w:lang w:val="en-US"/>
        </w:rPr>
      </w:pPr>
      <w:r w:rsidRPr="00F75542">
        <w:rPr>
          <w:rFonts w:ascii="Century Gothic" w:hAnsi="Century Gothic"/>
          <w:szCs w:val="20"/>
          <w:lang w:val="en-US"/>
        </w:rPr>
        <w:t xml:space="preserve">The Terms and Conditions for the Supply of Tools (Appendix </w:t>
      </w:r>
      <w:r>
        <w:rPr>
          <w:rFonts w:ascii="Century Gothic" w:hAnsi="Century Gothic"/>
          <w:szCs w:val="20"/>
          <w:lang w:val="en-US"/>
        </w:rPr>
        <w:t>1</w:t>
      </w:r>
      <w:r w:rsidRPr="00F75542">
        <w:rPr>
          <w:rFonts w:ascii="Century Gothic" w:hAnsi="Century Gothic"/>
          <w:szCs w:val="20"/>
          <w:lang w:val="en-US"/>
        </w:rPr>
        <w:t>) shall apply to the delivery of tools. To avoid misunderstandings, it is stated that any separate order for tools by our COMPANY shall be made solely for technical reasons, and no deviating or supplementary arrangements shall be agreed as the result of such orders for tools.</w:t>
      </w:r>
    </w:p>
    <w:p w14:paraId="6ACDE466" w14:textId="77777777" w:rsidR="00F75542" w:rsidRDefault="00F75542" w:rsidP="00497E67">
      <w:pPr>
        <w:pStyle w:val="FaureciaText2"/>
        <w:widowControl w:val="0"/>
        <w:snapToGrid w:val="0"/>
        <w:spacing w:before="0" w:after="0"/>
        <w:rPr>
          <w:rFonts w:ascii="Century Gothic" w:hAnsi="Century Gothic"/>
          <w:szCs w:val="20"/>
          <w:lang w:val="en-US"/>
        </w:rPr>
      </w:pPr>
    </w:p>
    <w:p w14:paraId="77C01F47" w14:textId="77777777" w:rsidR="00F75542" w:rsidRDefault="00F75542" w:rsidP="00497E67">
      <w:pPr>
        <w:pStyle w:val="FaureciaText2"/>
        <w:widowControl w:val="0"/>
        <w:snapToGrid w:val="0"/>
        <w:spacing w:before="0" w:after="0"/>
        <w:rPr>
          <w:rFonts w:ascii="Century Gothic" w:hAnsi="Century Gothic"/>
          <w:szCs w:val="20"/>
          <w:lang w:val="en-US"/>
        </w:rPr>
      </w:pPr>
      <w:r w:rsidRPr="00F75542">
        <w:rPr>
          <w:rFonts w:ascii="Century Gothic" w:hAnsi="Century Gothic"/>
          <w:szCs w:val="20"/>
          <w:lang w:val="en-US"/>
        </w:rPr>
        <w:t xml:space="preserve">The Terms and Conditions for the Lending of Tools (Appendix </w:t>
      </w:r>
      <w:r>
        <w:rPr>
          <w:rFonts w:ascii="Century Gothic" w:hAnsi="Century Gothic"/>
          <w:szCs w:val="20"/>
          <w:lang w:val="en-US"/>
        </w:rPr>
        <w:t>20</w:t>
      </w:r>
      <w:r w:rsidRPr="00F75542">
        <w:rPr>
          <w:rFonts w:ascii="Century Gothic" w:hAnsi="Century Gothic"/>
          <w:szCs w:val="20"/>
          <w:lang w:val="en-US"/>
        </w:rPr>
        <w:t>) shall apply to the Supplier’s use of the tools.</w:t>
      </w:r>
    </w:p>
    <w:p w14:paraId="207CDB4F" w14:textId="77777777" w:rsidR="00F75542" w:rsidRDefault="00F75542" w:rsidP="00497E67">
      <w:pPr>
        <w:pStyle w:val="FaureciaText2"/>
        <w:widowControl w:val="0"/>
        <w:snapToGrid w:val="0"/>
        <w:spacing w:before="0" w:after="0"/>
        <w:rPr>
          <w:rFonts w:ascii="Century Gothic" w:hAnsi="Century Gothic"/>
          <w:szCs w:val="20"/>
          <w:lang w:val="en-US"/>
        </w:rPr>
      </w:pPr>
    </w:p>
    <w:p w14:paraId="70F62A8E" w14:textId="77777777" w:rsidR="00F75542" w:rsidRDefault="00F75542" w:rsidP="00497E67">
      <w:pPr>
        <w:pStyle w:val="FaureciaText2"/>
        <w:widowControl w:val="0"/>
        <w:snapToGrid w:val="0"/>
        <w:spacing w:before="0" w:after="0"/>
        <w:rPr>
          <w:rFonts w:ascii="Century Gothic" w:hAnsi="Century Gothic"/>
          <w:szCs w:val="20"/>
          <w:lang w:val="en-US"/>
        </w:rPr>
      </w:pPr>
    </w:p>
    <w:p w14:paraId="2ECB8704" w14:textId="77777777" w:rsidR="00E9794F" w:rsidRPr="006B1A43" w:rsidRDefault="00D541DC"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lang w:val="en-US"/>
        </w:rPr>
      </w:pPr>
      <w:r w:rsidRPr="006B1A43">
        <w:rPr>
          <w:rFonts w:ascii="Century Gothic" w:hAnsi="Century Gothic"/>
          <w:b w:val="0"/>
          <w:bCs w:val="0"/>
          <w:i/>
          <w:iCs/>
          <w:szCs w:val="20"/>
          <w:lang w:val="en-US"/>
        </w:rPr>
        <w:t>Tools</w:t>
      </w:r>
      <w:r w:rsidR="00E9794F" w:rsidRPr="006B1A43">
        <w:rPr>
          <w:rFonts w:ascii="Century Gothic" w:hAnsi="Century Gothic"/>
          <w:b w:val="0"/>
          <w:bCs w:val="0"/>
          <w:i/>
          <w:iCs/>
          <w:szCs w:val="20"/>
          <w:lang w:val="en-US"/>
        </w:rPr>
        <w:t xml:space="preserve"> </w:t>
      </w:r>
      <w:r w:rsidR="009C3632" w:rsidRPr="006B1A43">
        <w:rPr>
          <w:rFonts w:ascii="Century Gothic" w:hAnsi="Century Gothic"/>
          <w:b w:val="0"/>
          <w:bCs w:val="0"/>
          <w:i/>
          <w:iCs/>
          <w:szCs w:val="20"/>
          <w:lang w:val="en-US"/>
        </w:rPr>
        <w:t xml:space="preserve">Delivery </w:t>
      </w:r>
      <w:r w:rsidR="00E9794F" w:rsidRPr="006B1A43">
        <w:rPr>
          <w:rFonts w:ascii="Century Gothic" w:hAnsi="Century Gothic"/>
          <w:b w:val="0"/>
          <w:bCs w:val="0"/>
          <w:i/>
          <w:iCs/>
          <w:szCs w:val="20"/>
          <w:lang w:val="en-US"/>
        </w:rPr>
        <w:t>Schedule</w:t>
      </w:r>
    </w:p>
    <w:p w14:paraId="510780FD" w14:textId="77777777" w:rsidR="006B1A43" w:rsidRPr="006B1A43" w:rsidRDefault="006B1A43" w:rsidP="006B1A43">
      <w:pPr>
        <w:rPr>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8"/>
        <w:gridCol w:w="3514"/>
        <w:gridCol w:w="3514"/>
      </w:tblGrid>
      <w:tr w:rsidR="009C3632" w:rsidRPr="00497E67" w14:paraId="30C0E037" w14:textId="77777777" w:rsidTr="009C3632">
        <w:tc>
          <w:tcPr>
            <w:tcW w:w="1102" w:type="pct"/>
            <w:shd w:val="clear" w:color="auto" w:fill="D9D9D9" w:themeFill="background1" w:themeFillShade="D9"/>
          </w:tcPr>
          <w:p w14:paraId="27EC5044" w14:textId="77777777" w:rsidR="009C3632" w:rsidRPr="00497E67" w:rsidRDefault="009C3632" w:rsidP="00CC2A27">
            <w:pPr>
              <w:pStyle w:val="BodyText"/>
              <w:widowControl w:val="0"/>
              <w:snapToGrid w:val="0"/>
              <w:ind w:left="142"/>
              <w:jc w:val="center"/>
              <w:rPr>
                <w:rFonts w:ascii="Century Gothic" w:hAnsi="Century Gothic"/>
                <w:b/>
                <w:bCs/>
                <w:sz w:val="20"/>
                <w:szCs w:val="20"/>
                <w:lang w:val="en-GB"/>
              </w:rPr>
            </w:pPr>
            <w:r w:rsidRPr="00497E67">
              <w:rPr>
                <w:rFonts w:ascii="Century Gothic" w:hAnsi="Century Gothic"/>
                <w:b/>
                <w:bCs/>
                <w:sz w:val="20"/>
                <w:szCs w:val="20"/>
                <w:lang w:val="en-GB"/>
              </w:rPr>
              <w:t>Tool N°</w:t>
            </w:r>
          </w:p>
        </w:tc>
        <w:tc>
          <w:tcPr>
            <w:tcW w:w="1949" w:type="pct"/>
            <w:shd w:val="clear" w:color="auto" w:fill="D9D9D9" w:themeFill="background1" w:themeFillShade="D9"/>
            <w:vAlign w:val="center"/>
          </w:tcPr>
          <w:p w14:paraId="2FCFF8D3" w14:textId="77777777" w:rsidR="009C3632" w:rsidRPr="00497E67" w:rsidRDefault="009C3632" w:rsidP="00497E67">
            <w:pPr>
              <w:pStyle w:val="BodyText"/>
              <w:widowControl w:val="0"/>
              <w:snapToGrid w:val="0"/>
              <w:jc w:val="center"/>
              <w:rPr>
                <w:rFonts w:ascii="Century Gothic" w:hAnsi="Century Gothic"/>
                <w:b/>
                <w:bCs/>
                <w:sz w:val="20"/>
                <w:szCs w:val="20"/>
                <w:lang w:val="en-GB"/>
              </w:rPr>
            </w:pPr>
            <w:r w:rsidRPr="00497E67">
              <w:rPr>
                <w:rFonts w:ascii="Century Gothic" w:hAnsi="Century Gothic"/>
                <w:b/>
                <w:bCs/>
                <w:sz w:val="20"/>
                <w:szCs w:val="20"/>
                <w:lang w:val="en-GB"/>
              </w:rPr>
              <w:t>Place of Delivery</w:t>
            </w:r>
          </w:p>
        </w:tc>
        <w:tc>
          <w:tcPr>
            <w:tcW w:w="1949" w:type="pct"/>
            <w:shd w:val="clear" w:color="auto" w:fill="D9D9D9" w:themeFill="background1" w:themeFillShade="D9"/>
          </w:tcPr>
          <w:p w14:paraId="5889925D" w14:textId="77777777" w:rsidR="009C3632" w:rsidRPr="00497E67" w:rsidRDefault="009C3632" w:rsidP="00497E67">
            <w:pPr>
              <w:pStyle w:val="BodyText"/>
              <w:widowControl w:val="0"/>
              <w:snapToGrid w:val="0"/>
              <w:jc w:val="center"/>
              <w:rPr>
                <w:rFonts w:ascii="Century Gothic" w:hAnsi="Century Gothic"/>
                <w:b/>
                <w:bCs/>
                <w:sz w:val="20"/>
                <w:szCs w:val="20"/>
                <w:lang w:val="en-GB"/>
              </w:rPr>
            </w:pPr>
            <w:r w:rsidRPr="00497E67">
              <w:rPr>
                <w:rFonts w:ascii="Century Gothic" w:hAnsi="Century Gothic"/>
                <w:b/>
                <w:bCs/>
                <w:sz w:val="20"/>
                <w:szCs w:val="20"/>
                <w:lang w:val="en-GB"/>
              </w:rPr>
              <w:t>Due Date</w:t>
            </w:r>
          </w:p>
        </w:tc>
      </w:tr>
      <w:tr w:rsidR="009C3632" w:rsidRPr="00497E67" w14:paraId="2076AA30" w14:textId="77777777" w:rsidTr="009C3632">
        <w:tc>
          <w:tcPr>
            <w:tcW w:w="1102" w:type="pct"/>
          </w:tcPr>
          <w:p w14:paraId="72665D11" w14:textId="77777777" w:rsidR="009C3632" w:rsidRPr="00497E67" w:rsidRDefault="009C3632" w:rsidP="00497E67">
            <w:pPr>
              <w:pStyle w:val="BodyText"/>
              <w:widowControl w:val="0"/>
              <w:snapToGrid w:val="0"/>
              <w:rPr>
                <w:rFonts w:ascii="Century Gothic" w:hAnsi="Century Gothic"/>
                <w:sz w:val="20"/>
                <w:szCs w:val="20"/>
                <w:lang w:val="en-GB"/>
              </w:rPr>
            </w:pPr>
            <w:r w:rsidRPr="00497E67">
              <w:rPr>
                <w:rFonts w:ascii="Century Gothic" w:hAnsi="Century Gothic"/>
                <w:sz w:val="20"/>
                <w:szCs w:val="20"/>
                <w:lang w:val="en-GB"/>
              </w:rPr>
              <w:t>Tool N°1</w:t>
            </w:r>
          </w:p>
        </w:tc>
        <w:tc>
          <w:tcPr>
            <w:tcW w:w="1949" w:type="pct"/>
            <w:vAlign w:val="center"/>
          </w:tcPr>
          <w:p w14:paraId="5C0D5321" w14:textId="77777777" w:rsidR="009C3632" w:rsidRPr="00497E67" w:rsidRDefault="009C3632" w:rsidP="00497E67">
            <w:pPr>
              <w:pStyle w:val="BodyText"/>
              <w:widowControl w:val="0"/>
              <w:snapToGrid w:val="0"/>
              <w:rPr>
                <w:rFonts w:ascii="Century Gothic" w:hAnsi="Century Gothic"/>
                <w:sz w:val="20"/>
                <w:szCs w:val="20"/>
                <w:lang w:val="en-GB"/>
              </w:rPr>
            </w:pPr>
          </w:p>
        </w:tc>
        <w:tc>
          <w:tcPr>
            <w:tcW w:w="1949" w:type="pct"/>
          </w:tcPr>
          <w:p w14:paraId="063AFFDE" w14:textId="77777777" w:rsidR="009C3632" w:rsidRPr="00497E67" w:rsidRDefault="009C3632" w:rsidP="00497E67">
            <w:pPr>
              <w:pStyle w:val="BodyText"/>
              <w:widowControl w:val="0"/>
              <w:snapToGrid w:val="0"/>
              <w:rPr>
                <w:rFonts w:ascii="Century Gothic" w:hAnsi="Century Gothic"/>
                <w:sz w:val="20"/>
                <w:szCs w:val="20"/>
                <w:lang w:val="en-GB"/>
              </w:rPr>
            </w:pPr>
          </w:p>
        </w:tc>
      </w:tr>
      <w:tr w:rsidR="009C3632" w:rsidRPr="00497E67" w14:paraId="01DBECFF" w14:textId="77777777" w:rsidTr="009C3632">
        <w:tc>
          <w:tcPr>
            <w:tcW w:w="1102" w:type="pct"/>
          </w:tcPr>
          <w:p w14:paraId="036BB24E" w14:textId="77777777" w:rsidR="009C3632" w:rsidRPr="00497E67" w:rsidRDefault="009C3632" w:rsidP="00497E67">
            <w:pPr>
              <w:pStyle w:val="BodyText"/>
              <w:widowControl w:val="0"/>
              <w:snapToGrid w:val="0"/>
              <w:rPr>
                <w:rFonts w:ascii="Century Gothic" w:hAnsi="Century Gothic"/>
                <w:sz w:val="20"/>
                <w:szCs w:val="20"/>
                <w:lang w:val="en-GB"/>
              </w:rPr>
            </w:pPr>
            <w:r w:rsidRPr="00497E67">
              <w:rPr>
                <w:rFonts w:ascii="Century Gothic" w:hAnsi="Century Gothic"/>
                <w:sz w:val="20"/>
                <w:szCs w:val="20"/>
                <w:lang w:val="en-GB"/>
              </w:rPr>
              <w:t>Tool N°2</w:t>
            </w:r>
          </w:p>
        </w:tc>
        <w:tc>
          <w:tcPr>
            <w:tcW w:w="1949" w:type="pct"/>
            <w:vAlign w:val="center"/>
          </w:tcPr>
          <w:p w14:paraId="55A41D05" w14:textId="77777777" w:rsidR="009C3632" w:rsidRPr="00497E67" w:rsidRDefault="009C3632" w:rsidP="00497E67">
            <w:pPr>
              <w:pStyle w:val="BodyText"/>
              <w:widowControl w:val="0"/>
              <w:snapToGrid w:val="0"/>
              <w:rPr>
                <w:rFonts w:ascii="Century Gothic" w:hAnsi="Century Gothic"/>
                <w:sz w:val="20"/>
                <w:szCs w:val="20"/>
                <w:lang w:val="en-GB"/>
              </w:rPr>
            </w:pPr>
          </w:p>
        </w:tc>
        <w:tc>
          <w:tcPr>
            <w:tcW w:w="1949" w:type="pct"/>
          </w:tcPr>
          <w:p w14:paraId="13FA3BFC" w14:textId="77777777" w:rsidR="009C3632" w:rsidRPr="00497E67" w:rsidRDefault="009C3632" w:rsidP="00497E67">
            <w:pPr>
              <w:pStyle w:val="BodyText"/>
              <w:widowControl w:val="0"/>
              <w:snapToGrid w:val="0"/>
              <w:rPr>
                <w:rFonts w:ascii="Century Gothic" w:hAnsi="Century Gothic"/>
                <w:sz w:val="20"/>
                <w:szCs w:val="20"/>
                <w:lang w:val="en-GB"/>
              </w:rPr>
            </w:pPr>
          </w:p>
        </w:tc>
      </w:tr>
      <w:tr w:rsidR="009C3632" w:rsidRPr="00497E67" w14:paraId="5E0B1927" w14:textId="77777777" w:rsidTr="009C3632">
        <w:tc>
          <w:tcPr>
            <w:tcW w:w="1102" w:type="pct"/>
          </w:tcPr>
          <w:p w14:paraId="6D1F99D2" w14:textId="77777777" w:rsidR="009C3632" w:rsidRPr="00497E67" w:rsidRDefault="009C3632" w:rsidP="00497E67">
            <w:pPr>
              <w:pStyle w:val="BodyText"/>
              <w:widowControl w:val="0"/>
              <w:snapToGrid w:val="0"/>
              <w:rPr>
                <w:rFonts w:ascii="Century Gothic" w:hAnsi="Century Gothic"/>
                <w:sz w:val="20"/>
                <w:szCs w:val="20"/>
                <w:lang w:val="en-GB"/>
              </w:rPr>
            </w:pPr>
            <w:r w:rsidRPr="00497E67">
              <w:rPr>
                <w:rFonts w:ascii="Century Gothic" w:hAnsi="Century Gothic"/>
                <w:sz w:val="20"/>
                <w:szCs w:val="20"/>
                <w:lang w:val="en-GB"/>
              </w:rPr>
              <w:t>Tool N°3</w:t>
            </w:r>
          </w:p>
        </w:tc>
        <w:tc>
          <w:tcPr>
            <w:tcW w:w="1949" w:type="pct"/>
            <w:vAlign w:val="center"/>
          </w:tcPr>
          <w:p w14:paraId="705D0D6B" w14:textId="77777777" w:rsidR="009C3632" w:rsidRPr="00497E67" w:rsidRDefault="009C3632" w:rsidP="00497E67">
            <w:pPr>
              <w:pStyle w:val="BodyText"/>
              <w:widowControl w:val="0"/>
              <w:snapToGrid w:val="0"/>
              <w:rPr>
                <w:rFonts w:ascii="Century Gothic" w:hAnsi="Century Gothic"/>
                <w:sz w:val="20"/>
                <w:szCs w:val="20"/>
                <w:lang w:val="en-GB"/>
              </w:rPr>
            </w:pPr>
          </w:p>
        </w:tc>
        <w:tc>
          <w:tcPr>
            <w:tcW w:w="1949" w:type="pct"/>
          </w:tcPr>
          <w:p w14:paraId="3CD8A3A7" w14:textId="77777777" w:rsidR="009C3632" w:rsidRPr="00497E67" w:rsidRDefault="009C3632" w:rsidP="00497E67">
            <w:pPr>
              <w:pStyle w:val="BodyText"/>
              <w:widowControl w:val="0"/>
              <w:snapToGrid w:val="0"/>
              <w:rPr>
                <w:rFonts w:ascii="Century Gothic" w:hAnsi="Century Gothic"/>
                <w:sz w:val="20"/>
                <w:szCs w:val="20"/>
                <w:lang w:val="en-GB"/>
              </w:rPr>
            </w:pPr>
          </w:p>
        </w:tc>
      </w:tr>
    </w:tbl>
    <w:p w14:paraId="6AD0E50D" w14:textId="77777777" w:rsidR="009C3632" w:rsidRPr="00497E67" w:rsidRDefault="009C3632" w:rsidP="00497E67">
      <w:pPr>
        <w:widowControl w:val="0"/>
        <w:snapToGrid w:val="0"/>
        <w:ind w:left="0"/>
        <w:rPr>
          <w:rFonts w:ascii="Century Gothic" w:hAnsi="Century Gothic"/>
          <w:b/>
          <w:bCs/>
          <w:szCs w:val="20"/>
          <w:lang w:val="en-US" w:eastAsia="en-US"/>
        </w:rPr>
      </w:pPr>
    </w:p>
    <w:p w14:paraId="6AF01589" w14:textId="77777777" w:rsidR="00E9794F" w:rsidRPr="006B1A43" w:rsidRDefault="00E9794F"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lang w:val="en-US"/>
        </w:rPr>
      </w:pPr>
      <w:r w:rsidRPr="006B1A43">
        <w:rPr>
          <w:rFonts w:ascii="Century Gothic" w:hAnsi="Century Gothic"/>
          <w:b w:val="0"/>
          <w:bCs w:val="0"/>
          <w:i/>
          <w:iCs/>
          <w:szCs w:val="20"/>
          <w:lang w:val="en-US"/>
        </w:rPr>
        <w:t>A</w:t>
      </w:r>
      <w:r w:rsidR="009C3632" w:rsidRPr="006B1A43">
        <w:rPr>
          <w:rFonts w:ascii="Century Gothic" w:hAnsi="Century Gothic"/>
          <w:b w:val="0"/>
          <w:bCs w:val="0"/>
          <w:i/>
          <w:iCs/>
          <w:szCs w:val="20"/>
          <w:lang w:val="en-US"/>
        </w:rPr>
        <w:t xml:space="preserve">cceptance and transfer of ownership </w:t>
      </w:r>
    </w:p>
    <w:p w14:paraId="177725AE" w14:textId="77777777" w:rsidR="006B1A43" w:rsidRDefault="006B1A43" w:rsidP="00497E67">
      <w:pPr>
        <w:widowControl w:val="0"/>
        <w:snapToGrid w:val="0"/>
        <w:rPr>
          <w:rFonts w:ascii="Century Gothic" w:hAnsi="Century Gothic"/>
          <w:szCs w:val="20"/>
          <w:lang w:val="en-US" w:eastAsia="en-US"/>
        </w:rPr>
      </w:pPr>
    </w:p>
    <w:p w14:paraId="50ED2FE5" w14:textId="77777777" w:rsidR="009C3632" w:rsidRPr="00497E67" w:rsidRDefault="00C75290" w:rsidP="00497E67">
      <w:pPr>
        <w:widowControl w:val="0"/>
        <w:snapToGrid w:val="0"/>
        <w:rPr>
          <w:rFonts w:ascii="Century Gothic" w:hAnsi="Century Gothic"/>
          <w:szCs w:val="20"/>
          <w:lang w:val="en-US" w:eastAsia="en-US"/>
        </w:rPr>
      </w:pPr>
      <w:r w:rsidRPr="00497E67">
        <w:rPr>
          <w:rFonts w:ascii="Century Gothic" w:hAnsi="Century Gothic"/>
          <w:szCs w:val="20"/>
          <w:lang w:val="en-US" w:eastAsia="en-US"/>
        </w:rPr>
        <w:t>Transfer of ownership of the Tools shall pass to Faurecia:</w:t>
      </w:r>
    </w:p>
    <w:p w14:paraId="36533A0F" w14:textId="77777777" w:rsidR="00C75290" w:rsidRPr="00497E67" w:rsidRDefault="00C75290" w:rsidP="00497E67">
      <w:pPr>
        <w:widowControl w:val="0"/>
        <w:snapToGrid w:val="0"/>
        <w:rPr>
          <w:rFonts w:ascii="Century Gothic" w:hAnsi="Century Gothic"/>
          <w:szCs w:val="20"/>
          <w:lang w:val="en-US" w:eastAsia="en-US"/>
        </w:rPr>
      </w:pPr>
    </w:p>
    <w:p w14:paraId="31E7316F" w14:textId="77777777" w:rsidR="00C75290" w:rsidRPr="00497E67" w:rsidRDefault="00C75290" w:rsidP="00974A86">
      <w:pPr>
        <w:pStyle w:val="ListParagraph"/>
        <w:widowControl w:val="0"/>
        <w:numPr>
          <w:ilvl w:val="0"/>
          <w:numId w:val="14"/>
        </w:numPr>
        <w:snapToGrid w:val="0"/>
        <w:contextualSpacing w:val="0"/>
        <w:rPr>
          <w:rFonts w:ascii="Century Gothic" w:hAnsi="Century Gothic"/>
          <w:szCs w:val="20"/>
          <w:lang w:val="en-US" w:eastAsia="en-US"/>
        </w:rPr>
      </w:pPr>
      <w:r w:rsidRPr="00497E67">
        <w:rPr>
          <w:rFonts w:ascii="Century Gothic" w:hAnsi="Century Gothic"/>
          <w:szCs w:val="20"/>
          <w:lang w:val="en-US" w:eastAsia="en-US"/>
        </w:rPr>
        <w:lastRenderedPageBreak/>
        <w:t>upon delivery of the Tools in the event of a sale (i.e., Tools are manufactured by Supplier's subcontractor and sold to Faurecia); or</w:t>
      </w:r>
    </w:p>
    <w:p w14:paraId="0D603CF4" w14:textId="77777777" w:rsidR="00C75290" w:rsidRPr="00497E67" w:rsidRDefault="00C75290" w:rsidP="00974A86">
      <w:pPr>
        <w:pStyle w:val="ListParagraph"/>
        <w:widowControl w:val="0"/>
        <w:numPr>
          <w:ilvl w:val="0"/>
          <w:numId w:val="14"/>
        </w:numPr>
        <w:snapToGrid w:val="0"/>
        <w:contextualSpacing w:val="0"/>
        <w:rPr>
          <w:rFonts w:ascii="Century Gothic" w:hAnsi="Century Gothic"/>
          <w:szCs w:val="20"/>
          <w:lang w:val="en-US" w:eastAsia="en-US"/>
        </w:rPr>
      </w:pPr>
      <w:r w:rsidRPr="00497E67">
        <w:rPr>
          <w:rFonts w:ascii="Century Gothic" w:hAnsi="Century Gothic"/>
          <w:szCs w:val="20"/>
          <w:lang w:val="en-US" w:eastAsia="en-US"/>
        </w:rPr>
        <w:t>upon acceptance of the Tools by Faurecia in the event of a services agreement (i.e., Tools are manufactured by Supplier itself).</w:t>
      </w:r>
    </w:p>
    <w:p w14:paraId="400F1703" w14:textId="77777777" w:rsidR="00C75290" w:rsidRDefault="00C75290" w:rsidP="00497E67">
      <w:pPr>
        <w:widowControl w:val="0"/>
        <w:snapToGrid w:val="0"/>
        <w:rPr>
          <w:rFonts w:ascii="Century Gothic" w:hAnsi="Century Gothic"/>
          <w:szCs w:val="20"/>
          <w:lang w:val="en-US" w:eastAsia="en-US"/>
        </w:rPr>
      </w:pPr>
    </w:p>
    <w:p w14:paraId="1DF294AD" w14:textId="77777777" w:rsidR="00453D62" w:rsidRDefault="00453D62" w:rsidP="00453D62">
      <w:pPr>
        <w:pStyle w:val="Faureciaberschrift2"/>
        <w:widowControl w:val="0"/>
        <w:numPr>
          <w:ilvl w:val="0"/>
          <w:numId w:val="0"/>
        </w:numPr>
        <w:snapToGrid w:val="0"/>
        <w:spacing w:after="0"/>
        <w:ind w:left="567"/>
        <w:rPr>
          <w:rFonts w:ascii="Century Gothic" w:hAnsi="Century Gothic" w:cs="Times New Roman"/>
          <w:szCs w:val="20"/>
          <w:lang w:val="en-US"/>
        </w:rPr>
      </w:pPr>
      <w:r>
        <w:rPr>
          <w:rFonts w:ascii="Century Gothic" w:hAnsi="Century Gothic" w:cs="Times New Roman"/>
          <w:szCs w:val="20"/>
          <w:lang w:val="en-US"/>
        </w:rPr>
        <w:t>T</w:t>
      </w:r>
      <w:r w:rsidRPr="00497E67">
        <w:rPr>
          <w:rFonts w:ascii="Century Gothic" w:hAnsi="Century Gothic" w:cs="Times New Roman"/>
          <w:szCs w:val="20"/>
          <w:lang w:val="en-US"/>
        </w:rPr>
        <w:t xml:space="preserve">he Supplier shall </w:t>
      </w:r>
      <w:r>
        <w:rPr>
          <w:rFonts w:ascii="Century Gothic" w:hAnsi="Century Gothic" w:cs="Times New Roman"/>
          <w:szCs w:val="20"/>
          <w:lang w:val="en-US"/>
        </w:rPr>
        <w:t xml:space="preserve">also, </w:t>
      </w:r>
      <w:r w:rsidRPr="00497E67">
        <w:rPr>
          <w:rFonts w:ascii="Century Gothic" w:hAnsi="Century Gothic" w:cs="Times New Roman"/>
          <w:szCs w:val="20"/>
          <w:lang w:val="en-US"/>
        </w:rPr>
        <w:t xml:space="preserve">transfer ownership to Faurecia, together with </w:t>
      </w:r>
      <w:r>
        <w:rPr>
          <w:rFonts w:ascii="Century Gothic" w:hAnsi="Century Gothic" w:cs="Times New Roman"/>
          <w:szCs w:val="20"/>
          <w:lang w:val="en-US"/>
        </w:rPr>
        <w:t>the tools</w:t>
      </w:r>
      <w:r w:rsidRPr="00497E67">
        <w:rPr>
          <w:rFonts w:ascii="Century Gothic" w:hAnsi="Century Gothic" w:cs="Times New Roman"/>
          <w:szCs w:val="20"/>
          <w:lang w:val="en-US"/>
        </w:rPr>
        <w:t>, gauges and drawings</w:t>
      </w:r>
      <w:r>
        <w:rPr>
          <w:rFonts w:ascii="Century Gothic" w:hAnsi="Century Gothic" w:cs="Times New Roman"/>
          <w:szCs w:val="20"/>
          <w:lang w:val="en-US"/>
        </w:rPr>
        <w:t>,</w:t>
      </w:r>
      <w:r w:rsidRPr="00497E67">
        <w:rPr>
          <w:rFonts w:ascii="Century Gothic" w:hAnsi="Century Gothic" w:cs="Times New Roman"/>
          <w:szCs w:val="20"/>
          <w:lang w:val="en-US"/>
        </w:rPr>
        <w:t xml:space="preserve"> and will mark them in accordance with Faurecia instructions. </w:t>
      </w:r>
    </w:p>
    <w:p w14:paraId="7E3E685E" w14:textId="77777777" w:rsidR="00C46581" w:rsidRPr="00497E67" w:rsidRDefault="00C46581" w:rsidP="00497E67">
      <w:pPr>
        <w:widowControl w:val="0"/>
        <w:snapToGrid w:val="0"/>
        <w:rPr>
          <w:rFonts w:ascii="Century Gothic" w:hAnsi="Century Gothic"/>
          <w:szCs w:val="20"/>
          <w:lang w:val="en-US" w:eastAsia="en-US"/>
        </w:rPr>
      </w:pPr>
    </w:p>
    <w:p w14:paraId="3B36CED7" w14:textId="77777777" w:rsidR="00C75290" w:rsidRPr="00497E67" w:rsidRDefault="00C75290" w:rsidP="00497E67">
      <w:pPr>
        <w:widowControl w:val="0"/>
        <w:snapToGrid w:val="0"/>
        <w:rPr>
          <w:rFonts w:ascii="Century Gothic" w:hAnsi="Century Gothic" w:cs="Arial"/>
          <w:szCs w:val="20"/>
          <w:lang w:val="en-US"/>
        </w:rPr>
      </w:pPr>
      <w:r w:rsidRPr="00497E67">
        <w:rPr>
          <w:rFonts w:ascii="Century Gothic" w:hAnsi="Century Gothic" w:cs="Arial"/>
          <w:szCs w:val="20"/>
          <w:lang w:val="en-US"/>
        </w:rPr>
        <w:t>No reservation of title clause proposed by the Supplier or its subcontractors shall be effective against Faurecia. The Supplier shall assure that no reservation of title clause shall be asserted by its sub-contractors for any element delivered by them and which is part of the Tools.</w:t>
      </w:r>
    </w:p>
    <w:p w14:paraId="40A9EF23" w14:textId="77777777" w:rsidR="006B1A43" w:rsidRPr="00497E67" w:rsidRDefault="006B1A43" w:rsidP="00497E67">
      <w:pPr>
        <w:widowControl w:val="0"/>
        <w:snapToGrid w:val="0"/>
        <w:rPr>
          <w:rFonts w:ascii="Century Gothic" w:hAnsi="Century Gothic"/>
          <w:szCs w:val="20"/>
          <w:lang w:val="en-US" w:eastAsia="en-US"/>
        </w:rPr>
      </w:pPr>
    </w:p>
    <w:p w14:paraId="5247F42B" w14:textId="77777777" w:rsidR="00CE4330" w:rsidRPr="006B1A43" w:rsidRDefault="00CE4330" w:rsidP="00497E67">
      <w:pPr>
        <w:pStyle w:val="Heading2"/>
        <w:keepNext w:val="0"/>
        <w:widowControl w:val="0"/>
        <w:snapToGrid w:val="0"/>
        <w:spacing w:before="0" w:after="0"/>
        <w:rPr>
          <w:rFonts w:ascii="Century Gothic" w:hAnsi="Century Gothic"/>
          <w:i w:val="0"/>
          <w:iCs w:val="0"/>
          <w14:shadow w14:blurRad="0" w14:dist="0" w14:dir="0" w14:sx="0" w14:sy="0" w14:kx="0" w14:ky="0" w14:algn="none">
            <w14:srgbClr w14:val="000000"/>
          </w14:shadow>
        </w:rPr>
      </w:pPr>
      <w:r w:rsidRPr="006B1A43">
        <w:rPr>
          <w:rFonts w:ascii="Century Gothic" w:hAnsi="Century Gothic"/>
          <w:i w:val="0"/>
          <w:iCs w:val="0"/>
          <w14:shadow w14:blurRad="0" w14:dist="0" w14:dir="0" w14:sx="0" w14:sy="0" w14:kx="0" w14:ky="0" w14:algn="none">
            <w14:srgbClr w14:val="000000"/>
          </w14:shadow>
        </w:rPr>
        <w:t xml:space="preserve">Supply of Parts </w:t>
      </w:r>
    </w:p>
    <w:p w14:paraId="2D6F0963" w14:textId="77777777" w:rsidR="006B1A43" w:rsidRDefault="006B1A43" w:rsidP="006B1A43">
      <w:pPr>
        <w:pStyle w:val="Heading3"/>
        <w:keepNext w:val="0"/>
        <w:widowControl w:val="0"/>
        <w:numPr>
          <w:ilvl w:val="0"/>
          <w:numId w:val="0"/>
        </w:numPr>
        <w:snapToGrid w:val="0"/>
        <w:spacing w:before="0" w:after="0"/>
        <w:ind w:left="1287"/>
        <w:rPr>
          <w:rFonts w:ascii="Century Gothic" w:hAnsi="Century Gothic"/>
          <w:szCs w:val="20"/>
          <w:lang w:val="en-US"/>
        </w:rPr>
      </w:pPr>
    </w:p>
    <w:p w14:paraId="17C7E6CC" w14:textId="77777777" w:rsidR="00355102" w:rsidRPr="006B1A43" w:rsidRDefault="00355102"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lang w:val="en-US"/>
        </w:rPr>
      </w:pPr>
      <w:r w:rsidRPr="006B1A43">
        <w:rPr>
          <w:rFonts w:ascii="Century Gothic" w:hAnsi="Century Gothic"/>
          <w:b w:val="0"/>
          <w:bCs w:val="0"/>
          <w:i/>
          <w:iCs/>
          <w:szCs w:val="20"/>
          <w:lang w:val="en-US"/>
        </w:rPr>
        <w:t>Description of Parts</w:t>
      </w:r>
    </w:p>
    <w:p w14:paraId="6AEDCCB0" w14:textId="77777777" w:rsidR="006B1A43" w:rsidRDefault="006B1A43" w:rsidP="00497E67">
      <w:pPr>
        <w:widowControl w:val="0"/>
        <w:snapToGrid w:val="0"/>
        <w:rPr>
          <w:rFonts w:ascii="Century Gothic" w:hAnsi="Century Gothic"/>
          <w:szCs w:val="20"/>
          <w:lang w:val="en-US"/>
        </w:rPr>
      </w:pPr>
    </w:p>
    <w:p w14:paraId="3FD27F10" w14:textId="77777777" w:rsidR="00822EA9" w:rsidRPr="00497E67" w:rsidRDefault="00822EA9" w:rsidP="00497E67">
      <w:pPr>
        <w:widowControl w:val="0"/>
        <w:snapToGrid w:val="0"/>
        <w:rPr>
          <w:rFonts w:ascii="Century Gothic" w:hAnsi="Century Gothic"/>
          <w:szCs w:val="20"/>
          <w:lang w:val="en-US"/>
        </w:rPr>
      </w:pPr>
      <w:r w:rsidRPr="00497E67">
        <w:rPr>
          <w:rFonts w:ascii="Century Gothic" w:hAnsi="Century Gothic"/>
          <w:szCs w:val="20"/>
          <w:lang w:val="en-US"/>
        </w:rPr>
        <w:t xml:space="preserve">The Supplier shall manufacture the Parts listed in the following table in the Supplying Plant, and deliver them </w:t>
      </w:r>
      <w:r w:rsidR="002E1BA9" w:rsidRPr="00497E67">
        <w:rPr>
          <w:rFonts w:ascii="Century Gothic" w:hAnsi="Century Gothic"/>
          <w:szCs w:val="20"/>
          <w:lang w:val="en-US"/>
        </w:rPr>
        <w:t>free from defects,</w:t>
      </w:r>
      <w:r w:rsidR="003F4E44" w:rsidRPr="00497E67">
        <w:rPr>
          <w:rFonts w:ascii="Century Gothic" w:hAnsi="Century Gothic"/>
          <w:szCs w:val="20"/>
          <w:lang w:val="en-US"/>
        </w:rPr>
        <w:t xml:space="preserve"> in accor</w:t>
      </w:r>
      <w:r w:rsidR="00B47120" w:rsidRPr="00497E67">
        <w:rPr>
          <w:rFonts w:ascii="Century Gothic" w:hAnsi="Century Gothic"/>
          <w:szCs w:val="20"/>
          <w:lang w:val="en-US"/>
        </w:rPr>
        <w:t xml:space="preserve">dance with the Specifications listed in </w:t>
      </w:r>
      <w:r w:rsidR="0053268F" w:rsidRPr="00CC00E8">
        <w:rPr>
          <w:rFonts w:ascii="Century Gothic" w:hAnsi="Century Gothic"/>
          <w:szCs w:val="20"/>
          <w:u w:val="single"/>
          <w:lang w:val="en-US"/>
        </w:rPr>
        <w:t xml:space="preserve">Appendix </w:t>
      </w:r>
      <w:r w:rsidR="0053268F">
        <w:rPr>
          <w:rFonts w:ascii="Century Gothic" w:hAnsi="Century Gothic"/>
          <w:szCs w:val="20"/>
          <w:u w:val="single"/>
          <w:lang w:val="en-US"/>
        </w:rPr>
        <w:t>[</w:t>
      </w:r>
      <w:r w:rsidR="0053268F" w:rsidRPr="0053268F">
        <w:rPr>
          <w:rFonts w:ascii="Century Gothic" w:hAnsi="Century Gothic"/>
          <w:szCs w:val="20"/>
          <w:highlight w:val="yellow"/>
          <w:u w:val="single"/>
          <w:lang w:val="en-US"/>
        </w:rPr>
        <w:t>●</w:t>
      </w:r>
      <w:r w:rsidR="0053268F">
        <w:rPr>
          <w:rFonts w:ascii="Century Gothic" w:hAnsi="Century Gothic"/>
          <w:szCs w:val="20"/>
          <w:u w:val="single"/>
          <w:lang w:val="en-US"/>
        </w:rPr>
        <w:t>]</w:t>
      </w:r>
      <w:r w:rsidR="0053268F" w:rsidRPr="00CC00E8">
        <w:rPr>
          <w:rFonts w:ascii="Century Gothic" w:hAnsi="Century Gothic"/>
          <w:szCs w:val="20"/>
          <w:lang w:val="en-US"/>
        </w:rPr>
        <w:t xml:space="preserve"> </w:t>
      </w:r>
      <w:r w:rsidR="0053268F">
        <w:rPr>
          <w:rFonts w:ascii="Century Gothic" w:hAnsi="Century Gothic"/>
          <w:szCs w:val="20"/>
          <w:lang w:val="en-US"/>
        </w:rPr>
        <w:t>(Drawings and Specifications)</w:t>
      </w:r>
      <w:r w:rsidR="00B47120" w:rsidRPr="00497E67">
        <w:rPr>
          <w:rFonts w:ascii="Century Gothic" w:hAnsi="Century Gothic"/>
          <w:szCs w:val="20"/>
          <w:lang w:val="en-US"/>
        </w:rPr>
        <w:t xml:space="preserve"> </w:t>
      </w:r>
      <w:r w:rsidRPr="00497E67">
        <w:rPr>
          <w:rFonts w:ascii="Century Gothic" w:hAnsi="Century Gothic"/>
          <w:szCs w:val="20"/>
          <w:lang w:val="en-US"/>
        </w:rPr>
        <w:t>to the Receiving Plant.</w:t>
      </w:r>
    </w:p>
    <w:p w14:paraId="09615DDC" w14:textId="77777777" w:rsidR="00D01F36" w:rsidRPr="00497E67" w:rsidRDefault="00D01F36" w:rsidP="00497E67">
      <w:pPr>
        <w:widowControl w:val="0"/>
        <w:tabs>
          <w:tab w:val="left" w:pos="5745"/>
        </w:tabs>
        <w:snapToGrid w:val="0"/>
        <w:ind w:left="0"/>
        <w:rPr>
          <w:rFonts w:ascii="Century Gothic" w:hAnsi="Century Gothic"/>
          <w:szCs w:val="20"/>
          <w:lang w:val="en-GB"/>
        </w:rPr>
      </w:pPr>
    </w:p>
    <w:tbl>
      <w:tblPr>
        <w:tblW w:w="9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1480"/>
        <w:gridCol w:w="5103"/>
        <w:gridCol w:w="1140"/>
      </w:tblGrid>
      <w:tr w:rsidR="00143E16" w:rsidRPr="00497E67" w14:paraId="5A2E9D7D" w14:textId="77777777" w:rsidTr="002E1BA9">
        <w:trPr>
          <w:trHeight w:hRule="exact" w:val="464"/>
        </w:trPr>
        <w:tc>
          <w:tcPr>
            <w:tcW w:w="1489" w:type="dxa"/>
            <w:tcBorders>
              <w:bottom w:val="single" w:sz="6" w:space="0" w:color="auto"/>
            </w:tcBorders>
            <w:shd w:val="clear" w:color="auto" w:fill="D9D9D9" w:themeFill="background1" w:themeFillShade="D9"/>
            <w:vAlign w:val="center"/>
          </w:tcPr>
          <w:p w14:paraId="775A7A9D" w14:textId="77777777" w:rsidR="00143E16" w:rsidRPr="00497E67" w:rsidRDefault="00143E16"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Reference</w:t>
            </w:r>
          </w:p>
        </w:tc>
        <w:tc>
          <w:tcPr>
            <w:tcW w:w="1480" w:type="dxa"/>
            <w:tcBorders>
              <w:bottom w:val="single" w:sz="6" w:space="0" w:color="auto"/>
            </w:tcBorders>
            <w:shd w:val="clear" w:color="auto" w:fill="D9D9D9" w:themeFill="background1" w:themeFillShade="D9"/>
            <w:vAlign w:val="center"/>
          </w:tcPr>
          <w:p w14:paraId="651ED3FE" w14:textId="77777777" w:rsidR="00143E16" w:rsidRPr="00497E67" w:rsidRDefault="0063757D" w:rsidP="00497E67">
            <w:pPr>
              <w:widowControl w:val="0"/>
              <w:snapToGrid w:val="0"/>
              <w:ind w:left="-65"/>
              <w:jc w:val="center"/>
              <w:rPr>
                <w:rFonts w:ascii="Century Gothic" w:hAnsi="Century Gothic" w:cs="Arial"/>
                <w:b/>
                <w:bCs/>
                <w:szCs w:val="20"/>
                <w:lang w:val="en-US"/>
              </w:rPr>
            </w:pPr>
            <w:r w:rsidRPr="00497E67">
              <w:rPr>
                <w:rFonts w:ascii="Century Gothic" w:hAnsi="Century Gothic" w:cs="Arial"/>
                <w:b/>
                <w:bCs/>
                <w:szCs w:val="20"/>
                <w:lang w:val="en-US"/>
              </w:rPr>
              <w:t>Index</w:t>
            </w:r>
          </w:p>
        </w:tc>
        <w:tc>
          <w:tcPr>
            <w:tcW w:w="5103" w:type="dxa"/>
            <w:tcBorders>
              <w:bottom w:val="single" w:sz="6" w:space="0" w:color="auto"/>
            </w:tcBorders>
            <w:shd w:val="clear" w:color="auto" w:fill="D9D9D9" w:themeFill="background1" w:themeFillShade="D9"/>
            <w:vAlign w:val="center"/>
          </w:tcPr>
          <w:p w14:paraId="6AB793F5" w14:textId="77777777" w:rsidR="00143E16" w:rsidRPr="00497E67" w:rsidRDefault="002E1BA9"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Description</w:t>
            </w:r>
          </w:p>
        </w:tc>
        <w:tc>
          <w:tcPr>
            <w:tcW w:w="1140" w:type="dxa"/>
            <w:tcBorders>
              <w:bottom w:val="single" w:sz="6" w:space="0" w:color="auto"/>
            </w:tcBorders>
            <w:shd w:val="clear" w:color="auto" w:fill="D9D9D9" w:themeFill="background1" w:themeFillShade="D9"/>
            <w:vAlign w:val="center"/>
          </w:tcPr>
          <w:p w14:paraId="1FB4124B" w14:textId="77777777" w:rsidR="00143E16" w:rsidRPr="00497E67" w:rsidRDefault="002E1BA9"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Part N°</w:t>
            </w:r>
          </w:p>
        </w:tc>
      </w:tr>
      <w:tr w:rsidR="0063757D" w:rsidRPr="00497E67" w14:paraId="189ABE54" w14:textId="77777777" w:rsidTr="002E1BA9">
        <w:tc>
          <w:tcPr>
            <w:tcW w:w="1489" w:type="dxa"/>
            <w:tcBorders>
              <w:bottom w:val="dotted" w:sz="4" w:space="0" w:color="auto"/>
              <w:right w:val="single" w:sz="6" w:space="0" w:color="auto"/>
            </w:tcBorders>
            <w:vAlign w:val="center"/>
          </w:tcPr>
          <w:p w14:paraId="495CA0DF" w14:textId="77777777" w:rsidR="0063757D" w:rsidRPr="00497E67" w:rsidRDefault="0063757D" w:rsidP="00497E67">
            <w:pPr>
              <w:widowControl w:val="0"/>
              <w:snapToGrid w:val="0"/>
              <w:ind w:left="0"/>
              <w:jc w:val="center"/>
              <w:rPr>
                <w:rFonts w:ascii="Century Gothic" w:hAnsi="Century Gothic" w:cs="Arial"/>
                <w:szCs w:val="20"/>
                <w:lang w:val="en-US"/>
              </w:rPr>
            </w:pPr>
          </w:p>
        </w:tc>
        <w:tc>
          <w:tcPr>
            <w:tcW w:w="1480" w:type="dxa"/>
            <w:tcBorders>
              <w:left w:val="single" w:sz="6" w:space="0" w:color="auto"/>
              <w:bottom w:val="dotted" w:sz="4" w:space="0" w:color="auto"/>
              <w:right w:val="single" w:sz="6" w:space="0" w:color="auto"/>
            </w:tcBorders>
            <w:vAlign w:val="center"/>
          </w:tcPr>
          <w:p w14:paraId="01946A66" w14:textId="77777777" w:rsidR="0063757D" w:rsidRPr="00497E67" w:rsidRDefault="0063757D" w:rsidP="00497E67">
            <w:pPr>
              <w:widowControl w:val="0"/>
              <w:snapToGrid w:val="0"/>
              <w:ind w:left="109"/>
              <w:jc w:val="center"/>
              <w:rPr>
                <w:rFonts w:ascii="Century Gothic" w:hAnsi="Century Gothic" w:cs="Arial"/>
                <w:szCs w:val="20"/>
                <w:lang w:val="en-US"/>
              </w:rPr>
            </w:pPr>
          </w:p>
        </w:tc>
        <w:tc>
          <w:tcPr>
            <w:tcW w:w="5103" w:type="dxa"/>
            <w:tcBorders>
              <w:left w:val="single" w:sz="6" w:space="0" w:color="auto"/>
              <w:bottom w:val="dotted" w:sz="4" w:space="0" w:color="auto"/>
              <w:right w:val="single" w:sz="6" w:space="0" w:color="auto"/>
            </w:tcBorders>
            <w:vAlign w:val="center"/>
          </w:tcPr>
          <w:p w14:paraId="35C2874C" w14:textId="77777777" w:rsidR="0063757D" w:rsidRPr="00497E67" w:rsidRDefault="0063757D" w:rsidP="00497E67">
            <w:pPr>
              <w:widowControl w:val="0"/>
              <w:snapToGrid w:val="0"/>
              <w:ind w:left="178"/>
              <w:jc w:val="center"/>
              <w:rPr>
                <w:rFonts w:ascii="Century Gothic" w:hAnsi="Century Gothic" w:cs="Arial"/>
                <w:szCs w:val="20"/>
                <w:lang w:val="en-US"/>
              </w:rPr>
            </w:pPr>
          </w:p>
        </w:tc>
        <w:tc>
          <w:tcPr>
            <w:tcW w:w="1140" w:type="dxa"/>
            <w:tcBorders>
              <w:left w:val="single" w:sz="6" w:space="0" w:color="auto"/>
              <w:bottom w:val="dotted" w:sz="4" w:space="0" w:color="auto"/>
              <w:right w:val="single" w:sz="6" w:space="0" w:color="auto"/>
            </w:tcBorders>
          </w:tcPr>
          <w:p w14:paraId="02CD49F4" w14:textId="77777777" w:rsidR="0063757D" w:rsidRPr="00497E67" w:rsidRDefault="002E1BA9" w:rsidP="00497E67">
            <w:pPr>
              <w:widowControl w:val="0"/>
              <w:snapToGrid w:val="0"/>
              <w:ind w:left="0"/>
              <w:jc w:val="left"/>
              <w:rPr>
                <w:rFonts w:ascii="Century Gothic" w:hAnsi="Century Gothic"/>
                <w:szCs w:val="20"/>
                <w:lang w:val="en-US"/>
              </w:rPr>
            </w:pPr>
            <w:r w:rsidRPr="00497E67">
              <w:rPr>
                <w:rFonts w:ascii="Century Gothic" w:hAnsi="Century Gothic"/>
                <w:szCs w:val="20"/>
                <w:lang w:val="en-US"/>
              </w:rPr>
              <w:t>Part N°1</w:t>
            </w:r>
          </w:p>
        </w:tc>
      </w:tr>
      <w:tr w:rsidR="00A54E25" w:rsidRPr="00497E67" w14:paraId="5BBCB980" w14:textId="77777777" w:rsidTr="002E1BA9">
        <w:tc>
          <w:tcPr>
            <w:tcW w:w="1489" w:type="dxa"/>
            <w:tcBorders>
              <w:top w:val="dotted" w:sz="4" w:space="0" w:color="auto"/>
              <w:bottom w:val="dotted" w:sz="4" w:space="0" w:color="auto"/>
              <w:right w:val="single" w:sz="6" w:space="0" w:color="auto"/>
            </w:tcBorders>
            <w:vAlign w:val="center"/>
          </w:tcPr>
          <w:p w14:paraId="03846833" w14:textId="77777777" w:rsidR="00A54E25" w:rsidRPr="00497E67" w:rsidRDefault="00A54E25" w:rsidP="00497E67">
            <w:pPr>
              <w:widowControl w:val="0"/>
              <w:snapToGrid w:val="0"/>
              <w:ind w:left="0"/>
              <w:jc w:val="center"/>
              <w:rPr>
                <w:rFonts w:ascii="Century Gothic" w:hAnsi="Century Gothic" w:cs="Arial"/>
                <w:szCs w:val="20"/>
                <w:lang w:val="en-US"/>
              </w:rPr>
            </w:pPr>
          </w:p>
        </w:tc>
        <w:tc>
          <w:tcPr>
            <w:tcW w:w="1480" w:type="dxa"/>
            <w:tcBorders>
              <w:top w:val="dotted" w:sz="4" w:space="0" w:color="auto"/>
              <w:left w:val="single" w:sz="6" w:space="0" w:color="auto"/>
              <w:bottom w:val="dotted" w:sz="4" w:space="0" w:color="auto"/>
              <w:right w:val="single" w:sz="6" w:space="0" w:color="auto"/>
            </w:tcBorders>
            <w:vAlign w:val="center"/>
          </w:tcPr>
          <w:p w14:paraId="099E222E" w14:textId="77777777" w:rsidR="00A54E25" w:rsidRPr="00497E67" w:rsidRDefault="00A54E25" w:rsidP="00497E67">
            <w:pPr>
              <w:widowControl w:val="0"/>
              <w:snapToGrid w:val="0"/>
              <w:ind w:left="109"/>
              <w:jc w:val="center"/>
              <w:rPr>
                <w:rFonts w:ascii="Century Gothic" w:hAnsi="Century Gothic" w:cs="Arial"/>
                <w:szCs w:val="20"/>
                <w:lang w:val="en-US"/>
              </w:rPr>
            </w:pPr>
          </w:p>
        </w:tc>
        <w:tc>
          <w:tcPr>
            <w:tcW w:w="5103" w:type="dxa"/>
            <w:tcBorders>
              <w:top w:val="dotted" w:sz="4" w:space="0" w:color="auto"/>
              <w:left w:val="single" w:sz="6" w:space="0" w:color="auto"/>
              <w:bottom w:val="dotted" w:sz="4" w:space="0" w:color="auto"/>
              <w:right w:val="single" w:sz="6" w:space="0" w:color="auto"/>
            </w:tcBorders>
            <w:vAlign w:val="center"/>
          </w:tcPr>
          <w:p w14:paraId="1291F44A" w14:textId="77777777" w:rsidR="00A54E25" w:rsidRPr="00497E67" w:rsidRDefault="00A54E25" w:rsidP="00497E67">
            <w:pPr>
              <w:widowControl w:val="0"/>
              <w:snapToGrid w:val="0"/>
              <w:ind w:left="178"/>
              <w:jc w:val="center"/>
              <w:rPr>
                <w:rFonts w:ascii="Century Gothic" w:hAnsi="Century Gothic" w:cs="Arial"/>
                <w:szCs w:val="20"/>
                <w:lang w:val="en-US"/>
              </w:rPr>
            </w:pPr>
          </w:p>
        </w:tc>
        <w:tc>
          <w:tcPr>
            <w:tcW w:w="1140" w:type="dxa"/>
            <w:tcBorders>
              <w:top w:val="dotted" w:sz="4" w:space="0" w:color="auto"/>
              <w:left w:val="single" w:sz="6" w:space="0" w:color="auto"/>
              <w:bottom w:val="dotted" w:sz="4" w:space="0" w:color="auto"/>
              <w:right w:val="single" w:sz="6" w:space="0" w:color="auto"/>
            </w:tcBorders>
          </w:tcPr>
          <w:p w14:paraId="0455697E" w14:textId="77777777" w:rsidR="00A54E25" w:rsidRPr="00497E67" w:rsidRDefault="002E1BA9" w:rsidP="00497E67">
            <w:pPr>
              <w:widowControl w:val="0"/>
              <w:snapToGrid w:val="0"/>
              <w:ind w:left="0"/>
              <w:jc w:val="left"/>
              <w:rPr>
                <w:rFonts w:ascii="Century Gothic" w:hAnsi="Century Gothic"/>
                <w:szCs w:val="20"/>
                <w:lang w:val="en-US"/>
              </w:rPr>
            </w:pPr>
            <w:r w:rsidRPr="00497E67">
              <w:rPr>
                <w:rFonts w:ascii="Century Gothic" w:hAnsi="Century Gothic"/>
                <w:szCs w:val="20"/>
                <w:lang w:val="en-US"/>
              </w:rPr>
              <w:t>Part N°2</w:t>
            </w:r>
          </w:p>
        </w:tc>
      </w:tr>
      <w:tr w:rsidR="00A54E25" w:rsidRPr="00497E67" w14:paraId="55A32F3B" w14:textId="77777777" w:rsidTr="002E1BA9">
        <w:tc>
          <w:tcPr>
            <w:tcW w:w="1489" w:type="dxa"/>
            <w:tcBorders>
              <w:top w:val="dotted" w:sz="4" w:space="0" w:color="auto"/>
              <w:bottom w:val="dotted" w:sz="4" w:space="0" w:color="auto"/>
              <w:right w:val="single" w:sz="6" w:space="0" w:color="auto"/>
            </w:tcBorders>
            <w:vAlign w:val="center"/>
          </w:tcPr>
          <w:p w14:paraId="72253C36" w14:textId="77777777" w:rsidR="00A54E25" w:rsidRPr="00497E67" w:rsidRDefault="00A54E25" w:rsidP="00497E67">
            <w:pPr>
              <w:widowControl w:val="0"/>
              <w:snapToGrid w:val="0"/>
              <w:ind w:left="0"/>
              <w:jc w:val="center"/>
              <w:rPr>
                <w:rFonts w:ascii="Century Gothic" w:hAnsi="Century Gothic"/>
                <w:szCs w:val="20"/>
                <w:lang w:val="en-US"/>
              </w:rPr>
            </w:pPr>
          </w:p>
        </w:tc>
        <w:tc>
          <w:tcPr>
            <w:tcW w:w="1480" w:type="dxa"/>
            <w:tcBorders>
              <w:top w:val="dotted" w:sz="4" w:space="0" w:color="auto"/>
              <w:left w:val="single" w:sz="6" w:space="0" w:color="auto"/>
              <w:bottom w:val="dotted" w:sz="4" w:space="0" w:color="auto"/>
              <w:right w:val="single" w:sz="6" w:space="0" w:color="auto"/>
            </w:tcBorders>
            <w:vAlign w:val="center"/>
          </w:tcPr>
          <w:p w14:paraId="1983E638" w14:textId="77777777" w:rsidR="00A54E25" w:rsidRPr="00497E67" w:rsidRDefault="00A54E25" w:rsidP="00497E67">
            <w:pPr>
              <w:widowControl w:val="0"/>
              <w:snapToGrid w:val="0"/>
              <w:ind w:left="109"/>
              <w:jc w:val="center"/>
              <w:rPr>
                <w:rFonts w:ascii="Century Gothic" w:hAnsi="Century Gothic" w:cs="Arial"/>
                <w:szCs w:val="20"/>
                <w:lang w:val="en-US"/>
              </w:rPr>
            </w:pPr>
          </w:p>
        </w:tc>
        <w:tc>
          <w:tcPr>
            <w:tcW w:w="5103" w:type="dxa"/>
            <w:tcBorders>
              <w:top w:val="dotted" w:sz="4" w:space="0" w:color="auto"/>
              <w:left w:val="single" w:sz="6" w:space="0" w:color="auto"/>
              <w:bottom w:val="dotted" w:sz="4" w:space="0" w:color="auto"/>
              <w:right w:val="single" w:sz="6" w:space="0" w:color="auto"/>
            </w:tcBorders>
            <w:vAlign w:val="center"/>
          </w:tcPr>
          <w:p w14:paraId="7423BCE5" w14:textId="77777777" w:rsidR="00A54E25" w:rsidRPr="00497E67" w:rsidRDefault="00A54E25" w:rsidP="00497E67">
            <w:pPr>
              <w:widowControl w:val="0"/>
              <w:snapToGrid w:val="0"/>
              <w:ind w:left="178"/>
              <w:jc w:val="center"/>
              <w:rPr>
                <w:rFonts w:ascii="Century Gothic" w:hAnsi="Century Gothic" w:cs="Arial"/>
                <w:szCs w:val="20"/>
                <w:lang w:val="en-US"/>
              </w:rPr>
            </w:pPr>
          </w:p>
        </w:tc>
        <w:tc>
          <w:tcPr>
            <w:tcW w:w="1140" w:type="dxa"/>
            <w:tcBorders>
              <w:top w:val="dotted" w:sz="4" w:space="0" w:color="auto"/>
              <w:left w:val="single" w:sz="6" w:space="0" w:color="auto"/>
              <w:bottom w:val="dotted" w:sz="4" w:space="0" w:color="auto"/>
              <w:right w:val="single" w:sz="6" w:space="0" w:color="auto"/>
            </w:tcBorders>
          </w:tcPr>
          <w:p w14:paraId="1A129322" w14:textId="77777777" w:rsidR="00A54E25" w:rsidRPr="00497E67" w:rsidRDefault="002E1BA9" w:rsidP="00497E67">
            <w:pPr>
              <w:widowControl w:val="0"/>
              <w:snapToGrid w:val="0"/>
              <w:ind w:left="0"/>
              <w:jc w:val="left"/>
              <w:rPr>
                <w:rFonts w:ascii="Century Gothic" w:hAnsi="Century Gothic"/>
                <w:szCs w:val="20"/>
                <w:lang w:val="en-US"/>
              </w:rPr>
            </w:pPr>
            <w:r w:rsidRPr="00497E67">
              <w:rPr>
                <w:rFonts w:ascii="Century Gothic" w:hAnsi="Century Gothic"/>
                <w:szCs w:val="20"/>
                <w:lang w:val="en-US"/>
              </w:rPr>
              <w:t>Part N°3</w:t>
            </w:r>
          </w:p>
        </w:tc>
      </w:tr>
      <w:tr w:rsidR="002E1BA9" w:rsidRPr="00497E67" w14:paraId="39FA7186" w14:textId="77777777" w:rsidTr="002E1BA9">
        <w:tc>
          <w:tcPr>
            <w:tcW w:w="1489" w:type="dxa"/>
            <w:tcBorders>
              <w:top w:val="dotted" w:sz="4" w:space="0" w:color="auto"/>
              <w:bottom w:val="single" w:sz="4" w:space="0" w:color="auto"/>
              <w:right w:val="single" w:sz="6" w:space="0" w:color="auto"/>
            </w:tcBorders>
            <w:vAlign w:val="center"/>
          </w:tcPr>
          <w:p w14:paraId="7057C6E4" w14:textId="77777777" w:rsidR="002E1BA9" w:rsidRPr="00497E67" w:rsidRDefault="002E1BA9" w:rsidP="00497E67">
            <w:pPr>
              <w:widowControl w:val="0"/>
              <w:snapToGrid w:val="0"/>
              <w:ind w:left="0"/>
              <w:jc w:val="center"/>
              <w:rPr>
                <w:rFonts w:ascii="Century Gothic" w:hAnsi="Century Gothic"/>
                <w:szCs w:val="20"/>
                <w:lang w:val="en-US"/>
              </w:rPr>
            </w:pPr>
          </w:p>
        </w:tc>
        <w:tc>
          <w:tcPr>
            <w:tcW w:w="1480" w:type="dxa"/>
            <w:tcBorders>
              <w:top w:val="dotted" w:sz="4" w:space="0" w:color="auto"/>
              <w:left w:val="single" w:sz="6" w:space="0" w:color="auto"/>
              <w:bottom w:val="single" w:sz="4" w:space="0" w:color="auto"/>
              <w:right w:val="single" w:sz="6" w:space="0" w:color="auto"/>
            </w:tcBorders>
            <w:vAlign w:val="center"/>
          </w:tcPr>
          <w:p w14:paraId="72761E93" w14:textId="77777777" w:rsidR="002E1BA9" w:rsidRPr="00497E67" w:rsidRDefault="002E1BA9" w:rsidP="00497E67">
            <w:pPr>
              <w:widowControl w:val="0"/>
              <w:snapToGrid w:val="0"/>
              <w:ind w:left="109"/>
              <w:jc w:val="center"/>
              <w:rPr>
                <w:rFonts w:ascii="Century Gothic" w:hAnsi="Century Gothic" w:cs="Arial"/>
                <w:szCs w:val="20"/>
                <w:lang w:val="en-US"/>
              </w:rPr>
            </w:pPr>
          </w:p>
        </w:tc>
        <w:tc>
          <w:tcPr>
            <w:tcW w:w="5103" w:type="dxa"/>
            <w:tcBorders>
              <w:top w:val="dotted" w:sz="4" w:space="0" w:color="auto"/>
              <w:left w:val="single" w:sz="6" w:space="0" w:color="auto"/>
              <w:bottom w:val="single" w:sz="4" w:space="0" w:color="auto"/>
              <w:right w:val="single" w:sz="6" w:space="0" w:color="auto"/>
            </w:tcBorders>
            <w:vAlign w:val="center"/>
          </w:tcPr>
          <w:p w14:paraId="387FD015" w14:textId="77777777" w:rsidR="002E1BA9" w:rsidRPr="00497E67" w:rsidRDefault="002E1BA9" w:rsidP="00497E67">
            <w:pPr>
              <w:widowControl w:val="0"/>
              <w:snapToGrid w:val="0"/>
              <w:ind w:left="178"/>
              <w:jc w:val="center"/>
              <w:rPr>
                <w:rFonts w:ascii="Century Gothic" w:hAnsi="Century Gothic" w:cs="Arial"/>
                <w:szCs w:val="20"/>
                <w:lang w:val="en-US"/>
              </w:rPr>
            </w:pPr>
          </w:p>
        </w:tc>
        <w:tc>
          <w:tcPr>
            <w:tcW w:w="1140" w:type="dxa"/>
            <w:tcBorders>
              <w:top w:val="dotted" w:sz="4" w:space="0" w:color="auto"/>
              <w:left w:val="single" w:sz="6" w:space="0" w:color="auto"/>
              <w:bottom w:val="single" w:sz="4" w:space="0" w:color="auto"/>
              <w:right w:val="single" w:sz="6" w:space="0" w:color="auto"/>
            </w:tcBorders>
          </w:tcPr>
          <w:p w14:paraId="1A5E9803" w14:textId="77777777" w:rsidR="002E1BA9" w:rsidRPr="00497E67" w:rsidRDefault="002E1BA9" w:rsidP="00497E67">
            <w:pPr>
              <w:widowControl w:val="0"/>
              <w:snapToGrid w:val="0"/>
              <w:ind w:left="0"/>
              <w:jc w:val="left"/>
              <w:rPr>
                <w:rFonts w:ascii="Century Gothic" w:hAnsi="Century Gothic"/>
                <w:szCs w:val="20"/>
                <w:lang w:val="en-US"/>
              </w:rPr>
            </w:pPr>
            <w:r w:rsidRPr="00497E67">
              <w:rPr>
                <w:rFonts w:ascii="Century Gothic" w:hAnsi="Century Gothic"/>
                <w:szCs w:val="20"/>
                <w:lang w:val="en-US"/>
              </w:rPr>
              <w:t>Part N°4</w:t>
            </w:r>
          </w:p>
        </w:tc>
      </w:tr>
    </w:tbl>
    <w:p w14:paraId="57E1F1A1" w14:textId="77777777" w:rsidR="00143E16" w:rsidRPr="00497E67" w:rsidRDefault="00143E16" w:rsidP="00497E67">
      <w:pPr>
        <w:widowControl w:val="0"/>
        <w:snapToGrid w:val="0"/>
        <w:rPr>
          <w:rFonts w:ascii="Century Gothic" w:hAnsi="Century Gothic"/>
          <w:szCs w:val="20"/>
          <w:lang w:val="en-US"/>
        </w:rPr>
      </w:pPr>
    </w:p>
    <w:p w14:paraId="11FF8010" w14:textId="77777777" w:rsidR="00355102" w:rsidRPr="006B1A43" w:rsidRDefault="00D72BD2"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lang w:val="en-US"/>
        </w:rPr>
      </w:pPr>
      <w:r w:rsidRPr="006B1A43">
        <w:rPr>
          <w:rFonts w:ascii="Century Gothic" w:hAnsi="Century Gothic"/>
          <w:b w:val="0"/>
          <w:bCs w:val="0"/>
          <w:i/>
          <w:iCs/>
          <w:szCs w:val="20"/>
          <w:lang w:val="en-US"/>
        </w:rPr>
        <w:t>P</w:t>
      </w:r>
      <w:r w:rsidR="00355102" w:rsidRPr="006B1A43">
        <w:rPr>
          <w:rFonts w:ascii="Century Gothic" w:hAnsi="Century Gothic"/>
          <w:b w:val="0"/>
          <w:bCs w:val="0"/>
          <w:i/>
          <w:iCs/>
          <w:szCs w:val="20"/>
          <w:lang w:val="en-US"/>
        </w:rPr>
        <w:t xml:space="preserve">lace </w:t>
      </w:r>
      <w:r w:rsidRPr="006B1A43">
        <w:rPr>
          <w:rFonts w:ascii="Century Gothic" w:hAnsi="Century Gothic"/>
          <w:b w:val="0"/>
          <w:bCs w:val="0"/>
          <w:i/>
          <w:iCs/>
          <w:szCs w:val="20"/>
          <w:lang w:val="en-US"/>
        </w:rPr>
        <w:t xml:space="preserve">and term </w:t>
      </w:r>
      <w:r w:rsidR="00355102" w:rsidRPr="006B1A43">
        <w:rPr>
          <w:rFonts w:ascii="Century Gothic" w:hAnsi="Century Gothic"/>
          <w:b w:val="0"/>
          <w:bCs w:val="0"/>
          <w:i/>
          <w:iCs/>
          <w:szCs w:val="20"/>
          <w:lang w:val="en-US"/>
        </w:rPr>
        <w:t>of delivery</w:t>
      </w:r>
    </w:p>
    <w:p w14:paraId="11E09FBC" w14:textId="77777777" w:rsidR="006B1A43" w:rsidRDefault="006B1A43" w:rsidP="00497E67">
      <w:pPr>
        <w:pStyle w:val="Faureciaberschrift2"/>
        <w:widowControl w:val="0"/>
        <w:numPr>
          <w:ilvl w:val="0"/>
          <w:numId w:val="0"/>
        </w:numPr>
        <w:snapToGrid w:val="0"/>
        <w:spacing w:after="0"/>
        <w:ind w:left="567"/>
        <w:rPr>
          <w:rFonts w:ascii="Century Gothic" w:hAnsi="Century Gothic" w:cs="Times New Roman"/>
          <w:snapToGrid/>
          <w:szCs w:val="20"/>
          <w:lang w:val="en-US" w:eastAsia="fr-FR"/>
        </w:rPr>
      </w:pPr>
    </w:p>
    <w:p w14:paraId="715CB26E" w14:textId="77777777" w:rsidR="00CE4330" w:rsidRDefault="00CE4330" w:rsidP="00497E67">
      <w:pPr>
        <w:pStyle w:val="Faureciaberschrift2"/>
        <w:widowControl w:val="0"/>
        <w:numPr>
          <w:ilvl w:val="0"/>
          <w:numId w:val="0"/>
        </w:numPr>
        <w:snapToGrid w:val="0"/>
        <w:spacing w:after="0"/>
        <w:ind w:left="567"/>
        <w:rPr>
          <w:rFonts w:ascii="Century Gothic" w:hAnsi="Century Gothic" w:cs="Times New Roman"/>
          <w:snapToGrid/>
          <w:szCs w:val="20"/>
          <w:lang w:val="en-US" w:eastAsia="fr-FR"/>
        </w:rPr>
      </w:pPr>
      <w:r w:rsidRPr="00497E67">
        <w:rPr>
          <w:rFonts w:ascii="Century Gothic" w:hAnsi="Century Gothic" w:cs="Times New Roman"/>
          <w:snapToGrid/>
          <w:szCs w:val="20"/>
          <w:lang w:val="en-US" w:eastAsia="fr-FR"/>
        </w:rPr>
        <w:t>The Supplying Plants and related Receiving Plants shall be as set forth in the following table. The delivery shall be made in accordance with the Incoterm (</w:t>
      </w:r>
      <w:r w:rsidR="00EB7911" w:rsidRPr="00497E67">
        <w:rPr>
          <w:rFonts w:ascii="Century Gothic" w:hAnsi="Century Gothic" w:cs="Times New Roman"/>
          <w:snapToGrid/>
          <w:szCs w:val="20"/>
          <w:lang w:val="en-US" w:eastAsia="fr-FR"/>
        </w:rPr>
        <w:t xml:space="preserve">ICC </w:t>
      </w:r>
      <w:r w:rsidRPr="00497E67">
        <w:rPr>
          <w:rFonts w:ascii="Century Gothic" w:hAnsi="Century Gothic" w:cs="Times New Roman"/>
          <w:snapToGrid/>
          <w:szCs w:val="20"/>
          <w:lang w:val="en-US" w:eastAsia="fr-FR"/>
        </w:rPr>
        <w:t>Incoterms 20</w:t>
      </w:r>
      <w:r w:rsidR="00187CF2">
        <w:rPr>
          <w:rFonts w:ascii="Century Gothic" w:hAnsi="Century Gothic" w:cs="Times New Roman"/>
          <w:snapToGrid/>
          <w:szCs w:val="20"/>
          <w:lang w:val="en-US" w:eastAsia="fr-FR"/>
        </w:rPr>
        <w:t>2</w:t>
      </w:r>
      <w:r w:rsidRPr="00497E67">
        <w:rPr>
          <w:rFonts w:ascii="Century Gothic" w:hAnsi="Century Gothic" w:cs="Times New Roman"/>
          <w:snapToGrid/>
          <w:szCs w:val="20"/>
          <w:lang w:val="en-US" w:eastAsia="fr-FR"/>
        </w:rPr>
        <w:t xml:space="preserve">0) </w:t>
      </w:r>
      <w:r w:rsidR="00355102" w:rsidRPr="00497E67">
        <w:rPr>
          <w:rFonts w:ascii="Century Gothic" w:hAnsi="Century Gothic" w:cs="Times New Roman"/>
          <w:snapToGrid/>
          <w:szCs w:val="20"/>
          <w:lang w:val="en-US" w:eastAsia="fr-FR"/>
        </w:rPr>
        <w:t>and place of delivery set out in the following table</w:t>
      </w:r>
      <w:r w:rsidRPr="00497E67">
        <w:rPr>
          <w:rFonts w:ascii="Century Gothic" w:hAnsi="Century Gothic" w:cs="Times New Roman"/>
          <w:snapToGrid/>
          <w:szCs w:val="20"/>
          <w:lang w:val="en-US" w:eastAsia="fr-FR"/>
        </w:rPr>
        <w:t>.</w:t>
      </w:r>
    </w:p>
    <w:p w14:paraId="0C361C93" w14:textId="77777777" w:rsidR="006B1A43" w:rsidRPr="006B1A43" w:rsidRDefault="006B1A43" w:rsidP="006B1A43">
      <w:pPr>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701"/>
        <w:gridCol w:w="2410"/>
        <w:gridCol w:w="2126"/>
        <w:gridCol w:w="1843"/>
      </w:tblGrid>
      <w:tr w:rsidR="00CE4330" w:rsidRPr="00497E67" w14:paraId="65F7117B" w14:textId="77777777" w:rsidTr="002E1BA9">
        <w:tc>
          <w:tcPr>
            <w:tcW w:w="1134" w:type="dxa"/>
            <w:shd w:val="clear" w:color="auto" w:fill="D9D9D9" w:themeFill="background1" w:themeFillShade="D9"/>
            <w:vAlign w:val="center"/>
          </w:tcPr>
          <w:p w14:paraId="12F2FB90" w14:textId="77777777" w:rsidR="00CE4330" w:rsidRPr="00497E67" w:rsidRDefault="00CE4330"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N°</w:t>
            </w:r>
          </w:p>
        </w:tc>
        <w:tc>
          <w:tcPr>
            <w:tcW w:w="1701" w:type="dxa"/>
            <w:shd w:val="clear" w:color="auto" w:fill="D9D9D9" w:themeFill="background1" w:themeFillShade="D9"/>
          </w:tcPr>
          <w:p w14:paraId="0EA973B8" w14:textId="77777777" w:rsidR="00CE4330" w:rsidRPr="00497E67" w:rsidRDefault="00CE4330" w:rsidP="00497E67">
            <w:pPr>
              <w:widowControl w:val="0"/>
              <w:snapToGrid w:val="0"/>
              <w:ind w:left="0"/>
              <w:jc w:val="center"/>
              <w:rPr>
                <w:rFonts w:ascii="Century Gothic" w:hAnsi="Century Gothic" w:cs="Arial"/>
                <w:b/>
                <w:bCs/>
                <w:szCs w:val="20"/>
                <w:lang w:val="en-US"/>
              </w:rPr>
            </w:pPr>
          </w:p>
        </w:tc>
        <w:tc>
          <w:tcPr>
            <w:tcW w:w="2410" w:type="dxa"/>
            <w:shd w:val="clear" w:color="auto" w:fill="D9D9D9" w:themeFill="background1" w:themeFillShade="D9"/>
          </w:tcPr>
          <w:p w14:paraId="15C91A5C" w14:textId="77777777" w:rsidR="00CE4330" w:rsidRPr="00497E67" w:rsidRDefault="00CE4330"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Supplying Plant</w:t>
            </w:r>
          </w:p>
        </w:tc>
        <w:tc>
          <w:tcPr>
            <w:tcW w:w="2126" w:type="dxa"/>
            <w:shd w:val="clear" w:color="auto" w:fill="D9D9D9" w:themeFill="background1" w:themeFillShade="D9"/>
          </w:tcPr>
          <w:p w14:paraId="5F04FDF5" w14:textId="77777777" w:rsidR="00CE4330" w:rsidRPr="00497E67" w:rsidRDefault="00CE4330"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Receiving Plant</w:t>
            </w:r>
          </w:p>
        </w:tc>
        <w:tc>
          <w:tcPr>
            <w:tcW w:w="1843" w:type="dxa"/>
            <w:shd w:val="clear" w:color="auto" w:fill="D9D9D9" w:themeFill="background1" w:themeFillShade="D9"/>
          </w:tcPr>
          <w:p w14:paraId="5D8F853B" w14:textId="77777777" w:rsidR="00CE4330" w:rsidRPr="00497E67" w:rsidRDefault="00CE4330"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Incoterm</w:t>
            </w:r>
          </w:p>
        </w:tc>
      </w:tr>
      <w:tr w:rsidR="00CE4330" w:rsidRPr="00497E67" w14:paraId="629D8082" w14:textId="77777777" w:rsidTr="002E1BA9">
        <w:tc>
          <w:tcPr>
            <w:tcW w:w="1134" w:type="dxa"/>
            <w:vMerge w:val="restart"/>
            <w:vAlign w:val="center"/>
          </w:tcPr>
          <w:p w14:paraId="52668ED9"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Part 1</w:t>
            </w:r>
          </w:p>
        </w:tc>
        <w:tc>
          <w:tcPr>
            <w:tcW w:w="1701" w:type="dxa"/>
          </w:tcPr>
          <w:p w14:paraId="4382FBA4"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Prototype</w:t>
            </w:r>
          </w:p>
        </w:tc>
        <w:tc>
          <w:tcPr>
            <w:tcW w:w="2410" w:type="dxa"/>
          </w:tcPr>
          <w:p w14:paraId="12FC9022"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2126" w:type="dxa"/>
          </w:tcPr>
          <w:p w14:paraId="7E321BC0"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vAlign w:val="center"/>
          </w:tcPr>
          <w:p w14:paraId="635F85D1" w14:textId="77777777" w:rsidR="00CE4330" w:rsidRPr="00497E67" w:rsidRDefault="00CE4330" w:rsidP="00497E67">
            <w:pPr>
              <w:pStyle w:val="FaureciaText"/>
              <w:widowControl w:val="0"/>
              <w:snapToGrid w:val="0"/>
              <w:spacing w:before="0" w:after="0"/>
              <w:rPr>
                <w:rFonts w:ascii="Century Gothic" w:hAnsi="Century Gothic" w:cs="Times New Roman"/>
                <w:szCs w:val="20"/>
                <w:lang w:val="en-US" w:eastAsia="fr-FR"/>
              </w:rPr>
            </w:pPr>
          </w:p>
        </w:tc>
      </w:tr>
      <w:tr w:rsidR="00CE4330" w:rsidRPr="00497E67" w14:paraId="2B04B2C3" w14:textId="77777777" w:rsidTr="002E1BA9">
        <w:tc>
          <w:tcPr>
            <w:tcW w:w="1134" w:type="dxa"/>
            <w:vMerge/>
            <w:vAlign w:val="center"/>
          </w:tcPr>
          <w:p w14:paraId="4F57F668" w14:textId="77777777" w:rsidR="00CE4330" w:rsidRPr="00497E67" w:rsidRDefault="00CE4330" w:rsidP="00385EDE">
            <w:pPr>
              <w:pStyle w:val="BodyText"/>
              <w:widowControl w:val="0"/>
              <w:snapToGrid w:val="0"/>
              <w:ind w:left="5"/>
              <w:jc w:val="center"/>
              <w:rPr>
                <w:rFonts w:ascii="Century Gothic" w:hAnsi="Century Gothic" w:cs="Times New Roman"/>
                <w:sz w:val="20"/>
                <w:szCs w:val="20"/>
                <w:lang w:val="en-US"/>
              </w:rPr>
            </w:pPr>
          </w:p>
        </w:tc>
        <w:tc>
          <w:tcPr>
            <w:tcW w:w="1701" w:type="dxa"/>
          </w:tcPr>
          <w:p w14:paraId="7C94E54B"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Pre-Series</w:t>
            </w:r>
          </w:p>
        </w:tc>
        <w:tc>
          <w:tcPr>
            <w:tcW w:w="2410" w:type="dxa"/>
          </w:tcPr>
          <w:p w14:paraId="772D7590"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2126" w:type="dxa"/>
          </w:tcPr>
          <w:p w14:paraId="26041751"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tcPr>
          <w:p w14:paraId="05FF379A"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r>
      <w:tr w:rsidR="00CE4330" w:rsidRPr="00497E67" w14:paraId="536CFB83" w14:textId="77777777" w:rsidTr="002E1BA9">
        <w:tc>
          <w:tcPr>
            <w:tcW w:w="1134" w:type="dxa"/>
            <w:vMerge/>
            <w:vAlign w:val="center"/>
          </w:tcPr>
          <w:p w14:paraId="6E4AB5EF" w14:textId="77777777" w:rsidR="00CE4330" w:rsidRPr="00497E67" w:rsidRDefault="00CE4330" w:rsidP="00385EDE">
            <w:pPr>
              <w:pStyle w:val="BodyText"/>
              <w:widowControl w:val="0"/>
              <w:snapToGrid w:val="0"/>
              <w:ind w:left="5"/>
              <w:jc w:val="center"/>
              <w:rPr>
                <w:rFonts w:ascii="Century Gothic" w:hAnsi="Century Gothic" w:cs="Times New Roman"/>
                <w:sz w:val="20"/>
                <w:szCs w:val="20"/>
                <w:lang w:val="en-US"/>
              </w:rPr>
            </w:pPr>
          </w:p>
        </w:tc>
        <w:tc>
          <w:tcPr>
            <w:tcW w:w="1701" w:type="dxa"/>
          </w:tcPr>
          <w:p w14:paraId="43327C86"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Series</w:t>
            </w:r>
          </w:p>
        </w:tc>
        <w:tc>
          <w:tcPr>
            <w:tcW w:w="2410" w:type="dxa"/>
          </w:tcPr>
          <w:p w14:paraId="02DFED56"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2126" w:type="dxa"/>
          </w:tcPr>
          <w:p w14:paraId="63A0A8BF"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tcPr>
          <w:p w14:paraId="2576A38C"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r>
      <w:tr w:rsidR="00CE4330" w:rsidRPr="00497E67" w14:paraId="49777B5D" w14:textId="77777777" w:rsidTr="002E1BA9">
        <w:tc>
          <w:tcPr>
            <w:tcW w:w="1134" w:type="dxa"/>
            <w:vMerge w:val="restart"/>
            <w:vAlign w:val="center"/>
          </w:tcPr>
          <w:p w14:paraId="16F9BFA3"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Part 2</w:t>
            </w:r>
          </w:p>
        </w:tc>
        <w:tc>
          <w:tcPr>
            <w:tcW w:w="1701" w:type="dxa"/>
          </w:tcPr>
          <w:p w14:paraId="06398B0A"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Prototype</w:t>
            </w:r>
          </w:p>
        </w:tc>
        <w:tc>
          <w:tcPr>
            <w:tcW w:w="2410" w:type="dxa"/>
          </w:tcPr>
          <w:p w14:paraId="6897A24C"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2126" w:type="dxa"/>
          </w:tcPr>
          <w:p w14:paraId="1C3A2922"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vAlign w:val="center"/>
          </w:tcPr>
          <w:p w14:paraId="7E48C9ED" w14:textId="77777777" w:rsidR="00CE4330" w:rsidRPr="00497E67" w:rsidRDefault="00CE4330" w:rsidP="00497E67">
            <w:pPr>
              <w:pStyle w:val="FaureciaText"/>
              <w:widowControl w:val="0"/>
              <w:snapToGrid w:val="0"/>
              <w:spacing w:before="0" w:after="0"/>
              <w:rPr>
                <w:rFonts w:ascii="Century Gothic" w:hAnsi="Century Gothic" w:cs="Times New Roman"/>
                <w:szCs w:val="20"/>
                <w:lang w:val="en-US" w:eastAsia="fr-FR"/>
              </w:rPr>
            </w:pPr>
          </w:p>
        </w:tc>
      </w:tr>
      <w:tr w:rsidR="00CE4330" w:rsidRPr="00497E67" w14:paraId="046766C3" w14:textId="77777777" w:rsidTr="002E1BA9">
        <w:tc>
          <w:tcPr>
            <w:tcW w:w="1134" w:type="dxa"/>
            <w:vMerge/>
            <w:vAlign w:val="center"/>
          </w:tcPr>
          <w:p w14:paraId="07C478C7" w14:textId="77777777" w:rsidR="00CE4330" w:rsidRPr="00497E67" w:rsidRDefault="00CE4330" w:rsidP="00385EDE">
            <w:pPr>
              <w:pStyle w:val="BodyText"/>
              <w:widowControl w:val="0"/>
              <w:snapToGrid w:val="0"/>
              <w:ind w:left="5"/>
              <w:jc w:val="center"/>
              <w:rPr>
                <w:rFonts w:ascii="Century Gothic" w:hAnsi="Century Gothic" w:cs="Times New Roman"/>
                <w:sz w:val="20"/>
                <w:szCs w:val="20"/>
                <w:lang w:val="en-US"/>
              </w:rPr>
            </w:pPr>
          </w:p>
        </w:tc>
        <w:tc>
          <w:tcPr>
            <w:tcW w:w="1701" w:type="dxa"/>
          </w:tcPr>
          <w:p w14:paraId="175A238A"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Pre-Series</w:t>
            </w:r>
          </w:p>
        </w:tc>
        <w:tc>
          <w:tcPr>
            <w:tcW w:w="2410" w:type="dxa"/>
          </w:tcPr>
          <w:p w14:paraId="78123647"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2126" w:type="dxa"/>
          </w:tcPr>
          <w:p w14:paraId="6DB93721"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tcPr>
          <w:p w14:paraId="7584D835" w14:textId="77777777" w:rsidR="00CE4330" w:rsidRPr="00497E67" w:rsidRDefault="00CE4330" w:rsidP="00497E67">
            <w:pPr>
              <w:pStyle w:val="BodyText"/>
              <w:widowControl w:val="0"/>
              <w:snapToGrid w:val="0"/>
              <w:jc w:val="center"/>
              <w:rPr>
                <w:rFonts w:ascii="Century Gothic" w:hAnsi="Century Gothic" w:cs="Times New Roman"/>
                <w:sz w:val="20"/>
                <w:szCs w:val="20"/>
                <w:lang w:val="en-US"/>
              </w:rPr>
            </w:pPr>
          </w:p>
        </w:tc>
      </w:tr>
      <w:tr w:rsidR="00CE4330" w:rsidRPr="00497E67" w14:paraId="1EDFA205" w14:textId="77777777" w:rsidTr="002E1BA9">
        <w:tc>
          <w:tcPr>
            <w:tcW w:w="1134" w:type="dxa"/>
            <w:vMerge/>
            <w:vAlign w:val="center"/>
          </w:tcPr>
          <w:p w14:paraId="0DDE03E9" w14:textId="77777777" w:rsidR="00CE4330" w:rsidRPr="00497E67" w:rsidRDefault="00CE4330" w:rsidP="00385EDE">
            <w:pPr>
              <w:pStyle w:val="BodyText"/>
              <w:widowControl w:val="0"/>
              <w:snapToGrid w:val="0"/>
              <w:ind w:left="5"/>
              <w:jc w:val="center"/>
              <w:rPr>
                <w:rFonts w:ascii="Century Gothic" w:hAnsi="Century Gothic" w:cs="Times New Roman"/>
                <w:sz w:val="20"/>
                <w:szCs w:val="20"/>
                <w:lang w:val="en-US"/>
              </w:rPr>
            </w:pPr>
          </w:p>
        </w:tc>
        <w:tc>
          <w:tcPr>
            <w:tcW w:w="1701" w:type="dxa"/>
          </w:tcPr>
          <w:p w14:paraId="1948B68C"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Series</w:t>
            </w:r>
          </w:p>
        </w:tc>
        <w:tc>
          <w:tcPr>
            <w:tcW w:w="2410" w:type="dxa"/>
          </w:tcPr>
          <w:p w14:paraId="158FD57B"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2126" w:type="dxa"/>
          </w:tcPr>
          <w:p w14:paraId="49FD8123"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tcPr>
          <w:p w14:paraId="1D4FF110" w14:textId="77777777" w:rsidR="00CE4330" w:rsidRPr="00497E67" w:rsidRDefault="00CE4330" w:rsidP="00497E67">
            <w:pPr>
              <w:pStyle w:val="BodyText"/>
              <w:widowControl w:val="0"/>
              <w:snapToGrid w:val="0"/>
              <w:jc w:val="center"/>
              <w:rPr>
                <w:rFonts w:ascii="Century Gothic" w:hAnsi="Century Gothic" w:cs="Times New Roman"/>
                <w:sz w:val="20"/>
                <w:szCs w:val="20"/>
                <w:lang w:val="en-US"/>
              </w:rPr>
            </w:pPr>
          </w:p>
        </w:tc>
      </w:tr>
      <w:tr w:rsidR="00CE4330" w:rsidRPr="00497E67" w14:paraId="5B9F5C68" w14:textId="77777777" w:rsidTr="002E1BA9">
        <w:tc>
          <w:tcPr>
            <w:tcW w:w="1134" w:type="dxa"/>
            <w:vMerge w:val="restart"/>
            <w:vAlign w:val="center"/>
          </w:tcPr>
          <w:p w14:paraId="04575DEE"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Part 3</w:t>
            </w:r>
          </w:p>
        </w:tc>
        <w:tc>
          <w:tcPr>
            <w:tcW w:w="1701" w:type="dxa"/>
          </w:tcPr>
          <w:p w14:paraId="26BB2B36"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Prototype</w:t>
            </w:r>
          </w:p>
        </w:tc>
        <w:tc>
          <w:tcPr>
            <w:tcW w:w="2410" w:type="dxa"/>
          </w:tcPr>
          <w:p w14:paraId="75756F7C"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2126" w:type="dxa"/>
          </w:tcPr>
          <w:p w14:paraId="3542E315"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vAlign w:val="center"/>
          </w:tcPr>
          <w:p w14:paraId="620E59FE" w14:textId="77777777" w:rsidR="00CE4330" w:rsidRPr="00497E67" w:rsidRDefault="00CE4330" w:rsidP="00497E67">
            <w:pPr>
              <w:pStyle w:val="FaureciaText"/>
              <w:widowControl w:val="0"/>
              <w:snapToGrid w:val="0"/>
              <w:spacing w:before="0" w:after="0"/>
              <w:rPr>
                <w:rFonts w:ascii="Century Gothic" w:hAnsi="Century Gothic" w:cs="Times New Roman"/>
                <w:szCs w:val="20"/>
                <w:lang w:val="en-US" w:eastAsia="fr-FR"/>
              </w:rPr>
            </w:pPr>
          </w:p>
        </w:tc>
      </w:tr>
      <w:tr w:rsidR="00CE4330" w:rsidRPr="00497E67" w14:paraId="52B3883B" w14:textId="77777777" w:rsidTr="002E1BA9">
        <w:tc>
          <w:tcPr>
            <w:tcW w:w="1134" w:type="dxa"/>
            <w:vMerge/>
            <w:vAlign w:val="center"/>
          </w:tcPr>
          <w:p w14:paraId="0BA8FAA5" w14:textId="77777777" w:rsidR="00CE4330" w:rsidRPr="00497E67" w:rsidRDefault="00CE4330" w:rsidP="00385EDE">
            <w:pPr>
              <w:pStyle w:val="BodyText"/>
              <w:widowControl w:val="0"/>
              <w:snapToGrid w:val="0"/>
              <w:ind w:left="5"/>
              <w:jc w:val="center"/>
              <w:rPr>
                <w:rFonts w:ascii="Century Gothic" w:hAnsi="Century Gothic" w:cs="Times New Roman"/>
                <w:sz w:val="20"/>
                <w:szCs w:val="20"/>
                <w:lang w:val="en-US"/>
              </w:rPr>
            </w:pPr>
          </w:p>
        </w:tc>
        <w:tc>
          <w:tcPr>
            <w:tcW w:w="1701" w:type="dxa"/>
          </w:tcPr>
          <w:p w14:paraId="6CA43EE4"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Pre-Series</w:t>
            </w:r>
          </w:p>
        </w:tc>
        <w:tc>
          <w:tcPr>
            <w:tcW w:w="2410" w:type="dxa"/>
          </w:tcPr>
          <w:p w14:paraId="740D9E72"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2126" w:type="dxa"/>
          </w:tcPr>
          <w:p w14:paraId="498471BA"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tcPr>
          <w:p w14:paraId="790BBF37"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r>
      <w:tr w:rsidR="00CE4330" w:rsidRPr="00497E67" w14:paraId="5A8D884A" w14:textId="77777777" w:rsidTr="002E1BA9">
        <w:tc>
          <w:tcPr>
            <w:tcW w:w="1134" w:type="dxa"/>
            <w:vMerge/>
            <w:vAlign w:val="center"/>
          </w:tcPr>
          <w:p w14:paraId="4C7E24F6" w14:textId="77777777" w:rsidR="00CE4330" w:rsidRPr="00497E67" w:rsidRDefault="00CE4330" w:rsidP="00385EDE">
            <w:pPr>
              <w:pStyle w:val="BodyText"/>
              <w:widowControl w:val="0"/>
              <w:snapToGrid w:val="0"/>
              <w:ind w:left="5"/>
              <w:jc w:val="center"/>
              <w:rPr>
                <w:rFonts w:ascii="Century Gothic" w:hAnsi="Century Gothic" w:cs="Times New Roman"/>
                <w:sz w:val="20"/>
                <w:szCs w:val="20"/>
                <w:lang w:val="en-US"/>
              </w:rPr>
            </w:pPr>
          </w:p>
        </w:tc>
        <w:tc>
          <w:tcPr>
            <w:tcW w:w="1701" w:type="dxa"/>
          </w:tcPr>
          <w:p w14:paraId="1E5CCFEE"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Series</w:t>
            </w:r>
          </w:p>
        </w:tc>
        <w:tc>
          <w:tcPr>
            <w:tcW w:w="2410" w:type="dxa"/>
          </w:tcPr>
          <w:p w14:paraId="69A199C7"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2126" w:type="dxa"/>
          </w:tcPr>
          <w:p w14:paraId="77954999"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tcPr>
          <w:p w14:paraId="35355869"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r>
      <w:tr w:rsidR="00CE4330" w:rsidRPr="00497E67" w14:paraId="4F36968D" w14:textId="77777777" w:rsidTr="002E1BA9">
        <w:tc>
          <w:tcPr>
            <w:tcW w:w="1134" w:type="dxa"/>
            <w:vMerge w:val="restart"/>
            <w:vAlign w:val="center"/>
          </w:tcPr>
          <w:p w14:paraId="02B2580D"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Part 4</w:t>
            </w:r>
          </w:p>
        </w:tc>
        <w:tc>
          <w:tcPr>
            <w:tcW w:w="1701" w:type="dxa"/>
            <w:tcBorders>
              <w:top w:val="single" w:sz="4" w:space="0" w:color="auto"/>
              <w:left w:val="single" w:sz="4" w:space="0" w:color="auto"/>
              <w:bottom w:val="single" w:sz="4" w:space="0" w:color="auto"/>
              <w:right w:val="single" w:sz="4" w:space="0" w:color="auto"/>
            </w:tcBorders>
          </w:tcPr>
          <w:p w14:paraId="0EE8A40C"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Prototype</w:t>
            </w:r>
          </w:p>
        </w:tc>
        <w:tc>
          <w:tcPr>
            <w:tcW w:w="2410" w:type="dxa"/>
            <w:tcBorders>
              <w:top w:val="single" w:sz="4" w:space="0" w:color="auto"/>
              <w:left w:val="single" w:sz="4" w:space="0" w:color="auto"/>
              <w:bottom w:val="single" w:sz="4" w:space="0" w:color="auto"/>
              <w:right w:val="single" w:sz="4" w:space="0" w:color="auto"/>
            </w:tcBorders>
          </w:tcPr>
          <w:p w14:paraId="0DEA121E" w14:textId="77777777" w:rsidR="00CE4330" w:rsidRPr="00497E67" w:rsidRDefault="00CE4330" w:rsidP="00497E67">
            <w:pPr>
              <w:pStyle w:val="FaureciaText"/>
              <w:widowControl w:val="0"/>
              <w:snapToGrid w:val="0"/>
              <w:spacing w:before="0" w:after="0"/>
              <w:rPr>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67C5C464"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290C12B6"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r>
      <w:tr w:rsidR="00CE4330" w:rsidRPr="00497E67" w14:paraId="5B23E992" w14:textId="77777777" w:rsidTr="002E1BA9">
        <w:tc>
          <w:tcPr>
            <w:tcW w:w="1134" w:type="dxa"/>
            <w:vMerge/>
            <w:vAlign w:val="center"/>
          </w:tcPr>
          <w:p w14:paraId="7C3A6F2B"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68C7BD8E"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Pre-Series</w:t>
            </w:r>
          </w:p>
        </w:tc>
        <w:tc>
          <w:tcPr>
            <w:tcW w:w="2410" w:type="dxa"/>
            <w:tcBorders>
              <w:top w:val="single" w:sz="4" w:space="0" w:color="auto"/>
              <w:left w:val="single" w:sz="4" w:space="0" w:color="auto"/>
              <w:bottom w:val="single" w:sz="4" w:space="0" w:color="auto"/>
              <w:right w:val="single" w:sz="4" w:space="0" w:color="auto"/>
            </w:tcBorders>
          </w:tcPr>
          <w:p w14:paraId="51BFD105" w14:textId="77777777" w:rsidR="00CE4330" w:rsidRPr="00497E67" w:rsidRDefault="00CE4330" w:rsidP="00497E67">
            <w:pPr>
              <w:pStyle w:val="FaureciaText"/>
              <w:widowControl w:val="0"/>
              <w:snapToGrid w:val="0"/>
              <w:spacing w:before="0" w:after="0"/>
              <w:rPr>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46C27DE4"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2E645BD6"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r>
      <w:tr w:rsidR="00CE4330" w:rsidRPr="00497E67" w14:paraId="15F22DBD" w14:textId="77777777" w:rsidTr="002E1BA9">
        <w:tc>
          <w:tcPr>
            <w:tcW w:w="1134" w:type="dxa"/>
            <w:vMerge/>
            <w:vAlign w:val="center"/>
          </w:tcPr>
          <w:p w14:paraId="0BC47529"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0ACF67AF" w14:textId="77777777" w:rsidR="00CE4330" w:rsidRPr="00497E67" w:rsidRDefault="00CE4330" w:rsidP="00385EDE">
            <w:pPr>
              <w:pStyle w:val="FaureciaText"/>
              <w:widowControl w:val="0"/>
              <w:snapToGrid w:val="0"/>
              <w:spacing w:before="0" w:after="0"/>
              <w:ind w:left="5"/>
              <w:jc w:val="center"/>
              <w:rPr>
                <w:rFonts w:ascii="Century Gothic" w:hAnsi="Century Gothic" w:cs="Times New Roman"/>
                <w:szCs w:val="20"/>
                <w:lang w:val="en-US" w:eastAsia="fr-FR"/>
              </w:rPr>
            </w:pPr>
            <w:r w:rsidRPr="00497E67">
              <w:rPr>
                <w:rFonts w:ascii="Century Gothic" w:hAnsi="Century Gothic" w:cs="Times New Roman"/>
                <w:szCs w:val="20"/>
                <w:lang w:val="en-US" w:eastAsia="fr-FR"/>
              </w:rPr>
              <w:t>Series</w:t>
            </w:r>
          </w:p>
        </w:tc>
        <w:tc>
          <w:tcPr>
            <w:tcW w:w="2410" w:type="dxa"/>
            <w:tcBorders>
              <w:top w:val="single" w:sz="4" w:space="0" w:color="auto"/>
              <w:left w:val="single" w:sz="4" w:space="0" w:color="auto"/>
              <w:bottom w:val="single" w:sz="4" w:space="0" w:color="auto"/>
              <w:right w:val="single" w:sz="4" w:space="0" w:color="auto"/>
            </w:tcBorders>
          </w:tcPr>
          <w:p w14:paraId="51C96A7B" w14:textId="77777777" w:rsidR="00CE4330" w:rsidRPr="00497E67" w:rsidRDefault="00CE4330" w:rsidP="00497E67">
            <w:pPr>
              <w:pStyle w:val="FaureciaText"/>
              <w:widowControl w:val="0"/>
              <w:snapToGrid w:val="0"/>
              <w:spacing w:before="0" w:after="0"/>
              <w:rPr>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3706DC95"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1D490930" w14:textId="77777777" w:rsidR="00CE4330" w:rsidRPr="00497E67" w:rsidRDefault="00CE4330" w:rsidP="00497E67">
            <w:pPr>
              <w:pStyle w:val="BodyText"/>
              <w:widowControl w:val="0"/>
              <w:snapToGrid w:val="0"/>
              <w:rPr>
                <w:rFonts w:ascii="Century Gothic" w:hAnsi="Century Gothic" w:cs="Times New Roman"/>
                <w:sz w:val="20"/>
                <w:szCs w:val="20"/>
                <w:lang w:val="en-US"/>
              </w:rPr>
            </w:pPr>
          </w:p>
        </w:tc>
      </w:tr>
    </w:tbl>
    <w:p w14:paraId="06D16116" w14:textId="77777777" w:rsidR="00D13FFF" w:rsidRPr="00497E67" w:rsidRDefault="00D13FFF" w:rsidP="00497E67">
      <w:pPr>
        <w:pStyle w:val="Header"/>
        <w:widowControl w:val="0"/>
        <w:tabs>
          <w:tab w:val="clear" w:pos="4536"/>
          <w:tab w:val="clear" w:pos="9072"/>
          <w:tab w:val="left" w:pos="6735"/>
        </w:tabs>
        <w:snapToGrid w:val="0"/>
        <w:spacing w:line="240" w:lineRule="auto"/>
        <w:rPr>
          <w:rFonts w:ascii="Century Gothic" w:hAnsi="Century Gothic"/>
          <w:lang w:val="en-US"/>
        </w:rPr>
      </w:pPr>
    </w:p>
    <w:p w14:paraId="29865007" w14:textId="77777777" w:rsidR="003667B1" w:rsidRPr="006B1A43" w:rsidRDefault="003667B1" w:rsidP="00E91331">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lang w:val="en-US"/>
        </w:rPr>
      </w:pPr>
      <w:r w:rsidRPr="006B1A43">
        <w:rPr>
          <w:rFonts w:ascii="Century Gothic" w:hAnsi="Century Gothic"/>
          <w:b w:val="0"/>
          <w:bCs w:val="0"/>
          <w:i/>
          <w:iCs/>
          <w:szCs w:val="20"/>
          <w:lang w:val="en-US"/>
        </w:rPr>
        <w:t>Supplier Guaranteed Capacity</w:t>
      </w:r>
    </w:p>
    <w:p w14:paraId="20B8D784" w14:textId="77777777" w:rsidR="006B1A43" w:rsidRDefault="006B1A43" w:rsidP="00497E67">
      <w:pPr>
        <w:pStyle w:val="Faureciaberschrift2"/>
        <w:widowControl w:val="0"/>
        <w:numPr>
          <w:ilvl w:val="0"/>
          <w:numId w:val="0"/>
        </w:numPr>
        <w:snapToGrid w:val="0"/>
        <w:spacing w:after="0"/>
        <w:ind w:left="567"/>
        <w:rPr>
          <w:rFonts w:ascii="Century Gothic" w:hAnsi="Century Gothic" w:cs="Times New Roman"/>
          <w:snapToGrid/>
          <w:szCs w:val="20"/>
          <w:lang w:val="en-US"/>
        </w:rPr>
      </w:pPr>
    </w:p>
    <w:p w14:paraId="6E30948E" w14:textId="77777777" w:rsidR="00E9794F" w:rsidRPr="00497E67" w:rsidRDefault="00E9794F" w:rsidP="00497E67">
      <w:pPr>
        <w:pStyle w:val="Faureciaberschrift2"/>
        <w:widowControl w:val="0"/>
        <w:numPr>
          <w:ilvl w:val="0"/>
          <w:numId w:val="0"/>
        </w:numPr>
        <w:snapToGrid w:val="0"/>
        <w:spacing w:after="0"/>
        <w:ind w:left="567"/>
        <w:rPr>
          <w:rFonts w:ascii="Century Gothic" w:hAnsi="Century Gothic" w:cs="Times New Roman"/>
          <w:snapToGrid/>
          <w:szCs w:val="20"/>
          <w:lang w:val="en-US"/>
        </w:rPr>
      </w:pPr>
      <w:r w:rsidRPr="00497E67">
        <w:rPr>
          <w:rFonts w:ascii="Century Gothic" w:hAnsi="Century Gothic" w:cs="Times New Roman"/>
          <w:snapToGrid/>
          <w:szCs w:val="20"/>
          <w:lang w:val="en-US"/>
        </w:rPr>
        <w:t xml:space="preserve">The Supplier guarantees that it can deliver 1/45th of 130 percent of the Estimated Annual Requirement (Section </w:t>
      </w:r>
      <w:r w:rsidR="00914B18" w:rsidRPr="00497E67">
        <w:rPr>
          <w:rFonts w:ascii="Century Gothic" w:hAnsi="Century Gothic" w:cs="Times New Roman"/>
          <w:snapToGrid/>
          <w:szCs w:val="20"/>
          <w:lang w:val="en-US"/>
        </w:rPr>
        <w:t>3</w:t>
      </w:r>
      <w:r w:rsidRPr="00497E67">
        <w:rPr>
          <w:rFonts w:ascii="Century Gothic" w:hAnsi="Century Gothic" w:cs="Times New Roman"/>
          <w:snapToGrid/>
          <w:szCs w:val="20"/>
          <w:lang w:val="en-US"/>
        </w:rPr>
        <w:t>.3</w:t>
      </w:r>
      <w:r w:rsidR="00914B18" w:rsidRPr="00497E67">
        <w:rPr>
          <w:rFonts w:ascii="Century Gothic" w:hAnsi="Century Gothic" w:cs="Times New Roman"/>
          <w:snapToGrid/>
          <w:szCs w:val="20"/>
          <w:lang w:val="en-US"/>
        </w:rPr>
        <w:t>.</w:t>
      </w:r>
      <w:r w:rsidR="00FB1F9C">
        <w:rPr>
          <w:rFonts w:ascii="Century Gothic" w:hAnsi="Century Gothic" w:cs="Times New Roman"/>
          <w:snapToGrid/>
          <w:szCs w:val="20"/>
          <w:lang w:val="en-US"/>
        </w:rPr>
        <w:t>4</w:t>
      </w:r>
      <w:r w:rsidRPr="00497E67">
        <w:rPr>
          <w:rFonts w:ascii="Century Gothic" w:hAnsi="Century Gothic" w:cs="Times New Roman"/>
          <w:snapToGrid/>
          <w:szCs w:val="20"/>
          <w:lang w:val="en-US"/>
        </w:rPr>
        <w:t>) every week (“</w:t>
      </w:r>
      <w:r w:rsidRPr="00497E67">
        <w:rPr>
          <w:rFonts w:ascii="Century Gothic" w:hAnsi="Century Gothic" w:cs="Times New Roman"/>
          <w:b/>
          <w:bCs/>
          <w:snapToGrid/>
          <w:szCs w:val="20"/>
          <w:lang w:val="en-US"/>
        </w:rPr>
        <w:t>Guaranteed Capacity</w:t>
      </w:r>
      <w:r w:rsidRPr="00497E67">
        <w:rPr>
          <w:rFonts w:ascii="Century Gothic" w:hAnsi="Century Gothic" w:cs="Times New Roman"/>
          <w:snapToGrid/>
          <w:szCs w:val="20"/>
          <w:lang w:val="en-US"/>
        </w:rPr>
        <w:t>”)</w:t>
      </w:r>
      <w:r w:rsidR="00C86EA4" w:rsidRPr="00497E67">
        <w:rPr>
          <w:rFonts w:ascii="Century Gothic" w:hAnsi="Century Gothic" w:cs="Times New Roman"/>
          <w:snapToGrid/>
          <w:szCs w:val="20"/>
          <w:lang w:val="en-US"/>
        </w:rPr>
        <w:t xml:space="preserve"> as set forth in </w:t>
      </w:r>
      <w:r w:rsidR="0053268F" w:rsidRPr="00CC00E8">
        <w:rPr>
          <w:rFonts w:ascii="Century Gothic" w:hAnsi="Century Gothic"/>
          <w:szCs w:val="20"/>
          <w:u w:val="single"/>
          <w:lang w:val="en-US"/>
        </w:rPr>
        <w:t xml:space="preserve">Appendix </w:t>
      </w:r>
      <w:r w:rsidR="0053268F">
        <w:rPr>
          <w:rFonts w:ascii="Century Gothic" w:hAnsi="Century Gothic"/>
          <w:szCs w:val="20"/>
          <w:u w:val="single"/>
          <w:lang w:val="en-US"/>
        </w:rPr>
        <w:t>[</w:t>
      </w:r>
      <w:r w:rsidR="0053268F" w:rsidRPr="0053268F">
        <w:rPr>
          <w:rFonts w:ascii="Century Gothic" w:hAnsi="Century Gothic"/>
          <w:szCs w:val="20"/>
          <w:highlight w:val="yellow"/>
          <w:u w:val="single"/>
          <w:lang w:val="en-US"/>
        </w:rPr>
        <w:t>●</w:t>
      </w:r>
      <w:r w:rsidR="0053268F">
        <w:rPr>
          <w:rFonts w:ascii="Century Gothic" w:hAnsi="Century Gothic"/>
          <w:szCs w:val="20"/>
          <w:u w:val="single"/>
          <w:lang w:val="en-US"/>
        </w:rPr>
        <w:t>]</w:t>
      </w:r>
      <w:r w:rsidR="0053268F" w:rsidRPr="00CC00E8">
        <w:rPr>
          <w:rFonts w:ascii="Century Gothic" w:hAnsi="Century Gothic"/>
          <w:szCs w:val="20"/>
          <w:lang w:val="en-US"/>
        </w:rPr>
        <w:t xml:space="preserve"> </w:t>
      </w:r>
      <w:r w:rsidR="00C86EA4" w:rsidRPr="00497E67">
        <w:rPr>
          <w:rFonts w:ascii="Century Gothic" w:hAnsi="Century Gothic" w:cs="Times New Roman"/>
          <w:snapToGrid/>
          <w:szCs w:val="20"/>
          <w:lang w:val="en-US"/>
        </w:rPr>
        <w:t>(Guaranteed Capacity Commitment)</w:t>
      </w:r>
      <w:r w:rsidRPr="00497E67">
        <w:rPr>
          <w:rFonts w:ascii="Century Gothic" w:hAnsi="Century Gothic" w:cs="Times New Roman"/>
          <w:snapToGrid/>
          <w:szCs w:val="20"/>
          <w:lang w:val="en-US"/>
        </w:rPr>
        <w:t>. For the year in which SOP</w:t>
      </w:r>
      <w:r w:rsidR="00EB7911" w:rsidRPr="00497E67">
        <w:rPr>
          <w:rFonts w:ascii="Century Gothic" w:hAnsi="Century Gothic" w:cs="Times New Roman"/>
          <w:snapToGrid/>
          <w:szCs w:val="20"/>
          <w:lang w:val="en-US"/>
        </w:rPr>
        <w:t xml:space="preserve"> (as described below)</w:t>
      </w:r>
      <w:r w:rsidRPr="00497E67">
        <w:rPr>
          <w:rFonts w:ascii="Century Gothic" w:hAnsi="Century Gothic" w:cs="Times New Roman"/>
          <w:snapToGrid/>
          <w:szCs w:val="20"/>
          <w:lang w:val="en-US"/>
        </w:rPr>
        <w:t xml:space="preserve"> occurs the Estimated Annual Requirement relevant for the calculation of the Guaranteed Capacity shall be the Estimated Annual Requirement of the year following SOP</w:t>
      </w:r>
      <w:r w:rsidR="00EB7911" w:rsidRPr="00497E67">
        <w:rPr>
          <w:rFonts w:ascii="Century Gothic" w:hAnsi="Century Gothic" w:cs="Times New Roman"/>
          <w:snapToGrid/>
          <w:szCs w:val="20"/>
          <w:lang w:val="en-US"/>
        </w:rPr>
        <w:t xml:space="preserve"> (as described below)</w:t>
      </w:r>
      <w:r w:rsidRPr="00497E67">
        <w:rPr>
          <w:rFonts w:ascii="Century Gothic" w:hAnsi="Century Gothic" w:cs="Times New Roman"/>
          <w:snapToGrid/>
          <w:szCs w:val="20"/>
          <w:lang w:val="en-US"/>
        </w:rPr>
        <w:t xml:space="preserve">. For the year in which EOP occurs the Estimated </w:t>
      </w:r>
      <w:r w:rsidRPr="00497E67">
        <w:rPr>
          <w:rFonts w:ascii="Century Gothic" w:hAnsi="Century Gothic" w:cs="Times New Roman"/>
          <w:snapToGrid/>
          <w:szCs w:val="20"/>
          <w:lang w:val="en-US"/>
        </w:rPr>
        <w:lastRenderedPageBreak/>
        <w:t>Annual Requirement relevant for the calculation of the Guaranteed Capacity for those years shall be the Estimated Annual Requirement of the year prior to EOP. This applies accordingly to any additional years of delivery of Parts if the OEM extends the duration of the Program.</w:t>
      </w:r>
    </w:p>
    <w:p w14:paraId="58BFEEDD" w14:textId="77777777" w:rsidR="003667B1" w:rsidRDefault="003667B1" w:rsidP="00497E67">
      <w:pPr>
        <w:widowControl w:val="0"/>
        <w:snapToGrid w:val="0"/>
        <w:rPr>
          <w:rFonts w:ascii="Century Gothic" w:hAnsi="Century Gothic"/>
          <w:szCs w:val="20"/>
          <w:lang w:val="en-US" w:eastAsia="en-US"/>
        </w:rPr>
      </w:pPr>
    </w:p>
    <w:p w14:paraId="563B880C" w14:textId="77777777" w:rsidR="00591FFE" w:rsidRPr="006B1A43" w:rsidRDefault="00591FFE"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lang w:val="en-US"/>
        </w:rPr>
      </w:pPr>
      <w:r w:rsidRPr="006B1A43">
        <w:rPr>
          <w:rFonts w:ascii="Century Gothic" w:hAnsi="Century Gothic"/>
          <w:b w:val="0"/>
          <w:bCs w:val="0"/>
          <w:i/>
          <w:iCs/>
          <w:szCs w:val="20"/>
          <w:lang w:val="en-US"/>
        </w:rPr>
        <w:t xml:space="preserve">Indicative volumes </w:t>
      </w:r>
    </w:p>
    <w:p w14:paraId="44DF268D" w14:textId="77777777" w:rsidR="00591FFE" w:rsidRPr="00497E67" w:rsidRDefault="00591FFE" w:rsidP="00497E67">
      <w:pPr>
        <w:widowControl w:val="0"/>
        <w:snapToGrid w:val="0"/>
        <w:rPr>
          <w:rFonts w:ascii="Century Gothic" w:hAnsi="Century Gothic"/>
          <w:szCs w:val="20"/>
          <w:lang w:val="en-US" w:eastAsia="en-US"/>
        </w:rPr>
      </w:pPr>
    </w:p>
    <w:p w14:paraId="3FD6C22B" w14:textId="77777777" w:rsidR="00774BB4" w:rsidRDefault="00774BB4" w:rsidP="00497E67">
      <w:pPr>
        <w:pStyle w:val="Faureciaberschrift2"/>
        <w:widowControl w:val="0"/>
        <w:numPr>
          <w:ilvl w:val="0"/>
          <w:numId w:val="0"/>
        </w:numPr>
        <w:snapToGrid w:val="0"/>
        <w:spacing w:after="0"/>
        <w:ind w:left="567"/>
        <w:rPr>
          <w:rFonts w:ascii="Century Gothic" w:hAnsi="Century Gothic" w:cs="Times New Roman"/>
          <w:szCs w:val="20"/>
          <w:lang w:val="en-US"/>
        </w:rPr>
      </w:pPr>
      <w:r w:rsidRPr="00497E67">
        <w:rPr>
          <w:rFonts w:ascii="Century Gothic" w:hAnsi="Century Gothic" w:cs="Times New Roman"/>
          <w:szCs w:val="20"/>
          <w:lang w:val="en-US"/>
        </w:rPr>
        <w:t xml:space="preserve">Without accepting liability, Faurecia hereby informs the Supplier that the </w:t>
      </w:r>
      <w:r w:rsidRPr="00497E67">
        <w:rPr>
          <w:rFonts w:ascii="Century Gothic" w:hAnsi="Century Gothic" w:cs="Times New Roman"/>
          <w:smallCaps/>
          <w:szCs w:val="20"/>
          <w:lang w:val="en-US"/>
        </w:rPr>
        <w:t>OEM</w:t>
      </w:r>
      <w:r w:rsidRPr="00497E67">
        <w:rPr>
          <w:rFonts w:ascii="Century Gothic" w:hAnsi="Century Gothic" w:cs="Times New Roman"/>
          <w:szCs w:val="20"/>
          <w:lang w:val="en-US"/>
        </w:rPr>
        <w:t xml:space="preserve"> has indicated the annual demand for Parts in the form of a non-binding estimated production requirement (“</w:t>
      </w:r>
      <w:r w:rsidRPr="00497E67">
        <w:rPr>
          <w:rFonts w:ascii="Century Gothic" w:hAnsi="Century Gothic" w:cs="Times New Roman"/>
          <w:b/>
          <w:bCs/>
          <w:szCs w:val="20"/>
          <w:lang w:val="en-US"/>
        </w:rPr>
        <w:t>Estimated Annual Requirement</w:t>
      </w:r>
      <w:r w:rsidRPr="00497E67">
        <w:rPr>
          <w:rFonts w:ascii="Century Gothic" w:hAnsi="Century Gothic" w:cs="Times New Roman"/>
          <w:szCs w:val="20"/>
          <w:lang w:val="en-US"/>
        </w:rPr>
        <w:t xml:space="preserve">") as follows: </w:t>
      </w:r>
    </w:p>
    <w:p w14:paraId="2CE3C862" w14:textId="77777777" w:rsidR="006B1A43" w:rsidRPr="006B1A43" w:rsidRDefault="006B1A43" w:rsidP="006B1A43">
      <w:pPr>
        <w:rPr>
          <w:lang w:val="en-US" w:eastAsia="pt-BR"/>
        </w:rPr>
      </w:pPr>
    </w:p>
    <w:tbl>
      <w:tblPr>
        <w:tblW w:w="10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276"/>
        <w:gridCol w:w="1417"/>
        <w:gridCol w:w="1134"/>
        <w:gridCol w:w="1276"/>
        <w:gridCol w:w="1276"/>
        <w:gridCol w:w="1276"/>
        <w:gridCol w:w="1276"/>
      </w:tblGrid>
      <w:tr w:rsidR="00774BB4" w:rsidRPr="00497E67" w14:paraId="34E68472" w14:textId="77777777" w:rsidTr="00774BB4">
        <w:trPr>
          <w:trHeight w:hRule="exact" w:val="453"/>
        </w:trPr>
        <w:tc>
          <w:tcPr>
            <w:tcW w:w="1347" w:type="dxa"/>
            <w:tcBorders>
              <w:bottom w:val="single" w:sz="6" w:space="0" w:color="auto"/>
            </w:tcBorders>
            <w:shd w:val="clear" w:color="auto" w:fill="E6E6E6"/>
            <w:vAlign w:val="center"/>
          </w:tcPr>
          <w:p w14:paraId="398B2C7F" w14:textId="77777777" w:rsidR="00774BB4" w:rsidRPr="00497E67" w:rsidRDefault="00774BB4"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Reference</w:t>
            </w:r>
          </w:p>
        </w:tc>
        <w:tc>
          <w:tcPr>
            <w:tcW w:w="1276" w:type="dxa"/>
            <w:tcBorders>
              <w:bottom w:val="single" w:sz="6" w:space="0" w:color="auto"/>
            </w:tcBorders>
            <w:shd w:val="clear" w:color="auto" w:fill="E6E6E6"/>
            <w:vAlign w:val="center"/>
          </w:tcPr>
          <w:p w14:paraId="2B36D642" w14:textId="77777777" w:rsidR="00774BB4" w:rsidRPr="00497E67" w:rsidRDefault="00774BB4" w:rsidP="00497E67">
            <w:pPr>
              <w:widowControl w:val="0"/>
              <w:snapToGrid w:val="0"/>
              <w:ind w:left="-65"/>
              <w:jc w:val="center"/>
              <w:rPr>
                <w:rFonts w:ascii="Century Gothic" w:hAnsi="Century Gothic" w:cs="Arial"/>
                <w:b/>
                <w:bCs/>
                <w:szCs w:val="20"/>
                <w:lang w:val="en-US"/>
              </w:rPr>
            </w:pPr>
            <w:r w:rsidRPr="00497E67">
              <w:rPr>
                <w:rFonts w:ascii="Century Gothic" w:hAnsi="Century Gothic" w:cs="Arial"/>
                <w:b/>
                <w:bCs/>
                <w:szCs w:val="20"/>
                <w:lang w:val="en-US"/>
              </w:rPr>
              <w:t>201x</w:t>
            </w:r>
          </w:p>
        </w:tc>
        <w:tc>
          <w:tcPr>
            <w:tcW w:w="1417" w:type="dxa"/>
            <w:tcBorders>
              <w:bottom w:val="single" w:sz="6" w:space="0" w:color="auto"/>
            </w:tcBorders>
            <w:shd w:val="clear" w:color="auto" w:fill="E6E6E6"/>
            <w:vAlign w:val="center"/>
          </w:tcPr>
          <w:p w14:paraId="71C67ECF" w14:textId="77777777" w:rsidR="00774BB4" w:rsidRPr="00497E67" w:rsidRDefault="00774BB4"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201x</w:t>
            </w:r>
          </w:p>
        </w:tc>
        <w:tc>
          <w:tcPr>
            <w:tcW w:w="1134" w:type="dxa"/>
            <w:tcBorders>
              <w:bottom w:val="single" w:sz="6" w:space="0" w:color="auto"/>
            </w:tcBorders>
            <w:shd w:val="clear" w:color="auto" w:fill="E6E6E6"/>
            <w:vAlign w:val="center"/>
          </w:tcPr>
          <w:p w14:paraId="66FBCD6C" w14:textId="77777777" w:rsidR="00774BB4" w:rsidRPr="00497E67" w:rsidRDefault="00774BB4"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201x</w:t>
            </w:r>
          </w:p>
        </w:tc>
        <w:tc>
          <w:tcPr>
            <w:tcW w:w="1276" w:type="dxa"/>
            <w:tcBorders>
              <w:bottom w:val="single" w:sz="6" w:space="0" w:color="auto"/>
            </w:tcBorders>
            <w:shd w:val="clear" w:color="auto" w:fill="E6E6E6"/>
            <w:vAlign w:val="center"/>
          </w:tcPr>
          <w:p w14:paraId="65049CBF" w14:textId="77777777" w:rsidR="00774BB4" w:rsidRPr="00497E67" w:rsidRDefault="00774BB4"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201x</w:t>
            </w:r>
          </w:p>
        </w:tc>
        <w:tc>
          <w:tcPr>
            <w:tcW w:w="1276" w:type="dxa"/>
            <w:tcBorders>
              <w:bottom w:val="single" w:sz="6" w:space="0" w:color="auto"/>
            </w:tcBorders>
            <w:shd w:val="clear" w:color="auto" w:fill="E6E6E6"/>
            <w:vAlign w:val="center"/>
          </w:tcPr>
          <w:p w14:paraId="7CFE3688" w14:textId="77777777" w:rsidR="00774BB4" w:rsidRPr="00497E67" w:rsidRDefault="00774BB4" w:rsidP="00497E67">
            <w:pPr>
              <w:widowControl w:val="0"/>
              <w:snapToGrid w:val="0"/>
              <w:ind w:left="0"/>
              <w:jc w:val="center"/>
              <w:rPr>
                <w:rFonts w:ascii="Century Gothic" w:hAnsi="Century Gothic"/>
                <w:szCs w:val="20"/>
              </w:rPr>
            </w:pPr>
            <w:r w:rsidRPr="00497E67">
              <w:rPr>
                <w:rFonts w:ascii="Century Gothic" w:hAnsi="Century Gothic" w:cs="Arial"/>
                <w:b/>
                <w:bCs/>
                <w:szCs w:val="20"/>
                <w:lang w:val="en-US"/>
              </w:rPr>
              <w:t>201x</w:t>
            </w:r>
          </w:p>
        </w:tc>
        <w:tc>
          <w:tcPr>
            <w:tcW w:w="1276" w:type="dxa"/>
            <w:tcBorders>
              <w:bottom w:val="single" w:sz="6" w:space="0" w:color="auto"/>
            </w:tcBorders>
            <w:shd w:val="clear" w:color="auto" w:fill="E6E6E6"/>
            <w:vAlign w:val="center"/>
          </w:tcPr>
          <w:p w14:paraId="3F7EF5DE" w14:textId="77777777" w:rsidR="00774BB4" w:rsidRPr="00497E67" w:rsidRDefault="00774BB4" w:rsidP="00497E67">
            <w:pPr>
              <w:widowControl w:val="0"/>
              <w:snapToGrid w:val="0"/>
              <w:ind w:left="0"/>
              <w:jc w:val="center"/>
              <w:rPr>
                <w:rFonts w:ascii="Century Gothic" w:hAnsi="Century Gothic"/>
                <w:szCs w:val="20"/>
              </w:rPr>
            </w:pPr>
            <w:r w:rsidRPr="00497E67">
              <w:rPr>
                <w:rFonts w:ascii="Century Gothic" w:hAnsi="Century Gothic" w:cs="Arial"/>
                <w:b/>
                <w:bCs/>
                <w:szCs w:val="20"/>
                <w:lang w:val="en-US"/>
              </w:rPr>
              <w:t>201x</w:t>
            </w:r>
          </w:p>
        </w:tc>
        <w:tc>
          <w:tcPr>
            <w:tcW w:w="1276" w:type="dxa"/>
            <w:tcBorders>
              <w:bottom w:val="single" w:sz="6" w:space="0" w:color="auto"/>
            </w:tcBorders>
            <w:shd w:val="clear" w:color="auto" w:fill="E6E6E6"/>
            <w:vAlign w:val="center"/>
          </w:tcPr>
          <w:p w14:paraId="04AB263C" w14:textId="77777777" w:rsidR="00774BB4" w:rsidRPr="00497E67" w:rsidRDefault="00774BB4" w:rsidP="00497E67">
            <w:pPr>
              <w:widowControl w:val="0"/>
              <w:snapToGrid w:val="0"/>
              <w:ind w:left="0"/>
              <w:jc w:val="center"/>
              <w:rPr>
                <w:rFonts w:ascii="Century Gothic" w:hAnsi="Century Gothic"/>
                <w:szCs w:val="20"/>
              </w:rPr>
            </w:pPr>
            <w:r w:rsidRPr="00497E67">
              <w:rPr>
                <w:rFonts w:ascii="Century Gothic" w:hAnsi="Century Gothic" w:cs="Arial"/>
                <w:b/>
                <w:bCs/>
                <w:szCs w:val="20"/>
                <w:lang w:val="en-US"/>
              </w:rPr>
              <w:t>201x</w:t>
            </w:r>
          </w:p>
        </w:tc>
      </w:tr>
      <w:tr w:rsidR="00774BB4" w:rsidRPr="00497E67" w14:paraId="0E4876DD" w14:textId="77777777" w:rsidTr="00774BB4">
        <w:trPr>
          <w:trHeight w:val="234"/>
        </w:trPr>
        <w:tc>
          <w:tcPr>
            <w:tcW w:w="1347" w:type="dxa"/>
            <w:tcBorders>
              <w:bottom w:val="dotted" w:sz="4" w:space="0" w:color="auto"/>
              <w:right w:val="single" w:sz="6" w:space="0" w:color="auto"/>
            </w:tcBorders>
            <w:vAlign w:val="center"/>
          </w:tcPr>
          <w:p w14:paraId="0A73C92E" w14:textId="77777777" w:rsidR="00774BB4" w:rsidRPr="00497E67" w:rsidRDefault="00774BB4" w:rsidP="00497E67">
            <w:pPr>
              <w:widowControl w:val="0"/>
              <w:snapToGrid w:val="0"/>
              <w:ind w:left="0"/>
              <w:jc w:val="center"/>
              <w:rPr>
                <w:rFonts w:ascii="Century Gothic" w:hAnsi="Century Gothic" w:cs="Arial"/>
                <w:szCs w:val="20"/>
                <w:lang w:val="en-US"/>
              </w:rPr>
            </w:pPr>
          </w:p>
        </w:tc>
        <w:tc>
          <w:tcPr>
            <w:tcW w:w="1276" w:type="dxa"/>
            <w:tcBorders>
              <w:left w:val="single" w:sz="6" w:space="0" w:color="auto"/>
              <w:bottom w:val="dotted" w:sz="4" w:space="0" w:color="auto"/>
              <w:right w:val="single" w:sz="6" w:space="0" w:color="auto"/>
            </w:tcBorders>
            <w:vAlign w:val="center"/>
          </w:tcPr>
          <w:p w14:paraId="16F9B34B" w14:textId="77777777" w:rsidR="00774BB4" w:rsidRPr="00497E67" w:rsidRDefault="00774BB4" w:rsidP="00497E67">
            <w:pPr>
              <w:widowControl w:val="0"/>
              <w:snapToGrid w:val="0"/>
              <w:ind w:left="109"/>
              <w:jc w:val="center"/>
              <w:rPr>
                <w:rFonts w:ascii="Century Gothic" w:hAnsi="Century Gothic" w:cs="Arial"/>
                <w:szCs w:val="20"/>
                <w:lang w:val="en-US"/>
              </w:rPr>
            </w:pPr>
          </w:p>
        </w:tc>
        <w:tc>
          <w:tcPr>
            <w:tcW w:w="1417" w:type="dxa"/>
            <w:tcBorders>
              <w:left w:val="single" w:sz="6" w:space="0" w:color="auto"/>
              <w:bottom w:val="dotted" w:sz="4" w:space="0" w:color="auto"/>
              <w:right w:val="single" w:sz="6" w:space="0" w:color="auto"/>
            </w:tcBorders>
            <w:vAlign w:val="center"/>
          </w:tcPr>
          <w:p w14:paraId="046005F6" w14:textId="77777777" w:rsidR="00774BB4" w:rsidRPr="00497E67" w:rsidRDefault="00774BB4" w:rsidP="00497E67">
            <w:pPr>
              <w:widowControl w:val="0"/>
              <w:snapToGrid w:val="0"/>
              <w:ind w:left="178"/>
              <w:jc w:val="center"/>
              <w:rPr>
                <w:rFonts w:ascii="Century Gothic" w:hAnsi="Century Gothic" w:cs="Arial"/>
                <w:szCs w:val="20"/>
              </w:rPr>
            </w:pPr>
          </w:p>
        </w:tc>
        <w:tc>
          <w:tcPr>
            <w:tcW w:w="1134" w:type="dxa"/>
            <w:tcBorders>
              <w:left w:val="single" w:sz="6" w:space="0" w:color="auto"/>
              <w:bottom w:val="dotted" w:sz="4" w:space="0" w:color="auto"/>
              <w:right w:val="single" w:sz="6" w:space="0" w:color="auto"/>
            </w:tcBorders>
          </w:tcPr>
          <w:p w14:paraId="72D16D4E" w14:textId="77777777" w:rsidR="00774BB4" w:rsidRPr="00497E67" w:rsidRDefault="00774BB4" w:rsidP="00497E67">
            <w:pPr>
              <w:widowControl w:val="0"/>
              <w:snapToGrid w:val="0"/>
              <w:rPr>
                <w:rFonts w:ascii="Century Gothic" w:hAnsi="Century Gothic"/>
                <w:szCs w:val="20"/>
              </w:rPr>
            </w:pPr>
          </w:p>
        </w:tc>
        <w:tc>
          <w:tcPr>
            <w:tcW w:w="1276" w:type="dxa"/>
            <w:tcBorders>
              <w:left w:val="single" w:sz="6" w:space="0" w:color="auto"/>
              <w:bottom w:val="dotted" w:sz="4" w:space="0" w:color="auto"/>
              <w:right w:val="single" w:sz="6" w:space="0" w:color="auto"/>
            </w:tcBorders>
          </w:tcPr>
          <w:p w14:paraId="675B395A" w14:textId="77777777" w:rsidR="00774BB4" w:rsidRPr="00497E67" w:rsidRDefault="00774BB4" w:rsidP="00497E67">
            <w:pPr>
              <w:widowControl w:val="0"/>
              <w:snapToGrid w:val="0"/>
              <w:rPr>
                <w:rFonts w:ascii="Century Gothic" w:hAnsi="Century Gothic"/>
                <w:szCs w:val="20"/>
              </w:rPr>
            </w:pPr>
          </w:p>
        </w:tc>
        <w:tc>
          <w:tcPr>
            <w:tcW w:w="1276" w:type="dxa"/>
            <w:tcBorders>
              <w:left w:val="single" w:sz="6" w:space="0" w:color="auto"/>
              <w:bottom w:val="dotted" w:sz="4" w:space="0" w:color="auto"/>
              <w:right w:val="single" w:sz="6" w:space="0" w:color="auto"/>
            </w:tcBorders>
          </w:tcPr>
          <w:p w14:paraId="31B420D1" w14:textId="77777777" w:rsidR="00774BB4" w:rsidRPr="00497E67" w:rsidRDefault="00774BB4" w:rsidP="00497E67">
            <w:pPr>
              <w:widowControl w:val="0"/>
              <w:snapToGrid w:val="0"/>
              <w:rPr>
                <w:rFonts w:ascii="Century Gothic" w:hAnsi="Century Gothic"/>
                <w:szCs w:val="20"/>
              </w:rPr>
            </w:pPr>
          </w:p>
        </w:tc>
        <w:tc>
          <w:tcPr>
            <w:tcW w:w="1276" w:type="dxa"/>
            <w:tcBorders>
              <w:left w:val="single" w:sz="6" w:space="0" w:color="auto"/>
              <w:bottom w:val="dotted" w:sz="4" w:space="0" w:color="auto"/>
              <w:right w:val="single" w:sz="6" w:space="0" w:color="auto"/>
            </w:tcBorders>
          </w:tcPr>
          <w:p w14:paraId="665BB3B6" w14:textId="77777777" w:rsidR="00774BB4" w:rsidRPr="00497E67" w:rsidRDefault="00774BB4" w:rsidP="00497E67">
            <w:pPr>
              <w:widowControl w:val="0"/>
              <w:snapToGrid w:val="0"/>
              <w:rPr>
                <w:rFonts w:ascii="Century Gothic" w:hAnsi="Century Gothic"/>
                <w:szCs w:val="20"/>
              </w:rPr>
            </w:pPr>
          </w:p>
        </w:tc>
        <w:tc>
          <w:tcPr>
            <w:tcW w:w="1276" w:type="dxa"/>
            <w:tcBorders>
              <w:left w:val="single" w:sz="6" w:space="0" w:color="auto"/>
              <w:bottom w:val="dotted" w:sz="4" w:space="0" w:color="auto"/>
              <w:right w:val="single" w:sz="6" w:space="0" w:color="auto"/>
            </w:tcBorders>
          </w:tcPr>
          <w:p w14:paraId="670A3963" w14:textId="77777777" w:rsidR="00774BB4" w:rsidRPr="00497E67" w:rsidRDefault="00774BB4" w:rsidP="00497E67">
            <w:pPr>
              <w:widowControl w:val="0"/>
              <w:snapToGrid w:val="0"/>
              <w:rPr>
                <w:rFonts w:ascii="Century Gothic" w:hAnsi="Century Gothic"/>
                <w:szCs w:val="20"/>
              </w:rPr>
            </w:pPr>
          </w:p>
        </w:tc>
      </w:tr>
      <w:tr w:rsidR="00774BB4" w:rsidRPr="00497E67" w14:paraId="35E3AC1D" w14:textId="77777777" w:rsidTr="00774BB4">
        <w:trPr>
          <w:trHeight w:val="234"/>
        </w:trPr>
        <w:tc>
          <w:tcPr>
            <w:tcW w:w="1347" w:type="dxa"/>
            <w:tcBorders>
              <w:top w:val="dotted" w:sz="4" w:space="0" w:color="auto"/>
              <w:bottom w:val="dotted" w:sz="4" w:space="0" w:color="auto"/>
              <w:right w:val="single" w:sz="6" w:space="0" w:color="auto"/>
            </w:tcBorders>
            <w:vAlign w:val="center"/>
          </w:tcPr>
          <w:p w14:paraId="0D04C558" w14:textId="77777777" w:rsidR="00774BB4" w:rsidRPr="00497E67" w:rsidRDefault="00774BB4" w:rsidP="00497E67">
            <w:pPr>
              <w:widowControl w:val="0"/>
              <w:snapToGrid w:val="0"/>
              <w:ind w:left="0"/>
              <w:jc w:val="center"/>
              <w:rPr>
                <w:rFonts w:ascii="Century Gothic" w:hAnsi="Century Gothic" w:cs="Arial"/>
                <w:szCs w:val="20"/>
                <w:lang w:val="en-US"/>
              </w:rPr>
            </w:pPr>
          </w:p>
        </w:tc>
        <w:tc>
          <w:tcPr>
            <w:tcW w:w="1276" w:type="dxa"/>
            <w:tcBorders>
              <w:top w:val="dotted" w:sz="4" w:space="0" w:color="auto"/>
              <w:left w:val="single" w:sz="6" w:space="0" w:color="auto"/>
              <w:bottom w:val="dotted" w:sz="4" w:space="0" w:color="auto"/>
              <w:right w:val="single" w:sz="6" w:space="0" w:color="auto"/>
            </w:tcBorders>
            <w:vAlign w:val="center"/>
          </w:tcPr>
          <w:p w14:paraId="0B137845" w14:textId="77777777" w:rsidR="00774BB4" w:rsidRPr="00497E67" w:rsidRDefault="00774BB4" w:rsidP="00497E67">
            <w:pPr>
              <w:widowControl w:val="0"/>
              <w:snapToGrid w:val="0"/>
              <w:ind w:left="109"/>
              <w:jc w:val="center"/>
              <w:rPr>
                <w:rFonts w:ascii="Century Gothic" w:hAnsi="Century Gothic" w:cs="Arial"/>
                <w:szCs w:val="20"/>
                <w:lang w:val="en-US"/>
              </w:rPr>
            </w:pPr>
          </w:p>
        </w:tc>
        <w:tc>
          <w:tcPr>
            <w:tcW w:w="1417" w:type="dxa"/>
            <w:tcBorders>
              <w:top w:val="dotted" w:sz="4" w:space="0" w:color="auto"/>
              <w:left w:val="single" w:sz="6" w:space="0" w:color="auto"/>
              <w:bottom w:val="dotted" w:sz="4" w:space="0" w:color="auto"/>
              <w:right w:val="single" w:sz="6" w:space="0" w:color="auto"/>
            </w:tcBorders>
            <w:vAlign w:val="center"/>
          </w:tcPr>
          <w:p w14:paraId="04F9A47F" w14:textId="77777777" w:rsidR="00774BB4" w:rsidRPr="00497E67" w:rsidRDefault="00774BB4" w:rsidP="00497E67">
            <w:pPr>
              <w:widowControl w:val="0"/>
              <w:snapToGrid w:val="0"/>
              <w:ind w:left="178"/>
              <w:jc w:val="center"/>
              <w:rPr>
                <w:rFonts w:ascii="Century Gothic" w:hAnsi="Century Gothic" w:cs="Arial"/>
                <w:szCs w:val="20"/>
                <w:lang w:val="en-US"/>
              </w:rPr>
            </w:pPr>
          </w:p>
        </w:tc>
        <w:tc>
          <w:tcPr>
            <w:tcW w:w="1134" w:type="dxa"/>
            <w:tcBorders>
              <w:top w:val="dotted" w:sz="4" w:space="0" w:color="auto"/>
              <w:left w:val="single" w:sz="6" w:space="0" w:color="auto"/>
              <w:bottom w:val="dotted" w:sz="4" w:space="0" w:color="auto"/>
              <w:right w:val="single" w:sz="6" w:space="0" w:color="auto"/>
            </w:tcBorders>
          </w:tcPr>
          <w:p w14:paraId="78283CCD" w14:textId="77777777" w:rsidR="00774BB4" w:rsidRPr="00497E67" w:rsidRDefault="00774BB4" w:rsidP="00497E67">
            <w:pPr>
              <w:widowControl w:val="0"/>
              <w:snapToGrid w:val="0"/>
              <w:rPr>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3AB18C2B" w14:textId="77777777" w:rsidR="00774BB4" w:rsidRPr="00497E67" w:rsidRDefault="00774BB4" w:rsidP="00497E67">
            <w:pPr>
              <w:widowControl w:val="0"/>
              <w:snapToGrid w:val="0"/>
              <w:rPr>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485B25A9" w14:textId="77777777" w:rsidR="00774BB4" w:rsidRPr="00497E67" w:rsidRDefault="00774BB4" w:rsidP="00497E67">
            <w:pPr>
              <w:widowControl w:val="0"/>
              <w:snapToGrid w:val="0"/>
              <w:rPr>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6BC0AEA4" w14:textId="77777777" w:rsidR="00774BB4" w:rsidRPr="00497E67" w:rsidRDefault="00774BB4" w:rsidP="00497E67">
            <w:pPr>
              <w:widowControl w:val="0"/>
              <w:snapToGrid w:val="0"/>
              <w:rPr>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59F8B925" w14:textId="77777777" w:rsidR="00774BB4" w:rsidRPr="00497E67" w:rsidRDefault="00774BB4" w:rsidP="00497E67">
            <w:pPr>
              <w:widowControl w:val="0"/>
              <w:snapToGrid w:val="0"/>
              <w:rPr>
                <w:rFonts w:ascii="Century Gothic" w:hAnsi="Century Gothic"/>
                <w:szCs w:val="20"/>
              </w:rPr>
            </w:pPr>
          </w:p>
        </w:tc>
      </w:tr>
      <w:tr w:rsidR="00774BB4" w:rsidRPr="00497E67" w14:paraId="52604349" w14:textId="77777777" w:rsidTr="00774BB4">
        <w:trPr>
          <w:trHeight w:val="249"/>
        </w:trPr>
        <w:tc>
          <w:tcPr>
            <w:tcW w:w="1347" w:type="dxa"/>
            <w:tcBorders>
              <w:top w:val="dotted" w:sz="4" w:space="0" w:color="auto"/>
              <w:bottom w:val="single" w:sz="4" w:space="0" w:color="auto"/>
              <w:right w:val="single" w:sz="6" w:space="0" w:color="auto"/>
            </w:tcBorders>
            <w:vAlign w:val="center"/>
          </w:tcPr>
          <w:p w14:paraId="7A4EAF0C" w14:textId="77777777" w:rsidR="00774BB4" w:rsidRPr="00497E67" w:rsidRDefault="00774BB4" w:rsidP="00497E67">
            <w:pPr>
              <w:widowControl w:val="0"/>
              <w:snapToGrid w:val="0"/>
              <w:ind w:left="0"/>
              <w:jc w:val="center"/>
              <w:rPr>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vAlign w:val="center"/>
          </w:tcPr>
          <w:p w14:paraId="379E4962" w14:textId="77777777" w:rsidR="00774BB4" w:rsidRPr="00497E67" w:rsidRDefault="00774BB4" w:rsidP="00497E67">
            <w:pPr>
              <w:widowControl w:val="0"/>
              <w:snapToGrid w:val="0"/>
              <w:ind w:left="109"/>
              <w:jc w:val="center"/>
              <w:rPr>
                <w:rFonts w:ascii="Century Gothic" w:hAnsi="Century Gothic" w:cs="Arial"/>
                <w:szCs w:val="20"/>
                <w:lang w:val="en-US"/>
              </w:rPr>
            </w:pPr>
          </w:p>
        </w:tc>
        <w:tc>
          <w:tcPr>
            <w:tcW w:w="1417" w:type="dxa"/>
            <w:tcBorders>
              <w:top w:val="dotted" w:sz="4" w:space="0" w:color="auto"/>
              <w:left w:val="single" w:sz="6" w:space="0" w:color="auto"/>
              <w:bottom w:val="single" w:sz="4" w:space="0" w:color="auto"/>
              <w:right w:val="single" w:sz="6" w:space="0" w:color="auto"/>
            </w:tcBorders>
            <w:vAlign w:val="center"/>
          </w:tcPr>
          <w:p w14:paraId="4E720F57" w14:textId="77777777" w:rsidR="00774BB4" w:rsidRPr="00497E67" w:rsidRDefault="00774BB4" w:rsidP="00497E67">
            <w:pPr>
              <w:widowControl w:val="0"/>
              <w:snapToGrid w:val="0"/>
              <w:ind w:left="178"/>
              <w:jc w:val="center"/>
              <w:rPr>
                <w:rFonts w:ascii="Century Gothic" w:hAnsi="Century Gothic" w:cs="Arial"/>
                <w:szCs w:val="20"/>
              </w:rPr>
            </w:pPr>
          </w:p>
        </w:tc>
        <w:tc>
          <w:tcPr>
            <w:tcW w:w="1134" w:type="dxa"/>
            <w:tcBorders>
              <w:top w:val="dotted" w:sz="4" w:space="0" w:color="auto"/>
              <w:left w:val="single" w:sz="6" w:space="0" w:color="auto"/>
              <w:bottom w:val="single" w:sz="4" w:space="0" w:color="auto"/>
              <w:right w:val="single" w:sz="6" w:space="0" w:color="auto"/>
            </w:tcBorders>
          </w:tcPr>
          <w:p w14:paraId="08C3552D" w14:textId="77777777" w:rsidR="00774BB4" w:rsidRPr="00497E67" w:rsidRDefault="00774BB4" w:rsidP="00497E67">
            <w:pPr>
              <w:widowControl w:val="0"/>
              <w:snapToGrid w:val="0"/>
              <w:rPr>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48A74749" w14:textId="77777777" w:rsidR="00774BB4" w:rsidRPr="00497E67" w:rsidRDefault="00774BB4" w:rsidP="00497E67">
            <w:pPr>
              <w:widowControl w:val="0"/>
              <w:snapToGrid w:val="0"/>
              <w:rPr>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54668E3D" w14:textId="77777777" w:rsidR="00774BB4" w:rsidRPr="00497E67" w:rsidRDefault="00774BB4" w:rsidP="00497E67">
            <w:pPr>
              <w:widowControl w:val="0"/>
              <w:snapToGrid w:val="0"/>
              <w:rPr>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7D6BA860" w14:textId="77777777" w:rsidR="00774BB4" w:rsidRPr="00497E67" w:rsidRDefault="00774BB4" w:rsidP="00497E67">
            <w:pPr>
              <w:widowControl w:val="0"/>
              <w:snapToGrid w:val="0"/>
              <w:rPr>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2627727F" w14:textId="77777777" w:rsidR="00774BB4" w:rsidRPr="00497E67" w:rsidRDefault="00774BB4" w:rsidP="00497E67">
            <w:pPr>
              <w:widowControl w:val="0"/>
              <w:snapToGrid w:val="0"/>
              <w:rPr>
                <w:rFonts w:ascii="Century Gothic" w:hAnsi="Century Gothic"/>
                <w:szCs w:val="20"/>
              </w:rPr>
            </w:pPr>
          </w:p>
        </w:tc>
      </w:tr>
    </w:tbl>
    <w:p w14:paraId="5202167E" w14:textId="77777777" w:rsidR="00F44E22" w:rsidRPr="00497E67" w:rsidRDefault="00F44E22" w:rsidP="00497E67">
      <w:pPr>
        <w:pStyle w:val="FaureciaText2"/>
        <w:widowControl w:val="0"/>
        <w:snapToGrid w:val="0"/>
        <w:spacing w:before="0" w:after="0"/>
        <w:rPr>
          <w:rFonts w:ascii="Century Gothic" w:hAnsi="Century Gothic" w:cs="Times New Roman"/>
          <w:szCs w:val="20"/>
          <w:lang w:val="en-US"/>
        </w:rPr>
      </w:pPr>
    </w:p>
    <w:p w14:paraId="3525CAD9" w14:textId="77777777" w:rsidR="00774BB4" w:rsidRPr="00497E67" w:rsidRDefault="00774BB4" w:rsidP="00497E67">
      <w:pPr>
        <w:pStyle w:val="FaureciaText2"/>
        <w:widowControl w:val="0"/>
        <w:snapToGrid w:val="0"/>
        <w:spacing w:before="0" w:after="0"/>
        <w:rPr>
          <w:rFonts w:ascii="Century Gothic" w:hAnsi="Century Gothic" w:cs="Times New Roman"/>
          <w:szCs w:val="20"/>
          <w:lang w:val="en-US"/>
        </w:rPr>
      </w:pPr>
      <w:r w:rsidRPr="00497E67">
        <w:rPr>
          <w:rFonts w:ascii="Century Gothic" w:hAnsi="Century Gothic" w:cs="Times New Roman"/>
          <w:szCs w:val="20"/>
          <w:lang w:val="en-US"/>
        </w:rPr>
        <w:t>For clarifying purposes only, it is stated that the Estimated Annual Requirement is for informational purposes only</w:t>
      </w:r>
      <w:r w:rsidR="006360F1" w:rsidRPr="006360F1">
        <w:rPr>
          <w:rFonts w:ascii="Century Gothic" w:hAnsi="Century Gothic"/>
          <w:szCs w:val="20"/>
          <w:lang w:val="en-GB"/>
        </w:rPr>
        <w:t xml:space="preserve"> </w:t>
      </w:r>
      <w:r w:rsidR="006360F1" w:rsidRPr="00DD2ABA">
        <w:rPr>
          <w:rFonts w:ascii="Century Gothic" w:hAnsi="Century Gothic"/>
          <w:szCs w:val="20"/>
          <w:lang w:val="en-GB"/>
        </w:rPr>
        <w:t>and do</w:t>
      </w:r>
      <w:r w:rsidR="006360F1">
        <w:rPr>
          <w:rFonts w:ascii="Century Gothic" w:hAnsi="Century Gothic"/>
          <w:szCs w:val="20"/>
          <w:lang w:val="en-GB"/>
        </w:rPr>
        <w:t>es</w:t>
      </w:r>
      <w:r w:rsidR="006360F1" w:rsidRPr="00DD2ABA">
        <w:rPr>
          <w:rFonts w:ascii="Century Gothic" w:hAnsi="Century Gothic"/>
          <w:szCs w:val="20"/>
          <w:lang w:val="en-GB"/>
        </w:rPr>
        <w:t xml:space="preserve"> not represent a commitment for Faurecia</w:t>
      </w:r>
      <w:r w:rsidRPr="00497E67">
        <w:rPr>
          <w:rFonts w:ascii="Century Gothic" w:hAnsi="Century Gothic" w:cs="Times New Roman"/>
          <w:szCs w:val="20"/>
          <w:lang w:val="en-US"/>
        </w:rPr>
        <w:t xml:space="preserve">, unless otherwise explicitly provided in this </w:t>
      </w:r>
      <w:r w:rsidR="00914B18" w:rsidRPr="00497E67">
        <w:rPr>
          <w:rFonts w:ascii="Century Gothic" w:hAnsi="Century Gothic" w:cs="Times New Roman"/>
          <w:szCs w:val="20"/>
          <w:lang w:val="en-US"/>
        </w:rPr>
        <w:t>LON</w:t>
      </w:r>
      <w:r w:rsidRPr="00497E67">
        <w:rPr>
          <w:rFonts w:ascii="Century Gothic" w:hAnsi="Century Gothic" w:cs="Times New Roman"/>
          <w:szCs w:val="20"/>
          <w:lang w:val="en-US"/>
        </w:rPr>
        <w:t xml:space="preserve">. It does not constitute a basis of this </w:t>
      </w:r>
      <w:r w:rsidR="00914B18" w:rsidRPr="00497E67">
        <w:rPr>
          <w:rFonts w:ascii="Century Gothic" w:hAnsi="Century Gothic" w:cs="Times New Roman"/>
          <w:szCs w:val="20"/>
          <w:lang w:val="en-US"/>
        </w:rPr>
        <w:t>LON</w:t>
      </w:r>
      <w:r w:rsidRPr="00497E67">
        <w:rPr>
          <w:rFonts w:ascii="Century Gothic" w:hAnsi="Century Gothic" w:cs="Times New Roman"/>
          <w:szCs w:val="20"/>
          <w:lang w:val="en-US"/>
        </w:rPr>
        <w:t xml:space="preserve"> under any circumstances and cannot be construed, in any way, as a commitment from Faurecia to entrust to Supplier </w:t>
      </w:r>
      <w:r w:rsidRPr="00497E67">
        <w:rPr>
          <w:rFonts w:ascii="Century Gothic" w:hAnsi="Century Gothic"/>
          <w:szCs w:val="20"/>
          <w:lang w:val="en-US"/>
        </w:rPr>
        <w:t xml:space="preserve">all </w:t>
      </w:r>
      <w:r w:rsidRPr="00497E67">
        <w:rPr>
          <w:rFonts w:ascii="Century Gothic" w:hAnsi="Century Gothic" w:cs="Times New Roman"/>
          <w:szCs w:val="20"/>
          <w:lang w:val="en-US"/>
        </w:rPr>
        <w:t xml:space="preserve">or part of the supply of Tools and/or Parts for the serial production, or of any other product or application resulting from the Development. </w:t>
      </w:r>
      <w:commentRangeStart w:id="1"/>
      <w:r w:rsidRPr="00497E67">
        <w:rPr>
          <w:rFonts w:ascii="Century Gothic" w:hAnsi="Century Gothic" w:cs="Times New Roman"/>
          <w:szCs w:val="20"/>
          <w:lang w:val="en-US"/>
        </w:rPr>
        <w:t>If the OEM changes the indicated annual demand for Parts</w:t>
      </w:r>
      <w:r w:rsidRPr="00497E67">
        <w:rPr>
          <w:rFonts w:ascii="Century Gothic" w:hAnsi="Century Gothic" w:cs="Times New Roman"/>
          <w:smallCaps/>
          <w:szCs w:val="20"/>
          <w:lang w:val="en-US"/>
        </w:rPr>
        <w:t xml:space="preserve">, </w:t>
      </w:r>
      <w:r w:rsidRPr="00497E67">
        <w:rPr>
          <w:rFonts w:ascii="Century Gothic" w:hAnsi="Century Gothic" w:cs="Times New Roman"/>
          <w:szCs w:val="20"/>
          <w:lang w:val="en-US"/>
        </w:rPr>
        <w:t>Faurecia shall be entitled, to amend the Estimated Annual Requirement accordingly.</w:t>
      </w:r>
      <w:commentRangeEnd w:id="1"/>
      <w:r w:rsidR="00D1571E">
        <w:rPr>
          <w:rStyle w:val="CommentReference"/>
          <w:rFonts w:ascii="Times New Roman" w:hAnsi="Times New Roman" w:cs="Times New Roman"/>
          <w:szCs w:val="20"/>
          <w:lang w:val="en-GB" w:eastAsia="fr-FR"/>
        </w:rPr>
        <w:commentReference w:id="1"/>
      </w:r>
    </w:p>
    <w:p w14:paraId="05E3AFF7" w14:textId="77777777" w:rsidR="00D01F36" w:rsidRPr="00497E67" w:rsidRDefault="00D01F36" w:rsidP="00497E67">
      <w:pPr>
        <w:widowControl w:val="0"/>
        <w:snapToGrid w:val="0"/>
        <w:rPr>
          <w:rFonts w:ascii="Century Gothic" w:hAnsi="Century Gothic"/>
          <w:szCs w:val="20"/>
          <w:lang w:val="en-US" w:eastAsia="en-US"/>
        </w:rPr>
      </w:pPr>
    </w:p>
    <w:p w14:paraId="0AE25500" w14:textId="77777777" w:rsidR="00591FFE" w:rsidRPr="006B1A43" w:rsidRDefault="00591FFE"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lang w:val="en-US"/>
        </w:rPr>
      </w:pPr>
      <w:r w:rsidRPr="006B1A43">
        <w:rPr>
          <w:rFonts w:ascii="Century Gothic" w:hAnsi="Century Gothic"/>
          <w:b w:val="0"/>
          <w:bCs w:val="0"/>
          <w:i/>
          <w:iCs/>
          <w:szCs w:val="20"/>
          <w:lang w:val="en-US"/>
        </w:rPr>
        <w:t>Packing, Transportation and Logistics</w:t>
      </w:r>
    </w:p>
    <w:p w14:paraId="27E3924E" w14:textId="77777777" w:rsidR="00385EDE" w:rsidRDefault="00385EDE" w:rsidP="00497E67">
      <w:pPr>
        <w:widowControl w:val="0"/>
        <w:snapToGrid w:val="0"/>
        <w:rPr>
          <w:rFonts w:ascii="Century Gothic" w:hAnsi="Century Gothic"/>
          <w:szCs w:val="20"/>
          <w:lang w:val="en-GB"/>
        </w:rPr>
      </w:pPr>
    </w:p>
    <w:p w14:paraId="607081BE" w14:textId="77777777" w:rsidR="00591FFE" w:rsidRPr="00497E67" w:rsidRDefault="00591FFE" w:rsidP="00497E67">
      <w:pPr>
        <w:widowControl w:val="0"/>
        <w:snapToGrid w:val="0"/>
        <w:rPr>
          <w:rFonts w:ascii="Century Gothic" w:hAnsi="Century Gothic"/>
          <w:szCs w:val="20"/>
          <w:lang w:val="en-US"/>
        </w:rPr>
      </w:pPr>
      <w:r w:rsidRPr="00497E67">
        <w:rPr>
          <w:rFonts w:ascii="Century Gothic" w:hAnsi="Century Gothic"/>
          <w:szCs w:val="20"/>
          <w:lang w:val="en-GB"/>
        </w:rPr>
        <w:t>It is agreed that the Supplier shall comply with the logistic and packaging procedures set out in Appendices, including the relevant insurances based on the applicable incoterm</w:t>
      </w:r>
      <w:r w:rsidRPr="00497E67">
        <w:rPr>
          <w:rFonts w:ascii="Century Gothic" w:hAnsi="Century Gothic"/>
          <w:szCs w:val="20"/>
          <w:lang w:val="en-US"/>
        </w:rPr>
        <w:t>.</w:t>
      </w:r>
    </w:p>
    <w:p w14:paraId="572E33D5" w14:textId="77777777" w:rsidR="00591FFE" w:rsidRPr="00497E67" w:rsidRDefault="00591FFE" w:rsidP="00497E67">
      <w:pPr>
        <w:widowControl w:val="0"/>
        <w:snapToGrid w:val="0"/>
        <w:rPr>
          <w:rFonts w:ascii="Century Gothic" w:hAnsi="Century Gothic"/>
          <w:szCs w:val="20"/>
          <w:lang w:val="en-US" w:eastAsia="en-US"/>
        </w:rPr>
      </w:pPr>
    </w:p>
    <w:p w14:paraId="22875C1B" w14:textId="77777777" w:rsidR="00774BB4" w:rsidRPr="006B1A43" w:rsidRDefault="00E9794F"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lang w:val="en-US"/>
        </w:rPr>
      </w:pPr>
      <w:r w:rsidRPr="006B1A43">
        <w:rPr>
          <w:rFonts w:ascii="Century Gothic" w:hAnsi="Century Gothic"/>
          <w:b w:val="0"/>
          <w:bCs w:val="0"/>
          <w:i/>
          <w:iCs/>
          <w:szCs w:val="20"/>
          <w:lang w:val="en-US"/>
        </w:rPr>
        <w:t xml:space="preserve">Pre-series delivery </w:t>
      </w:r>
      <w:r w:rsidR="00D72BD2" w:rsidRPr="006B1A43">
        <w:rPr>
          <w:rFonts w:ascii="Century Gothic" w:hAnsi="Century Gothic"/>
          <w:b w:val="0"/>
          <w:bCs w:val="0"/>
          <w:i/>
          <w:iCs/>
          <w:szCs w:val="20"/>
          <w:lang w:val="en-US"/>
        </w:rPr>
        <w:t xml:space="preserve">Schedule </w:t>
      </w:r>
    </w:p>
    <w:p w14:paraId="3DE53699" w14:textId="77777777" w:rsidR="00385EDE" w:rsidRDefault="00385EDE" w:rsidP="00497E67">
      <w:pPr>
        <w:pStyle w:val="FaureciaPreamble"/>
        <w:widowControl w:val="0"/>
        <w:numPr>
          <w:ilvl w:val="0"/>
          <w:numId w:val="0"/>
        </w:numPr>
        <w:snapToGrid w:val="0"/>
        <w:spacing w:before="0" w:after="0"/>
        <w:ind w:left="567"/>
        <w:rPr>
          <w:rFonts w:ascii="Century Gothic" w:hAnsi="Century Gothic" w:cs="Times New Roman"/>
          <w:szCs w:val="20"/>
        </w:rPr>
      </w:pPr>
    </w:p>
    <w:p w14:paraId="1D6C6DAA" w14:textId="77777777" w:rsidR="00385EDE" w:rsidRPr="00497E67" w:rsidRDefault="00385EDE" w:rsidP="00497E67">
      <w:pPr>
        <w:pStyle w:val="FaureciaPreamble"/>
        <w:widowControl w:val="0"/>
        <w:numPr>
          <w:ilvl w:val="0"/>
          <w:numId w:val="0"/>
        </w:numPr>
        <w:snapToGrid w:val="0"/>
        <w:spacing w:before="0" w:after="0"/>
        <w:ind w:left="567"/>
        <w:rPr>
          <w:rFonts w:ascii="Century Gothic" w:hAnsi="Century Gothic" w:cs="Times New Roman"/>
          <w:szCs w:val="20"/>
        </w:rPr>
      </w:pPr>
    </w:p>
    <w:p w14:paraId="63B7E3AE" w14:textId="77777777" w:rsidR="00774BB4" w:rsidRDefault="00774BB4" w:rsidP="00497E67">
      <w:pPr>
        <w:widowControl w:val="0"/>
        <w:snapToGrid w:val="0"/>
        <w:rPr>
          <w:rFonts w:ascii="Century Gothic" w:hAnsi="Century Gothic"/>
          <w:szCs w:val="20"/>
          <w:lang w:val="en-US"/>
        </w:rPr>
      </w:pPr>
      <w:r w:rsidRPr="00497E67">
        <w:rPr>
          <w:rFonts w:ascii="Century Gothic" w:hAnsi="Century Gothic"/>
          <w:szCs w:val="20"/>
          <w:lang w:val="en-US"/>
        </w:rPr>
        <w:t xml:space="preserve">The Supplier states that it agrees to the following </w:t>
      </w:r>
      <w:r w:rsidR="00D72BD2" w:rsidRPr="00497E67">
        <w:rPr>
          <w:rFonts w:ascii="Century Gothic" w:hAnsi="Century Gothic"/>
          <w:szCs w:val="20"/>
          <w:lang w:val="en-US"/>
        </w:rPr>
        <w:t xml:space="preserve">pre-series </w:t>
      </w:r>
      <w:r w:rsidRPr="00497E67">
        <w:rPr>
          <w:rFonts w:ascii="Century Gothic" w:hAnsi="Century Gothic"/>
          <w:szCs w:val="20"/>
          <w:lang w:val="en-US"/>
        </w:rPr>
        <w:t>due dates:</w:t>
      </w:r>
    </w:p>
    <w:p w14:paraId="20A66AA5" w14:textId="77777777" w:rsidR="00385EDE" w:rsidRDefault="00385EDE" w:rsidP="00497E67">
      <w:pPr>
        <w:widowControl w:val="0"/>
        <w:snapToGrid w:val="0"/>
        <w:rPr>
          <w:rFonts w:ascii="Century Gothic" w:hAnsi="Century Gothic"/>
          <w:szCs w:val="20"/>
          <w:lang w:val="en-US"/>
        </w:rPr>
      </w:pPr>
    </w:p>
    <w:p w14:paraId="2B560D04" w14:textId="77777777" w:rsidR="00CC2A27" w:rsidRPr="00497E67" w:rsidRDefault="00CC2A27" w:rsidP="00497E67">
      <w:pPr>
        <w:widowControl w:val="0"/>
        <w:snapToGrid w:val="0"/>
        <w:rPr>
          <w:rFonts w:ascii="Century Gothic" w:hAnsi="Century Gothic"/>
          <w:szCs w:val="20"/>
          <w:lang w:val="en-US"/>
        </w:rPr>
      </w:pP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2932"/>
        <w:gridCol w:w="1321"/>
        <w:gridCol w:w="1842"/>
      </w:tblGrid>
      <w:tr w:rsidR="00D72BD2" w:rsidRPr="00497E67" w14:paraId="169186AF" w14:textId="77777777" w:rsidTr="00D72BD2">
        <w:tc>
          <w:tcPr>
            <w:tcW w:w="2410" w:type="dxa"/>
            <w:shd w:val="clear" w:color="auto" w:fill="D9D9D9" w:themeFill="background1" w:themeFillShade="D9"/>
          </w:tcPr>
          <w:p w14:paraId="1F3E1A76" w14:textId="77777777" w:rsidR="00D72BD2" w:rsidRPr="00497E67" w:rsidRDefault="00D72BD2" w:rsidP="00497E67">
            <w:pPr>
              <w:pStyle w:val="BodyText"/>
              <w:widowControl w:val="0"/>
              <w:snapToGrid w:val="0"/>
              <w:rPr>
                <w:rFonts w:ascii="Century Gothic" w:hAnsi="Century Gothic"/>
                <w:b/>
                <w:bCs/>
                <w:sz w:val="20"/>
                <w:szCs w:val="20"/>
                <w:lang w:val="en-US"/>
              </w:rPr>
            </w:pPr>
          </w:p>
        </w:tc>
        <w:tc>
          <w:tcPr>
            <w:tcW w:w="2932" w:type="dxa"/>
            <w:shd w:val="clear" w:color="auto" w:fill="D9D9D9" w:themeFill="background1" w:themeFillShade="D9"/>
          </w:tcPr>
          <w:p w14:paraId="2C89E9B3" w14:textId="77777777" w:rsidR="00D72BD2" w:rsidRPr="00497E67" w:rsidRDefault="00D72BD2" w:rsidP="00385EDE">
            <w:pPr>
              <w:pStyle w:val="FaureciaText"/>
              <w:widowControl w:val="0"/>
              <w:snapToGrid w:val="0"/>
              <w:spacing w:before="0" w:after="0"/>
              <w:ind w:left="5"/>
              <w:jc w:val="center"/>
              <w:rPr>
                <w:rFonts w:ascii="Century Gothic" w:hAnsi="Century Gothic"/>
                <w:b/>
                <w:bCs/>
                <w:szCs w:val="20"/>
                <w:lang w:val="en-US"/>
              </w:rPr>
            </w:pPr>
            <w:r w:rsidRPr="00497E67">
              <w:rPr>
                <w:rFonts w:ascii="Century Gothic" w:hAnsi="Century Gothic"/>
                <w:b/>
                <w:bCs/>
                <w:szCs w:val="20"/>
                <w:lang w:val="en-US"/>
              </w:rPr>
              <w:t>Place of Delivery,</w:t>
            </w:r>
          </w:p>
          <w:p w14:paraId="41D740C8" w14:textId="77777777" w:rsidR="00D72BD2" w:rsidRPr="00497E67" w:rsidRDefault="00D72BD2" w:rsidP="00385EDE">
            <w:pPr>
              <w:pStyle w:val="FaureciaText"/>
              <w:widowControl w:val="0"/>
              <w:snapToGrid w:val="0"/>
              <w:spacing w:before="0" w:after="0"/>
              <w:ind w:left="5"/>
              <w:jc w:val="center"/>
              <w:rPr>
                <w:rFonts w:ascii="Century Gothic" w:hAnsi="Century Gothic"/>
                <w:b/>
                <w:bCs/>
                <w:szCs w:val="20"/>
                <w:lang w:val="en-US"/>
              </w:rPr>
            </w:pPr>
            <w:r w:rsidRPr="00497E67">
              <w:rPr>
                <w:rFonts w:ascii="Century Gothic" w:hAnsi="Century Gothic"/>
                <w:b/>
                <w:bCs/>
                <w:szCs w:val="20"/>
                <w:lang w:val="en-US"/>
              </w:rPr>
              <w:t>Contact Person taking delivery</w:t>
            </w:r>
          </w:p>
        </w:tc>
        <w:tc>
          <w:tcPr>
            <w:tcW w:w="1321" w:type="dxa"/>
            <w:shd w:val="clear" w:color="auto" w:fill="D9D9D9" w:themeFill="background1" w:themeFillShade="D9"/>
          </w:tcPr>
          <w:p w14:paraId="79DD20CE" w14:textId="77777777" w:rsidR="00D72BD2" w:rsidRPr="00497E67" w:rsidRDefault="00D72BD2" w:rsidP="00385EDE">
            <w:pPr>
              <w:pStyle w:val="FaureciaText"/>
              <w:widowControl w:val="0"/>
              <w:snapToGrid w:val="0"/>
              <w:spacing w:before="0" w:after="0"/>
              <w:ind w:left="5"/>
              <w:jc w:val="center"/>
              <w:rPr>
                <w:rFonts w:ascii="Century Gothic" w:hAnsi="Century Gothic"/>
                <w:b/>
                <w:bCs/>
                <w:szCs w:val="20"/>
              </w:rPr>
            </w:pPr>
            <w:r w:rsidRPr="00497E67">
              <w:rPr>
                <w:rFonts w:ascii="Century Gothic" w:hAnsi="Century Gothic"/>
                <w:b/>
                <w:bCs/>
                <w:szCs w:val="20"/>
              </w:rPr>
              <w:t>Quantity</w:t>
            </w:r>
          </w:p>
          <w:p w14:paraId="33406B1C" w14:textId="77777777" w:rsidR="00D72BD2" w:rsidRPr="00497E67" w:rsidRDefault="00D72BD2" w:rsidP="00385EDE">
            <w:pPr>
              <w:pStyle w:val="BodyText"/>
              <w:widowControl w:val="0"/>
              <w:snapToGrid w:val="0"/>
              <w:ind w:left="5"/>
              <w:jc w:val="center"/>
              <w:rPr>
                <w:rFonts w:ascii="Century Gothic" w:hAnsi="Century Gothic"/>
                <w:b/>
                <w:bCs/>
                <w:sz w:val="20"/>
                <w:szCs w:val="20"/>
              </w:rPr>
            </w:pPr>
          </w:p>
        </w:tc>
        <w:tc>
          <w:tcPr>
            <w:tcW w:w="1842" w:type="dxa"/>
            <w:shd w:val="clear" w:color="auto" w:fill="D9D9D9" w:themeFill="background1" w:themeFillShade="D9"/>
          </w:tcPr>
          <w:p w14:paraId="4959D6C8" w14:textId="77777777" w:rsidR="00D72BD2" w:rsidRPr="00497E67" w:rsidRDefault="00D72BD2" w:rsidP="00385EDE">
            <w:pPr>
              <w:pStyle w:val="FaureciaText"/>
              <w:widowControl w:val="0"/>
              <w:snapToGrid w:val="0"/>
              <w:spacing w:before="0" w:after="0"/>
              <w:ind w:left="5"/>
              <w:jc w:val="center"/>
              <w:rPr>
                <w:rFonts w:ascii="Century Gothic" w:hAnsi="Century Gothic"/>
                <w:b/>
                <w:bCs/>
                <w:szCs w:val="20"/>
              </w:rPr>
            </w:pPr>
            <w:r w:rsidRPr="00497E67">
              <w:rPr>
                <w:rFonts w:ascii="Century Gothic" w:hAnsi="Century Gothic"/>
                <w:b/>
                <w:bCs/>
                <w:szCs w:val="20"/>
              </w:rPr>
              <w:t>Due Date</w:t>
            </w:r>
          </w:p>
        </w:tc>
      </w:tr>
      <w:tr w:rsidR="00D72BD2" w:rsidRPr="00497E67" w14:paraId="1139C1D7" w14:textId="77777777" w:rsidTr="00D72BD2">
        <w:tc>
          <w:tcPr>
            <w:tcW w:w="2410" w:type="dxa"/>
          </w:tcPr>
          <w:p w14:paraId="67E89AC0" w14:textId="77777777" w:rsidR="00D72BD2" w:rsidRPr="00497E67" w:rsidRDefault="00D72BD2" w:rsidP="00385EDE">
            <w:pPr>
              <w:pStyle w:val="FaureciaText"/>
              <w:widowControl w:val="0"/>
              <w:snapToGrid w:val="0"/>
              <w:spacing w:before="0" w:after="0"/>
              <w:ind w:left="0"/>
              <w:rPr>
                <w:rFonts w:ascii="Century Gothic" w:hAnsi="Century Gothic" w:cs="Times New Roman"/>
                <w:szCs w:val="20"/>
                <w:lang w:val="en-US" w:eastAsia="fr-FR"/>
              </w:rPr>
            </w:pPr>
            <w:r w:rsidRPr="00497E67">
              <w:rPr>
                <w:rFonts w:ascii="Century Gothic" w:hAnsi="Century Gothic" w:cs="Times New Roman"/>
                <w:szCs w:val="20"/>
                <w:lang w:val="en-US" w:eastAsia="fr-FR"/>
              </w:rPr>
              <w:t xml:space="preserve">Initial Sample </w:t>
            </w:r>
          </w:p>
        </w:tc>
        <w:tc>
          <w:tcPr>
            <w:tcW w:w="2932" w:type="dxa"/>
          </w:tcPr>
          <w:p w14:paraId="618593E9"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c>
          <w:tcPr>
            <w:tcW w:w="1321" w:type="dxa"/>
          </w:tcPr>
          <w:p w14:paraId="5C883B84"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c>
          <w:tcPr>
            <w:tcW w:w="1842" w:type="dxa"/>
          </w:tcPr>
          <w:p w14:paraId="71602A0A"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r>
      <w:tr w:rsidR="00D72BD2" w:rsidRPr="00497E67" w14:paraId="32CF3B46" w14:textId="77777777" w:rsidTr="00D72BD2">
        <w:tc>
          <w:tcPr>
            <w:tcW w:w="2410" w:type="dxa"/>
          </w:tcPr>
          <w:p w14:paraId="6FCE007D" w14:textId="77777777" w:rsidR="00D72BD2" w:rsidRPr="00497E67" w:rsidRDefault="00D72BD2" w:rsidP="00385EDE">
            <w:pPr>
              <w:pStyle w:val="FaureciaText"/>
              <w:widowControl w:val="0"/>
              <w:snapToGrid w:val="0"/>
              <w:spacing w:before="0" w:after="0"/>
              <w:ind w:left="0"/>
              <w:rPr>
                <w:rFonts w:ascii="Century Gothic" w:hAnsi="Century Gothic" w:cs="Times New Roman"/>
                <w:szCs w:val="20"/>
                <w:lang w:val="en-US" w:eastAsia="fr-FR"/>
              </w:rPr>
            </w:pPr>
            <w:r w:rsidRPr="00497E67">
              <w:rPr>
                <w:rFonts w:ascii="Century Gothic" w:hAnsi="Century Gothic" w:cs="Times New Roman"/>
                <w:szCs w:val="20"/>
                <w:lang w:val="en-US" w:eastAsia="fr-FR"/>
              </w:rPr>
              <w:t>Prototypes</w:t>
            </w:r>
          </w:p>
        </w:tc>
        <w:tc>
          <w:tcPr>
            <w:tcW w:w="2932" w:type="dxa"/>
          </w:tcPr>
          <w:p w14:paraId="4CF59BC4"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c>
          <w:tcPr>
            <w:tcW w:w="1321" w:type="dxa"/>
          </w:tcPr>
          <w:p w14:paraId="05659ED3"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c>
          <w:tcPr>
            <w:tcW w:w="1842" w:type="dxa"/>
          </w:tcPr>
          <w:p w14:paraId="268AB85B"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r>
      <w:tr w:rsidR="00D72BD2" w:rsidRPr="00ED081A" w14:paraId="0CD27DE3" w14:textId="77777777" w:rsidTr="00D72BD2">
        <w:tc>
          <w:tcPr>
            <w:tcW w:w="2410" w:type="dxa"/>
          </w:tcPr>
          <w:p w14:paraId="5321B975" w14:textId="77777777" w:rsidR="00D72BD2" w:rsidRPr="00497E67" w:rsidRDefault="00D72BD2" w:rsidP="00385EDE">
            <w:pPr>
              <w:pStyle w:val="FaureciaText"/>
              <w:widowControl w:val="0"/>
              <w:snapToGrid w:val="0"/>
              <w:spacing w:before="0" w:after="0"/>
              <w:ind w:left="0"/>
              <w:rPr>
                <w:rFonts w:ascii="Century Gothic" w:hAnsi="Century Gothic" w:cs="Times New Roman"/>
                <w:szCs w:val="20"/>
                <w:lang w:val="en-US" w:eastAsia="fr-FR"/>
              </w:rPr>
            </w:pPr>
            <w:r w:rsidRPr="00497E67">
              <w:rPr>
                <w:rFonts w:ascii="Century Gothic" w:hAnsi="Century Gothic" w:cs="Times New Roman"/>
                <w:szCs w:val="20"/>
                <w:lang w:val="en-US" w:eastAsia="fr-FR"/>
              </w:rPr>
              <w:t xml:space="preserve">Run rate </w:t>
            </w:r>
          </w:p>
          <w:p w14:paraId="4FD48CDA" w14:textId="77777777" w:rsidR="00D72BD2" w:rsidRPr="00497E67" w:rsidRDefault="00D72BD2" w:rsidP="00385EDE">
            <w:pPr>
              <w:pStyle w:val="FaureciaText"/>
              <w:widowControl w:val="0"/>
              <w:snapToGrid w:val="0"/>
              <w:spacing w:before="0" w:after="0"/>
              <w:ind w:left="0"/>
              <w:rPr>
                <w:rFonts w:ascii="Century Gothic" w:hAnsi="Century Gothic" w:cs="Times New Roman"/>
                <w:szCs w:val="20"/>
                <w:lang w:val="en-US" w:eastAsia="fr-FR"/>
              </w:rPr>
            </w:pPr>
            <w:r w:rsidRPr="00497E67">
              <w:rPr>
                <w:rFonts w:ascii="Century Gothic" w:hAnsi="Century Gothic" w:cs="Times New Roman"/>
                <w:szCs w:val="20"/>
                <w:lang w:val="en-US" w:eastAsia="fr-FR"/>
              </w:rPr>
              <w:t>(cost-neutral acceptance of one day’s production)</w:t>
            </w:r>
          </w:p>
        </w:tc>
        <w:tc>
          <w:tcPr>
            <w:tcW w:w="2932" w:type="dxa"/>
          </w:tcPr>
          <w:p w14:paraId="282C6EBF"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c>
          <w:tcPr>
            <w:tcW w:w="1321" w:type="dxa"/>
          </w:tcPr>
          <w:p w14:paraId="4BA17046"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c>
          <w:tcPr>
            <w:tcW w:w="1842" w:type="dxa"/>
          </w:tcPr>
          <w:p w14:paraId="0B5D13EF"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r>
      <w:tr w:rsidR="00D72BD2" w:rsidRPr="00497E67" w14:paraId="64CF2062" w14:textId="77777777" w:rsidTr="00D72BD2">
        <w:tc>
          <w:tcPr>
            <w:tcW w:w="2410" w:type="dxa"/>
          </w:tcPr>
          <w:p w14:paraId="02341A93" w14:textId="77777777" w:rsidR="00D72BD2" w:rsidRPr="00497E67" w:rsidRDefault="00D72BD2" w:rsidP="00385EDE">
            <w:pPr>
              <w:pStyle w:val="FaureciaText"/>
              <w:widowControl w:val="0"/>
              <w:snapToGrid w:val="0"/>
              <w:spacing w:before="0" w:after="0"/>
              <w:ind w:left="0"/>
              <w:rPr>
                <w:rFonts w:ascii="Century Gothic" w:hAnsi="Century Gothic" w:cs="Times New Roman"/>
                <w:szCs w:val="20"/>
                <w:lang w:val="en-US" w:eastAsia="fr-FR"/>
              </w:rPr>
            </w:pPr>
            <w:r w:rsidRPr="00497E67">
              <w:rPr>
                <w:rFonts w:ascii="Century Gothic" w:hAnsi="Century Gothic" w:cs="Times New Roman"/>
                <w:szCs w:val="20"/>
                <w:lang w:val="en-US" w:eastAsia="fr-FR"/>
              </w:rPr>
              <w:t>Release Sample, including ISTR</w:t>
            </w:r>
          </w:p>
        </w:tc>
        <w:tc>
          <w:tcPr>
            <w:tcW w:w="2932" w:type="dxa"/>
          </w:tcPr>
          <w:p w14:paraId="23EC3A38"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r w:rsidRPr="00497E67">
              <w:rPr>
                <w:rFonts w:ascii="Century Gothic" w:hAnsi="Century Gothic" w:cs="Times New Roman"/>
                <w:szCs w:val="20"/>
                <w:lang w:val="en-US" w:eastAsia="fr-FR"/>
              </w:rPr>
              <w:t xml:space="preserve">  </w:t>
            </w:r>
          </w:p>
        </w:tc>
        <w:tc>
          <w:tcPr>
            <w:tcW w:w="1321" w:type="dxa"/>
          </w:tcPr>
          <w:p w14:paraId="38822E65"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c>
          <w:tcPr>
            <w:tcW w:w="1842" w:type="dxa"/>
          </w:tcPr>
          <w:p w14:paraId="753A9E12"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r>
      <w:tr w:rsidR="00D72BD2" w:rsidRPr="00497E67" w14:paraId="35C7C49A" w14:textId="77777777" w:rsidTr="00D72BD2">
        <w:tc>
          <w:tcPr>
            <w:tcW w:w="2410" w:type="dxa"/>
          </w:tcPr>
          <w:p w14:paraId="791A3593" w14:textId="77777777" w:rsidR="00D72BD2" w:rsidRPr="00497E67" w:rsidRDefault="00D72BD2" w:rsidP="00385EDE">
            <w:pPr>
              <w:pStyle w:val="FaureciaText"/>
              <w:widowControl w:val="0"/>
              <w:snapToGrid w:val="0"/>
              <w:spacing w:before="0" w:after="0"/>
              <w:ind w:left="0"/>
              <w:rPr>
                <w:rFonts w:ascii="Century Gothic" w:hAnsi="Century Gothic" w:cs="Times New Roman"/>
                <w:szCs w:val="20"/>
                <w:lang w:val="en-US" w:eastAsia="fr-FR"/>
              </w:rPr>
            </w:pPr>
            <w:r w:rsidRPr="00497E67">
              <w:rPr>
                <w:rFonts w:ascii="Century Gothic" w:hAnsi="Century Gothic" w:cs="Times New Roman"/>
                <w:szCs w:val="20"/>
                <w:lang w:val="en-US" w:eastAsia="fr-FR"/>
              </w:rPr>
              <w:t>Off-Tool-Components (OTC)</w:t>
            </w:r>
          </w:p>
        </w:tc>
        <w:tc>
          <w:tcPr>
            <w:tcW w:w="2932" w:type="dxa"/>
          </w:tcPr>
          <w:p w14:paraId="7D8650C5"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c>
          <w:tcPr>
            <w:tcW w:w="1321" w:type="dxa"/>
          </w:tcPr>
          <w:p w14:paraId="24D585E3"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c>
          <w:tcPr>
            <w:tcW w:w="1842" w:type="dxa"/>
          </w:tcPr>
          <w:p w14:paraId="2E7E13BB"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r>
      <w:tr w:rsidR="00D72BD2" w:rsidRPr="00497E67" w14:paraId="0A46CE07" w14:textId="77777777" w:rsidTr="00D72BD2">
        <w:tc>
          <w:tcPr>
            <w:tcW w:w="2410" w:type="dxa"/>
          </w:tcPr>
          <w:p w14:paraId="4BCE0F5A" w14:textId="77777777" w:rsidR="00D72BD2" w:rsidRPr="00497E67" w:rsidRDefault="00D72BD2" w:rsidP="00385EDE">
            <w:pPr>
              <w:pStyle w:val="FaureciaText"/>
              <w:widowControl w:val="0"/>
              <w:snapToGrid w:val="0"/>
              <w:spacing w:before="0" w:after="0"/>
              <w:ind w:left="0"/>
              <w:rPr>
                <w:rFonts w:ascii="Century Gothic" w:hAnsi="Century Gothic" w:cs="Times New Roman"/>
                <w:szCs w:val="20"/>
                <w:lang w:val="en-US" w:eastAsia="fr-FR"/>
              </w:rPr>
            </w:pPr>
            <w:r w:rsidRPr="00497E67">
              <w:rPr>
                <w:rFonts w:ascii="Century Gothic" w:hAnsi="Century Gothic" w:cs="Times New Roman"/>
                <w:szCs w:val="20"/>
                <w:lang w:val="en-US" w:eastAsia="fr-FR"/>
              </w:rPr>
              <w:t>Initial Serial Production Deliveries</w:t>
            </w:r>
          </w:p>
        </w:tc>
        <w:tc>
          <w:tcPr>
            <w:tcW w:w="2932" w:type="dxa"/>
          </w:tcPr>
          <w:p w14:paraId="3B2FCD82"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c>
          <w:tcPr>
            <w:tcW w:w="1321" w:type="dxa"/>
          </w:tcPr>
          <w:p w14:paraId="33EBB797"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c>
          <w:tcPr>
            <w:tcW w:w="1842" w:type="dxa"/>
          </w:tcPr>
          <w:p w14:paraId="74EEDAA4" w14:textId="77777777" w:rsidR="00D72BD2" w:rsidRPr="00497E67" w:rsidRDefault="00D72BD2" w:rsidP="00497E67">
            <w:pPr>
              <w:pStyle w:val="FaureciaText"/>
              <w:widowControl w:val="0"/>
              <w:snapToGrid w:val="0"/>
              <w:spacing w:before="0" w:after="0"/>
              <w:rPr>
                <w:rFonts w:ascii="Century Gothic" w:hAnsi="Century Gothic" w:cs="Times New Roman"/>
                <w:szCs w:val="20"/>
                <w:lang w:val="en-US" w:eastAsia="fr-FR"/>
              </w:rPr>
            </w:pPr>
          </w:p>
        </w:tc>
      </w:tr>
    </w:tbl>
    <w:p w14:paraId="595A8D2D" w14:textId="77777777" w:rsidR="00385EDE" w:rsidRPr="00385EDE" w:rsidRDefault="00385EDE" w:rsidP="00385EDE">
      <w:pPr>
        <w:rPr>
          <w:lang w:val="en-US" w:eastAsia="en-US"/>
        </w:rPr>
      </w:pPr>
    </w:p>
    <w:p w14:paraId="01E6DEC1" w14:textId="77777777" w:rsidR="003D1A91" w:rsidRPr="006B1A43" w:rsidRDefault="003D1A91"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lang w:val="en-US"/>
        </w:rPr>
      </w:pPr>
      <w:r w:rsidRPr="006B1A43">
        <w:rPr>
          <w:rFonts w:ascii="Century Gothic" w:hAnsi="Century Gothic"/>
          <w:b w:val="0"/>
          <w:bCs w:val="0"/>
          <w:i/>
          <w:iCs/>
          <w:szCs w:val="20"/>
          <w:lang w:val="en-US"/>
        </w:rPr>
        <w:t>Quality requirements</w:t>
      </w:r>
    </w:p>
    <w:p w14:paraId="10FC38B4" w14:textId="77777777" w:rsidR="00385EDE" w:rsidRDefault="00385EDE" w:rsidP="00497E67">
      <w:pPr>
        <w:pStyle w:val="FaureciaText"/>
        <w:widowControl w:val="0"/>
        <w:snapToGrid w:val="0"/>
        <w:spacing w:before="0" w:after="0"/>
        <w:ind w:left="567"/>
        <w:rPr>
          <w:rFonts w:ascii="Century Gothic" w:hAnsi="Century Gothic"/>
          <w:szCs w:val="20"/>
          <w:lang w:val="en-US"/>
        </w:rPr>
      </w:pPr>
    </w:p>
    <w:p w14:paraId="371819C6" w14:textId="77777777" w:rsidR="003D1A91" w:rsidRDefault="003D1A91" w:rsidP="00497E67">
      <w:pPr>
        <w:pStyle w:val="FaureciaText"/>
        <w:widowControl w:val="0"/>
        <w:snapToGrid w:val="0"/>
        <w:spacing w:before="0" w:after="0"/>
        <w:ind w:left="567"/>
        <w:rPr>
          <w:rFonts w:ascii="Century Gothic" w:hAnsi="Century Gothic"/>
          <w:szCs w:val="20"/>
          <w:lang w:val="en-US"/>
        </w:rPr>
      </w:pPr>
      <w:r w:rsidRPr="00497E67">
        <w:rPr>
          <w:rFonts w:ascii="Century Gothic" w:hAnsi="Century Gothic"/>
          <w:szCs w:val="20"/>
          <w:lang w:val="en-US"/>
        </w:rPr>
        <w:lastRenderedPageBreak/>
        <w:t xml:space="preserve">The </w:t>
      </w:r>
      <w:r w:rsidR="00914B18" w:rsidRPr="00497E67">
        <w:rPr>
          <w:rFonts w:ascii="Century Gothic" w:hAnsi="Century Gothic"/>
          <w:szCs w:val="20"/>
          <w:lang w:val="en-US"/>
        </w:rPr>
        <w:t>Supplier</w:t>
      </w:r>
      <w:r w:rsidRPr="00497E67">
        <w:rPr>
          <w:rFonts w:ascii="Century Gothic" w:hAnsi="Century Gothic"/>
          <w:szCs w:val="20"/>
          <w:lang w:val="en-US"/>
        </w:rPr>
        <w:t xml:space="preserve"> </w:t>
      </w:r>
      <w:r w:rsidR="00EB7911" w:rsidRPr="00497E67">
        <w:rPr>
          <w:rFonts w:ascii="Century Gothic" w:hAnsi="Century Gothic"/>
          <w:szCs w:val="20"/>
          <w:lang w:val="en-US"/>
        </w:rPr>
        <w:t xml:space="preserve">undertakes </w:t>
      </w:r>
      <w:r w:rsidRPr="00497E67">
        <w:rPr>
          <w:rFonts w:ascii="Century Gothic" w:hAnsi="Century Gothic"/>
          <w:szCs w:val="20"/>
          <w:lang w:val="en-US"/>
        </w:rPr>
        <w:t xml:space="preserve">in general to comply with the </w:t>
      </w:r>
      <w:r w:rsidRPr="00497E67">
        <w:rPr>
          <w:rFonts w:ascii="Century Gothic" w:hAnsi="Century Gothic"/>
          <w:smallCaps/>
          <w:szCs w:val="20"/>
          <w:lang w:val="en-US"/>
        </w:rPr>
        <w:t>F</w:t>
      </w:r>
      <w:r w:rsidRPr="00497E67">
        <w:rPr>
          <w:rFonts w:ascii="Century Gothic" w:hAnsi="Century Gothic"/>
          <w:szCs w:val="20"/>
          <w:lang w:val="en-US"/>
        </w:rPr>
        <w:t xml:space="preserve">aurecia’s zero-defect strategy. Moreover, </w:t>
      </w:r>
      <w:r w:rsidR="00EB7911" w:rsidRPr="00497E67">
        <w:rPr>
          <w:rFonts w:ascii="Century Gothic" w:hAnsi="Century Gothic"/>
          <w:szCs w:val="20"/>
          <w:lang w:val="en-US"/>
        </w:rPr>
        <w:t>the Supplier undertakes</w:t>
      </w:r>
      <w:r w:rsidR="00580EF3" w:rsidRPr="00497E67">
        <w:rPr>
          <w:rFonts w:ascii="Century Gothic" w:hAnsi="Century Gothic"/>
          <w:szCs w:val="20"/>
          <w:lang w:val="en-US"/>
        </w:rPr>
        <w:t xml:space="preserve"> </w:t>
      </w:r>
      <w:r w:rsidRPr="00497E67">
        <w:rPr>
          <w:rFonts w:ascii="Century Gothic" w:hAnsi="Century Gothic"/>
          <w:szCs w:val="20"/>
          <w:lang w:val="en-US"/>
        </w:rPr>
        <w:t>to achieve the following PPM numbers for the scope of its deliveries (“</w:t>
      </w:r>
      <w:r w:rsidRPr="00497E67">
        <w:rPr>
          <w:rFonts w:ascii="Century Gothic" w:hAnsi="Century Gothic"/>
          <w:b/>
          <w:smallCaps/>
          <w:szCs w:val="20"/>
          <w:lang w:val="en-US"/>
        </w:rPr>
        <w:t>P</w:t>
      </w:r>
      <w:r w:rsidRPr="00497E67">
        <w:rPr>
          <w:rFonts w:ascii="Century Gothic" w:hAnsi="Century Gothic"/>
          <w:b/>
          <w:szCs w:val="20"/>
          <w:lang w:val="en-US"/>
        </w:rPr>
        <w:t xml:space="preserve">roduction </w:t>
      </w:r>
      <w:r w:rsidRPr="00497E67">
        <w:rPr>
          <w:rFonts w:ascii="Century Gothic" w:hAnsi="Century Gothic"/>
          <w:b/>
          <w:smallCaps/>
          <w:szCs w:val="20"/>
          <w:lang w:val="en-US"/>
        </w:rPr>
        <w:t>Q</w:t>
      </w:r>
      <w:r w:rsidRPr="00497E67">
        <w:rPr>
          <w:rFonts w:ascii="Century Gothic" w:hAnsi="Century Gothic"/>
          <w:b/>
          <w:szCs w:val="20"/>
          <w:lang w:val="en-US"/>
        </w:rPr>
        <w:t>uality</w:t>
      </w:r>
      <w:r w:rsidRPr="00497E67">
        <w:rPr>
          <w:rFonts w:ascii="Century Gothic" w:hAnsi="Century Gothic"/>
          <w:b/>
          <w:smallCaps/>
          <w:szCs w:val="20"/>
          <w:lang w:val="en-US"/>
        </w:rPr>
        <w:t xml:space="preserve"> T</w:t>
      </w:r>
      <w:r w:rsidRPr="00497E67">
        <w:rPr>
          <w:rFonts w:ascii="Century Gothic" w:hAnsi="Century Gothic"/>
          <w:b/>
          <w:szCs w:val="20"/>
          <w:lang w:val="en-US"/>
        </w:rPr>
        <w:t>argets</w:t>
      </w:r>
      <w:r w:rsidRPr="00497E67">
        <w:rPr>
          <w:rFonts w:ascii="Century Gothic" w:hAnsi="Century Gothic"/>
          <w:szCs w:val="20"/>
          <w:lang w:val="en-US"/>
        </w:rPr>
        <w:t xml:space="preserve">”): </w:t>
      </w:r>
    </w:p>
    <w:p w14:paraId="32A19D3E" w14:textId="77777777" w:rsidR="00385EDE" w:rsidRPr="00497E67" w:rsidRDefault="00385EDE" w:rsidP="00497E67">
      <w:pPr>
        <w:pStyle w:val="FaureciaText"/>
        <w:widowControl w:val="0"/>
        <w:snapToGrid w:val="0"/>
        <w:spacing w:before="0" w:after="0"/>
        <w:ind w:left="567"/>
        <w:rPr>
          <w:rFonts w:ascii="Century Gothic" w:hAnsi="Century Gothic"/>
          <w:szCs w:val="20"/>
          <w:lang w:val="en-US"/>
        </w:rPr>
      </w:pPr>
    </w:p>
    <w:tbl>
      <w:tblPr>
        <w:tblW w:w="8820"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260"/>
        <w:gridCol w:w="1620"/>
        <w:gridCol w:w="1620"/>
        <w:gridCol w:w="1620"/>
        <w:gridCol w:w="1620"/>
      </w:tblGrid>
      <w:tr w:rsidR="003D1A91" w:rsidRPr="00497E67" w14:paraId="0D07F3F9" w14:textId="77777777" w:rsidTr="002207F2">
        <w:tc>
          <w:tcPr>
            <w:tcW w:w="1080" w:type="dxa"/>
          </w:tcPr>
          <w:p w14:paraId="7D1A24F8" w14:textId="77777777" w:rsidR="003D1A91" w:rsidRPr="00497E67" w:rsidRDefault="003D1A91" w:rsidP="00385EDE">
            <w:pPr>
              <w:pStyle w:val="BodyText"/>
              <w:widowControl w:val="0"/>
              <w:snapToGrid w:val="0"/>
              <w:ind w:left="170"/>
              <w:rPr>
                <w:rFonts w:ascii="Century Gothic" w:hAnsi="Century Gothic"/>
                <w:sz w:val="20"/>
                <w:szCs w:val="20"/>
                <w:lang w:val="en-US"/>
              </w:rPr>
            </w:pPr>
          </w:p>
        </w:tc>
        <w:tc>
          <w:tcPr>
            <w:tcW w:w="1260" w:type="dxa"/>
          </w:tcPr>
          <w:p w14:paraId="6F0928F0" w14:textId="77777777" w:rsidR="003D1A91" w:rsidRPr="00497E67" w:rsidRDefault="003D1A91" w:rsidP="00385EDE">
            <w:pPr>
              <w:pStyle w:val="FaureciaText"/>
              <w:widowControl w:val="0"/>
              <w:snapToGrid w:val="0"/>
              <w:spacing w:before="0" w:after="0"/>
              <w:ind w:left="170"/>
              <w:rPr>
                <w:rFonts w:ascii="Century Gothic" w:hAnsi="Century Gothic"/>
                <w:szCs w:val="20"/>
              </w:rPr>
            </w:pPr>
            <w:r w:rsidRPr="00497E67">
              <w:rPr>
                <w:rFonts w:ascii="Century Gothic" w:hAnsi="Century Gothic"/>
                <w:szCs w:val="20"/>
              </w:rPr>
              <w:t>SOP +0</w:t>
            </w:r>
          </w:p>
        </w:tc>
        <w:tc>
          <w:tcPr>
            <w:tcW w:w="1620" w:type="dxa"/>
          </w:tcPr>
          <w:p w14:paraId="4D74804A" w14:textId="77777777" w:rsidR="003D1A91" w:rsidRPr="00497E67" w:rsidRDefault="003D1A91" w:rsidP="00385EDE">
            <w:pPr>
              <w:pStyle w:val="FaureciaText"/>
              <w:widowControl w:val="0"/>
              <w:snapToGrid w:val="0"/>
              <w:spacing w:before="0" w:after="0"/>
              <w:ind w:left="170"/>
              <w:rPr>
                <w:rFonts w:ascii="Century Gothic" w:hAnsi="Century Gothic"/>
                <w:szCs w:val="20"/>
              </w:rPr>
            </w:pPr>
            <w:r w:rsidRPr="00497E67">
              <w:rPr>
                <w:rFonts w:ascii="Century Gothic" w:hAnsi="Century Gothic"/>
                <w:szCs w:val="20"/>
              </w:rPr>
              <w:t>SOP +1</w:t>
            </w:r>
          </w:p>
        </w:tc>
        <w:tc>
          <w:tcPr>
            <w:tcW w:w="1620" w:type="dxa"/>
          </w:tcPr>
          <w:p w14:paraId="096A6F87" w14:textId="77777777" w:rsidR="003D1A91" w:rsidRPr="00497E67" w:rsidRDefault="003D1A91" w:rsidP="00385EDE">
            <w:pPr>
              <w:pStyle w:val="FaureciaText"/>
              <w:widowControl w:val="0"/>
              <w:snapToGrid w:val="0"/>
              <w:spacing w:before="0" w:after="0"/>
              <w:ind w:left="170"/>
              <w:rPr>
                <w:rFonts w:ascii="Century Gothic" w:hAnsi="Century Gothic"/>
                <w:szCs w:val="20"/>
              </w:rPr>
            </w:pPr>
            <w:r w:rsidRPr="00497E67">
              <w:rPr>
                <w:rFonts w:ascii="Century Gothic" w:hAnsi="Century Gothic"/>
                <w:szCs w:val="20"/>
              </w:rPr>
              <w:t>SOP+2</w:t>
            </w:r>
          </w:p>
        </w:tc>
        <w:tc>
          <w:tcPr>
            <w:tcW w:w="1620" w:type="dxa"/>
          </w:tcPr>
          <w:p w14:paraId="53453CF2" w14:textId="77777777" w:rsidR="003D1A91" w:rsidRPr="00497E67" w:rsidRDefault="003D1A91" w:rsidP="00385EDE">
            <w:pPr>
              <w:pStyle w:val="FaureciaText"/>
              <w:widowControl w:val="0"/>
              <w:snapToGrid w:val="0"/>
              <w:spacing w:before="0" w:after="0"/>
              <w:ind w:left="170"/>
              <w:rPr>
                <w:rFonts w:ascii="Century Gothic" w:hAnsi="Century Gothic"/>
                <w:szCs w:val="20"/>
              </w:rPr>
            </w:pPr>
            <w:r w:rsidRPr="00497E67">
              <w:rPr>
                <w:rFonts w:ascii="Century Gothic" w:hAnsi="Century Gothic"/>
                <w:szCs w:val="20"/>
              </w:rPr>
              <w:t>SOP+3</w:t>
            </w:r>
          </w:p>
        </w:tc>
        <w:tc>
          <w:tcPr>
            <w:tcW w:w="1620" w:type="dxa"/>
          </w:tcPr>
          <w:p w14:paraId="224004E1" w14:textId="77777777" w:rsidR="003D1A91" w:rsidRPr="00497E67" w:rsidRDefault="003D1A91" w:rsidP="00385EDE">
            <w:pPr>
              <w:pStyle w:val="FaureciaText"/>
              <w:widowControl w:val="0"/>
              <w:snapToGrid w:val="0"/>
              <w:spacing w:before="0" w:after="0"/>
              <w:ind w:left="170"/>
              <w:rPr>
                <w:rFonts w:ascii="Century Gothic" w:hAnsi="Century Gothic"/>
                <w:szCs w:val="20"/>
              </w:rPr>
            </w:pPr>
            <w:r w:rsidRPr="00497E67">
              <w:rPr>
                <w:rFonts w:ascii="Century Gothic" w:hAnsi="Century Gothic"/>
                <w:szCs w:val="20"/>
              </w:rPr>
              <w:t>SOP 3+n</w:t>
            </w:r>
          </w:p>
        </w:tc>
      </w:tr>
      <w:tr w:rsidR="003D1A91" w:rsidRPr="00497E67" w14:paraId="7BED919D" w14:textId="77777777" w:rsidTr="002207F2">
        <w:tc>
          <w:tcPr>
            <w:tcW w:w="1080" w:type="dxa"/>
            <w:vAlign w:val="center"/>
          </w:tcPr>
          <w:p w14:paraId="05274ED5" w14:textId="77777777" w:rsidR="003D1A91" w:rsidRPr="00497E67" w:rsidRDefault="003D1A91" w:rsidP="00385EDE">
            <w:pPr>
              <w:pStyle w:val="FaureciaText"/>
              <w:widowControl w:val="0"/>
              <w:snapToGrid w:val="0"/>
              <w:spacing w:before="0" w:after="0"/>
              <w:ind w:left="170"/>
              <w:rPr>
                <w:rFonts w:ascii="Century Gothic" w:hAnsi="Century Gothic"/>
                <w:szCs w:val="20"/>
              </w:rPr>
            </w:pPr>
            <w:r w:rsidRPr="00497E67">
              <w:rPr>
                <w:rFonts w:ascii="Century Gothic" w:hAnsi="Century Gothic"/>
                <w:szCs w:val="20"/>
              </w:rPr>
              <w:t>All Parts*</w:t>
            </w:r>
          </w:p>
        </w:tc>
        <w:tc>
          <w:tcPr>
            <w:tcW w:w="1260" w:type="dxa"/>
            <w:vAlign w:val="center"/>
          </w:tcPr>
          <w:p w14:paraId="5007FDC5" w14:textId="77777777" w:rsidR="003D1A91" w:rsidRPr="00497E67" w:rsidRDefault="003D1A91" w:rsidP="00385EDE">
            <w:pPr>
              <w:pStyle w:val="FaureciaText"/>
              <w:widowControl w:val="0"/>
              <w:snapToGrid w:val="0"/>
              <w:spacing w:before="0" w:after="0"/>
              <w:ind w:left="170"/>
              <w:rPr>
                <w:rFonts w:ascii="Century Gothic" w:hAnsi="Century Gothic"/>
                <w:szCs w:val="20"/>
              </w:rPr>
            </w:pPr>
          </w:p>
        </w:tc>
        <w:tc>
          <w:tcPr>
            <w:tcW w:w="1620" w:type="dxa"/>
            <w:vAlign w:val="center"/>
          </w:tcPr>
          <w:p w14:paraId="5D9F57D7" w14:textId="77777777" w:rsidR="003D1A91" w:rsidRPr="00497E67" w:rsidRDefault="003D1A91" w:rsidP="00385EDE">
            <w:pPr>
              <w:pStyle w:val="FaureciaText"/>
              <w:widowControl w:val="0"/>
              <w:snapToGrid w:val="0"/>
              <w:spacing w:before="0" w:after="0"/>
              <w:ind w:left="170"/>
              <w:rPr>
                <w:rFonts w:ascii="Century Gothic" w:hAnsi="Century Gothic"/>
                <w:szCs w:val="20"/>
              </w:rPr>
            </w:pPr>
          </w:p>
        </w:tc>
        <w:tc>
          <w:tcPr>
            <w:tcW w:w="1620" w:type="dxa"/>
            <w:vAlign w:val="center"/>
          </w:tcPr>
          <w:p w14:paraId="44F9B4D0" w14:textId="77777777" w:rsidR="003D1A91" w:rsidRPr="00497E67" w:rsidRDefault="003D1A91" w:rsidP="00385EDE">
            <w:pPr>
              <w:pStyle w:val="FaureciaText"/>
              <w:widowControl w:val="0"/>
              <w:snapToGrid w:val="0"/>
              <w:spacing w:before="0" w:after="0"/>
              <w:ind w:left="170"/>
              <w:rPr>
                <w:rFonts w:ascii="Century Gothic" w:hAnsi="Century Gothic"/>
                <w:szCs w:val="20"/>
              </w:rPr>
            </w:pPr>
          </w:p>
        </w:tc>
        <w:tc>
          <w:tcPr>
            <w:tcW w:w="1620" w:type="dxa"/>
          </w:tcPr>
          <w:p w14:paraId="3A9A6402" w14:textId="77777777" w:rsidR="003D1A91" w:rsidRPr="00497E67" w:rsidRDefault="003D1A91" w:rsidP="00385EDE">
            <w:pPr>
              <w:pStyle w:val="BodyText"/>
              <w:widowControl w:val="0"/>
              <w:snapToGrid w:val="0"/>
              <w:ind w:left="170"/>
              <w:rPr>
                <w:rFonts w:ascii="Century Gothic" w:hAnsi="Century Gothic"/>
                <w:sz w:val="20"/>
                <w:szCs w:val="20"/>
              </w:rPr>
            </w:pPr>
          </w:p>
        </w:tc>
        <w:tc>
          <w:tcPr>
            <w:tcW w:w="1620" w:type="dxa"/>
            <w:vAlign w:val="center"/>
          </w:tcPr>
          <w:p w14:paraId="4FFB6F67" w14:textId="77777777" w:rsidR="003D1A91" w:rsidRPr="00497E67" w:rsidRDefault="003D1A91" w:rsidP="00385EDE">
            <w:pPr>
              <w:pStyle w:val="FaureciaText"/>
              <w:widowControl w:val="0"/>
              <w:snapToGrid w:val="0"/>
              <w:spacing w:before="0" w:after="0"/>
              <w:ind w:left="170"/>
              <w:rPr>
                <w:rFonts w:ascii="Century Gothic" w:hAnsi="Century Gothic"/>
                <w:szCs w:val="20"/>
              </w:rPr>
            </w:pPr>
            <w:r w:rsidRPr="00497E67">
              <w:rPr>
                <w:rFonts w:ascii="Century Gothic" w:hAnsi="Century Gothic"/>
                <w:szCs w:val="20"/>
              </w:rPr>
              <w:t>XX</w:t>
            </w:r>
          </w:p>
        </w:tc>
      </w:tr>
    </w:tbl>
    <w:p w14:paraId="63F83403" w14:textId="77777777" w:rsidR="00385EDE" w:rsidRDefault="00385EDE" w:rsidP="00497E67">
      <w:pPr>
        <w:pStyle w:val="FaureciaText"/>
        <w:widowControl w:val="0"/>
        <w:snapToGrid w:val="0"/>
        <w:spacing w:before="0" w:after="0"/>
        <w:ind w:left="567"/>
        <w:rPr>
          <w:rFonts w:ascii="Century Gothic" w:hAnsi="Century Gothic"/>
          <w:szCs w:val="20"/>
          <w:lang w:val="en-US"/>
        </w:rPr>
      </w:pPr>
    </w:p>
    <w:p w14:paraId="43F03A38" w14:textId="77777777" w:rsidR="003D1A91" w:rsidRPr="00385EDE" w:rsidRDefault="003D1A91" w:rsidP="00497E67">
      <w:pPr>
        <w:pStyle w:val="FaureciaText"/>
        <w:widowControl w:val="0"/>
        <w:snapToGrid w:val="0"/>
        <w:spacing w:before="0" w:after="0"/>
        <w:ind w:left="567"/>
        <w:rPr>
          <w:rFonts w:ascii="Century Gothic" w:hAnsi="Century Gothic"/>
          <w:i/>
          <w:iCs/>
          <w:szCs w:val="20"/>
          <w:lang w:val="en-US"/>
        </w:rPr>
      </w:pPr>
      <w:r w:rsidRPr="00385EDE">
        <w:rPr>
          <w:rFonts w:ascii="Century Gothic" w:hAnsi="Century Gothic"/>
          <w:i/>
          <w:iCs/>
          <w:szCs w:val="20"/>
          <w:lang w:val="en-US"/>
        </w:rPr>
        <w:t xml:space="preserve">*For </w:t>
      </w:r>
      <w:r w:rsidRPr="00385EDE">
        <w:rPr>
          <w:rFonts w:ascii="Century Gothic" w:hAnsi="Century Gothic"/>
          <w:i/>
          <w:iCs/>
          <w:smallCaps/>
          <w:szCs w:val="20"/>
          <w:lang w:val="en-US"/>
        </w:rPr>
        <w:t>P</w:t>
      </w:r>
      <w:r w:rsidRPr="00385EDE">
        <w:rPr>
          <w:rFonts w:ascii="Century Gothic" w:hAnsi="Century Gothic"/>
          <w:i/>
          <w:iCs/>
          <w:szCs w:val="20"/>
          <w:lang w:val="en-US"/>
        </w:rPr>
        <w:t xml:space="preserve">arts relevant for safety and </w:t>
      </w:r>
      <w:r w:rsidRPr="00385EDE">
        <w:rPr>
          <w:rFonts w:ascii="Century Gothic" w:hAnsi="Century Gothic"/>
          <w:i/>
          <w:iCs/>
          <w:smallCaps/>
          <w:szCs w:val="20"/>
          <w:lang w:val="en-US"/>
        </w:rPr>
        <w:t>P</w:t>
      </w:r>
      <w:r w:rsidRPr="00385EDE">
        <w:rPr>
          <w:rFonts w:ascii="Century Gothic" w:hAnsi="Century Gothic"/>
          <w:i/>
          <w:iCs/>
          <w:szCs w:val="20"/>
          <w:lang w:val="en-US"/>
        </w:rPr>
        <w:t>arts that are subject to legal regulation, 0 PPM always applies.</w:t>
      </w:r>
    </w:p>
    <w:p w14:paraId="71F65C18" w14:textId="77777777" w:rsidR="003D1A91" w:rsidRPr="00497E67" w:rsidRDefault="003D1A91" w:rsidP="00497E67">
      <w:pPr>
        <w:widowControl w:val="0"/>
        <w:snapToGrid w:val="0"/>
        <w:rPr>
          <w:rFonts w:ascii="Century Gothic" w:hAnsi="Century Gothic"/>
          <w:szCs w:val="20"/>
          <w:lang w:val="en-US" w:eastAsia="en-US"/>
        </w:rPr>
      </w:pPr>
    </w:p>
    <w:p w14:paraId="1337F830" w14:textId="77777777" w:rsidR="00774BB4" w:rsidRPr="006B1A43" w:rsidRDefault="00E9794F"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lang w:val="en-US"/>
        </w:rPr>
      </w:pPr>
      <w:r w:rsidRPr="006B1A43">
        <w:rPr>
          <w:rFonts w:ascii="Century Gothic" w:hAnsi="Century Gothic"/>
          <w:b w:val="0"/>
          <w:bCs w:val="0"/>
          <w:i/>
          <w:iCs/>
          <w:szCs w:val="20"/>
          <w:lang w:val="en-US"/>
        </w:rPr>
        <w:t>Spare Parts</w:t>
      </w:r>
    </w:p>
    <w:p w14:paraId="6538F977" w14:textId="77777777" w:rsidR="00385EDE" w:rsidRDefault="00385EDE" w:rsidP="00497E67">
      <w:pPr>
        <w:widowControl w:val="0"/>
        <w:snapToGrid w:val="0"/>
        <w:rPr>
          <w:rFonts w:ascii="Century Gothic" w:hAnsi="Century Gothic"/>
          <w:szCs w:val="20"/>
          <w:lang w:val="en-US" w:eastAsia="en-US"/>
        </w:rPr>
      </w:pPr>
    </w:p>
    <w:p w14:paraId="55C734A1" w14:textId="77777777" w:rsidR="00443A09" w:rsidRPr="00497E67" w:rsidRDefault="00443A09" w:rsidP="00497E67">
      <w:pPr>
        <w:widowControl w:val="0"/>
        <w:snapToGrid w:val="0"/>
        <w:rPr>
          <w:rFonts w:ascii="Century Gothic" w:hAnsi="Century Gothic"/>
          <w:szCs w:val="20"/>
          <w:lang w:val="en-US"/>
        </w:rPr>
      </w:pPr>
      <w:r w:rsidRPr="00497E67">
        <w:rPr>
          <w:rFonts w:ascii="Century Gothic" w:hAnsi="Century Gothic"/>
          <w:szCs w:val="20"/>
          <w:lang w:val="en-US" w:eastAsia="en-US"/>
        </w:rPr>
        <w:t xml:space="preserve">The Supplier undertakes to manufacture spare parts for the Parts in accordance with this LON and after-sales needs expressed by Faurecia. In any case, the Supplier undertakes to supply Faurecia with the said spare parts, at any time and upon first request of the latter and for a fifteen (15) year period as of the sale of the last vehicle of any model whatsoever on which the Parts concerned is fitted. To this effect, the Supplier undertakes to keep in good state of functioning the </w:t>
      </w:r>
      <w:r w:rsidR="00D541DC" w:rsidRPr="00497E67">
        <w:rPr>
          <w:rFonts w:ascii="Century Gothic" w:hAnsi="Century Gothic"/>
          <w:szCs w:val="20"/>
          <w:lang w:val="en-US" w:eastAsia="en-US"/>
        </w:rPr>
        <w:t>Tools</w:t>
      </w:r>
      <w:r w:rsidRPr="00497E67">
        <w:rPr>
          <w:rFonts w:ascii="Century Gothic" w:hAnsi="Century Gothic"/>
          <w:szCs w:val="20"/>
          <w:lang w:val="en-US" w:eastAsia="en-US"/>
        </w:rPr>
        <w:t xml:space="preserve"> and equipment necessary to produce spare parts as well as to keep the corresponding drawings and manufacturing ranges, until the date of expiry or termination by Faurecia of this LON.</w:t>
      </w:r>
    </w:p>
    <w:p w14:paraId="563ADBA1" w14:textId="77777777" w:rsidR="00443A09" w:rsidRDefault="00443A09" w:rsidP="00497E67">
      <w:pPr>
        <w:widowControl w:val="0"/>
        <w:snapToGrid w:val="0"/>
        <w:rPr>
          <w:rFonts w:ascii="Century Gothic" w:hAnsi="Century Gothic"/>
          <w:szCs w:val="20"/>
          <w:lang w:val="en-US"/>
        </w:rPr>
      </w:pPr>
    </w:p>
    <w:p w14:paraId="2B0892D8" w14:textId="77777777" w:rsidR="00EC71E7" w:rsidRPr="00A9559D" w:rsidRDefault="00EC71E7" w:rsidP="00EC71E7">
      <w:pPr>
        <w:spacing w:before="60" w:after="60"/>
        <w:rPr>
          <w:rFonts w:ascii="Century Gothic" w:hAnsi="Century Gothic" w:cs="Arial"/>
          <w:szCs w:val="20"/>
          <w:lang w:val="en-GB"/>
        </w:rPr>
      </w:pPr>
      <w:r w:rsidRPr="00A9559D">
        <w:rPr>
          <w:rFonts w:ascii="Century Gothic" w:hAnsi="Century Gothic" w:cs="Arial"/>
          <w:szCs w:val="20"/>
          <w:lang w:val="en-GB"/>
        </w:rPr>
        <w:t>Spare parts' price, during and after the serial production phase, shall be the same as the serial production price plus the specific packaging and transportation expenses.</w:t>
      </w:r>
    </w:p>
    <w:p w14:paraId="02F63CC4" w14:textId="77777777" w:rsidR="00EC71E7" w:rsidRPr="00EC71E7" w:rsidRDefault="00EC71E7" w:rsidP="00497E67">
      <w:pPr>
        <w:widowControl w:val="0"/>
        <w:snapToGrid w:val="0"/>
        <w:rPr>
          <w:rFonts w:ascii="Century Gothic" w:hAnsi="Century Gothic"/>
          <w:szCs w:val="20"/>
          <w:lang w:val="en-GB"/>
        </w:rPr>
      </w:pPr>
    </w:p>
    <w:p w14:paraId="3B85EBF1" w14:textId="77777777" w:rsidR="00443A09" w:rsidRPr="006B1A43" w:rsidRDefault="00443A09" w:rsidP="006B1A43">
      <w:pPr>
        <w:pStyle w:val="Heading3"/>
        <w:keepNext w:val="0"/>
        <w:widowControl w:val="0"/>
        <w:tabs>
          <w:tab w:val="clear" w:pos="1287"/>
          <w:tab w:val="num" w:pos="567"/>
        </w:tabs>
        <w:snapToGrid w:val="0"/>
        <w:spacing w:before="0" w:after="0"/>
        <w:ind w:left="567" w:hanging="567"/>
        <w:rPr>
          <w:rFonts w:ascii="Century Gothic" w:hAnsi="Century Gothic"/>
          <w:b w:val="0"/>
          <w:bCs w:val="0"/>
          <w:i/>
          <w:iCs/>
          <w:szCs w:val="20"/>
          <w:lang w:val="en-US"/>
        </w:rPr>
      </w:pPr>
      <w:r w:rsidRPr="006B1A43">
        <w:rPr>
          <w:rFonts w:ascii="Century Gothic" w:hAnsi="Century Gothic"/>
          <w:b w:val="0"/>
          <w:bCs w:val="0"/>
          <w:i/>
          <w:iCs/>
          <w:szCs w:val="20"/>
          <w:lang w:val="en-US"/>
        </w:rPr>
        <w:t>Subcontracting</w:t>
      </w:r>
    </w:p>
    <w:p w14:paraId="1BB953FF" w14:textId="77777777" w:rsidR="00385EDE" w:rsidRDefault="00385EDE" w:rsidP="00497E67">
      <w:pPr>
        <w:widowControl w:val="0"/>
        <w:snapToGrid w:val="0"/>
        <w:rPr>
          <w:rFonts w:ascii="Century Gothic" w:hAnsi="Century Gothic"/>
          <w:szCs w:val="20"/>
          <w:lang w:val="en-US" w:eastAsia="en-US"/>
        </w:rPr>
      </w:pPr>
    </w:p>
    <w:p w14:paraId="2FD82725" w14:textId="77777777" w:rsidR="00443A09" w:rsidRPr="00497E67" w:rsidRDefault="00443A09" w:rsidP="00497E67">
      <w:pPr>
        <w:widowControl w:val="0"/>
        <w:snapToGrid w:val="0"/>
        <w:rPr>
          <w:rFonts w:ascii="Century Gothic" w:hAnsi="Century Gothic"/>
          <w:b/>
          <w:bCs/>
          <w:szCs w:val="20"/>
          <w:lang w:val="en-US"/>
        </w:rPr>
      </w:pPr>
      <w:r w:rsidRPr="00497E67">
        <w:rPr>
          <w:rFonts w:ascii="Century Gothic" w:hAnsi="Century Gothic"/>
          <w:szCs w:val="20"/>
          <w:lang w:val="en-US" w:eastAsia="en-US"/>
        </w:rPr>
        <w:t>The Supplier shall only be permitted to subcontract part of its obligations under this LON to a subcontractor with the prior written consent of Faurecia. The Supplier shall be required to contractually and organizationally ensure that its subcontractor is properly trained and comply with the provisions of this LON. Consent by Faurecia shall not limit the liability of the Supplier. The Supplier shall be liable on an unrestricted basis for the acts and omissions of its subcontractor.</w:t>
      </w:r>
    </w:p>
    <w:p w14:paraId="12627130" w14:textId="77777777" w:rsidR="00E9794F" w:rsidRPr="00497E67" w:rsidRDefault="00E9794F" w:rsidP="00497E67">
      <w:pPr>
        <w:pStyle w:val="FaureciaText"/>
        <w:widowControl w:val="0"/>
        <w:snapToGrid w:val="0"/>
        <w:spacing w:before="0" w:after="0"/>
        <w:rPr>
          <w:rFonts w:ascii="Century Gothic" w:hAnsi="Century Gothic" w:cs="Times New Roman"/>
          <w:szCs w:val="20"/>
          <w:lang w:val="en-US" w:eastAsia="fr-FR"/>
        </w:rPr>
      </w:pPr>
    </w:p>
    <w:p w14:paraId="659D017F" w14:textId="77777777" w:rsidR="001B74D0" w:rsidRPr="006B1A43" w:rsidRDefault="001B74D0" w:rsidP="00497E67">
      <w:pPr>
        <w:pStyle w:val="Heading1"/>
        <w:keepNext w:val="0"/>
        <w:widowControl w:val="0"/>
        <w:tabs>
          <w:tab w:val="num" w:pos="1440"/>
        </w:tabs>
        <w:snapToGrid w:val="0"/>
        <w:ind w:left="0"/>
        <w:rPr>
          <w:rFonts w:ascii="Century Gothic" w:hAnsi="Century Gothic"/>
          <w:lang w:val="en-US"/>
          <w14:shadow w14:blurRad="0" w14:dist="0" w14:dir="0" w14:sx="0" w14:sy="0" w14:kx="0" w14:ky="0" w14:algn="none">
            <w14:srgbClr w14:val="000000"/>
          </w14:shadow>
        </w:rPr>
      </w:pPr>
      <w:r w:rsidRPr="006B1A43">
        <w:rPr>
          <w:rFonts w:ascii="Century Gothic" w:hAnsi="Century Gothic"/>
          <w:lang w:val="en-US"/>
          <w14:shadow w14:blurRad="0" w14:dist="0" w14:dir="0" w14:sx="0" w14:sy="0" w14:kx="0" w14:ky="0" w14:algn="none">
            <w14:srgbClr w14:val="000000"/>
          </w14:shadow>
        </w:rPr>
        <w:t>Price and Terms of Payment</w:t>
      </w:r>
    </w:p>
    <w:p w14:paraId="534F54C7" w14:textId="77777777" w:rsidR="00467A1D" w:rsidRPr="00497E67" w:rsidRDefault="00467A1D" w:rsidP="00385EDE">
      <w:pPr>
        <w:widowControl w:val="0"/>
        <w:autoSpaceDE w:val="0"/>
        <w:autoSpaceDN w:val="0"/>
        <w:adjustRightInd w:val="0"/>
        <w:snapToGrid w:val="0"/>
        <w:ind w:left="0"/>
        <w:rPr>
          <w:rFonts w:ascii="Century Gothic" w:hAnsi="Century Gothic" w:cs="Arial"/>
          <w:szCs w:val="20"/>
          <w:lang w:val="en-GB" w:eastAsia="en-US"/>
        </w:rPr>
      </w:pPr>
    </w:p>
    <w:p w14:paraId="257448DC" w14:textId="77777777" w:rsidR="000A652C" w:rsidRDefault="000A652C" w:rsidP="00385EDE">
      <w:pPr>
        <w:pStyle w:val="FaureciaPreamble"/>
        <w:widowControl w:val="0"/>
        <w:numPr>
          <w:ilvl w:val="0"/>
          <w:numId w:val="0"/>
        </w:numPr>
        <w:snapToGrid w:val="0"/>
        <w:spacing w:before="0" w:after="0"/>
        <w:rPr>
          <w:rFonts w:ascii="Century Gothic" w:hAnsi="Century Gothic" w:cs="Times New Roman"/>
          <w:szCs w:val="20"/>
        </w:rPr>
      </w:pPr>
      <w:r w:rsidRPr="00497E67">
        <w:rPr>
          <w:rFonts w:ascii="Century Gothic" w:hAnsi="Century Gothic" w:cs="Times New Roman"/>
          <w:szCs w:val="20"/>
        </w:rPr>
        <w:t>The Contractual Parties agree that the competitiveness of the Supplier in regard to prices, the quality of the components, and the reliability of the supply are basic prerequisites of this nomination.</w:t>
      </w:r>
    </w:p>
    <w:p w14:paraId="791BEF58" w14:textId="77777777" w:rsidR="00385EDE" w:rsidRPr="00497E67" w:rsidRDefault="00385EDE" w:rsidP="00385EDE">
      <w:pPr>
        <w:pStyle w:val="FaureciaPreamble"/>
        <w:widowControl w:val="0"/>
        <w:numPr>
          <w:ilvl w:val="0"/>
          <w:numId w:val="0"/>
        </w:numPr>
        <w:snapToGrid w:val="0"/>
        <w:spacing w:before="0" w:after="0"/>
        <w:rPr>
          <w:rFonts w:ascii="Century Gothic" w:hAnsi="Century Gothic" w:cs="Times New Roman"/>
          <w:szCs w:val="20"/>
        </w:rPr>
      </w:pPr>
    </w:p>
    <w:p w14:paraId="3FB9F17D" w14:textId="77777777" w:rsidR="00467A1D" w:rsidRPr="00497E67" w:rsidRDefault="00945450" w:rsidP="00385EDE">
      <w:pPr>
        <w:widowControl w:val="0"/>
        <w:autoSpaceDE w:val="0"/>
        <w:autoSpaceDN w:val="0"/>
        <w:adjustRightInd w:val="0"/>
        <w:snapToGrid w:val="0"/>
        <w:ind w:left="0"/>
        <w:rPr>
          <w:rFonts w:ascii="Century Gothic" w:hAnsi="Century Gothic"/>
          <w:szCs w:val="20"/>
          <w:lang w:val="en-GB"/>
        </w:rPr>
      </w:pPr>
      <w:r w:rsidRPr="00497E67">
        <w:rPr>
          <w:rFonts w:ascii="Century Gothic" w:hAnsi="Century Gothic" w:cs="Arial"/>
          <w:szCs w:val="20"/>
          <w:lang w:val="en-GB" w:eastAsia="en-US"/>
        </w:rPr>
        <w:t xml:space="preserve">The </w:t>
      </w:r>
      <w:r w:rsidR="002207F2" w:rsidRPr="00497E67">
        <w:rPr>
          <w:rFonts w:ascii="Century Gothic" w:hAnsi="Century Gothic" w:cs="Arial"/>
          <w:szCs w:val="20"/>
          <w:lang w:val="en-GB" w:eastAsia="en-US"/>
        </w:rPr>
        <w:t xml:space="preserve">Part </w:t>
      </w:r>
      <w:r w:rsidRPr="00497E67">
        <w:rPr>
          <w:rFonts w:ascii="Century Gothic" w:hAnsi="Century Gothic" w:cs="Arial"/>
          <w:szCs w:val="20"/>
          <w:lang w:val="en-GB" w:eastAsia="en-US"/>
        </w:rPr>
        <w:t>Prices</w:t>
      </w:r>
      <w:r w:rsidR="002207F2" w:rsidRPr="00497E67">
        <w:rPr>
          <w:rFonts w:ascii="Century Gothic" w:hAnsi="Century Gothic" w:cs="Arial"/>
          <w:szCs w:val="20"/>
          <w:lang w:val="en-GB" w:eastAsia="en-US"/>
        </w:rPr>
        <w:t xml:space="preserve"> and </w:t>
      </w:r>
      <w:r w:rsidR="00D541DC" w:rsidRPr="00497E67">
        <w:rPr>
          <w:rFonts w:ascii="Century Gothic" w:hAnsi="Century Gothic" w:cs="Arial"/>
          <w:szCs w:val="20"/>
          <w:lang w:val="en-GB" w:eastAsia="en-US"/>
        </w:rPr>
        <w:t>Tools</w:t>
      </w:r>
      <w:r w:rsidR="002207F2" w:rsidRPr="00497E67">
        <w:rPr>
          <w:rFonts w:ascii="Century Gothic" w:hAnsi="Century Gothic" w:cs="Arial"/>
          <w:szCs w:val="20"/>
          <w:lang w:val="en-GB" w:eastAsia="en-US"/>
        </w:rPr>
        <w:t xml:space="preserve"> Prices</w:t>
      </w:r>
      <w:r w:rsidRPr="00497E67">
        <w:rPr>
          <w:rFonts w:ascii="Century Gothic" w:hAnsi="Century Gothic" w:cs="Arial"/>
          <w:szCs w:val="20"/>
          <w:lang w:val="en-GB" w:eastAsia="en-US"/>
        </w:rPr>
        <w:t xml:space="preserve"> referred to below </w:t>
      </w:r>
      <w:r w:rsidRPr="00497E67">
        <w:rPr>
          <w:rFonts w:ascii="Century Gothic" w:hAnsi="Century Gothic"/>
          <w:szCs w:val="20"/>
          <w:lang w:val="en-GB"/>
        </w:rPr>
        <w:t xml:space="preserve">are agreed upon between the Contractual Parties according to the commercial proposal </w:t>
      </w:r>
      <w:r w:rsidR="00467A1D" w:rsidRPr="00497E67">
        <w:rPr>
          <w:rFonts w:ascii="Century Gothic" w:hAnsi="Century Gothic"/>
          <w:szCs w:val="20"/>
          <w:lang w:val="en-GB"/>
        </w:rPr>
        <w:t>“</w:t>
      </w:r>
      <w:r w:rsidR="005D15B2" w:rsidRPr="00497E67">
        <w:rPr>
          <w:rFonts w:ascii="Century Gothic" w:hAnsi="Century Gothic"/>
          <w:szCs w:val="20"/>
          <w:lang w:val="en-GB"/>
        </w:rPr>
        <w:t>_______________</w:t>
      </w:r>
      <w:r w:rsidR="00467A1D" w:rsidRPr="00497E67">
        <w:rPr>
          <w:rFonts w:ascii="Century Gothic" w:hAnsi="Century Gothic"/>
          <w:szCs w:val="20"/>
          <w:lang w:val="en-GB"/>
        </w:rPr>
        <w:t xml:space="preserve">” dated </w:t>
      </w:r>
      <w:r w:rsidR="005D15B2" w:rsidRPr="00497E67">
        <w:rPr>
          <w:rFonts w:ascii="Century Gothic" w:hAnsi="Century Gothic"/>
          <w:szCs w:val="20"/>
          <w:lang w:val="en-GB"/>
        </w:rPr>
        <w:t>xx</w:t>
      </w:r>
      <w:r w:rsidR="00D13FFF" w:rsidRPr="00497E67">
        <w:rPr>
          <w:rFonts w:ascii="Century Gothic" w:hAnsi="Century Gothic"/>
          <w:szCs w:val="20"/>
          <w:lang w:val="en-GB"/>
        </w:rPr>
        <w:t>/</w:t>
      </w:r>
      <w:r w:rsidR="005D15B2" w:rsidRPr="00497E67">
        <w:rPr>
          <w:rFonts w:ascii="Century Gothic" w:hAnsi="Century Gothic"/>
          <w:szCs w:val="20"/>
          <w:lang w:val="en-GB"/>
        </w:rPr>
        <w:t>xx</w:t>
      </w:r>
      <w:r w:rsidR="00D13FFF" w:rsidRPr="00497E67">
        <w:rPr>
          <w:rFonts w:ascii="Century Gothic" w:hAnsi="Century Gothic"/>
          <w:szCs w:val="20"/>
          <w:lang w:val="en-GB"/>
        </w:rPr>
        <w:t>/</w:t>
      </w:r>
      <w:r w:rsidR="00467A1D" w:rsidRPr="00497E67">
        <w:rPr>
          <w:rFonts w:ascii="Century Gothic" w:hAnsi="Century Gothic"/>
          <w:szCs w:val="20"/>
          <w:lang w:val="en-GB"/>
        </w:rPr>
        <w:t>20</w:t>
      </w:r>
      <w:r w:rsidR="005D15B2" w:rsidRPr="00497E67">
        <w:rPr>
          <w:rFonts w:ascii="Century Gothic" w:hAnsi="Century Gothic"/>
          <w:szCs w:val="20"/>
          <w:lang w:val="en-GB"/>
        </w:rPr>
        <w:t>xx</w:t>
      </w:r>
      <w:r w:rsidR="00467A1D" w:rsidRPr="00497E67">
        <w:rPr>
          <w:rFonts w:ascii="Century Gothic" w:hAnsi="Century Gothic"/>
          <w:szCs w:val="20"/>
          <w:lang w:val="en-GB"/>
        </w:rPr>
        <w:t xml:space="preserve"> negotiated between Mr. </w:t>
      </w:r>
      <w:r w:rsidR="005D15B2" w:rsidRPr="00497E67">
        <w:rPr>
          <w:rFonts w:ascii="Century Gothic" w:hAnsi="Century Gothic"/>
          <w:szCs w:val="20"/>
          <w:lang w:val="en-GB"/>
        </w:rPr>
        <w:t>___________</w:t>
      </w:r>
      <w:r w:rsidR="00467A1D" w:rsidRPr="00497E67">
        <w:rPr>
          <w:rFonts w:ascii="Century Gothic" w:hAnsi="Century Gothic"/>
          <w:szCs w:val="20"/>
          <w:lang w:val="en-GB"/>
        </w:rPr>
        <w:t xml:space="preserve"> for Faurecia acting as Program Buyer and </w:t>
      </w:r>
      <w:r w:rsidR="005D15B2" w:rsidRPr="00497E67">
        <w:rPr>
          <w:rFonts w:ascii="Century Gothic" w:hAnsi="Century Gothic"/>
          <w:szCs w:val="20"/>
          <w:lang w:val="en-GB"/>
        </w:rPr>
        <w:t>____________</w:t>
      </w:r>
      <w:r w:rsidR="00467A1D" w:rsidRPr="00497E67">
        <w:rPr>
          <w:rFonts w:ascii="Century Gothic" w:hAnsi="Century Gothic"/>
          <w:szCs w:val="20"/>
          <w:lang w:val="en-GB"/>
        </w:rPr>
        <w:t xml:space="preserve"> for the Supplier acting as </w:t>
      </w:r>
      <w:r w:rsidR="005D15B2" w:rsidRPr="00497E67">
        <w:rPr>
          <w:rFonts w:ascii="Century Gothic" w:hAnsi="Century Gothic"/>
          <w:szCs w:val="20"/>
          <w:lang w:val="en-GB"/>
        </w:rPr>
        <w:t>______________</w:t>
      </w:r>
      <w:r w:rsidR="00467A1D" w:rsidRPr="00497E67">
        <w:rPr>
          <w:rFonts w:ascii="Century Gothic" w:hAnsi="Century Gothic"/>
          <w:szCs w:val="20"/>
          <w:lang w:val="en-GB"/>
        </w:rPr>
        <w:t xml:space="preserve"> on </w:t>
      </w:r>
      <w:r w:rsidR="005D15B2" w:rsidRPr="00497E67">
        <w:rPr>
          <w:rFonts w:ascii="Century Gothic" w:hAnsi="Century Gothic"/>
          <w:szCs w:val="20"/>
          <w:lang w:val="en-GB"/>
        </w:rPr>
        <w:t xml:space="preserve">xx/xx/20xx </w:t>
      </w:r>
      <w:r w:rsidR="00467A1D" w:rsidRPr="00497E67">
        <w:rPr>
          <w:rFonts w:ascii="Century Gothic" w:hAnsi="Century Gothic"/>
          <w:szCs w:val="20"/>
          <w:lang w:val="en-GB"/>
        </w:rPr>
        <w:t xml:space="preserve">and updated through the formal commercial offer </w:t>
      </w:r>
      <w:r w:rsidR="005D15B2" w:rsidRPr="00497E67">
        <w:rPr>
          <w:rFonts w:ascii="Century Gothic" w:hAnsi="Century Gothic"/>
          <w:szCs w:val="20"/>
          <w:lang w:val="en-GB"/>
        </w:rPr>
        <w:t xml:space="preserve">“_______________” </w:t>
      </w:r>
      <w:r w:rsidR="00467A1D" w:rsidRPr="00497E67">
        <w:rPr>
          <w:rFonts w:ascii="Century Gothic" w:hAnsi="Century Gothic"/>
          <w:szCs w:val="20"/>
          <w:lang w:val="en-GB"/>
        </w:rPr>
        <w:t xml:space="preserve">dated </w:t>
      </w:r>
      <w:r w:rsidR="005D15B2" w:rsidRPr="00497E67">
        <w:rPr>
          <w:rFonts w:ascii="Century Gothic" w:hAnsi="Century Gothic"/>
          <w:szCs w:val="20"/>
          <w:lang w:val="en-GB"/>
        </w:rPr>
        <w:t xml:space="preserve">xx/xx/20xx </w:t>
      </w:r>
      <w:r w:rsidR="00D13FFF" w:rsidRPr="00497E67">
        <w:rPr>
          <w:rFonts w:ascii="Century Gothic" w:hAnsi="Century Gothic"/>
          <w:szCs w:val="20"/>
          <w:lang w:val="en-GB"/>
        </w:rPr>
        <w:t>.</w:t>
      </w:r>
    </w:p>
    <w:p w14:paraId="5B721F40" w14:textId="77777777" w:rsidR="00467A1D" w:rsidRPr="00497E67" w:rsidRDefault="00467A1D" w:rsidP="00385EDE">
      <w:pPr>
        <w:widowControl w:val="0"/>
        <w:autoSpaceDE w:val="0"/>
        <w:autoSpaceDN w:val="0"/>
        <w:adjustRightInd w:val="0"/>
        <w:snapToGrid w:val="0"/>
        <w:ind w:left="0"/>
        <w:rPr>
          <w:rFonts w:ascii="Century Gothic" w:hAnsi="Century Gothic" w:cs="Arial"/>
          <w:szCs w:val="20"/>
          <w:lang w:val="en-GB" w:eastAsia="en-US"/>
        </w:rPr>
      </w:pPr>
    </w:p>
    <w:p w14:paraId="4425C818" w14:textId="77777777" w:rsidR="00467A1D" w:rsidRPr="00497E67" w:rsidRDefault="00467A1D" w:rsidP="00385EDE">
      <w:pPr>
        <w:widowControl w:val="0"/>
        <w:snapToGrid w:val="0"/>
        <w:ind w:left="0"/>
        <w:rPr>
          <w:rFonts w:ascii="Century Gothic" w:hAnsi="Century Gothic"/>
          <w:szCs w:val="20"/>
          <w:lang w:val="en-GB"/>
        </w:rPr>
      </w:pPr>
      <w:r w:rsidRPr="00497E67">
        <w:rPr>
          <w:rFonts w:ascii="Century Gothic" w:hAnsi="Century Gothic"/>
          <w:szCs w:val="20"/>
          <w:lang w:val="en-GB"/>
        </w:rPr>
        <w:t>The Prices are all-inclusive and includes all costs, expenses, charges, constraints and/or obligations of any kind related to the performance of the Program</w:t>
      </w:r>
      <w:r w:rsidR="00F1544A" w:rsidRPr="00497E67">
        <w:rPr>
          <w:rFonts w:ascii="Century Gothic" w:hAnsi="Century Gothic"/>
          <w:szCs w:val="20"/>
          <w:lang w:val="en-GB"/>
        </w:rPr>
        <w:t>.</w:t>
      </w:r>
    </w:p>
    <w:p w14:paraId="787A257F" w14:textId="77777777" w:rsidR="00F1544A" w:rsidRPr="00497E67" w:rsidRDefault="00F1544A" w:rsidP="00385EDE">
      <w:pPr>
        <w:widowControl w:val="0"/>
        <w:snapToGrid w:val="0"/>
        <w:ind w:left="0"/>
        <w:rPr>
          <w:rFonts w:ascii="Century Gothic" w:hAnsi="Century Gothic"/>
          <w:szCs w:val="20"/>
          <w:lang w:val="en-GB"/>
        </w:rPr>
      </w:pPr>
    </w:p>
    <w:p w14:paraId="00FD5EBE" w14:textId="77777777" w:rsidR="00F1544A" w:rsidRPr="00497E67" w:rsidRDefault="00F1544A" w:rsidP="00385EDE">
      <w:pPr>
        <w:pStyle w:val="FaureciaText"/>
        <w:widowControl w:val="0"/>
        <w:snapToGrid w:val="0"/>
        <w:spacing w:before="0" w:after="0"/>
        <w:ind w:left="0"/>
        <w:rPr>
          <w:rFonts w:ascii="Century Gothic" w:hAnsi="Century Gothic"/>
          <w:szCs w:val="20"/>
          <w:lang w:val="en-US"/>
        </w:rPr>
      </w:pPr>
      <w:r w:rsidRPr="00497E67">
        <w:rPr>
          <w:rFonts w:ascii="Century Gothic" w:hAnsi="Century Gothic" w:cs="Times New Roman"/>
          <w:szCs w:val="20"/>
          <w:lang w:val="en-US"/>
        </w:rPr>
        <w:t xml:space="preserve">The breakdown of the Part Prices and </w:t>
      </w:r>
      <w:r w:rsidR="00D541DC" w:rsidRPr="00497E67">
        <w:rPr>
          <w:rFonts w:ascii="Century Gothic" w:hAnsi="Century Gothic" w:cs="Times New Roman"/>
          <w:szCs w:val="20"/>
          <w:lang w:val="en-US"/>
        </w:rPr>
        <w:t>Tools</w:t>
      </w:r>
      <w:r w:rsidRPr="00497E67">
        <w:rPr>
          <w:rFonts w:ascii="Century Gothic" w:hAnsi="Century Gothic" w:cs="Times New Roman"/>
          <w:szCs w:val="20"/>
          <w:lang w:val="en-US"/>
        </w:rPr>
        <w:t xml:space="preserve"> Prices</w:t>
      </w:r>
      <w:r w:rsidR="0053268F">
        <w:rPr>
          <w:rFonts w:ascii="Century Gothic" w:hAnsi="Century Gothic" w:cs="Times New Roman"/>
          <w:szCs w:val="20"/>
          <w:lang w:val="en-US"/>
        </w:rPr>
        <w:t xml:space="preserve">, as set forth in </w:t>
      </w:r>
      <w:r w:rsidR="0053268F" w:rsidRPr="00CC00E8">
        <w:rPr>
          <w:rFonts w:ascii="Century Gothic" w:hAnsi="Century Gothic"/>
          <w:szCs w:val="20"/>
          <w:u w:val="single"/>
          <w:lang w:val="en-US"/>
        </w:rPr>
        <w:t xml:space="preserve">Appendix </w:t>
      </w:r>
      <w:r w:rsidR="0053268F">
        <w:rPr>
          <w:rFonts w:ascii="Century Gothic" w:hAnsi="Century Gothic"/>
          <w:szCs w:val="20"/>
          <w:u w:val="single"/>
          <w:lang w:val="en-US"/>
        </w:rPr>
        <w:t>[</w:t>
      </w:r>
      <w:r w:rsidR="0053268F" w:rsidRPr="0053268F">
        <w:rPr>
          <w:rFonts w:ascii="Century Gothic" w:hAnsi="Century Gothic"/>
          <w:szCs w:val="20"/>
          <w:highlight w:val="yellow"/>
          <w:u w:val="single"/>
          <w:lang w:val="en-US"/>
        </w:rPr>
        <w:t>●</w:t>
      </w:r>
      <w:r w:rsidR="0053268F">
        <w:rPr>
          <w:rFonts w:ascii="Century Gothic" w:hAnsi="Century Gothic"/>
          <w:szCs w:val="20"/>
          <w:u w:val="single"/>
          <w:lang w:val="en-US"/>
        </w:rPr>
        <w:t>]</w:t>
      </w:r>
      <w:r w:rsidRPr="00497E67">
        <w:rPr>
          <w:rFonts w:ascii="Century Gothic" w:hAnsi="Century Gothic" w:cs="Times New Roman"/>
          <w:szCs w:val="20"/>
          <w:lang w:val="en-US"/>
        </w:rPr>
        <w:t xml:space="preserve"> (</w:t>
      </w:r>
      <w:r w:rsidR="0053268F">
        <w:rPr>
          <w:rFonts w:ascii="Century Gothic" w:hAnsi="Century Gothic" w:cs="Times New Roman"/>
          <w:szCs w:val="20"/>
          <w:lang w:val="en-US"/>
        </w:rPr>
        <w:t>Parts and Tools Cost Breakdowns</w:t>
      </w:r>
      <w:r w:rsidRPr="00497E67">
        <w:rPr>
          <w:rFonts w:ascii="Century Gothic" w:hAnsi="Century Gothic" w:cs="Times New Roman"/>
          <w:szCs w:val="20"/>
          <w:lang w:val="en-US"/>
        </w:rPr>
        <w:t xml:space="preserve">) are an integral part of this </w:t>
      </w:r>
      <w:r w:rsidR="002207F2" w:rsidRPr="00497E67">
        <w:rPr>
          <w:rFonts w:ascii="Century Gothic" w:hAnsi="Century Gothic" w:cs="Times New Roman"/>
          <w:szCs w:val="20"/>
          <w:lang w:val="en-US"/>
        </w:rPr>
        <w:t>LON</w:t>
      </w:r>
      <w:r w:rsidRPr="00497E67">
        <w:rPr>
          <w:rFonts w:ascii="Century Gothic" w:hAnsi="Century Gothic" w:cs="Times New Roman"/>
          <w:szCs w:val="20"/>
          <w:lang w:val="en-US"/>
        </w:rPr>
        <w:t xml:space="preserve">. Any price modification resulting from a program timing or Parts or Tools definition modification shall require Faurecia </w:t>
      </w:r>
      <w:r w:rsidRPr="00497E67">
        <w:rPr>
          <w:rFonts w:ascii="Century Gothic" w:hAnsi="Century Gothic"/>
          <w:szCs w:val="20"/>
          <w:lang w:val="en-US"/>
        </w:rPr>
        <w:t>previous written consent through the approval of an updated Cost Breakdown.</w:t>
      </w:r>
    </w:p>
    <w:p w14:paraId="13285E31" w14:textId="77777777" w:rsidR="00385EDE" w:rsidRDefault="00385EDE" w:rsidP="005033D1">
      <w:pPr>
        <w:pStyle w:val="Heading2"/>
        <w:keepNext w:val="0"/>
        <w:widowControl w:val="0"/>
        <w:numPr>
          <w:ilvl w:val="0"/>
          <w:numId w:val="0"/>
        </w:numPr>
        <w:snapToGrid w:val="0"/>
        <w:spacing w:before="0" w:after="0"/>
        <w:ind w:left="576" w:hanging="576"/>
        <w:rPr>
          <w:rFonts w:ascii="Century Gothic" w:hAnsi="Century Gothic"/>
        </w:rPr>
      </w:pPr>
    </w:p>
    <w:p w14:paraId="0EB23600" w14:textId="4FBD20A6" w:rsidR="005033D1" w:rsidRPr="00497E67" w:rsidRDefault="005033D1" w:rsidP="005033D1">
      <w:pPr>
        <w:pStyle w:val="FaureciaText2"/>
        <w:widowControl w:val="0"/>
        <w:snapToGrid w:val="0"/>
        <w:spacing w:before="0" w:after="0"/>
        <w:ind w:left="0"/>
        <w:rPr>
          <w:rFonts w:ascii="Century Gothic" w:hAnsi="Century Gothic" w:cs="Times New Roman"/>
          <w:szCs w:val="20"/>
          <w:lang w:val="en-US"/>
        </w:rPr>
      </w:pPr>
      <w:r w:rsidRPr="00497E67">
        <w:rPr>
          <w:rFonts w:ascii="Century Gothic" w:hAnsi="Century Gothic" w:cs="Times New Roman"/>
          <w:szCs w:val="20"/>
          <w:lang w:val="en-US"/>
        </w:rPr>
        <w:t>Without p</w:t>
      </w:r>
      <w:r>
        <w:rPr>
          <w:rFonts w:ascii="Century Gothic" w:hAnsi="Century Gothic" w:cs="Times New Roman"/>
          <w:szCs w:val="20"/>
          <w:lang w:val="en-US"/>
        </w:rPr>
        <w:t xml:space="preserve">rejudice to the provisions of this article </w:t>
      </w:r>
      <w:r w:rsidRPr="00497E67">
        <w:rPr>
          <w:rFonts w:ascii="Century Gothic" w:hAnsi="Century Gothic" w:cs="Times New Roman"/>
          <w:szCs w:val="20"/>
          <w:lang w:val="en-US"/>
        </w:rPr>
        <w:t xml:space="preserve">and save as otherwise provided in the  LON the Part Price and the Tools Price are  firm and final, with no indexation or escalation and </w:t>
      </w:r>
      <w:r w:rsidRPr="00497E67">
        <w:rPr>
          <w:rFonts w:ascii="Century Gothic" w:hAnsi="Century Gothic" w:cs="Times New Roman"/>
          <w:szCs w:val="20"/>
          <w:lang w:val="en-US"/>
        </w:rPr>
        <w:lastRenderedPageBreak/>
        <w:t>therefore, no Part Price or Tools Price increase may be applied without the prior written agreement of Faurecia.</w:t>
      </w:r>
    </w:p>
    <w:p w14:paraId="65CE65D1" w14:textId="77777777" w:rsidR="005033D1" w:rsidRPr="005033D1" w:rsidRDefault="005033D1" w:rsidP="005033D1">
      <w:pPr>
        <w:pStyle w:val="Heading2"/>
        <w:keepNext w:val="0"/>
        <w:widowControl w:val="0"/>
        <w:numPr>
          <w:ilvl w:val="0"/>
          <w:numId w:val="0"/>
        </w:numPr>
        <w:snapToGrid w:val="0"/>
        <w:spacing w:before="0" w:after="0"/>
        <w:ind w:left="576" w:hanging="576"/>
        <w:rPr>
          <w:rFonts w:ascii="Century Gothic" w:hAnsi="Century Gothic"/>
          <w:lang w:val="en-US"/>
        </w:rPr>
      </w:pPr>
    </w:p>
    <w:p w14:paraId="3A24F3E1" w14:textId="77777777" w:rsidR="003667B1" w:rsidRPr="006B1A43" w:rsidRDefault="003667B1" w:rsidP="00497E67">
      <w:pPr>
        <w:pStyle w:val="Heading2"/>
        <w:keepNext w:val="0"/>
        <w:widowControl w:val="0"/>
        <w:snapToGrid w:val="0"/>
        <w:spacing w:before="0" w:after="0"/>
        <w:rPr>
          <w:rFonts w:ascii="Century Gothic" w:hAnsi="Century Gothic"/>
          <w:i w:val="0"/>
          <w:iCs w:val="0"/>
          <w14:shadow w14:blurRad="0" w14:dist="0" w14:dir="0" w14:sx="0" w14:sy="0" w14:kx="0" w14:ky="0" w14:algn="none">
            <w14:srgbClr w14:val="000000"/>
          </w14:shadow>
        </w:rPr>
      </w:pPr>
      <w:r w:rsidRPr="006B1A43">
        <w:rPr>
          <w:rFonts w:ascii="Century Gothic" w:hAnsi="Century Gothic"/>
          <w:i w:val="0"/>
          <w:iCs w:val="0"/>
          <w14:shadow w14:blurRad="0" w14:dist="0" w14:dir="0" w14:sx="0" w14:sy="0" w14:kx="0" w14:ky="0" w14:algn="none">
            <w14:srgbClr w14:val="000000"/>
          </w14:shadow>
        </w:rPr>
        <w:t xml:space="preserve">Development Price and Payment Conditions </w:t>
      </w:r>
    </w:p>
    <w:p w14:paraId="36ACE4F1" w14:textId="77777777" w:rsidR="00385EDE" w:rsidRDefault="00385EDE" w:rsidP="00385EDE">
      <w:pPr>
        <w:pStyle w:val="Heading2"/>
        <w:keepNext w:val="0"/>
        <w:widowControl w:val="0"/>
        <w:numPr>
          <w:ilvl w:val="0"/>
          <w:numId w:val="0"/>
        </w:numPr>
        <w:snapToGrid w:val="0"/>
        <w:spacing w:before="0" w:after="0"/>
        <w:ind w:left="576"/>
        <w:rPr>
          <w:rFonts w:ascii="Century Gothic" w:hAnsi="Century Gothic"/>
          <w:i w:val="0"/>
          <w:iCs w:val="0"/>
          <w14:shadow w14:blurRad="0" w14:dist="0" w14:dir="0" w14:sx="0" w14:sy="0" w14:kx="0" w14:ky="0" w14:algn="none">
            <w14:srgbClr w14:val="000000"/>
          </w14:shadow>
        </w:rPr>
      </w:pPr>
    </w:p>
    <w:p w14:paraId="21D7C21A" w14:textId="77777777" w:rsidR="00D31FC6" w:rsidRPr="00D31FC6" w:rsidRDefault="00D31FC6" w:rsidP="00D31FC6">
      <w:pPr>
        <w:pStyle w:val="Faureciaberschrift2"/>
        <w:widowControl w:val="0"/>
        <w:numPr>
          <w:ilvl w:val="0"/>
          <w:numId w:val="0"/>
        </w:numPr>
        <w:snapToGrid w:val="0"/>
        <w:spacing w:after="0"/>
        <w:ind w:left="567"/>
        <w:rPr>
          <w:rFonts w:ascii="Century Gothic" w:hAnsi="Century Gothic" w:cs="Times New Roman"/>
          <w:szCs w:val="20"/>
          <w:lang w:val="en-US"/>
        </w:rPr>
      </w:pPr>
      <w:r w:rsidRPr="00D31FC6">
        <w:rPr>
          <w:rFonts w:ascii="Century Gothic" w:hAnsi="Century Gothic" w:cs="Times New Roman"/>
          <w:szCs w:val="20"/>
          <w:highlight w:val="yellow"/>
          <w:lang w:val="en-US"/>
        </w:rPr>
        <w:t>To be inserted</w:t>
      </w:r>
      <w:r>
        <w:rPr>
          <w:rFonts w:ascii="Century Gothic" w:hAnsi="Century Gothic" w:cs="Times New Roman"/>
          <w:szCs w:val="20"/>
          <w:lang w:val="en-US"/>
        </w:rPr>
        <w:t>.</w:t>
      </w:r>
    </w:p>
    <w:p w14:paraId="6D3E1D09" w14:textId="77777777" w:rsidR="00D31FC6" w:rsidRDefault="00D31FC6" w:rsidP="00385EDE">
      <w:pPr>
        <w:pStyle w:val="Heading2"/>
        <w:keepNext w:val="0"/>
        <w:widowControl w:val="0"/>
        <w:numPr>
          <w:ilvl w:val="0"/>
          <w:numId w:val="0"/>
        </w:numPr>
        <w:snapToGrid w:val="0"/>
        <w:spacing w:before="0" w:after="0"/>
        <w:ind w:left="576"/>
        <w:rPr>
          <w:rFonts w:ascii="Century Gothic" w:hAnsi="Century Gothic"/>
          <w:i w:val="0"/>
          <w:iCs w:val="0"/>
          <w14:shadow w14:blurRad="0" w14:dist="0" w14:dir="0" w14:sx="0" w14:sy="0" w14:kx="0" w14:ky="0" w14:algn="none">
            <w14:srgbClr w14:val="000000"/>
          </w14:shadow>
        </w:rPr>
      </w:pPr>
    </w:p>
    <w:p w14:paraId="02ECC7F4" w14:textId="77777777" w:rsidR="000F7496" w:rsidRPr="006B1A43" w:rsidRDefault="000F7496" w:rsidP="00497E67">
      <w:pPr>
        <w:pStyle w:val="Heading2"/>
        <w:keepNext w:val="0"/>
        <w:widowControl w:val="0"/>
        <w:snapToGrid w:val="0"/>
        <w:spacing w:before="0" w:after="0"/>
        <w:rPr>
          <w:rFonts w:ascii="Century Gothic" w:hAnsi="Century Gothic"/>
          <w:i w:val="0"/>
          <w:iCs w:val="0"/>
          <w14:shadow w14:blurRad="0" w14:dist="0" w14:dir="0" w14:sx="0" w14:sy="0" w14:kx="0" w14:ky="0" w14:algn="none">
            <w14:srgbClr w14:val="000000"/>
          </w14:shadow>
        </w:rPr>
      </w:pPr>
      <w:r w:rsidRPr="006B1A43">
        <w:rPr>
          <w:rFonts w:ascii="Century Gothic" w:hAnsi="Century Gothic"/>
          <w:i w:val="0"/>
          <w:iCs w:val="0"/>
          <w14:shadow w14:blurRad="0" w14:dist="0" w14:dir="0" w14:sx="0" w14:sy="0" w14:kx="0" w14:ky="0" w14:algn="none">
            <w14:srgbClr w14:val="000000"/>
          </w14:shadow>
        </w:rPr>
        <w:t>Part Price</w:t>
      </w:r>
      <w:r w:rsidR="007B061C" w:rsidRPr="006B1A43">
        <w:rPr>
          <w:rFonts w:ascii="Century Gothic" w:hAnsi="Century Gothic"/>
          <w:i w:val="0"/>
          <w:iCs w:val="0"/>
          <w14:shadow w14:blurRad="0" w14:dist="0" w14:dir="0" w14:sx="0" w14:sy="0" w14:kx="0" w14:ky="0" w14:algn="none">
            <w14:srgbClr w14:val="000000"/>
          </w14:shadow>
        </w:rPr>
        <w:t xml:space="preserve"> and Payment Conditions</w:t>
      </w:r>
    </w:p>
    <w:p w14:paraId="50BF7B7C" w14:textId="77777777" w:rsidR="00385EDE" w:rsidRDefault="00385EDE" w:rsidP="00497E67">
      <w:pPr>
        <w:pStyle w:val="Faureciaberschrift2"/>
        <w:widowControl w:val="0"/>
        <w:numPr>
          <w:ilvl w:val="0"/>
          <w:numId w:val="0"/>
        </w:numPr>
        <w:snapToGrid w:val="0"/>
        <w:spacing w:after="0"/>
        <w:ind w:left="567"/>
        <w:rPr>
          <w:rFonts w:ascii="Century Gothic" w:hAnsi="Century Gothic" w:cs="Times New Roman"/>
          <w:szCs w:val="20"/>
          <w:lang w:val="en-US"/>
        </w:rPr>
      </w:pPr>
    </w:p>
    <w:p w14:paraId="5CF12574" w14:textId="77777777" w:rsidR="001B74D0" w:rsidRDefault="001B74D0" w:rsidP="00497E67">
      <w:pPr>
        <w:pStyle w:val="Faureciaberschrift2"/>
        <w:widowControl w:val="0"/>
        <w:numPr>
          <w:ilvl w:val="0"/>
          <w:numId w:val="0"/>
        </w:numPr>
        <w:snapToGrid w:val="0"/>
        <w:spacing w:after="0"/>
        <w:ind w:left="567"/>
        <w:rPr>
          <w:rFonts w:ascii="Century Gothic" w:hAnsi="Century Gothic" w:cs="Times New Roman"/>
          <w:szCs w:val="20"/>
          <w:lang w:val="en-US"/>
        </w:rPr>
      </w:pPr>
      <w:r w:rsidRPr="00497E67">
        <w:rPr>
          <w:rFonts w:ascii="Century Gothic" w:hAnsi="Century Gothic" w:cs="Times New Roman"/>
          <w:szCs w:val="20"/>
          <w:lang w:val="en-US"/>
        </w:rPr>
        <w:t xml:space="preserve">Faurecia pledges that it will pay the following </w:t>
      </w:r>
      <w:r w:rsidR="00914B18" w:rsidRPr="00497E67">
        <w:rPr>
          <w:rFonts w:ascii="Century Gothic" w:hAnsi="Century Gothic" w:cs="Times New Roman"/>
          <w:szCs w:val="20"/>
          <w:lang w:val="en-US"/>
        </w:rPr>
        <w:t>r</w:t>
      </w:r>
      <w:r w:rsidRPr="00497E67">
        <w:rPr>
          <w:rFonts w:ascii="Century Gothic" w:hAnsi="Century Gothic" w:cs="Times New Roman"/>
          <w:szCs w:val="20"/>
          <w:lang w:val="en-US"/>
        </w:rPr>
        <w:t>emuneration (“</w:t>
      </w:r>
      <w:r w:rsidRPr="00497E67">
        <w:rPr>
          <w:rFonts w:ascii="Century Gothic" w:hAnsi="Century Gothic" w:cs="Times New Roman"/>
          <w:b/>
          <w:szCs w:val="20"/>
          <w:lang w:val="en-US"/>
        </w:rPr>
        <w:t>Part Price</w:t>
      </w:r>
      <w:r w:rsidRPr="00497E67">
        <w:rPr>
          <w:rFonts w:ascii="Century Gothic" w:hAnsi="Century Gothic" w:cs="Times New Roman"/>
          <w:szCs w:val="20"/>
          <w:lang w:val="en-US"/>
        </w:rPr>
        <w:t>”) plus the statutory VAT, if applicable, in consideration of the delivery of the Parts</w:t>
      </w:r>
      <w:r w:rsidR="008875F4" w:rsidRPr="00497E67">
        <w:rPr>
          <w:rFonts w:ascii="Century Gothic" w:hAnsi="Century Gothic" w:cs="Times New Roman"/>
          <w:szCs w:val="20"/>
          <w:lang w:val="en-US"/>
        </w:rPr>
        <w:t>:</w:t>
      </w:r>
    </w:p>
    <w:p w14:paraId="2A36C914" w14:textId="77777777" w:rsidR="00E27680" w:rsidRPr="00497E67" w:rsidRDefault="00E27680" w:rsidP="00497E67">
      <w:pPr>
        <w:widowControl w:val="0"/>
        <w:snapToGrid w:val="0"/>
        <w:rPr>
          <w:rFonts w:ascii="Century Gothic" w:hAnsi="Century Gothic"/>
          <w:szCs w:val="20"/>
          <w:lang w:val="en-US" w:eastAsia="pt-BR"/>
        </w:rPr>
      </w:pPr>
    </w:p>
    <w:tbl>
      <w:tblPr>
        <w:tblW w:w="102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709"/>
        <w:gridCol w:w="1701"/>
        <w:gridCol w:w="2126"/>
        <w:gridCol w:w="2268"/>
        <w:gridCol w:w="2126"/>
      </w:tblGrid>
      <w:tr w:rsidR="00847E90" w:rsidRPr="00ED081A" w14:paraId="43023E3A" w14:textId="77777777" w:rsidTr="00DD31C1">
        <w:trPr>
          <w:trHeight w:hRule="exact" w:val="1095"/>
        </w:trPr>
        <w:tc>
          <w:tcPr>
            <w:tcW w:w="1347" w:type="dxa"/>
            <w:tcBorders>
              <w:bottom w:val="single" w:sz="6" w:space="0" w:color="auto"/>
            </w:tcBorders>
            <w:shd w:val="clear" w:color="auto" w:fill="E6E6E6"/>
            <w:vAlign w:val="center"/>
          </w:tcPr>
          <w:p w14:paraId="12CCDA5C" w14:textId="77777777" w:rsidR="00B30125" w:rsidRPr="00497E67" w:rsidRDefault="00B30125"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Reference</w:t>
            </w:r>
          </w:p>
        </w:tc>
        <w:tc>
          <w:tcPr>
            <w:tcW w:w="709" w:type="dxa"/>
            <w:tcBorders>
              <w:bottom w:val="single" w:sz="6" w:space="0" w:color="auto"/>
            </w:tcBorders>
            <w:shd w:val="clear" w:color="auto" w:fill="E6E6E6"/>
            <w:vAlign w:val="center"/>
          </w:tcPr>
          <w:p w14:paraId="57E1C9F2" w14:textId="77777777" w:rsidR="00B30125" w:rsidRPr="00497E67" w:rsidRDefault="00B30125" w:rsidP="00497E67">
            <w:pPr>
              <w:widowControl w:val="0"/>
              <w:snapToGrid w:val="0"/>
              <w:ind w:left="0"/>
              <w:jc w:val="center"/>
              <w:rPr>
                <w:rFonts w:ascii="Century Gothic" w:hAnsi="Century Gothic"/>
                <w:b/>
                <w:bCs/>
                <w:szCs w:val="20"/>
              </w:rPr>
            </w:pPr>
            <w:r w:rsidRPr="00497E67">
              <w:rPr>
                <w:rFonts w:ascii="Century Gothic" w:hAnsi="Century Gothic"/>
                <w:b/>
                <w:bCs/>
                <w:szCs w:val="20"/>
              </w:rPr>
              <w:t>Index</w:t>
            </w:r>
          </w:p>
        </w:tc>
        <w:tc>
          <w:tcPr>
            <w:tcW w:w="1701" w:type="dxa"/>
            <w:tcBorders>
              <w:bottom w:val="single" w:sz="6" w:space="0" w:color="auto"/>
            </w:tcBorders>
            <w:shd w:val="clear" w:color="auto" w:fill="E6E6E6"/>
            <w:vAlign w:val="center"/>
          </w:tcPr>
          <w:p w14:paraId="0C0D308B" w14:textId="77777777" w:rsidR="00B30125" w:rsidRPr="00497E67" w:rsidRDefault="00B30125" w:rsidP="00497E67">
            <w:pPr>
              <w:widowControl w:val="0"/>
              <w:snapToGrid w:val="0"/>
              <w:ind w:left="0"/>
              <w:jc w:val="center"/>
              <w:rPr>
                <w:rFonts w:ascii="Century Gothic" w:hAnsi="Century Gothic"/>
                <w:b/>
                <w:bCs/>
                <w:szCs w:val="20"/>
              </w:rPr>
            </w:pPr>
            <w:r w:rsidRPr="00497E67">
              <w:rPr>
                <w:rFonts w:ascii="Century Gothic" w:hAnsi="Century Gothic"/>
                <w:b/>
                <w:bCs/>
                <w:szCs w:val="20"/>
              </w:rPr>
              <w:t xml:space="preserve">Prototypes </w:t>
            </w:r>
            <w:r w:rsidR="00DD31C1">
              <w:rPr>
                <w:rFonts w:ascii="Century Gothic" w:hAnsi="Century Gothic"/>
                <w:b/>
                <w:bCs/>
                <w:szCs w:val="20"/>
              </w:rPr>
              <w:t xml:space="preserve">Price </w:t>
            </w:r>
            <w:r w:rsidRPr="00497E67">
              <w:rPr>
                <w:rFonts w:ascii="Century Gothic" w:hAnsi="Century Gothic"/>
                <w:b/>
                <w:bCs/>
                <w:szCs w:val="20"/>
              </w:rPr>
              <w:t>(€)</w:t>
            </w:r>
            <w:r w:rsidR="00DD31C1">
              <w:rPr>
                <w:rFonts w:ascii="Century Gothic" w:hAnsi="Century Gothic"/>
                <w:b/>
                <w:bCs/>
                <w:szCs w:val="20"/>
              </w:rPr>
              <w:t xml:space="preserve"> and Incoterm</w:t>
            </w:r>
          </w:p>
        </w:tc>
        <w:tc>
          <w:tcPr>
            <w:tcW w:w="2126" w:type="dxa"/>
            <w:tcBorders>
              <w:bottom w:val="single" w:sz="6" w:space="0" w:color="auto"/>
            </w:tcBorders>
            <w:shd w:val="clear" w:color="auto" w:fill="E6E6E6"/>
            <w:vAlign w:val="center"/>
          </w:tcPr>
          <w:p w14:paraId="710BFFFD" w14:textId="77777777" w:rsidR="00B30125" w:rsidRPr="00E91331" w:rsidRDefault="00B30125" w:rsidP="00497E67">
            <w:pPr>
              <w:widowControl w:val="0"/>
              <w:snapToGrid w:val="0"/>
              <w:ind w:left="0"/>
              <w:jc w:val="center"/>
              <w:rPr>
                <w:rFonts w:ascii="Century Gothic" w:hAnsi="Century Gothic"/>
                <w:b/>
                <w:bCs/>
                <w:szCs w:val="20"/>
                <w:lang w:val="en-US"/>
              </w:rPr>
            </w:pPr>
            <w:r w:rsidRPr="00E91331">
              <w:rPr>
                <w:rFonts w:ascii="Century Gothic" w:hAnsi="Century Gothic"/>
                <w:b/>
                <w:bCs/>
                <w:szCs w:val="20"/>
                <w:lang w:val="en-US"/>
              </w:rPr>
              <w:t>Pre-Series Price (€)</w:t>
            </w:r>
          </w:p>
          <w:p w14:paraId="74686F4A" w14:textId="77777777" w:rsidR="00DD31C1" w:rsidRPr="00E91331" w:rsidRDefault="00DD31C1" w:rsidP="00497E67">
            <w:pPr>
              <w:widowControl w:val="0"/>
              <w:snapToGrid w:val="0"/>
              <w:ind w:left="0"/>
              <w:jc w:val="center"/>
              <w:rPr>
                <w:rFonts w:ascii="Century Gothic" w:hAnsi="Century Gothic"/>
                <w:b/>
                <w:bCs/>
                <w:szCs w:val="20"/>
                <w:lang w:val="en-US"/>
              </w:rPr>
            </w:pPr>
            <w:r w:rsidRPr="00E91331">
              <w:rPr>
                <w:rFonts w:ascii="Century Gothic" w:hAnsi="Century Gothic"/>
                <w:b/>
                <w:bCs/>
                <w:szCs w:val="20"/>
                <w:lang w:val="en-US"/>
              </w:rPr>
              <w:t>and Incoterm</w:t>
            </w:r>
          </w:p>
        </w:tc>
        <w:tc>
          <w:tcPr>
            <w:tcW w:w="2268" w:type="dxa"/>
            <w:tcBorders>
              <w:bottom w:val="single" w:sz="6" w:space="0" w:color="auto"/>
            </w:tcBorders>
            <w:shd w:val="clear" w:color="auto" w:fill="E6E6E6"/>
            <w:vAlign w:val="center"/>
          </w:tcPr>
          <w:p w14:paraId="658256C0" w14:textId="77777777" w:rsidR="00B30125" w:rsidRPr="00DD31C1" w:rsidRDefault="00B30125" w:rsidP="00497E67">
            <w:pPr>
              <w:widowControl w:val="0"/>
              <w:snapToGrid w:val="0"/>
              <w:ind w:left="0"/>
              <w:jc w:val="center"/>
              <w:rPr>
                <w:rFonts w:ascii="Century Gothic" w:hAnsi="Century Gothic"/>
                <w:b/>
                <w:bCs/>
                <w:szCs w:val="20"/>
                <w:lang w:val="en-US"/>
              </w:rPr>
            </w:pPr>
            <w:r w:rsidRPr="00DD31C1">
              <w:rPr>
                <w:rFonts w:ascii="Century Gothic" w:hAnsi="Century Gothic"/>
                <w:b/>
                <w:bCs/>
                <w:szCs w:val="20"/>
                <w:lang w:val="en-US"/>
              </w:rPr>
              <w:t>Serial Production Price (€)</w:t>
            </w:r>
            <w:r w:rsidR="00DD31C1">
              <w:rPr>
                <w:rFonts w:ascii="Century Gothic" w:hAnsi="Century Gothic"/>
                <w:b/>
                <w:bCs/>
                <w:szCs w:val="20"/>
                <w:lang w:val="en-US"/>
              </w:rPr>
              <w:t xml:space="preserve"> </w:t>
            </w:r>
            <w:r w:rsidR="00DD31C1" w:rsidRPr="00DD31C1">
              <w:rPr>
                <w:rFonts w:ascii="Century Gothic" w:hAnsi="Century Gothic"/>
                <w:b/>
                <w:bCs/>
                <w:szCs w:val="20"/>
                <w:lang w:val="en-US"/>
              </w:rPr>
              <w:t>and Incoterm</w:t>
            </w:r>
          </w:p>
        </w:tc>
        <w:tc>
          <w:tcPr>
            <w:tcW w:w="2126" w:type="dxa"/>
            <w:tcBorders>
              <w:bottom w:val="single" w:sz="6" w:space="0" w:color="auto"/>
            </w:tcBorders>
            <w:shd w:val="clear" w:color="auto" w:fill="E6E6E6"/>
          </w:tcPr>
          <w:p w14:paraId="5447011B" w14:textId="77777777" w:rsidR="00B30125" w:rsidRPr="00DD31C1" w:rsidRDefault="00B30125" w:rsidP="00497E67">
            <w:pPr>
              <w:widowControl w:val="0"/>
              <w:snapToGrid w:val="0"/>
              <w:ind w:left="0"/>
              <w:jc w:val="center"/>
              <w:rPr>
                <w:rFonts w:ascii="Century Gothic" w:hAnsi="Century Gothic"/>
                <w:b/>
                <w:bCs/>
                <w:szCs w:val="20"/>
                <w:lang w:val="en-US"/>
              </w:rPr>
            </w:pPr>
            <w:r w:rsidRPr="00497E67">
              <w:rPr>
                <w:rFonts w:ascii="Century Gothic" w:hAnsi="Century Gothic"/>
                <w:b/>
                <w:bCs/>
                <w:szCs w:val="20"/>
                <w:lang w:val="en-US"/>
              </w:rPr>
              <w:t>End of Serial Production (EOP) Price (€)</w:t>
            </w:r>
            <w:r w:rsidR="00DD31C1">
              <w:rPr>
                <w:rFonts w:ascii="Century Gothic" w:hAnsi="Century Gothic"/>
                <w:b/>
                <w:bCs/>
                <w:szCs w:val="20"/>
                <w:lang w:val="en-US"/>
              </w:rPr>
              <w:t xml:space="preserve"> </w:t>
            </w:r>
            <w:r w:rsidR="00DD31C1" w:rsidRPr="00DD31C1">
              <w:rPr>
                <w:rFonts w:ascii="Century Gothic" w:hAnsi="Century Gothic"/>
                <w:b/>
                <w:bCs/>
                <w:szCs w:val="20"/>
                <w:lang w:val="en-US"/>
              </w:rPr>
              <w:t>and Incoterm</w:t>
            </w:r>
          </w:p>
        </w:tc>
      </w:tr>
      <w:tr w:rsidR="00847E90" w:rsidRPr="00ED081A" w14:paraId="2816E46F" w14:textId="77777777" w:rsidTr="00847E90">
        <w:trPr>
          <w:trHeight w:val="234"/>
        </w:trPr>
        <w:tc>
          <w:tcPr>
            <w:tcW w:w="1347" w:type="dxa"/>
            <w:tcBorders>
              <w:bottom w:val="dotted" w:sz="4" w:space="0" w:color="auto"/>
              <w:right w:val="single" w:sz="6" w:space="0" w:color="auto"/>
            </w:tcBorders>
            <w:vAlign w:val="center"/>
          </w:tcPr>
          <w:p w14:paraId="481A139B" w14:textId="77777777" w:rsidR="00B30125" w:rsidRPr="00497E67" w:rsidRDefault="00B30125" w:rsidP="00497E67">
            <w:pPr>
              <w:widowControl w:val="0"/>
              <w:snapToGrid w:val="0"/>
              <w:ind w:left="0"/>
              <w:jc w:val="center"/>
              <w:rPr>
                <w:rFonts w:ascii="Century Gothic" w:hAnsi="Century Gothic" w:cs="Arial"/>
                <w:szCs w:val="20"/>
                <w:lang w:val="en-US"/>
              </w:rPr>
            </w:pPr>
          </w:p>
        </w:tc>
        <w:tc>
          <w:tcPr>
            <w:tcW w:w="709" w:type="dxa"/>
            <w:tcBorders>
              <w:bottom w:val="dotted" w:sz="4" w:space="0" w:color="auto"/>
              <w:right w:val="single" w:sz="6" w:space="0" w:color="auto"/>
            </w:tcBorders>
            <w:vAlign w:val="center"/>
          </w:tcPr>
          <w:p w14:paraId="2B6F07AA" w14:textId="77777777" w:rsidR="00B30125" w:rsidRPr="00497E67" w:rsidRDefault="00B30125" w:rsidP="00497E67">
            <w:pPr>
              <w:widowControl w:val="0"/>
              <w:snapToGrid w:val="0"/>
              <w:ind w:left="109"/>
              <w:jc w:val="center"/>
              <w:rPr>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5D85BCE1" w14:textId="77777777" w:rsidR="00B30125" w:rsidRPr="00497E67" w:rsidRDefault="00B30125" w:rsidP="00497E67">
            <w:pPr>
              <w:widowControl w:val="0"/>
              <w:snapToGrid w:val="0"/>
              <w:ind w:left="109"/>
              <w:jc w:val="center"/>
              <w:rPr>
                <w:rFonts w:ascii="Century Gothic" w:hAnsi="Century Gothic" w:cs="Arial"/>
                <w:szCs w:val="20"/>
                <w:lang w:val="en-US"/>
              </w:rPr>
            </w:pPr>
          </w:p>
        </w:tc>
        <w:tc>
          <w:tcPr>
            <w:tcW w:w="2126" w:type="dxa"/>
            <w:tcBorders>
              <w:left w:val="single" w:sz="6" w:space="0" w:color="auto"/>
              <w:bottom w:val="dotted" w:sz="4" w:space="0" w:color="auto"/>
              <w:right w:val="single" w:sz="6" w:space="0" w:color="auto"/>
            </w:tcBorders>
            <w:vAlign w:val="center"/>
          </w:tcPr>
          <w:p w14:paraId="6EABDF73" w14:textId="77777777" w:rsidR="00B30125" w:rsidRPr="00497E67" w:rsidRDefault="00B30125" w:rsidP="00497E67">
            <w:pPr>
              <w:widowControl w:val="0"/>
              <w:snapToGrid w:val="0"/>
              <w:ind w:left="178"/>
              <w:jc w:val="center"/>
              <w:rPr>
                <w:rFonts w:ascii="Century Gothic" w:hAnsi="Century Gothic" w:cs="Arial"/>
                <w:szCs w:val="20"/>
                <w:lang w:val="en-US"/>
              </w:rPr>
            </w:pPr>
          </w:p>
        </w:tc>
        <w:tc>
          <w:tcPr>
            <w:tcW w:w="2268" w:type="dxa"/>
            <w:tcBorders>
              <w:left w:val="single" w:sz="6" w:space="0" w:color="auto"/>
              <w:bottom w:val="dotted" w:sz="4" w:space="0" w:color="auto"/>
              <w:right w:val="single" w:sz="6" w:space="0" w:color="auto"/>
            </w:tcBorders>
          </w:tcPr>
          <w:p w14:paraId="52A82534" w14:textId="77777777" w:rsidR="00B30125" w:rsidRPr="00497E67" w:rsidRDefault="00B30125" w:rsidP="00497E67">
            <w:pPr>
              <w:widowControl w:val="0"/>
              <w:snapToGrid w:val="0"/>
              <w:rPr>
                <w:rFonts w:ascii="Century Gothic" w:hAnsi="Century Gothic"/>
                <w:szCs w:val="20"/>
                <w:lang w:val="en-US"/>
              </w:rPr>
            </w:pPr>
          </w:p>
        </w:tc>
        <w:tc>
          <w:tcPr>
            <w:tcW w:w="2126" w:type="dxa"/>
            <w:tcBorders>
              <w:left w:val="single" w:sz="6" w:space="0" w:color="auto"/>
              <w:bottom w:val="dotted" w:sz="4" w:space="0" w:color="auto"/>
              <w:right w:val="single" w:sz="6" w:space="0" w:color="auto"/>
            </w:tcBorders>
          </w:tcPr>
          <w:p w14:paraId="17A8216C" w14:textId="77777777" w:rsidR="00B30125" w:rsidRPr="00497E67" w:rsidRDefault="00B30125" w:rsidP="00497E67">
            <w:pPr>
              <w:widowControl w:val="0"/>
              <w:snapToGrid w:val="0"/>
              <w:rPr>
                <w:rFonts w:ascii="Century Gothic" w:hAnsi="Century Gothic"/>
                <w:szCs w:val="20"/>
                <w:lang w:val="en-US"/>
              </w:rPr>
            </w:pPr>
          </w:p>
        </w:tc>
      </w:tr>
      <w:tr w:rsidR="00847E90" w:rsidRPr="00ED081A" w14:paraId="2CB53F7E" w14:textId="77777777" w:rsidTr="00847E90">
        <w:trPr>
          <w:trHeight w:val="234"/>
        </w:trPr>
        <w:tc>
          <w:tcPr>
            <w:tcW w:w="1347" w:type="dxa"/>
            <w:tcBorders>
              <w:top w:val="dotted" w:sz="4" w:space="0" w:color="auto"/>
              <w:bottom w:val="dotted" w:sz="4" w:space="0" w:color="auto"/>
              <w:right w:val="single" w:sz="6" w:space="0" w:color="auto"/>
            </w:tcBorders>
            <w:vAlign w:val="center"/>
          </w:tcPr>
          <w:p w14:paraId="114632A5" w14:textId="77777777" w:rsidR="00B30125" w:rsidRPr="00497E67" w:rsidRDefault="00B30125" w:rsidP="00497E67">
            <w:pPr>
              <w:widowControl w:val="0"/>
              <w:snapToGrid w:val="0"/>
              <w:ind w:left="0"/>
              <w:jc w:val="center"/>
              <w:rPr>
                <w:rFonts w:ascii="Century Gothic" w:hAnsi="Century Gothic" w:cs="Arial"/>
                <w:szCs w:val="20"/>
                <w:lang w:val="en-US"/>
              </w:rPr>
            </w:pPr>
          </w:p>
        </w:tc>
        <w:tc>
          <w:tcPr>
            <w:tcW w:w="709" w:type="dxa"/>
            <w:tcBorders>
              <w:top w:val="dotted" w:sz="4" w:space="0" w:color="auto"/>
              <w:bottom w:val="dotted" w:sz="4" w:space="0" w:color="auto"/>
              <w:right w:val="single" w:sz="6" w:space="0" w:color="auto"/>
            </w:tcBorders>
            <w:vAlign w:val="center"/>
          </w:tcPr>
          <w:p w14:paraId="4D119FE2" w14:textId="77777777" w:rsidR="00B30125" w:rsidRPr="00497E67" w:rsidRDefault="00B30125" w:rsidP="00497E67">
            <w:pPr>
              <w:widowControl w:val="0"/>
              <w:snapToGrid w:val="0"/>
              <w:ind w:left="109"/>
              <w:jc w:val="center"/>
              <w:rPr>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382F86EE" w14:textId="77777777" w:rsidR="00B30125" w:rsidRPr="00497E67" w:rsidRDefault="00B30125" w:rsidP="00497E67">
            <w:pPr>
              <w:widowControl w:val="0"/>
              <w:snapToGrid w:val="0"/>
              <w:ind w:left="109"/>
              <w:jc w:val="center"/>
              <w:rPr>
                <w:rFonts w:ascii="Century Gothic" w:hAnsi="Century Gothic" w:cs="Arial"/>
                <w:szCs w:val="20"/>
                <w:lang w:val="en-US"/>
              </w:rPr>
            </w:pPr>
          </w:p>
        </w:tc>
        <w:tc>
          <w:tcPr>
            <w:tcW w:w="2126" w:type="dxa"/>
            <w:tcBorders>
              <w:top w:val="dotted" w:sz="4" w:space="0" w:color="auto"/>
              <w:left w:val="single" w:sz="6" w:space="0" w:color="auto"/>
              <w:bottom w:val="dotted" w:sz="4" w:space="0" w:color="auto"/>
              <w:right w:val="single" w:sz="6" w:space="0" w:color="auto"/>
            </w:tcBorders>
            <w:vAlign w:val="center"/>
          </w:tcPr>
          <w:p w14:paraId="12582C89" w14:textId="77777777" w:rsidR="00B30125" w:rsidRPr="00497E67" w:rsidRDefault="00B30125" w:rsidP="00497E67">
            <w:pPr>
              <w:widowControl w:val="0"/>
              <w:snapToGrid w:val="0"/>
              <w:ind w:left="178"/>
              <w:jc w:val="center"/>
              <w:rPr>
                <w:rFonts w:ascii="Century Gothic" w:hAnsi="Century Gothic" w:cs="Arial"/>
                <w:szCs w:val="20"/>
                <w:lang w:val="en-US"/>
              </w:rPr>
            </w:pPr>
          </w:p>
        </w:tc>
        <w:tc>
          <w:tcPr>
            <w:tcW w:w="2268" w:type="dxa"/>
            <w:tcBorders>
              <w:top w:val="dotted" w:sz="4" w:space="0" w:color="auto"/>
              <w:left w:val="single" w:sz="6" w:space="0" w:color="auto"/>
              <w:bottom w:val="dotted" w:sz="4" w:space="0" w:color="auto"/>
              <w:right w:val="single" w:sz="6" w:space="0" w:color="auto"/>
            </w:tcBorders>
          </w:tcPr>
          <w:p w14:paraId="5BB12F9A" w14:textId="77777777" w:rsidR="00B30125" w:rsidRPr="00497E67" w:rsidRDefault="00B30125" w:rsidP="00497E67">
            <w:pPr>
              <w:widowControl w:val="0"/>
              <w:snapToGrid w:val="0"/>
              <w:rPr>
                <w:rFonts w:ascii="Century Gothic" w:hAnsi="Century Gothic"/>
                <w:szCs w:val="20"/>
                <w:lang w:val="en-US"/>
              </w:rPr>
            </w:pPr>
          </w:p>
        </w:tc>
        <w:tc>
          <w:tcPr>
            <w:tcW w:w="2126" w:type="dxa"/>
            <w:tcBorders>
              <w:top w:val="dotted" w:sz="4" w:space="0" w:color="auto"/>
              <w:left w:val="single" w:sz="6" w:space="0" w:color="auto"/>
              <w:bottom w:val="dotted" w:sz="4" w:space="0" w:color="auto"/>
              <w:right w:val="single" w:sz="6" w:space="0" w:color="auto"/>
            </w:tcBorders>
          </w:tcPr>
          <w:p w14:paraId="377C0AC0" w14:textId="77777777" w:rsidR="00B30125" w:rsidRPr="00497E67" w:rsidRDefault="00B30125" w:rsidP="00497E67">
            <w:pPr>
              <w:widowControl w:val="0"/>
              <w:snapToGrid w:val="0"/>
              <w:rPr>
                <w:rFonts w:ascii="Century Gothic" w:hAnsi="Century Gothic"/>
                <w:szCs w:val="20"/>
                <w:lang w:val="en-US"/>
              </w:rPr>
            </w:pPr>
          </w:p>
        </w:tc>
      </w:tr>
      <w:tr w:rsidR="00847E90" w:rsidRPr="00ED081A" w14:paraId="38DAFDB0" w14:textId="77777777" w:rsidTr="00847E90">
        <w:trPr>
          <w:trHeight w:val="249"/>
        </w:trPr>
        <w:tc>
          <w:tcPr>
            <w:tcW w:w="1347" w:type="dxa"/>
            <w:tcBorders>
              <w:top w:val="dotted" w:sz="4" w:space="0" w:color="auto"/>
              <w:bottom w:val="single" w:sz="4" w:space="0" w:color="auto"/>
              <w:right w:val="single" w:sz="6" w:space="0" w:color="auto"/>
            </w:tcBorders>
            <w:vAlign w:val="center"/>
          </w:tcPr>
          <w:p w14:paraId="40519326" w14:textId="77777777" w:rsidR="00B30125" w:rsidRPr="00497E67" w:rsidRDefault="00B30125" w:rsidP="00497E67">
            <w:pPr>
              <w:widowControl w:val="0"/>
              <w:snapToGrid w:val="0"/>
              <w:ind w:left="0"/>
              <w:jc w:val="center"/>
              <w:rPr>
                <w:rFonts w:ascii="Century Gothic" w:hAnsi="Century Gothic"/>
                <w:szCs w:val="20"/>
                <w:lang w:val="en-US"/>
              </w:rPr>
            </w:pPr>
          </w:p>
        </w:tc>
        <w:tc>
          <w:tcPr>
            <w:tcW w:w="709" w:type="dxa"/>
            <w:tcBorders>
              <w:top w:val="dotted" w:sz="4" w:space="0" w:color="auto"/>
              <w:bottom w:val="single" w:sz="4" w:space="0" w:color="auto"/>
              <w:right w:val="single" w:sz="6" w:space="0" w:color="auto"/>
            </w:tcBorders>
            <w:vAlign w:val="center"/>
          </w:tcPr>
          <w:p w14:paraId="1486F27F" w14:textId="77777777" w:rsidR="00B30125" w:rsidRPr="00497E67" w:rsidRDefault="00B30125" w:rsidP="00497E67">
            <w:pPr>
              <w:widowControl w:val="0"/>
              <w:snapToGrid w:val="0"/>
              <w:ind w:left="109"/>
              <w:jc w:val="center"/>
              <w:rPr>
                <w:rFonts w:ascii="Century Gothic" w:hAnsi="Century Gothic" w:cs="Arial"/>
                <w:szCs w:val="20"/>
                <w:lang w:val="en-US"/>
              </w:rPr>
            </w:pPr>
          </w:p>
        </w:tc>
        <w:tc>
          <w:tcPr>
            <w:tcW w:w="1701" w:type="dxa"/>
            <w:tcBorders>
              <w:top w:val="dotted" w:sz="4" w:space="0" w:color="auto"/>
              <w:left w:val="single" w:sz="6" w:space="0" w:color="auto"/>
              <w:bottom w:val="single" w:sz="4" w:space="0" w:color="auto"/>
              <w:right w:val="single" w:sz="6" w:space="0" w:color="auto"/>
            </w:tcBorders>
            <w:vAlign w:val="center"/>
          </w:tcPr>
          <w:p w14:paraId="1811B5E0" w14:textId="77777777" w:rsidR="00B30125" w:rsidRPr="00497E67" w:rsidRDefault="00B30125" w:rsidP="00497E67">
            <w:pPr>
              <w:widowControl w:val="0"/>
              <w:snapToGrid w:val="0"/>
              <w:ind w:left="109"/>
              <w:jc w:val="center"/>
              <w:rPr>
                <w:rFonts w:ascii="Century Gothic" w:hAnsi="Century Gothic" w:cs="Arial"/>
                <w:szCs w:val="20"/>
                <w:lang w:val="en-US"/>
              </w:rPr>
            </w:pPr>
          </w:p>
        </w:tc>
        <w:tc>
          <w:tcPr>
            <w:tcW w:w="2126" w:type="dxa"/>
            <w:tcBorders>
              <w:top w:val="dotted" w:sz="4" w:space="0" w:color="auto"/>
              <w:left w:val="single" w:sz="6" w:space="0" w:color="auto"/>
              <w:bottom w:val="single" w:sz="4" w:space="0" w:color="auto"/>
              <w:right w:val="single" w:sz="6" w:space="0" w:color="auto"/>
            </w:tcBorders>
            <w:vAlign w:val="center"/>
          </w:tcPr>
          <w:p w14:paraId="7A7B0DA4" w14:textId="77777777" w:rsidR="00B30125" w:rsidRPr="00497E67" w:rsidRDefault="00B30125" w:rsidP="00497E67">
            <w:pPr>
              <w:widowControl w:val="0"/>
              <w:snapToGrid w:val="0"/>
              <w:ind w:left="178"/>
              <w:jc w:val="center"/>
              <w:rPr>
                <w:rFonts w:ascii="Century Gothic" w:hAnsi="Century Gothic" w:cs="Arial"/>
                <w:szCs w:val="20"/>
                <w:lang w:val="en-US"/>
              </w:rPr>
            </w:pPr>
          </w:p>
        </w:tc>
        <w:tc>
          <w:tcPr>
            <w:tcW w:w="2268" w:type="dxa"/>
            <w:tcBorders>
              <w:top w:val="dotted" w:sz="4" w:space="0" w:color="auto"/>
              <w:left w:val="single" w:sz="6" w:space="0" w:color="auto"/>
              <w:bottom w:val="single" w:sz="4" w:space="0" w:color="auto"/>
              <w:right w:val="single" w:sz="6" w:space="0" w:color="auto"/>
            </w:tcBorders>
          </w:tcPr>
          <w:p w14:paraId="5DC7406A" w14:textId="77777777" w:rsidR="00B30125" w:rsidRPr="00497E67" w:rsidRDefault="00B30125" w:rsidP="00497E67">
            <w:pPr>
              <w:widowControl w:val="0"/>
              <w:snapToGrid w:val="0"/>
              <w:rPr>
                <w:rFonts w:ascii="Century Gothic" w:hAnsi="Century Gothic"/>
                <w:szCs w:val="20"/>
                <w:lang w:val="en-US"/>
              </w:rPr>
            </w:pPr>
          </w:p>
        </w:tc>
        <w:tc>
          <w:tcPr>
            <w:tcW w:w="2126" w:type="dxa"/>
            <w:tcBorders>
              <w:top w:val="dotted" w:sz="4" w:space="0" w:color="auto"/>
              <w:left w:val="single" w:sz="6" w:space="0" w:color="auto"/>
              <w:bottom w:val="single" w:sz="4" w:space="0" w:color="auto"/>
              <w:right w:val="single" w:sz="6" w:space="0" w:color="auto"/>
            </w:tcBorders>
          </w:tcPr>
          <w:p w14:paraId="3FFF1BD1" w14:textId="77777777" w:rsidR="00B30125" w:rsidRPr="00497E67" w:rsidRDefault="00B30125" w:rsidP="00497E67">
            <w:pPr>
              <w:widowControl w:val="0"/>
              <w:snapToGrid w:val="0"/>
              <w:rPr>
                <w:rFonts w:ascii="Century Gothic" w:hAnsi="Century Gothic"/>
                <w:szCs w:val="20"/>
                <w:lang w:val="en-US"/>
              </w:rPr>
            </w:pPr>
          </w:p>
        </w:tc>
      </w:tr>
    </w:tbl>
    <w:p w14:paraId="44431DD5" w14:textId="77777777" w:rsidR="00E27680" w:rsidRPr="00497E67" w:rsidRDefault="00E27680" w:rsidP="00497E67">
      <w:pPr>
        <w:widowControl w:val="0"/>
        <w:snapToGrid w:val="0"/>
        <w:rPr>
          <w:rFonts w:ascii="Century Gothic" w:hAnsi="Century Gothic"/>
          <w:szCs w:val="20"/>
          <w:lang w:val="en-US" w:eastAsia="pt-BR"/>
        </w:rPr>
      </w:pPr>
    </w:p>
    <w:p w14:paraId="5DDC4680" w14:textId="77777777" w:rsidR="007B061C" w:rsidRDefault="007B061C" w:rsidP="00497E67">
      <w:pPr>
        <w:pStyle w:val="FaureciaText"/>
        <w:widowControl w:val="0"/>
        <w:snapToGrid w:val="0"/>
        <w:spacing w:before="0" w:after="0"/>
        <w:ind w:left="567"/>
        <w:rPr>
          <w:rFonts w:ascii="Century Gothic" w:hAnsi="Century Gothic" w:cs="Times New Roman"/>
          <w:szCs w:val="20"/>
          <w:lang w:val="en-US"/>
        </w:rPr>
      </w:pPr>
      <w:r w:rsidRPr="00497E67">
        <w:rPr>
          <w:rFonts w:ascii="Century Gothic" w:hAnsi="Century Gothic" w:cs="Times New Roman"/>
          <w:szCs w:val="20"/>
          <w:lang w:val="en-US"/>
        </w:rPr>
        <w:t>For replacement part deliveries after the End of Serial Production (“</w:t>
      </w:r>
      <w:r w:rsidRPr="00497E67">
        <w:rPr>
          <w:rFonts w:ascii="Century Gothic" w:hAnsi="Century Gothic" w:cs="Times New Roman"/>
          <w:b/>
          <w:bCs/>
          <w:szCs w:val="20"/>
          <w:lang w:val="en-US"/>
        </w:rPr>
        <w:t>EOP</w:t>
      </w:r>
      <w:r w:rsidRPr="00497E67">
        <w:rPr>
          <w:rFonts w:ascii="Century Gothic" w:hAnsi="Century Gothic" w:cs="Times New Roman"/>
          <w:szCs w:val="20"/>
          <w:lang w:val="en-US"/>
        </w:rPr>
        <w:t xml:space="preserve">”), it is agreed that the Part Price will be the last serial Part Price plus an additional charge of x%. </w:t>
      </w:r>
    </w:p>
    <w:p w14:paraId="66897956" w14:textId="77777777" w:rsidR="00385EDE" w:rsidRPr="00497E67" w:rsidRDefault="00385EDE" w:rsidP="00497E67">
      <w:pPr>
        <w:pStyle w:val="FaureciaText"/>
        <w:widowControl w:val="0"/>
        <w:snapToGrid w:val="0"/>
        <w:spacing w:before="0" w:after="0"/>
        <w:ind w:left="567"/>
        <w:rPr>
          <w:rFonts w:ascii="Century Gothic" w:hAnsi="Century Gothic" w:cs="Times New Roman"/>
          <w:szCs w:val="20"/>
          <w:lang w:val="en-US"/>
        </w:rPr>
      </w:pPr>
    </w:p>
    <w:p w14:paraId="4300B41B" w14:textId="77777777" w:rsidR="007B061C" w:rsidRPr="00497E67" w:rsidRDefault="007B061C" w:rsidP="00497E67">
      <w:pPr>
        <w:pStyle w:val="FaureciaText"/>
        <w:widowControl w:val="0"/>
        <w:snapToGrid w:val="0"/>
        <w:spacing w:before="0" w:after="0"/>
        <w:ind w:left="567"/>
        <w:rPr>
          <w:rFonts w:ascii="Century Gothic" w:hAnsi="Century Gothic" w:cs="Times New Roman"/>
          <w:szCs w:val="20"/>
          <w:lang w:val="en-US"/>
        </w:rPr>
      </w:pPr>
      <w:r w:rsidRPr="00497E67">
        <w:rPr>
          <w:rFonts w:ascii="Century Gothic" w:hAnsi="Century Gothic" w:cs="Times New Roman"/>
          <w:szCs w:val="20"/>
          <w:lang w:val="en-US"/>
        </w:rPr>
        <w:t xml:space="preserve">The purchase price is due and payable </w:t>
      </w:r>
      <w:r w:rsidR="005D15B2" w:rsidRPr="00497E67">
        <w:rPr>
          <w:rFonts w:ascii="Century Gothic" w:hAnsi="Century Gothic" w:cs="Times New Roman"/>
          <w:szCs w:val="20"/>
          <w:lang w:val="en-US"/>
        </w:rPr>
        <w:t>_________</w:t>
      </w:r>
      <w:r w:rsidRPr="00497E67">
        <w:rPr>
          <w:rFonts w:ascii="Century Gothic" w:hAnsi="Century Gothic" w:cs="Times New Roman"/>
          <w:szCs w:val="20"/>
          <w:lang w:val="en-US"/>
        </w:rPr>
        <w:t xml:space="preserve"> (</w:t>
      </w:r>
      <w:r w:rsidR="005D15B2" w:rsidRPr="00497E67">
        <w:rPr>
          <w:rFonts w:ascii="Century Gothic" w:hAnsi="Century Gothic" w:cs="Times New Roman"/>
          <w:szCs w:val="20"/>
          <w:lang w:val="en-US"/>
        </w:rPr>
        <w:t>xx</w:t>
      </w:r>
      <w:r w:rsidRPr="00497E67">
        <w:rPr>
          <w:rFonts w:ascii="Century Gothic" w:hAnsi="Century Gothic" w:cs="Times New Roman"/>
          <w:szCs w:val="20"/>
          <w:lang w:val="en-US"/>
        </w:rPr>
        <w:t>) days after delivery and receipt of the Invoice, at the end of the month.</w:t>
      </w:r>
    </w:p>
    <w:p w14:paraId="0D0A3DD0" w14:textId="77777777" w:rsidR="001B74D0" w:rsidRDefault="001B74D0" w:rsidP="00497E67">
      <w:pPr>
        <w:widowControl w:val="0"/>
        <w:snapToGrid w:val="0"/>
        <w:rPr>
          <w:rFonts w:ascii="Century Gothic" w:hAnsi="Century Gothic"/>
          <w:szCs w:val="20"/>
          <w:lang w:val="en-US" w:eastAsia="pt-BR"/>
        </w:rPr>
      </w:pPr>
    </w:p>
    <w:p w14:paraId="5CF20B69" w14:textId="77777777" w:rsidR="006523FC" w:rsidRPr="006523FC" w:rsidRDefault="006523FC" w:rsidP="006523FC">
      <w:pPr>
        <w:pStyle w:val="FaureciaText"/>
        <w:widowControl w:val="0"/>
        <w:snapToGrid w:val="0"/>
        <w:spacing w:before="0" w:after="0"/>
        <w:ind w:left="567"/>
        <w:rPr>
          <w:rFonts w:ascii="Century Gothic" w:hAnsi="Century Gothic" w:cs="Times New Roman"/>
          <w:szCs w:val="20"/>
          <w:lang w:val="en-US"/>
        </w:rPr>
      </w:pPr>
      <w:r w:rsidRPr="006523FC">
        <w:rPr>
          <w:rFonts w:ascii="Century Gothic" w:hAnsi="Century Gothic" w:cs="Times New Roman"/>
          <w:szCs w:val="20"/>
          <w:lang w:val="en-US"/>
        </w:rPr>
        <w:t>No claim concerning the payment for obsolete Parts may be made by the Supplier more than three (3) months after the date of issuance of the purchase order related to these obsolete Parts.</w:t>
      </w:r>
    </w:p>
    <w:p w14:paraId="4CAC937C" w14:textId="77777777" w:rsidR="006523FC" w:rsidRPr="006523FC" w:rsidRDefault="006523FC" w:rsidP="00497E67">
      <w:pPr>
        <w:widowControl w:val="0"/>
        <w:snapToGrid w:val="0"/>
        <w:rPr>
          <w:rFonts w:ascii="Century Gothic" w:hAnsi="Century Gothic"/>
          <w:szCs w:val="20"/>
          <w:lang w:val="en-GB" w:eastAsia="pt-BR"/>
        </w:rPr>
      </w:pPr>
    </w:p>
    <w:p w14:paraId="13A2DBCF" w14:textId="77777777" w:rsidR="007B061C" w:rsidRPr="006B1A43" w:rsidRDefault="00D541DC" w:rsidP="00497E67">
      <w:pPr>
        <w:pStyle w:val="Heading2"/>
        <w:keepNext w:val="0"/>
        <w:widowControl w:val="0"/>
        <w:snapToGrid w:val="0"/>
        <w:spacing w:before="0" w:after="0"/>
        <w:rPr>
          <w:rFonts w:ascii="Century Gothic" w:hAnsi="Century Gothic"/>
          <w:i w:val="0"/>
          <w:iCs w:val="0"/>
          <w14:shadow w14:blurRad="0" w14:dist="0" w14:dir="0" w14:sx="0" w14:sy="0" w14:kx="0" w14:ky="0" w14:algn="none">
            <w14:srgbClr w14:val="000000"/>
          </w14:shadow>
        </w:rPr>
      </w:pPr>
      <w:r w:rsidRPr="006B1A43">
        <w:rPr>
          <w:rFonts w:ascii="Century Gothic" w:hAnsi="Century Gothic"/>
          <w:i w:val="0"/>
          <w:iCs w:val="0"/>
          <w14:shadow w14:blurRad="0" w14:dist="0" w14:dir="0" w14:sx="0" w14:sy="0" w14:kx="0" w14:ky="0" w14:algn="none">
            <w14:srgbClr w14:val="000000"/>
          </w14:shadow>
        </w:rPr>
        <w:t>Tools</w:t>
      </w:r>
      <w:r w:rsidR="007B061C" w:rsidRPr="006B1A43">
        <w:rPr>
          <w:rFonts w:ascii="Century Gothic" w:hAnsi="Century Gothic"/>
          <w:i w:val="0"/>
          <w:iCs w:val="0"/>
          <w14:shadow w14:blurRad="0" w14:dist="0" w14:dir="0" w14:sx="0" w14:sy="0" w14:kx="0" w14:ky="0" w14:algn="none">
            <w14:srgbClr w14:val="000000"/>
          </w14:shadow>
        </w:rPr>
        <w:t xml:space="preserve"> Price and Payment Conditions</w:t>
      </w:r>
    </w:p>
    <w:p w14:paraId="69D74CEB" w14:textId="77777777" w:rsidR="00385EDE" w:rsidRDefault="00385EDE" w:rsidP="00497E67">
      <w:pPr>
        <w:pStyle w:val="Faureciaberschrift2"/>
        <w:widowControl w:val="0"/>
        <w:numPr>
          <w:ilvl w:val="0"/>
          <w:numId w:val="0"/>
        </w:numPr>
        <w:snapToGrid w:val="0"/>
        <w:spacing w:after="0"/>
        <w:ind w:left="567"/>
        <w:rPr>
          <w:rFonts w:ascii="Century Gothic" w:hAnsi="Century Gothic" w:cs="Times New Roman"/>
          <w:szCs w:val="20"/>
          <w:lang w:val="en-US"/>
        </w:rPr>
      </w:pPr>
    </w:p>
    <w:p w14:paraId="03AEC078" w14:textId="77777777" w:rsidR="00E27680" w:rsidRDefault="007B061C" w:rsidP="00497E67">
      <w:pPr>
        <w:pStyle w:val="Faureciaberschrift2"/>
        <w:widowControl w:val="0"/>
        <w:numPr>
          <w:ilvl w:val="0"/>
          <w:numId w:val="0"/>
        </w:numPr>
        <w:snapToGrid w:val="0"/>
        <w:spacing w:after="0"/>
        <w:ind w:left="567"/>
        <w:rPr>
          <w:rFonts w:ascii="Century Gothic" w:hAnsi="Century Gothic" w:cs="Times New Roman"/>
          <w:szCs w:val="20"/>
          <w:lang w:val="en-US"/>
        </w:rPr>
      </w:pPr>
      <w:r w:rsidRPr="00497E67">
        <w:rPr>
          <w:rFonts w:ascii="Century Gothic" w:hAnsi="Century Gothic" w:cs="Times New Roman"/>
          <w:szCs w:val="20"/>
          <w:lang w:val="en-US"/>
        </w:rPr>
        <w:t xml:space="preserve">The Supplier shall supply Faurecia for every Supplying Plant with the Tools necessary for production of the Parts, including the respective equipment (in duplicate), gauges, and related drawings </w:t>
      </w:r>
      <w:r w:rsidR="00F44E22" w:rsidRPr="00497E67">
        <w:rPr>
          <w:rFonts w:ascii="Century Gothic" w:hAnsi="Century Gothic" w:cs="Times New Roman"/>
          <w:szCs w:val="20"/>
          <w:lang w:val="en-US"/>
        </w:rPr>
        <w:t>as specified below:</w:t>
      </w:r>
    </w:p>
    <w:p w14:paraId="621A810D" w14:textId="77777777" w:rsidR="00385EDE" w:rsidRPr="00385EDE" w:rsidRDefault="00385EDE" w:rsidP="00385EDE">
      <w:pPr>
        <w:rPr>
          <w:lang w:val="en-US" w:eastAsia="pt-BR"/>
        </w:rPr>
      </w:pPr>
    </w:p>
    <w:tbl>
      <w:tblPr>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701"/>
        <w:gridCol w:w="6662"/>
      </w:tblGrid>
      <w:tr w:rsidR="007B061C" w:rsidRPr="00497E67" w14:paraId="2CA322F4" w14:textId="77777777" w:rsidTr="007B061C">
        <w:trPr>
          <w:trHeight w:hRule="exact" w:val="453"/>
        </w:trPr>
        <w:tc>
          <w:tcPr>
            <w:tcW w:w="1347" w:type="dxa"/>
            <w:tcBorders>
              <w:bottom w:val="single" w:sz="6" w:space="0" w:color="auto"/>
            </w:tcBorders>
            <w:shd w:val="clear" w:color="auto" w:fill="E6E6E6"/>
            <w:vAlign w:val="center"/>
          </w:tcPr>
          <w:p w14:paraId="2DD5B82D" w14:textId="77777777" w:rsidR="007B061C" w:rsidRPr="00497E67" w:rsidRDefault="007B061C"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Reference</w:t>
            </w:r>
          </w:p>
        </w:tc>
        <w:tc>
          <w:tcPr>
            <w:tcW w:w="1701" w:type="dxa"/>
            <w:tcBorders>
              <w:bottom w:val="single" w:sz="6" w:space="0" w:color="auto"/>
            </w:tcBorders>
            <w:shd w:val="clear" w:color="auto" w:fill="E6E6E6"/>
            <w:vAlign w:val="center"/>
          </w:tcPr>
          <w:p w14:paraId="7B0751C3" w14:textId="77777777" w:rsidR="007B061C" w:rsidRPr="00497E67" w:rsidRDefault="00D541DC" w:rsidP="00497E67">
            <w:pPr>
              <w:widowControl w:val="0"/>
              <w:snapToGrid w:val="0"/>
              <w:ind w:left="0"/>
              <w:jc w:val="center"/>
              <w:rPr>
                <w:rFonts w:ascii="Century Gothic" w:hAnsi="Century Gothic"/>
                <w:b/>
                <w:bCs/>
                <w:szCs w:val="20"/>
              </w:rPr>
            </w:pPr>
            <w:r w:rsidRPr="00497E67">
              <w:rPr>
                <w:rFonts w:ascii="Century Gothic" w:hAnsi="Century Gothic" w:cs="Arial"/>
                <w:b/>
                <w:bCs/>
                <w:szCs w:val="20"/>
                <w:lang w:val="en-US"/>
              </w:rPr>
              <w:t>Tools</w:t>
            </w:r>
            <w:r w:rsidR="007B061C" w:rsidRPr="00497E67">
              <w:rPr>
                <w:rFonts w:ascii="Century Gothic" w:hAnsi="Century Gothic" w:cs="Arial"/>
                <w:b/>
                <w:bCs/>
                <w:szCs w:val="20"/>
                <w:lang w:val="en-US"/>
              </w:rPr>
              <w:t xml:space="preserve"> Price</w:t>
            </w:r>
            <w:r w:rsidR="003C569F" w:rsidRPr="00497E67">
              <w:rPr>
                <w:rFonts w:ascii="Century Gothic" w:hAnsi="Century Gothic" w:cs="Arial"/>
                <w:b/>
                <w:bCs/>
                <w:szCs w:val="20"/>
                <w:lang w:val="en-US"/>
              </w:rPr>
              <w:t xml:space="preserve"> (€)</w:t>
            </w:r>
          </w:p>
        </w:tc>
        <w:tc>
          <w:tcPr>
            <w:tcW w:w="6662" w:type="dxa"/>
            <w:tcBorders>
              <w:bottom w:val="single" w:sz="6" w:space="0" w:color="auto"/>
            </w:tcBorders>
            <w:shd w:val="clear" w:color="auto" w:fill="E6E6E6"/>
            <w:vAlign w:val="center"/>
          </w:tcPr>
          <w:p w14:paraId="62D8A79D" w14:textId="77777777" w:rsidR="007B061C" w:rsidRPr="00497E67" w:rsidRDefault="007B061C" w:rsidP="00497E67">
            <w:pPr>
              <w:widowControl w:val="0"/>
              <w:snapToGrid w:val="0"/>
              <w:ind w:left="0"/>
              <w:jc w:val="center"/>
              <w:rPr>
                <w:rFonts w:ascii="Century Gothic" w:hAnsi="Century Gothic"/>
                <w:b/>
                <w:bCs/>
                <w:szCs w:val="20"/>
              </w:rPr>
            </w:pPr>
            <w:r w:rsidRPr="00497E67">
              <w:rPr>
                <w:rFonts w:ascii="Century Gothic" w:hAnsi="Century Gothic"/>
                <w:b/>
                <w:bCs/>
                <w:szCs w:val="20"/>
              </w:rPr>
              <w:t>Payment Conditions</w:t>
            </w:r>
          </w:p>
        </w:tc>
      </w:tr>
      <w:tr w:rsidR="007B061C" w:rsidRPr="00497E67" w14:paraId="10BB3E3A" w14:textId="77777777" w:rsidTr="007B061C">
        <w:trPr>
          <w:trHeight w:val="234"/>
        </w:trPr>
        <w:tc>
          <w:tcPr>
            <w:tcW w:w="1347" w:type="dxa"/>
            <w:tcBorders>
              <w:bottom w:val="dotted" w:sz="4" w:space="0" w:color="auto"/>
              <w:right w:val="single" w:sz="6" w:space="0" w:color="auto"/>
            </w:tcBorders>
            <w:vAlign w:val="center"/>
          </w:tcPr>
          <w:p w14:paraId="0980BA38" w14:textId="77777777" w:rsidR="007B061C" w:rsidRPr="00497E67" w:rsidRDefault="007B061C" w:rsidP="00497E67">
            <w:pPr>
              <w:widowControl w:val="0"/>
              <w:snapToGrid w:val="0"/>
              <w:ind w:left="0"/>
              <w:jc w:val="center"/>
              <w:rPr>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2A74A613" w14:textId="77777777" w:rsidR="007B061C" w:rsidRPr="00497E67" w:rsidRDefault="007B061C" w:rsidP="00497E67">
            <w:pPr>
              <w:widowControl w:val="0"/>
              <w:snapToGrid w:val="0"/>
              <w:ind w:left="109"/>
              <w:jc w:val="center"/>
              <w:rPr>
                <w:rFonts w:ascii="Century Gothic" w:hAnsi="Century Gothic" w:cs="Arial"/>
                <w:szCs w:val="20"/>
                <w:lang w:val="en-US"/>
              </w:rPr>
            </w:pPr>
          </w:p>
        </w:tc>
        <w:tc>
          <w:tcPr>
            <w:tcW w:w="6662" w:type="dxa"/>
            <w:tcBorders>
              <w:left w:val="single" w:sz="6" w:space="0" w:color="auto"/>
              <w:bottom w:val="dotted" w:sz="4" w:space="0" w:color="auto"/>
              <w:right w:val="single" w:sz="6" w:space="0" w:color="auto"/>
            </w:tcBorders>
            <w:vAlign w:val="center"/>
          </w:tcPr>
          <w:p w14:paraId="5813F56D" w14:textId="77777777" w:rsidR="007B061C" w:rsidRPr="00497E67" w:rsidRDefault="007B061C" w:rsidP="00497E67">
            <w:pPr>
              <w:widowControl w:val="0"/>
              <w:snapToGrid w:val="0"/>
              <w:ind w:left="178"/>
              <w:jc w:val="center"/>
              <w:rPr>
                <w:rFonts w:ascii="Century Gothic" w:hAnsi="Century Gothic" w:cs="Arial"/>
                <w:szCs w:val="20"/>
              </w:rPr>
            </w:pPr>
          </w:p>
        </w:tc>
      </w:tr>
      <w:tr w:rsidR="003C569F" w:rsidRPr="00497E67" w14:paraId="234195E7" w14:textId="77777777" w:rsidTr="007B061C">
        <w:trPr>
          <w:trHeight w:val="234"/>
        </w:trPr>
        <w:tc>
          <w:tcPr>
            <w:tcW w:w="1347" w:type="dxa"/>
            <w:tcBorders>
              <w:top w:val="dotted" w:sz="4" w:space="0" w:color="auto"/>
              <w:bottom w:val="dotted" w:sz="4" w:space="0" w:color="auto"/>
              <w:right w:val="single" w:sz="6" w:space="0" w:color="auto"/>
            </w:tcBorders>
            <w:vAlign w:val="center"/>
          </w:tcPr>
          <w:p w14:paraId="7A4EF28F" w14:textId="77777777" w:rsidR="003C569F" w:rsidRPr="00497E67" w:rsidRDefault="003C569F" w:rsidP="00497E67">
            <w:pPr>
              <w:widowControl w:val="0"/>
              <w:snapToGrid w:val="0"/>
              <w:ind w:left="0"/>
              <w:jc w:val="center"/>
              <w:rPr>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41BC60B2" w14:textId="77777777" w:rsidR="003C569F" w:rsidRPr="00497E67" w:rsidRDefault="003C569F" w:rsidP="00497E67">
            <w:pPr>
              <w:widowControl w:val="0"/>
              <w:snapToGrid w:val="0"/>
              <w:ind w:left="109"/>
              <w:jc w:val="center"/>
              <w:rPr>
                <w:rFonts w:ascii="Century Gothic" w:hAnsi="Century Gothic" w:cs="Arial"/>
                <w:szCs w:val="20"/>
                <w:lang w:val="en-US"/>
              </w:rPr>
            </w:pPr>
          </w:p>
        </w:tc>
        <w:tc>
          <w:tcPr>
            <w:tcW w:w="6662" w:type="dxa"/>
            <w:tcBorders>
              <w:top w:val="dotted" w:sz="4" w:space="0" w:color="auto"/>
              <w:left w:val="single" w:sz="6" w:space="0" w:color="auto"/>
              <w:bottom w:val="dotted" w:sz="4" w:space="0" w:color="auto"/>
              <w:right w:val="single" w:sz="6" w:space="0" w:color="auto"/>
            </w:tcBorders>
            <w:vAlign w:val="center"/>
          </w:tcPr>
          <w:p w14:paraId="72D6532B" w14:textId="77777777" w:rsidR="003C569F" w:rsidRPr="00497E67" w:rsidRDefault="003C569F" w:rsidP="00497E67">
            <w:pPr>
              <w:widowControl w:val="0"/>
              <w:snapToGrid w:val="0"/>
              <w:ind w:left="178"/>
              <w:jc w:val="center"/>
              <w:rPr>
                <w:rFonts w:ascii="Century Gothic" w:hAnsi="Century Gothic" w:cs="Arial"/>
                <w:szCs w:val="20"/>
              </w:rPr>
            </w:pPr>
          </w:p>
        </w:tc>
      </w:tr>
      <w:tr w:rsidR="003C569F" w:rsidRPr="00497E67" w14:paraId="16BE2892" w14:textId="77777777" w:rsidTr="007B061C">
        <w:trPr>
          <w:trHeight w:val="249"/>
        </w:trPr>
        <w:tc>
          <w:tcPr>
            <w:tcW w:w="1347" w:type="dxa"/>
            <w:tcBorders>
              <w:top w:val="dotted" w:sz="4" w:space="0" w:color="auto"/>
              <w:bottom w:val="single" w:sz="4" w:space="0" w:color="auto"/>
              <w:right w:val="single" w:sz="6" w:space="0" w:color="auto"/>
            </w:tcBorders>
            <w:vAlign w:val="center"/>
          </w:tcPr>
          <w:p w14:paraId="26208D5F" w14:textId="77777777" w:rsidR="003C569F" w:rsidRPr="00497E67" w:rsidRDefault="003C569F" w:rsidP="00497E67">
            <w:pPr>
              <w:widowControl w:val="0"/>
              <w:snapToGrid w:val="0"/>
              <w:ind w:left="0"/>
              <w:jc w:val="center"/>
              <w:rPr>
                <w:rFonts w:ascii="Century Gothic" w:hAnsi="Century Gothic"/>
                <w:szCs w:val="20"/>
              </w:rPr>
            </w:pPr>
          </w:p>
        </w:tc>
        <w:tc>
          <w:tcPr>
            <w:tcW w:w="1701" w:type="dxa"/>
            <w:tcBorders>
              <w:top w:val="dotted" w:sz="4" w:space="0" w:color="auto"/>
              <w:left w:val="single" w:sz="6" w:space="0" w:color="auto"/>
              <w:bottom w:val="single" w:sz="4" w:space="0" w:color="auto"/>
              <w:right w:val="single" w:sz="6" w:space="0" w:color="auto"/>
            </w:tcBorders>
            <w:vAlign w:val="center"/>
          </w:tcPr>
          <w:p w14:paraId="49DC2FCE" w14:textId="77777777" w:rsidR="003C569F" w:rsidRPr="00497E67" w:rsidRDefault="003C569F" w:rsidP="00497E67">
            <w:pPr>
              <w:widowControl w:val="0"/>
              <w:snapToGrid w:val="0"/>
              <w:ind w:left="109"/>
              <w:jc w:val="center"/>
              <w:rPr>
                <w:rFonts w:ascii="Century Gothic" w:hAnsi="Century Gothic" w:cs="Arial"/>
                <w:szCs w:val="20"/>
                <w:lang w:val="en-US"/>
              </w:rPr>
            </w:pPr>
          </w:p>
        </w:tc>
        <w:tc>
          <w:tcPr>
            <w:tcW w:w="6662" w:type="dxa"/>
            <w:tcBorders>
              <w:top w:val="dotted" w:sz="4" w:space="0" w:color="auto"/>
              <w:left w:val="single" w:sz="6" w:space="0" w:color="auto"/>
              <w:bottom w:val="single" w:sz="4" w:space="0" w:color="auto"/>
              <w:right w:val="single" w:sz="6" w:space="0" w:color="auto"/>
            </w:tcBorders>
            <w:vAlign w:val="center"/>
          </w:tcPr>
          <w:p w14:paraId="1F22D7D1" w14:textId="77777777" w:rsidR="003C569F" w:rsidRPr="00497E67" w:rsidRDefault="003C569F" w:rsidP="00497E67">
            <w:pPr>
              <w:widowControl w:val="0"/>
              <w:snapToGrid w:val="0"/>
              <w:ind w:left="178"/>
              <w:jc w:val="center"/>
              <w:rPr>
                <w:rFonts w:ascii="Century Gothic" w:hAnsi="Century Gothic" w:cs="Arial"/>
                <w:szCs w:val="20"/>
              </w:rPr>
            </w:pPr>
          </w:p>
        </w:tc>
      </w:tr>
    </w:tbl>
    <w:p w14:paraId="182732FF" w14:textId="77777777" w:rsidR="00467A1D" w:rsidRPr="00497E67" w:rsidRDefault="00467A1D" w:rsidP="00497E67">
      <w:pPr>
        <w:pStyle w:val="Faureciaberschrift2"/>
        <w:widowControl w:val="0"/>
        <w:numPr>
          <w:ilvl w:val="0"/>
          <w:numId w:val="0"/>
        </w:numPr>
        <w:snapToGrid w:val="0"/>
        <w:spacing w:after="0"/>
        <w:ind w:left="567"/>
        <w:rPr>
          <w:rFonts w:ascii="Century Gothic" w:hAnsi="Century Gothic" w:cs="Times New Roman"/>
          <w:szCs w:val="20"/>
          <w:lang w:val="en-US"/>
        </w:rPr>
      </w:pPr>
    </w:p>
    <w:p w14:paraId="32DC1ED4" w14:textId="77777777" w:rsidR="00385EDE" w:rsidRPr="00385EDE" w:rsidRDefault="00385EDE" w:rsidP="00385EDE">
      <w:pPr>
        <w:rPr>
          <w:lang w:val="en-US" w:eastAsia="pt-BR"/>
        </w:rPr>
      </w:pPr>
    </w:p>
    <w:p w14:paraId="41977BB7" w14:textId="77777777" w:rsidR="00467A1D" w:rsidRPr="00497E67" w:rsidRDefault="00467A1D" w:rsidP="00497E67">
      <w:pPr>
        <w:pStyle w:val="Faureciaberschrift2"/>
        <w:widowControl w:val="0"/>
        <w:numPr>
          <w:ilvl w:val="0"/>
          <w:numId w:val="0"/>
        </w:numPr>
        <w:snapToGrid w:val="0"/>
        <w:spacing w:after="0"/>
        <w:ind w:left="567"/>
        <w:rPr>
          <w:rFonts w:ascii="Century Gothic" w:hAnsi="Century Gothic" w:cs="Times New Roman"/>
          <w:szCs w:val="20"/>
          <w:lang w:val="en-US"/>
        </w:rPr>
      </w:pPr>
      <w:r w:rsidRPr="00497E67">
        <w:rPr>
          <w:rFonts w:ascii="Century Gothic" w:hAnsi="Century Gothic" w:cs="Times New Roman"/>
          <w:szCs w:val="20"/>
          <w:lang w:val="en-US"/>
        </w:rPr>
        <w:t xml:space="preserve">The </w:t>
      </w:r>
      <w:r w:rsidR="002207F2" w:rsidRPr="00497E67">
        <w:rPr>
          <w:rFonts w:ascii="Century Gothic" w:hAnsi="Century Gothic" w:cs="Times New Roman"/>
          <w:szCs w:val="20"/>
          <w:lang w:val="en-US"/>
        </w:rPr>
        <w:t>Tools Loan Agreement</w:t>
      </w:r>
      <w:r w:rsidR="0053268F">
        <w:rPr>
          <w:rFonts w:ascii="Century Gothic" w:hAnsi="Century Gothic" w:cs="Times New Roman"/>
          <w:szCs w:val="20"/>
          <w:lang w:val="en-US"/>
        </w:rPr>
        <w:t xml:space="preserve"> as referred to in </w:t>
      </w:r>
      <w:r w:rsidR="0053268F" w:rsidRPr="00CC00E8">
        <w:rPr>
          <w:rFonts w:ascii="Century Gothic" w:hAnsi="Century Gothic"/>
          <w:szCs w:val="20"/>
          <w:u w:val="single"/>
          <w:lang w:val="en-US"/>
        </w:rPr>
        <w:t xml:space="preserve">Appendix </w:t>
      </w:r>
      <w:r w:rsidR="00551C87">
        <w:rPr>
          <w:rFonts w:ascii="Century Gothic" w:hAnsi="Century Gothic"/>
          <w:szCs w:val="20"/>
          <w:u w:val="single"/>
          <w:lang w:val="en-US"/>
        </w:rPr>
        <w:t>20</w:t>
      </w:r>
      <w:r w:rsidR="0053268F" w:rsidRPr="00CC00E8">
        <w:rPr>
          <w:rFonts w:ascii="Century Gothic" w:hAnsi="Century Gothic"/>
          <w:szCs w:val="20"/>
          <w:lang w:val="en-US"/>
        </w:rPr>
        <w:t xml:space="preserve"> </w:t>
      </w:r>
      <w:r w:rsidR="0053268F">
        <w:rPr>
          <w:rFonts w:ascii="Century Gothic" w:hAnsi="Century Gothic"/>
          <w:szCs w:val="20"/>
          <w:lang w:val="en-US"/>
        </w:rPr>
        <w:t>(Tools Loan Agreement)</w:t>
      </w:r>
      <w:r w:rsidRPr="00497E67">
        <w:rPr>
          <w:rFonts w:ascii="Century Gothic" w:hAnsi="Century Gothic" w:cs="Times New Roman"/>
          <w:szCs w:val="20"/>
          <w:lang w:val="en-US"/>
        </w:rPr>
        <w:t xml:space="preserve"> shall apply to the Supplier’s use of the tools. </w:t>
      </w:r>
    </w:p>
    <w:p w14:paraId="6B71E702" w14:textId="77777777" w:rsidR="00467A1D" w:rsidRPr="00497E67" w:rsidRDefault="00467A1D" w:rsidP="00497E67">
      <w:pPr>
        <w:widowControl w:val="0"/>
        <w:snapToGrid w:val="0"/>
        <w:rPr>
          <w:rFonts w:ascii="Century Gothic" w:hAnsi="Century Gothic"/>
          <w:szCs w:val="20"/>
          <w:lang w:val="en-US" w:eastAsia="pt-BR"/>
        </w:rPr>
      </w:pPr>
    </w:p>
    <w:p w14:paraId="0BB8152A" w14:textId="77777777" w:rsidR="007B061C" w:rsidRPr="006B1A43" w:rsidRDefault="007B061C" w:rsidP="00497E67">
      <w:pPr>
        <w:pStyle w:val="Heading2"/>
        <w:keepNext w:val="0"/>
        <w:widowControl w:val="0"/>
        <w:snapToGrid w:val="0"/>
        <w:spacing w:before="0" w:after="0"/>
        <w:rPr>
          <w:rFonts w:ascii="Century Gothic" w:hAnsi="Century Gothic"/>
          <w:i w:val="0"/>
          <w:iCs w:val="0"/>
          <w14:shadow w14:blurRad="0" w14:dist="0" w14:dir="0" w14:sx="0" w14:sy="0" w14:kx="0" w14:ky="0" w14:algn="none">
            <w14:srgbClr w14:val="000000"/>
          </w14:shadow>
        </w:rPr>
      </w:pPr>
      <w:r w:rsidRPr="006B1A43">
        <w:rPr>
          <w:rFonts w:ascii="Century Gothic" w:hAnsi="Century Gothic"/>
          <w:i w:val="0"/>
          <w:iCs w:val="0"/>
          <w14:shadow w14:blurRad="0" w14:dist="0" w14:dir="0" w14:sx="0" w14:sy="0" w14:kx="0" w14:ky="0" w14:algn="none">
            <w14:srgbClr w14:val="000000"/>
          </w14:shadow>
        </w:rPr>
        <w:t>Other Financial Clauses</w:t>
      </w:r>
    </w:p>
    <w:p w14:paraId="3010B337" w14:textId="77777777" w:rsidR="00385EDE" w:rsidRDefault="00385EDE" w:rsidP="00385EDE">
      <w:pPr>
        <w:pStyle w:val="Faureciaberschrift2"/>
        <w:widowControl w:val="0"/>
        <w:numPr>
          <w:ilvl w:val="0"/>
          <w:numId w:val="0"/>
        </w:numPr>
        <w:snapToGrid w:val="0"/>
        <w:spacing w:after="0"/>
        <w:ind w:left="1068"/>
        <w:rPr>
          <w:rFonts w:ascii="Century Gothic" w:hAnsi="Century Gothic" w:cs="Times New Roman"/>
          <w:szCs w:val="20"/>
          <w:lang w:val="en-US"/>
        </w:rPr>
      </w:pPr>
    </w:p>
    <w:p w14:paraId="0BB81F59" w14:textId="77777777" w:rsidR="007B061C" w:rsidRPr="00497E67" w:rsidRDefault="007B061C" w:rsidP="00E91331">
      <w:pPr>
        <w:pStyle w:val="Faureciaberschrift2"/>
        <w:widowControl w:val="0"/>
        <w:numPr>
          <w:ilvl w:val="0"/>
          <w:numId w:val="11"/>
        </w:numPr>
        <w:snapToGrid w:val="0"/>
        <w:spacing w:after="0"/>
        <w:rPr>
          <w:rFonts w:ascii="Century Gothic" w:hAnsi="Century Gothic" w:cs="Times New Roman"/>
          <w:szCs w:val="20"/>
          <w:lang w:val="en-US"/>
        </w:rPr>
      </w:pPr>
      <w:r w:rsidRPr="00497E67">
        <w:rPr>
          <w:rFonts w:ascii="Century Gothic" w:hAnsi="Century Gothic" w:cs="Times New Roman"/>
          <w:szCs w:val="20"/>
          <w:lang w:val="en-US"/>
        </w:rPr>
        <w:t>[Material price clause, if applicable]</w:t>
      </w:r>
    </w:p>
    <w:p w14:paraId="31974F0F" w14:textId="77777777" w:rsidR="00385EDE" w:rsidRDefault="007B061C" w:rsidP="00E91331">
      <w:pPr>
        <w:pStyle w:val="Faureciaberschrift2"/>
        <w:widowControl w:val="0"/>
        <w:numPr>
          <w:ilvl w:val="0"/>
          <w:numId w:val="11"/>
        </w:numPr>
        <w:snapToGrid w:val="0"/>
        <w:spacing w:after="0"/>
        <w:rPr>
          <w:rFonts w:ascii="Century Gothic" w:hAnsi="Century Gothic" w:cs="Times New Roman"/>
          <w:szCs w:val="20"/>
        </w:rPr>
      </w:pPr>
      <w:r w:rsidRPr="00497E67">
        <w:rPr>
          <w:rFonts w:ascii="Century Gothic" w:hAnsi="Century Gothic" w:cs="Times New Roman"/>
          <w:szCs w:val="20"/>
        </w:rPr>
        <w:t>[Currency clause, if applicable]</w:t>
      </w:r>
    </w:p>
    <w:p w14:paraId="14C0AEFF" w14:textId="77777777" w:rsidR="00E9794F" w:rsidRPr="00385EDE" w:rsidRDefault="00385EDE" w:rsidP="00E91331">
      <w:pPr>
        <w:pStyle w:val="Faureciaberschrift2"/>
        <w:widowControl w:val="0"/>
        <w:numPr>
          <w:ilvl w:val="0"/>
          <w:numId w:val="11"/>
        </w:numPr>
        <w:snapToGrid w:val="0"/>
        <w:spacing w:after="0"/>
        <w:rPr>
          <w:rFonts w:ascii="Century Gothic" w:hAnsi="Century Gothic" w:cs="Times New Roman"/>
          <w:szCs w:val="20"/>
        </w:rPr>
      </w:pPr>
      <w:r>
        <w:rPr>
          <w:rFonts w:ascii="Century Gothic" w:hAnsi="Century Gothic" w:cs="Times New Roman"/>
          <w:szCs w:val="20"/>
        </w:rPr>
        <w:t>[</w:t>
      </w:r>
      <w:r w:rsidR="00E9794F" w:rsidRPr="00385EDE">
        <w:rPr>
          <w:rFonts w:ascii="Century Gothic" w:hAnsi="Century Gothic"/>
          <w:szCs w:val="20"/>
        </w:rPr>
        <w:t>Indexation clause</w:t>
      </w:r>
      <w:r>
        <w:rPr>
          <w:rFonts w:ascii="Century Gothic" w:hAnsi="Century Gothic"/>
          <w:szCs w:val="20"/>
        </w:rPr>
        <w:t>]</w:t>
      </w:r>
      <w:r w:rsidR="00E9794F" w:rsidRPr="00385EDE">
        <w:rPr>
          <w:rFonts w:ascii="Century Gothic" w:hAnsi="Century Gothic"/>
          <w:szCs w:val="20"/>
        </w:rPr>
        <w:t xml:space="preserve"> </w:t>
      </w:r>
    </w:p>
    <w:p w14:paraId="3F06171F" w14:textId="77777777" w:rsidR="007B061C" w:rsidRPr="00497E67" w:rsidRDefault="007B061C" w:rsidP="00497E67">
      <w:pPr>
        <w:pStyle w:val="Heading2"/>
        <w:keepNext w:val="0"/>
        <w:widowControl w:val="0"/>
        <w:numPr>
          <w:ilvl w:val="0"/>
          <w:numId w:val="0"/>
        </w:numPr>
        <w:snapToGrid w:val="0"/>
        <w:spacing w:before="0" w:after="0"/>
        <w:ind w:left="576"/>
        <w:rPr>
          <w:rFonts w:ascii="Century Gothic" w:hAnsi="Century Gothic"/>
          <w:lang w:val="en-US"/>
        </w:rPr>
      </w:pPr>
    </w:p>
    <w:p w14:paraId="67B1D9B9" w14:textId="77777777" w:rsidR="009673BC" w:rsidRPr="006B1A43" w:rsidRDefault="00D541DC" w:rsidP="00497E67">
      <w:pPr>
        <w:pStyle w:val="Heading2"/>
        <w:keepNext w:val="0"/>
        <w:widowControl w:val="0"/>
        <w:snapToGrid w:val="0"/>
        <w:spacing w:before="0" w:after="0"/>
        <w:rPr>
          <w:rFonts w:ascii="Century Gothic" w:hAnsi="Century Gothic"/>
          <w:i w:val="0"/>
          <w:iCs w:val="0"/>
          <w14:shadow w14:blurRad="0" w14:dist="0" w14:dir="0" w14:sx="0" w14:sy="0" w14:kx="0" w14:ky="0" w14:algn="none">
            <w14:srgbClr w14:val="000000"/>
          </w14:shadow>
        </w:rPr>
      </w:pPr>
      <w:r w:rsidRPr="006B1A43">
        <w:rPr>
          <w:rFonts w:ascii="Century Gothic" w:hAnsi="Century Gothic"/>
          <w:i w:val="0"/>
          <w:iCs w:val="0"/>
          <w14:shadow w14:blurRad="0" w14:dist="0" w14:dir="0" w14:sx="0" w14:sy="0" w14:kx="0" w14:ky="0" w14:algn="none">
            <w14:srgbClr w14:val="000000"/>
          </w14:shadow>
        </w:rPr>
        <w:t>Tools</w:t>
      </w:r>
      <w:r w:rsidR="009673BC" w:rsidRPr="006B1A43">
        <w:rPr>
          <w:rFonts w:ascii="Century Gothic" w:hAnsi="Century Gothic"/>
          <w:i w:val="0"/>
          <w:iCs w:val="0"/>
          <w14:shadow w14:blurRad="0" w14:dist="0" w14:dir="0" w14:sx="0" w14:sy="0" w14:kx="0" w14:ky="0" w14:algn="none">
            <w14:srgbClr w14:val="000000"/>
          </w14:shadow>
        </w:rPr>
        <w:t xml:space="preserve"> Amortization</w:t>
      </w:r>
    </w:p>
    <w:p w14:paraId="2CFA89C4" w14:textId="77777777" w:rsidR="00385EDE" w:rsidRDefault="00385EDE" w:rsidP="00497E67">
      <w:pPr>
        <w:pStyle w:val="Faureciaberschrift2"/>
        <w:widowControl w:val="0"/>
        <w:numPr>
          <w:ilvl w:val="0"/>
          <w:numId w:val="0"/>
        </w:numPr>
        <w:snapToGrid w:val="0"/>
        <w:spacing w:after="0"/>
        <w:ind w:left="567"/>
        <w:rPr>
          <w:rFonts w:ascii="Century Gothic" w:hAnsi="Century Gothic" w:cs="Times New Roman"/>
          <w:szCs w:val="20"/>
          <w:lang w:val="en-US"/>
        </w:rPr>
      </w:pPr>
    </w:p>
    <w:p w14:paraId="2283EBD6" w14:textId="77777777" w:rsidR="007B061C" w:rsidRDefault="007B061C" w:rsidP="00497E67">
      <w:pPr>
        <w:pStyle w:val="Faureciaberschrift2"/>
        <w:widowControl w:val="0"/>
        <w:numPr>
          <w:ilvl w:val="0"/>
          <w:numId w:val="0"/>
        </w:numPr>
        <w:snapToGrid w:val="0"/>
        <w:spacing w:after="0"/>
        <w:ind w:left="567"/>
        <w:rPr>
          <w:rFonts w:ascii="Century Gothic" w:hAnsi="Century Gothic" w:cs="Times New Roman"/>
          <w:szCs w:val="20"/>
          <w:lang w:val="en-US"/>
        </w:rPr>
      </w:pPr>
      <w:r w:rsidRPr="00497E67">
        <w:rPr>
          <w:rFonts w:ascii="Century Gothic" w:hAnsi="Century Gothic" w:cs="Times New Roman"/>
          <w:szCs w:val="20"/>
          <w:lang w:val="en-US"/>
        </w:rPr>
        <w:t xml:space="preserve">Faurecia pledges that it will pay in addition </w:t>
      </w:r>
      <w:r w:rsidR="00F44E22" w:rsidRPr="00497E67">
        <w:rPr>
          <w:rFonts w:ascii="Century Gothic" w:hAnsi="Century Gothic" w:cs="Times New Roman"/>
          <w:szCs w:val="20"/>
          <w:lang w:val="en-US"/>
        </w:rPr>
        <w:t>to</w:t>
      </w:r>
      <w:r w:rsidRPr="00497E67">
        <w:rPr>
          <w:rFonts w:ascii="Century Gothic" w:hAnsi="Century Gothic" w:cs="Times New Roman"/>
          <w:szCs w:val="20"/>
          <w:lang w:val="en-US"/>
        </w:rPr>
        <w:t xml:space="preserve"> the Part Price a </w:t>
      </w:r>
      <w:r w:rsidR="002207F2" w:rsidRPr="00497E67">
        <w:rPr>
          <w:rFonts w:ascii="Century Gothic" w:hAnsi="Century Gothic" w:cs="Times New Roman"/>
          <w:szCs w:val="20"/>
          <w:lang w:val="en-US"/>
        </w:rPr>
        <w:t>p</w:t>
      </w:r>
      <w:r w:rsidRPr="00497E67">
        <w:rPr>
          <w:rFonts w:ascii="Century Gothic" w:hAnsi="Century Gothic" w:cs="Times New Roman"/>
          <w:szCs w:val="20"/>
          <w:lang w:val="en-US"/>
        </w:rPr>
        <w:t xml:space="preserve">art </w:t>
      </w:r>
      <w:r w:rsidR="002207F2" w:rsidRPr="00497E67">
        <w:rPr>
          <w:rFonts w:ascii="Century Gothic" w:hAnsi="Century Gothic" w:cs="Times New Roman"/>
          <w:szCs w:val="20"/>
          <w:lang w:val="en-US"/>
        </w:rPr>
        <w:t>p</w:t>
      </w:r>
      <w:r w:rsidRPr="00497E67">
        <w:rPr>
          <w:rFonts w:ascii="Century Gothic" w:hAnsi="Century Gothic" w:cs="Times New Roman"/>
          <w:szCs w:val="20"/>
          <w:lang w:val="en-US"/>
        </w:rPr>
        <w:t xml:space="preserve">rice </w:t>
      </w:r>
      <w:r w:rsidR="002207F2" w:rsidRPr="00497E67">
        <w:rPr>
          <w:rFonts w:ascii="Century Gothic" w:hAnsi="Century Gothic" w:cs="Times New Roman"/>
          <w:szCs w:val="20"/>
          <w:lang w:val="en-US"/>
        </w:rPr>
        <w:t>a</w:t>
      </w:r>
      <w:r w:rsidRPr="00497E67">
        <w:rPr>
          <w:rFonts w:ascii="Century Gothic" w:hAnsi="Century Gothic" w:cs="Times New Roman"/>
          <w:szCs w:val="20"/>
          <w:lang w:val="en-US"/>
        </w:rPr>
        <w:t>mortization (“</w:t>
      </w:r>
      <w:r w:rsidRPr="00497E67">
        <w:rPr>
          <w:rFonts w:ascii="Century Gothic" w:hAnsi="Century Gothic" w:cs="Times New Roman"/>
          <w:b/>
          <w:bCs/>
          <w:szCs w:val="20"/>
          <w:lang w:val="en-US"/>
        </w:rPr>
        <w:t>PPA</w:t>
      </w:r>
      <w:r w:rsidRPr="00497E67">
        <w:rPr>
          <w:rFonts w:ascii="Century Gothic" w:hAnsi="Century Gothic" w:cs="Times New Roman"/>
          <w:szCs w:val="20"/>
          <w:lang w:val="en-US"/>
        </w:rPr>
        <w:t xml:space="preserve">”) linked to the amortization of </w:t>
      </w:r>
      <w:r w:rsidR="00E27680" w:rsidRPr="00497E67">
        <w:rPr>
          <w:rFonts w:ascii="Century Gothic" w:hAnsi="Century Gothic" w:cs="Times New Roman"/>
          <w:szCs w:val="20"/>
          <w:lang w:val="en-US"/>
        </w:rPr>
        <w:t>100</w:t>
      </w:r>
      <w:r w:rsidRPr="00497E67">
        <w:rPr>
          <w:rFonts w:ascii="Century Gothic" w:hAnsi="Century Gothic" w:cs="Times New Roman"/>
          <w:szCs w:val="20"/>
          <w:lang w:val="en-US"/>
        </w:rPr>
        <w:t xml:space="preserve">% of the </w:t>
      </w:r>
      <w:r w:rsidR="00D541DC" w:rsidRPr="00497E67">
        <w:rPr>
          <w:rFonts w:ascii="Century Gothic" w:hAnsi="Century Gothic" w:cs="Times New Roman"/>
          <w:szCs w:val="20"/>
          <w:lang w:val="en-US"/>
        </w:rPr>
        <w:t>Tools</w:t>
      </w:r>
      <w:r w:rsidRPr="00497E67">
        <w:rPr>
          <w:rFonts w:ascii="Century Gothic" w:hAnsi="Century Gothic" w:cs="Times New Roman"/>
          <w:szCs w:val="20"/>
          <w:lang w:val="en-US"/>
        </w:rPr>
        <w:t xml:space="preserve"> Price:</w:t>
      </w:r>
    </w:p>
    <w:p w14:paraId="39FB3D18" w14:textId="77777777" w:rsidR="00385EDE" w:rsidRPr="00385EDE" w:rsidRDefault="00385EDE" w:rsidP="00385EDE">
      <w:pPr>
        <w:rPr>
          <w:lang w:val="en-US" w:eastAsia="pt-BR"/>
        </w:rPr>
      </w:pPr>
    </w:p>
    <w:tbl>
      <w:tblPr>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701"/>
        <w:gridCol w:w="1559"/>
        <w:gridCol w:w="1701"/>
        <w:gridCol w:w="3402"/>
      </w:tblGrid>
      <w:tr w:rsidR="007B061C" w:rsidRPr="00497E67" w14:paraId="76149545" w14:textId="77777777" w:rsidTr="009346D6">
        <w:trPr>
          <w:trHeight w:hRule="exact" w:val="453"/>
        </w:trPr>
        <w:tc>
          <w:tcPr>
            <w:tcW w:w="1347" w:type="dxa"/>
            <w:tcBorders>
              <w:bottom w:val="single" w:sz="6" w:space="0" w:color="auto"/>
            </w:tcBorders>
            <w:shd w:val="clear" w:color="auto" w:fill="E6E6E6"/>
            <w:vAlign w:val="center"/>
          </w:tcPr>
          <w:p w14:paraId="76639F14" w14:textId="77777777" w:rsidR="007B061C" w:rsidRPr="00497E67" w:rsidRDefault="007B061C"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Reference</w:t>
            </w:r>
          </w:p>
        </w:tc>
        <w:tc>
          <w:tcPr>
            <w:tcW w:w="1701" w:type="dxa"/>
            <w:tcBorders>
              <w:bottom w:val="single" w:sz="6" w:space="0" w:color="auto"/>
            </w:tcBorders>
            <w:shd w:val="clear" w:color="auto" w:fill="E6E6E6"/>
            <w:vAlign w:val="center"/>
          </w:tcPr>
          <w:p w14:paraId="66DAA88A" w14:textId="77777777" w:rsidR="007B061C" w:rsidRPr="00497E67" w:rsidRDefault="00D541DC" w:rsidP="00497E67">
            <w:pPr>
              <w:widowControl w:val="0"/>
              <w:snapToGrid w:val="0"/>
              <w:ind w:left="0"/>
              <w:jc w:val="center"/>
              <w:rPr>
                <w:rFonts w:ascii="Century Gothic" w:hAnsi="Century Gothic"/>
                <w:b/>
                <w:bCs/>
                <w:szCs w:val="20"/>
              </w:rPr>
            </w:pPr>
            <w:r w:rsidRPr="00497E67">
              <w:rPr>
                <w:rFonts w:ascii="Century Gothic" w:hAnsi="Century Gothic"/>
                <w:b/>
                <w:bCs/>
                <w:szCs w:val="20"/>
              </w:rPr>
              <w:t>Tools</w:t>
            </w:r>
            <w:r w:rsidR="007B061C" w:rsidRPr="00497E67">
              <w:rPr>
                <w:rFonts w:ascii="Century Gothic" w:hAnsi="Century Gothic"/>
                <w:b/>
                <w:bCs/>
                <w:szCs w:val="20"/>
              </w:rPr>
              <w:t xml:space="preserve"> Price</w:t>
            </w:r>
            <w:r w:rsidR="009346D6" w:rsidRPr="00497E67">
              <w:rPr>
                <w:rFonts w:ascii="Century Gothic" w:hAnsi="Century Gothic"/>
                <w:b/>
                <w:bCs/>
                <w:szCs w:val="20"/>
              </w:rPr>
              <w:t xml:space="preserve"> (€)</w:t>
            </w:r>
          </w:p>
        </w:tc>
        <w:tc>
          <w:tcPr>
            <w:tcW w:w="1559" w:type="dxa"/>
            <w:tcBorders>
              <w:bottom w:val="single" w:sz="6" w:space="0" w:color="auto"/>
            </w:tcBorders>
            <w:shd w:val="clear" w:color="auto" w:fill="E6E6E6"/>
            <w:vAlign w:val="center"/>
          </w:tcPr>
          <w:p w14:paraId="6D80B416" w14:textId="77777777" w:rsidR="007B061C" w:rsidRPr="00497E67" w:rsidRDefault="007B061C" w:rsidP="00497E67">
            <w:pPr>
              <w:widowControl w:val="0"/>
              <w:snapToGrid w:val="0"/>
              <w:ind w:left="0"/>
              <w:jc w:val="center"/>
              <w:rPr>
                <w:rFonts w:ascii="Century Gothic" w:hAnsi="Century Gothic"/>
                <w:b/>
                <w:bCs/>
                <w:szCs w:val="20"/>
              </w:rPr>
            </w:pPr>
            <w:r w:rsidRPr="00497E67">
              <w:rPr>
                <w:rFonts w:ascii="Century Gothic" w:hAnsi="Century Gothic"/>
                <w:b/>
                <w:bCs/>
                <w:szCs w:val="20"/>
              </w:rPr>
              <w:t>Amortized</w:t>
            </w:r>
            <w:r w:rsidR="009346D6" w:rsidRPr="00497E67">
              <w:rPr>
                <w:rFonts w:ascii="Century Gothic" w:hAnsi="Century Gothic"/>
                <w:b/>
                <w:bCs/>
                <w:szCs w:val="20"/>
              </w:rPr>
              <w:t xml:space="preserve"> Quantity</w:t>
            </w:r>
          </w:p>
        </w:tc>
        <w:tc>
          <w:tcPr>
            <w:tcW w:w="1701" w:type="dxa"/>
            <w:tcBorders>
              <w:bottom w:val="single" w:sz="6" w:space="0" w:color="auto"/>
            </w:tcBorders>
            <w:shd w:val="clear" w:color="auto" w:fill="E6E6E6"/>
            <w:vAlign w:val="center"/>
          </w:tcPr>
          <w:p w14:paraId="7D8996CA" w14:textId="77777777" w:rsidR="007B061C" w:rsidRPr="00497E67" w:rsidRDefault="007B061C" w:rsidP="00497E67">
            <w:pPr>
              <w:widowControl w:val="0"/>
              <w:snapToGrid w:val="0"/>
              <w:ind w:left="0"/>
              <w:jc w:val="center"/>
              <w:rPr>
                <w:rFonts w:ascii="Century Gothic" w:hAnsi="Century Gothic"/>
                <w:b/>
                <w:bCs/>
                <w:szCs w:val="20"/>
              </w:rPr>
            </w:pPr>
            <w:r w:rsidRPr="00497E67">
              <w:rPr>
                <w:rFonts w:ascii="Century Gothic" w:hAnsi="Century Gothic"/>
                <w:b/>
                <w:bCs/>
                <w:szCs w:val="20"/>
              </w:rPr>
              <w:t>PPA</w:t>
            </w:r>
            <w:r w:rsidR="00E27680" w:rsidRPr="00497E67">
              <w:rPr>
                <w:rFonts w:ascii="Century Gothic" w:hAnsi="Century Gothic"/>
                <w:b/>
                <w:bCs/>
                <w:szCs w:val="20"/>
              </w:rPr>
              <w:t xml:space="preserve"> (€)</w:t>
            </w:r>
          </w:p>
        </w:tc>
        <w:tc>
          <w:tcPr>
            <w:tcW w:w="3402" w:type="dxa"/>
            <w:tcBorders>
              <w:bottom w:val="single" w:sz="6" w:space="0" w:color="auto"/>
            </w:tcBorders>
            <w:shd w:val="clear" w:color="auto" w:fill="E6E6E6"/>
            <w:vAlign w:val="center"/>
          </w:tcPr>
          <w:p w14:paraId="226ACBAE" w14:textId="77777777" w:rsidR="007B061C" w:rsidRPr="00497E67" w:rsidRDefault="007B061C" w:rsidP="00497E67">
            <w:pPr>
              <w:widowControl w:val="0"/>
              <w:snapToGrid w:val="0"/>
              <w:ind w:left="0"/>
              <w:jc w:val="center"/>
              <w:rPr>
                <w:rFonts w:ascii="Century Gothic" w:hAnsi="Century Gothic"/>
                <w:b/>
                <w:bCs/>
                <w:szCs w:val="20"/>
              </w:rPr>
            </w:pPr>
          </w:p>
        </w:tc>
      </w:tr>
      <w:tr w:rsidR="009346D6" w:rsidRPr="00497E67" w14:paraId="7F8DB913" w14:textId="77777777" w:rsidTr="009346D6">
        <w:trPr>
          <w:trHeight w:val="234"/>
        </w:trPr>
        <w:tc>
          <w:tcPr>
            <w:tcW w:w="1347" w:type="dxa"/>
            <w:tcBorders>
              <w:bottom w:val="dotted" w:sz="4" w:space="0" w:color="auto"/>
              <w:right w:val="single" w:sz="6" w:space="0" w:color="auto"/>
            </w:tcBorders>
            <w:vAlign w:val="center"/>
          </w:tcPr>
          <w:p w14:paraId="0EAF67B7" w14:textId="77777777" w:rsidR="009346D6" w:rsidRPr="00497E67" w:rsidRDefault="009346D6" w:rsidP="00497E67">
            <w:pPr>
              <w:widowControl w:val="0"/>
              <w:snapToGrid w:val="0"/>
              <w:ind w:left="0"/>
              <w:jc w:val="center"/>
              <w:rPr>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7A2A7D77" w14:textId="77777777" w:rsidR="009346D6" w:rsidRPr="00497E67" w:rsidRDefault="009346D6" w:rsidP="00497E67">
            <w:pPr>
              <w:widowControl w:val="0"/>
              <w:snapToGrid w:val="0"/>
              <w:ind w:left="109"/>
              <w:jc w:val="center"/>
              <w:rPr>
                <w:rFonts w:ascii="Century Gothic" w:hAnsi="Century Gothic" w:cs="Arial"/>
                <w:szCs w:val="20"/>
                <w:lang w:val="en-US"/>
              </w:rPr>
            </w:pPr>
          </w:p>
        </w:tc>
        <w:tc>
          <w:tcPr>
            <w:tcW w:w="1559" w:type="dxa"/>
            <w:tcBorders>
              <w:left w:val="single" w:sz="6" w:space="0" w:color="auto"/>
              <w:bottom w:val="dotted" w:sz="4" w:space="0" w:color="auto"/>
              <w:right w:val="single" w:sz="6" w:space="0" w:color="auto"/>
            </w:tcBorders>
            <w:vAlign w:val="center"/>
          </w:tcPr>
          <w:p w14:paraId="4B1C41F4" w14:textId="77777777" w:rsidR="009346D6" w:rsidRPr="00497E67" w:rsidRDefault="009346D6" w:rsidP="00497E67">
            <w:pPr>
              <w:widowControl w:val="0"/>
              <w:snapToGrid w:val="0"/>
              <w:ind w:left="178"/>
              <w:jc w:val="center"/>
              <w:rPr>
                <w:rFonts w:ascii="Century Gothic" w:hAnsi="Century Gothic" w:cs="Arial"/>
                <w:szCs w:val="20"/>
              </w:rPr>
            </w:pPr>
          </w:p>
        </w:tc>
        <w:tc>
          <w:tcPr>
            <w:tcW w:w="1701" w:type="dxa"/>
            <w:tcBorders>
              <w:left w:val="single" w:sz="6" w:space="0" w:color="auto"/>
              <w:bottom w:val="dotted" w:sz="4" w:space="0" w:color="auto"/>
              <w:right w:val="single" w:sz="6" w:space="0" w:color="auto"/>
            </w:tcBorders>
          </w:tcPr>
          <w:p w14:paraId="161B1412" w14:textId="77777777" w:rsidR="009346D6" w:rsidRPr="00497E67" w:rsidRDefault="009346D6" w:rsidP="00497E67">
            <w:pPr>
              <w:widowControl w:val="0"/>
              <w:snapToGrid w:val="0"/>
              <w:rPr>
                <w:rFonts w:ascii="Century Gothic" w:hAnsi="Century Gothic"/>
                <w:szCs w:val="20"/>
                <w:lang w:val="en-US"/>
              </w:rPr>
            </w:pPr>
          </w:p>
        </w:tc>
        <w:tc>
          <w:tcPr>
            <w:tcW w:w="3402" w:type="dxa"/>
            <w:tcBorders>
              <w:left w:val="single" w:sz="6" w:space="0" w:color="auto"/>
              <w:bottom w:val="dotted" w:sz="4" w:space="0" w:color="auto"/>
              <w:right w:val="single" w:sz="6" w:space="0" w:color="auto"/>
            </w:tcBorders>
          </w:tcPr>
          <w:p w14:paraId="27DDB5A1" w14:textId="77777777" w:rsidR="009346D6" w:rsidRPr="00497E67" w:rsidRDefault="009346D6" w:rsidP="00497E67">
            <w:pPr>
              <w:widowControl w:val="0"/>
              <w:snapToGrid w:val="0"/>
              <w:rPr>
                <w:rFonts w:ascii="Century Gothic" w:hAnsi="Century Gothic"/>
                <w:szCs w:val="20"/>
                <w:lang w:val="en-US"/>
              </w:rPr>
            </w:pPr>
          </w:p>
        </w:tc>
      </w:tr>
      <w:tr w:rsidR="009346D6" w:rsidRPr="00497E67" w14:paraId="22606AA2" w14:textId="77777777" w:rsidTr="009346D6">
        <w:trPr>
          <w:trHeight w:val="234"/>
        </w:trPr>
        <w:tc>
          <w:tcPr>
            <w:tcW w:w="1347" w:type="dxa"/>
            <w:tcBorders>
              <w:top w:val="dotted" w:sz="4" w:space="0" w:color="auto"/>
              <w:bottom w:val="dotted" w:sz="4" w:space="0" w:color="auto"/>
              <w:right w:val="single" w:sz="6" w:space="0" w:color="auto"/>
            </w:tcBorders>
            <w:vAlign w:val="center"/>
          </w:tcPr>
          <w:p w14:paraId="7B021B10" w14:textId="77777777" w:rsidR="009346D6" w:rsidRPr="00497E67" w:rsidRDefault="009346D6" w:rsidP="00497E67">
            <w:pPr>
              <w:widowControl w:val="0"/>
              <w:snapToGrid w:val="0"/>
              <w:ind w:left="0"/>
              <w:jc w:val="center"/>
              <w:rPr>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1AD53D1C" w14:textId="77777777" w:rsidR="009346D6" w:rsidRPr="00497E67" w:rsidRDefault="009346D6" w:rsidP="00497E67">
            <w:pPr>
              <w:widowControl w:val="0"/>
              <w:snapToGrid w:val="0"/>
              <w:ind w:left="109"/>
              <w:jc w:val="center"/>
              <w:rPr>
                <w:rFonts w:ascii="Century Gothic" w:hAnsi="Century Gothic" w:cs="Arial"/>
                <w:szCs w:val="20"/>
                <w:lang w:val="en-US"/>
              </w:rPr>
            </w:pPr>
          </w:p>
        </w:tc>
        <w:tc>
          <w:tcPr>
            <w:tcW w:w="1559" w:type="dxa"/>
            <w:tcBorders>
              <w:top w:val="dotted" w:sz="4" w:space="0" w:color="auto"/>
              <w:left w:val="single" w:sz="6" w:space="0" w:color="auto"/>
              <w:bottom w:val="dotted" w:sz="4" w:space="0" w:color="auto"/>
              <w:right w:val="single" w:sz="6" w:space="0" w:color="auto"/>
            </w:tcBorders>
            <w:vAlign w:val="center"/>
          </w:tcPr>
          <w:p w14:paraId="01961E3D" w14:textId="77777777" w:rsidR="009346D6" w:rsidRPr="00497E67" w:rsidRDefault="009346D6" w:rsidP="00497E67">
            <w:pPr>
              <w:widowControl w:val="0"/>
              <w:snapToGrid w:val="0"/>
              <w:ind w:left="178"/>
              <w:jc w:val="center"/>
              <w:rPr>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tcPr>
          <w:p w14:paraId="7712AD13" w14:textId="77777777" w:rsidR="009346D6" w:rsidRPr="00497E67" w:rsidRDefault="009346D6" w:rsidP="00497E67">
            <w:pPr>
              <w:widowControl w:val="0"/>
              <w:snapToGrid w:val="0"/>
              <w:rPr>
                <w:rFonts w:ascii="Century Gothic" w:hAnsi="Century Gothic"/>
                <w:szCs w:val="20"/>
                <w:lang w:val="en-US"/>
              </w:rPr>
            </w:pPr>
          </w:p>
        </w:tc>
        <w:tc>
          <w:tcPr>
            <w:tcW w:w="3402" w:type="dxa"/>
            <w:tcBorders>
              <w:top w:val="dotted" w:sz="4" w:space="0" w:color="auto"/>
              <w:left w:val="single" w:sz="6" w:space="0" w:color="auto"/>
              <w:bottom w:val="dotted" w:sz="4" w:space="0" w:color="auto"/>
              <w:right w:val="single" w:sz="6" w:space="0" w:color="auto"/>
            </w:tcBorders>
          </w:tcPr>
          <w:p w14:paraId="2286A479" w14:textId="77777777" w:rsidR="009346D6" w:rsidRPr="00497E67" w:rsidRDefault="009346D6" w:rsidP="00497E67">
            <w:pPr>
              <w:widowControl w:val="0"/>
              <w:snapToGrid w:val="0"/>
              <w:rPr>
                <w:rFonts w:ascii="Century Gothic" w:hAnsi="Century Gothic"/>
                <w:szCs w:val="20"/>
                <w:lang w:val="en-US"/>
              </w:rPr>
            </w:pPr>
          </w:p>
        </w:tc>
      </w:tr>
      <w:tr w:rsidR="009346D6" w:rsidRPr="00497E67" w14:paraId="48DE868E" w14:textId="77777777" w:rsidTr="009346D6">
        <w:trPr>
          <w:trHeight w:val="249"/>
        </w:trPr>
        <w:tc>
          <w:tcPr>
            <w:tcW w:w="1347" w:type="dxa"/>
            <w:tcBorders>
              <w:top w:val="dotted" w:sz="4" w:space="0" w:color="auto"/>
              <w:bottom w:val="single" w:sz="4" w:space="0" w:color="auto"/>
              <w:right w:val="single" w:sz="6" w:space="0" w:color="auto"/>
            </w:tcBorders>
            <w:vAlign w:val="center"/>
          </w:tcPr>
          <w:p w14:paraId="67E796ED" w14:textId="77777777" w:rsidR="009346D6" w:rsidRPr="00497E67" w:rsidRDefault="009346D6" w:rsidP="00497E67">
            <w:pPr>
              <w:widowControl w:val="0"/>
              <w:snapToGrid w:val="0"/>
              <w:ind w:left="0"/>
              <w:jc w:val="center"/>
              <w:rPr>
                <w:rFonts w:ascii="Century Gothic" w:hAnsi="Century Gothic"/>
                <w:szCs w:val="20"/>
                <w:lang w:val="en-US"/>
              </w:rPr>
            </w:pPr>
          </w:p>
        </w:tc>
        <w:tc>
          <w:tcPr>
            <w:tcW w:w="1701" w:type="dxa"/>
            <w:tcBorders>
              <w:top w:val="dotted" w:sz="4" w:space="0" w:color="auto"/>
              <w:left w:val="single" w:sz="6" w:space="0" w:color="auto"/>
              <w:bottom w:val="single" w:sz="4" w:space="0" w:color="auto"/>
              <w:right w:val="single" w:sz="6" w:space="0" w:color="auto"/>
            </w:tcBorders>
            <w:vAlign w:val="center"/>
          </w:tcPr>
          <w:p w14:paraId="3A95E647" w14:textId="77777777" w:rsidR="009346D6" w:rsidRPr="00497E67" w:rsidRDefault="009346D6" w:rsidP="00497E67">
            <w:pPr>
              <w:widowControl w:val="0"/>
              <w:snapToGrid w:val="0"/>
              <w:ind w:left="109"/>
              <w:jc w:val="center"/>
              <w:rPr>
                <w:rFonts w:ascii="Century Gothic" w:hAnsi="Century Gothic" w:cs="Arial"/>
                <w:szCs w:val="20"/>
                <w:lang w:val="en-US"/>
              </w:rPr>
            </w:pPr>
          </w:p>
        </w:tc>
        <w:tc>
          <w:tcPr>
            <w:tcW w:w="1559" w:type="dxa"/>
            <w:tcBorders>
              <w:top w:val="dotted" w:sz="4" w:space="0" w:color="auto"/>
              <w:left w:val="single" w:sz="6" w:space="0" w:color="auto"/>
              <w:bottom w:val="single" w:sz="4" w:space="0" w:color="auto"/>
              <w:right w:val="single" w:sz="6" w:space="0" w:color="auto"/>
            </w:tcBorders>
            <w:vAlign w:val="center"/>
          </w:tcPr>
          <w:p w14:paraId="23B00604" w14:textId="77777777" w:rsidR="009346D6" w:rsidRPr="00497E67" w:rsidRDefault="009346D6" w:rsidP="00497E67">
            <w:pPr>
              <w:widowControl w:val="0"/>
              <w:snapToGrid w:val="0"/>
              <w:ind w:left="178"/>
              <w:jc w:val="center"/>
              <w:rPr>
                <w:rFonts w:ascii="Century Gothic" w:hAnsi="Century Gothic" w:cs="Arial"/>
                <w:szCs w:val="20"/>
                <w:lang w:val="en-US"/>
              </w:rPr>
            </w:pPr>
          </w:p>
        </w:tc>
        <w:tc>
          <w:tcPr>
            <w:tcW w:w="1701" w:type="dxa"/>
            <w:tcBorders>
              <w:top w:val="dotted" w:sz="4" w:space="0" w:color="auto"/>
              <w:left w:val="single" w:sz="6" w:space="0" w:color="auto"/>
              <w:bottom w:val="single" w:sz="4" w:space="0" w:color="auto"/>
              <w:right w:val="single" w:sz="6" w:space="0" w:color="auto"/>
            </w:tcBorders>
          </w:tcPr>
          <w:p w14:paraId="32E38139" w14:textId="77777777" w:rsidR="009346D6" w:rsidRPr="00497E67" w:rsidRDefault="009346D6" w:rsidP="00497E67">
            <w:pPr>
              <w:widowControl w:val="0"/>
              <w:snapToGrid w:val="0"/>
              <w:rPr>
                <w:rFonts w:ascii="Century Gothic" w:hAnsi="Century Gothic"/>
                <w:szCs w:val="20"/>
                <w:lang w:val="en-US"/>
              </w:rPr>
            </w:pPr>
          </w:p>
        </w:tc>
        <w:tc>
          <w:tcPr>
            <w:tcW w:w="3402" w:type="dxa"/>
            <w:tcBorders>
              <w:top w:val="dotted" w:sz="4" w:space="0" w:color="auto"/>
              <w:left w:val="single" w:sz="6" w:space="0" w:color="auto"/>
              <w:bottom w:val="single" w:sz="4" w:space="0" w:color="auto"/>
              <w:right w:val="single" w:sz="6" w:space="0" w:color="auto"/>
            </w:tcBorders>
          </w:tcPr>
          <w:p w14:paraId="5CE14345" w14:textId="77777777" w:rsidR="009346D6" w:rsidRPr="00497E67" w:rsidRDefault="009346D6" w:rsidP="00497E67">
            <w:pPr>
              <w:widowControl w:val="0"/>
              <w:snapToGrid w:val="0"/>
              <w:rPr>
                <w:rFonts w:ascii="Century Gothic" w:hAnsi="Century Gothic"/>
                <w:szCs w:val="20"/>
                <w:lang w:val="en-US"/>
              </w:rPr>
            </w:pPr>
          </w:p>
        </w:tc>
      </w:tr>
    </w:tbl>
    <w:p w14:paraId="1BDCE349" w14:textId="77777777" w:rsidR="00D31FC6" w:rsidRDefault="00D31FC6" w:rsidP="00D31FC6">
      <w:pPr>
        <w:pStyle w:val="Heading2"/>
        <w:keepNext w:val="0"/>
        <w:widowControl w:val="0"/>
        <w:numPr>
          <w:ilvl w:val="0"/>
          <w:numId w:val="0"/>
        </w:numPr>
        <w:snapToGrid w:val="0"/>
        <w:spacing w:before="0" w:after="0"/>
        <w:ind w:left="576"/>
        <w:rPr>
          <w:rFonts w:ascii="Century Gothic" w:hAnsi="Century Gothic"/>
          <w:i w:val="0"/>
          <w:iCs w:val="0"/>
          <w14:shadow w14:blurRad="0" w14:dist="0" w14:dir="0" w14:sx="0" w14:sy="0" w14:kx="0" w14:ky="0" w14:algn="none">
            <w14:srgbClr w14:val="000000"/>
          </w14:shadow>
        </w:rPr>
      </w:pPr>
    </w:p>
    <w:p w14:paraId="04081801" w14:textId="77777777" w:rsidR="003667B1" w:rsidRDefault="003667B1" w:rsidP="00497E67">
      <w:pPr>
        <w:pStyle w:val="Heading2"/>
        <w:keepNext w:val="0"/>
        <w:widowControl w:val="0"/>
        <w:snapToGrid w:val="0"/>
        <w:spacing w:before="0" w:after="0"/>
        <w:rPr>
          <w:rFonts w:ascii="Century Gothic" w:hAnsi="Century Gothic"/>
          <w:i w:val="0"/>
          <w:iCs w:val="0"/>
          <w14:shadow w14:blurRad="0" w14:dist="0" w14:dir="0" w14:sx="0" w14:sy="0" w14:kx="0" w14:ky="0" w14:algn="none">
            <w14:srgbClr w14:val="000000"/>
          </w14:shadow>
        </w:rPr>
      </w:pPr>
      <w:r w:rsidRPr="006B1A43">
        <w:rPr>
          <w:rFonts w:ascii="Century Gothic" w:hAnsi="Century Gothic"/>
          <w:i w:val="0"/>
          <w:iCs w:val="0"/>
          <w14:shadow w14:blurRad="0" w14:dist="0" w14:dir="0" w14:sx="0" w14:sy="0" w14:kx="0" w14:ky="0" w14:algn="none">
            <w14:srgbClr w14:val="000000"/>
          </w14:shadow>
        </w:rPr>
        <w:t xml:space="preserve">Development Amortization </w:t>
      </w:r>
      <w:r w:rsidR="00E91331">
        <w:rPr>
          <w:rFonts w:ascii="Century Gothic" w:hAnsi="Century Gothic"/>
          <w:i w:val="0"/>
          <w:iCs w:val="0"/>
          <w14:shadow w14:blurRad="0" w14:dist="0" w14:dir="0" w14:sx="0" w14:sy="0" w14:kx="0" w14:ky="0" w14:algn="none">
            <w14:srgbClr w14:val="000000"/>
          </w14:shadow>
        </w:rPr>
        <w:t>/ Packaging Amortization</w:t>
      </w:r>
    </w:p>
    <w:p w14:paraId="458D7F7B" w14:textId="77777777" w:rsidR="00E91331" w:rsidRDefault="00E91331" w:rsidP="00E873E1">
      <w:pPr>
        <w:rPr>
          <w:rFonts w:ascii="Century Gothic" w:hAnsi="Century Gothic" w:cs="Arial"/>
          <w:szCs w:val="20"/>
          <w:lang w:val="en-GB"/>
        </w:rPr>
      </w:pPr>
    </w:p>
    <w:p w14:paraId="60607676" w14:textId="77777777" w:rsidR="00E873E1" w:rsidRPr="00A9559D" w:rsidRDefault="00E873E1" w:rsidP="00E873E1">
      <w:pPr>
        <w:rPr>
          <w:rFonts w:ascii="Century Gothic" w:hAnsi="Century Gothic" w:cs="Arial"/>
          <w:szCs w:val="20"/>
          <w:lang w:val="en-GB"/>
        </w:rPr>
      </w:pPr>
      <w:r w:rsidRPr="00A9559D">
        <w:rPr>
          <w:rFonts w:ascii="Century Gothic" w:hAnsi="Century Gothic" w:cs="Arial"/>
          <w:szCs w:val="20"/>
          <w:lang w:val="en-GB"/>
        </w:rPr>
        <w:t xml:space="preserve">The total </w:t>
      </w:r>
      <w:r w:rsidRPr="00A9559D">
        <w:rPr>
          <w:rFonts w:ascii="Century Gothic" w:hAnsi="Century Gothic" w:cs="Arial"/>
          <w:szCs w:val="20"/>
          <w:highlight w:val="green"/>
          <w:lang w:val="en-GB"/>
        </w:rPr>
        <w:t xml:space="preserve">Development </w:t>
      </w:r>
      <w:r w:rsidRPr="00A9559D">
        <w:rPr>
          <w:rFonts w:ascii="Century Gothic" w:hAnsi="Century Gothic" w:cs="Arial"/>
          <w:szCs w:val="20"/>
          <w:lang w:val="en-GB"/>
        </w:rPr>
        <w:t xml:space="preserve">/ </w:t>
      </w:r>
      <w:r w:rsidR="00AB6B06">
        <w:rPr>
          <w:rFonts w:ascii="Century Gothic" w:hAnsi="Century Gothic" w:cs="Arial"/>
          <w:szCs w:val="20"/>
          <w:highlight w:val="yellow"/>
          <w:lang w:val="en-GB"/>
        </w:rPr>
        <w:t>m</w:t>
      </w:r>
      <w:r w:rsidRPr="00A9559D">
        <w:rPr>
          <w:rFonts w:ascii="Century Gothic" w:hAnsi="Century Gothic" w:cs="Arial"/>
          <w:szCs w:val="20"/>
          <w:highlight w:val="yellow"/>
          <w:lang w:val="en-GB"/>
        </w:rPr>
        <w:t>anufacturing</w:t>
      </w:r>
      <w:r w:rsidRPr="00A9559D">
        <w:rPr>
          <w:rFonts w:ascii="Century Gothic" w:hAnsi="Century Gothic" w:cs="Arial"/>
          <w:szCs w:val="20"/>
          <w:lang w:val="en-GB"/>
        </w:rPr>
        <w:t xml:space="preserve"> remuneration and Packaging costs will be integrated in Part Price to be amortized on the total volume declared by Faurecia</w:t>
      </w:r>
      <w:r w:rsidR="006523FC">
        <w:rPr>
          <w:rFonts w:ascii="Century Gothic" w:hAnsi="Century Gothic" w:cs="Arial"/>
          <w:szCs w:val="20"/>
          <w:lang w:val="en-GB"/>
        </w:rPr>
        <w:t>'s</w:t>
      </w:r>
      <w:r w:rsidRPr="00A9559D">
        <w:rPr>
          <w:rFonts w:ascii="Century Gothic" w:hAnsi="Century Gothic" w:cs="Arial"/>
          <w:szCs w:val="20"/>
          <w:lang w:val="en-GB"/>
        </w:rPr>
        <w:t xml:space="preserve"> customer mentioned in Faurecia</w:t>
      </w:r>
      <w:r w:rsidR="006523FC">
        <w:rPr>
          <w:rFonts w:ascii="Century Gothic" w:hAnsi="Century Gothic" w:cs="Arial"/>
          <w:szCs w:val="20"/>
          <w:lang w:val="en-GB"/>
        </w:rPr>
        <w:t>'s</w:t>
      </w:r>
      <w:r w:rsidRPr="00A9559D">
        <w:rPr>
          <w:rFonts w:ascii="Century Gothic" w:hAnsi="Century Gothic" w:cs="Arial"/>
          <w:szCs w:val="20"/>
          <w:lang w:val="en-GB"/>
        </w:rPr>
        <w:t xml:space="preserve"> request for quotation. In case that 80% of the volume declared by Faurecia</w:t>
      </w:r>
      <w:r w:rsidR="006523FC">
        <w:rPr>
          <w:rFonts w:ascii="Century Gothic" w:hAnsi="Century Gothic" w:cs="Arial"/>
          <w:szCs w:val="20"/>
          <w:lang w:val="en-GB"/>
        </w:rPr>
        <w:t>'s</w:t>
      </w:r>
      <w:r w:rsidRPr="00A9559D">
        <w:rPr>
          <w:rFonts w:ascii="Century Gothic" w:hAnsi="Century Gothic" w:cs="Arial"/>
          <w:szCs w:val="20"/>
          <w:lang w:val="en-GB"/>
        </w:rPr>
        <w:t xml:space="preserve"> customer at least are reached during the performance of the Program, the Supplier will not receive any additional compensation. When the delivered Parts will reach the total volume declared by Faurecia, the </w:t>
      </w:r>
      <w:r w:rsidRPr="00A9559D">
        <w:rPr>
          <w:rFonts w:ascii="Century Gothic" w:hAnsi="Century Gothic" w:cs="Arial"/>
          <w:szCs w:val="20"/>
          <w:highlight w:val="green"/>
          <w:lang w:val="en-GB"/>
        </w:rPr>
        <w:t>Development</w:t>
      </w:r>
      <w:r w:rsidRPr="00A9559D">
        <w:rPr>
          <w:rFonts w:ascii="Century Gothic" w:hAnsi="Century Gothic" w:cs="Arial"/>
          <w:szCs w:val="20"/>
          <w:lang w:val="en-GB"/>
        </w:rPr>
        <w:t xml:space="preserve"> / </w:t>
      </w:r>
      <w:r w:rsidR="00AB6B06">
        <w:rPr>
          <w:rFonts w:ascii="Century Gothic" w:hAnsi="Century Gothic" w:cs="Arial"/>
          <w:szCs w:val="20"/>
          <w:highlight w:val="yellow"/>
          <w:lang w:val="en-GB"/>
        </w:rPr>
        <w:t>m</w:t>
      </w:r>
      <w:r w:rsidRPr="00A9559D">
        <w:rPr>
          <w:rFonts w:ascii="Century Gothic" w:hAnsi="Century Gothic" w:cs="Arial"/>
          <w:szCs w:val="20"/>
          <w:highlight w:val="yellow"/>
          <w:lang w:val="en-GB"/>
        </w:rPr>
        <w:t>anufacturing</w:t>
      </w:r>
      <w:r w:rsidRPr="00A9559D">
        <w:rPr>
          <w:rFonts w:ascii="Century Gothic" w:hAnsi="Century Gothic" w:cs="Arial"/>
          <w:szCs w:val="20"/>
          <w:lang w:val="en-GB"/>
        </w:rPr>
        <w:t xml:space="preserve"> remuneration and Packaging costs shall be deducted from the Part Price.</w:t>
      </w:r>
    </w:p>
    <w:p w14:paraId="6FAD7278" w14:textId="77777777" w:rsidR="00E873E1" w:rsidRPr="00A9559D" w:rsidRDefault="00E873E1" w:rsidP="00E873E1">
      <w:pPr>
        <w:rPr>
          <w:rFonts w:ascii="Century Gothic" w:hAnsi="Century Gothic" w:cs="Arial"/>
          <w:szCs w:val="20"/>
          <w:lang w:val="en-GB"/>
        </w:rPr>
      </w:pPr>
    </w:p>
    <w:p w14:paraId="6C0D4B1F" w14:textId="77777777" w:rsidR="00E873E1" w:rsidRPr="00E873E1" w:rsidRDefault="00E873E1" w:rsidP="00E873E1">
      <w:pPr>
        <w:pStyle w:val="Heading2"/>
        <w:keepNext w:val="0"/>
        <w:widowControl w:val="0"/>
        <w:numPr>
          <w:ilvl w:val="0"/>
          <w:numId w:val="0"/>
        </w:numPr>
        <w:snapToGrid w:val="0"/>
        <w:spacing w:before="0" w:after="0"/>
        <w:ind w:left="576"/>
        <w:rPr>
          <w:rFonts w:ascii="Century Gothic" w:hAnsi="Century Gothic"/>
          <w:b w:val="0"/>
          <w:bCs w:val="0"/>
          <w:i w:val="0"/>
          <w:iCs w:val="0"/>
          <w:color w:val="auto"/>
          <w:spacing w:val="0"/>
          <w:kern w:val="0"/>
          <w:lang w:eastAsia="fr-FR"/>
          <w14:shadow w14:blurRad="0" w14:dist="0" w14:dir="0" w14:sx="0" w14:sy="0" w14:kx="0" w14:ky="0" w14:algn="none">
            <w14:srgbClr w14:val="000000"/>
          </w14:shadow>
        </w:rPr>
      </w:pPr>
      <w:r w:rsidRPr="00E873E1">
        <w:rPr>
          <w:rFonts w:ascii="Century Gothic" w:hAnsi="Century Gothic"/>
          <w:b w:val="0"/>
          <w:bCs w:val="0"/>
          <w:i w:val="0"/>
          <w:iCs w:val="0"/>
          <w:color w:val="auto"/>
          <w:spacing w:val="0"/>
          <w:kern w:val="0"/>
          <w:lang w:eastAsia="fr-FR"/>
          <w14:shadow w14:blurRad="0" w14:dist="0" w14:dir="0" w14:sx="0" w14:sy="0" w14:kx="0" w14:ky="0" w14:algn="none">
            <w14:srgbClr w14:val="000000"/>
          </w14:shadow>
        </w:rPr>
        <w:t>The Parties agree that ownership title to the packaging remains to the Supplier, except if requested by Faurecia.</w:t>
      </w:r>
    </w:p>
    <w:p w14:paraId="5507C2E5" w14:textId="77777777" w:rsidR="00E873E1" w:rsidRPr="006B1A43" w:rsidRDefault="00E873E1" w:rsidP="00E873E1">
      <w:pPr>
        <w:pStyle w:val="Heading2"/>
        <w:keepNext w:val="0"/>
        <w:widowControl w:val="0"/>
        <w:numPr>
          <w:ilvl w:val="0"/>
          <w:numId w:val="0"/>
        </w:numPr>
        <w:tabs>
          <w:tab w:val="left" w:pos="7280"/>
        </w:tabs>
        <w:snapToGrid w:val="0"/>
        <w:spacing w:before="0" w:after="0"/>
        <w:ind w:left="576"/>
        <w:rPr>
          <w:rFonts w:ascii="Century Gothic" w:hAnsi="Century Gothic"/>
          <w:i w:val="0"/>
          <w:iCs w:val="0"/>
          <w14:shadow w14:blurRad="0" w14:dist="0" w14:dir="0" w14:sx="0" w14:sy="0" w14:kx="0" w14:ky="0" w14:algn="none">
            <w14:srgbClr w14:val="000000"/>
          </w14:shadow>
        </w:rPr>
      </w:pPr>
      <w:r>
        <w:rPr>
          <w:rFonts w:ascii="Century Gothic" w:hAnsi="Century Gothic"/>
          <w:i w:val="0"/>
          <w:iCs w:val="0"/>
          <w14:shadow w14:blurRad="0" w14:dist="0" w14:dir="0" w14:sx="0" w14:sy="0" w14:kx="0" w14:ky="0" w14:algn="none">
            <w14:srgbClr w14:val="000000"/>
          </w14:shadow>
        </w:rPr>
        <w:tab/>
      </w:r>
    </w:p>
    <w:p w14:paraId="25CCB4EB" w14:textId="77777777" w:rsidR="000F7496" w:rsidRPr="006B1A43" w:rsidRDefault="000F7496" w:rsidP="00497E67">
      <w:pPr>
        <w:pStyle w:val="Heading2"/>
        <w:keepNext w:val="0"/>
        <w:widowControl w:val="0"/>
        <w:snapToGrid w:val="0"/>
        <w:spacing w:before="0" w:after="0"/>
        <w:rPr>
          <w:rFonts w:ascii="Century Gothic" w:hAnsi="Century Gothic"/>
          <w:i w:val="0"/>
          <w:iCs w:val="0"/>
          <w14:shadow w14:blurRad="0" w14:dist="0" w14:dir="0" w14:sx="0" w14:sy="0" w14:kx="0" w14:ky="0" w14:algn="none">
            <w14:srgbClr w14:val="000000"/>
          </w14:shadow>
        </w:rPr>
      </w:pPr>
      <w:r w:rsidRPr="006B1A43">
        <w:rPr>
          <w:rFonts w:ascii="Century Gothic" w:hAnsi="Century Gothic"/>
          <w:i w:val="0"/>
          <w:iCs w:val="0"/>
          <w14:shadow w14:blurRad="0" w14:dist="0" w14:dir="0" w14:sx="0" w14:sy="0" w14:kx="0" w14:ky="0" w14:algn="none">
            <w14:srgbClr w14:val="000000"/>
          </w14:shadow>
        </w:rPr>
        <w:t xml:space="preserve">Productivity </w:t>
      </w:r>
    </w:p>
    <w:p w14:paraId="39455A29" w14:textId="77777777" w:rsidR="00385EDE" w:rsidRDefault="00385EDE" w:rsidP="00497E67">
      <w:pPr>
        <w:pStyle w:val="FaureciaText2"/>
        <w:widowControl w:val="0"/>
        <w:snapToGrid w:val="0"/>
        <w:spacing w:before="0" w:after="0"/>
        <w:rPr>
          <w:rFonts w:ascii="Century Gothic" w:hAnsi="Century Gothic" w:cs="Times New Roman"/>
          <w:szCs w:val="20"/>
          <w:lang w:val="en-US"/>
        </w:rPr>
      </w:pPr>
    </w:p>
    <w:p w14:paraId="34A0B8FA" w14:textId="77777777" w:rsidR="00945450" w:rsidRDefault="002359AC" w:rsidP="00497E67">
      <w:pPr>
        <w:pStyle w:val="FaureciaText2"/>
        <w:widowControl w:val="0"/>
        <w:snapToGrid w:val="0"/>
        <w:spacing w:before="0" w:after="0"/>
        <w:rPr>
          <w:rFonts w:ascii="Century Gothic" w:hAnsi="Century Gothic" w:cs="Times New Roman"/>
          <w:szCs w:val="20"/>
          <w:lang w:val="en-US"/>
        </w:rPr>
      </w:pPr>
      <w:r w:rsidRPr="00497E67">
        <w:rPr>
          <w:rFonts w:ascii="Century Gothic" w:hAnsi="Century Gothic" w:cs="Times New Roman"/>
          <w:szCs w:val="20"/>
          <w:lang w:val="en-US"/>
        </w:rPr>
        <w:t>The Supplier recognizes that mass production leads to productivity gains both on the Parts and on the process level. The Supplier offers Faurecia, who accepts it, the opportunity to take advantage of productivity gains. Therefore</w:t>
      </w:r>
      <w:r w:rsidR="00945450" w:rsidRPr="00497E67">
        <w:rPr>
          <w:rFonts w:ascii="Century Gothic" w:hAnsi="Century Gothic" w:cs="Times New Roman"/>
          <w:szCs w:val="20"/>
          <w:lang w:val="en-US"/>
        </w:rPr>
        <w:t>, the Supplier undertakes to grant to Faurecia an annual serial Part Prices reduction, based on the Part Price  ___ (Incoterms, 20</w:t>
      </w:r>
      <w:r w:rsidR="00187CF2">
        <w:rPr>
          <w:rFonts w:ascii="Century Gothic" w:hAnsi="Century Gothic" w:cs="Times New Roman"/>
          <w:szCs w:val="20"/>
          <w:lang w:val="en-US"/>
        </w:rPr>
        <w:t>2</w:t>
      </w:r>
      <w:r w:rsidR="00945450" w:rsidRPr="00497E67">
        <w:rPr>
          <w:rFonts w:ascii="Century Gothic" w:hAnsi="Century Gothic" w:cs="Times New Roman"/>
          <w:szCs w:val="20"/>
          <w:lang w:val="en-US"/>
        </w:rPr>
        <w:t xml:space="preserve">0), excluding transport fees, </w:t>
      </w:r>
      <w:r w:rsidR="00D541DC" w:rsidRPr="00497E67">
        <w:rPr>
          <w:rFonts w:ascii="Century Gothic" w:hAnsi="Century Gothic" w:cs="Times New Roman"/>
          <w:szCs w:val="20"/>
          <w:lang w:val="en-US"/>
        </w:rPr>
        <w:t>Tools</w:t>
      </w:r>
      <w:r w:rsidR="00945450" w:rsidRPr="00497E67">
        <w:rPr>
          <w:rFonts w:ascii="Century Gothic" w:hAnsi="Century Gothic" w:cs="Times New Roman"/>
          <w:szCs w:val="20"/>
          <w:lang w:val="en-US"/>
        </w:rPr>
        <w:t xml:space="preserve"> Price and Development.</w:t>
      </w:r>
    </w:p>
    <w:p w14:paraId="14E51FBF" w14:textId="77777777" w:rsidR="00385EDE" w:rsidRPr="00497E67" w:rsidRDefault="00385EDE" w:rsidP="00497E67">
      <w:pPr>
        <w:pStyle w:val="FaureciaText2"/>
        <w:widowControl w:val="0"/>
        <w:snapToGrid w:val="0"/>
        <w:spacing w:before="0" w:after="0"/>
        <w:rPr>
          <w:rFonts w:ascii="Century Gothic" w:hAnsi="Century Gothic" w:cs="Times New Roman"/>
          <w:b/>
          <w:bCs/>
          <w:i/>
          <w:iCs/>
          <w:szCs w:val="20"/>
          <w:lang w:val="en-US"/>
        </w:rPr>
      </w:pPr>
    </w:p>
    <w:p w14:paraId="34FF9C75" w14:textId="77777777" w:rsidR="00D01F36" w:rsidRPr="00497E67" w:rsidRDefault="000F7496" w:rsidP="00497E67">
      <w:pPr>
        <w:pStyle w:val="FaureciaText2"/>
        <w:widowControl w:val="0"/>
        <w:snapToGrid w:val="0"/>
        <w:spacing w:before="0" w:after="0"/>
        <w:rPr>
          <w:rFonts w:ascii="Century Gothic" w:hAnsi="Century Gothic"/>
          <w:szCs w:val="20"/>
          <w:lang w:val="en-US"/>
        </w:rPr>
      </w:pPr>
      <w:r w:rsidRPr="00497E67">
        <w:rPr>
          <w:rFonts w:ascii="Century Gothic" w:hAnsi="Century Gothic" w:cs="Times New Roman"/>
          <w:szCs w:val="20"/>
          <w:lang w:val="en-US"/>
        </w:rPr>
        <w:t>The Contractual Parties agree</w:t>
      </w:r>
      <w:r w:rsidR="00945450" w:rsidRPr="00497E67">
        <w:rPr>
          <w:rFonts w:ascii="Century Gothic" w:hAnsi="Century Gothic" w:cs="Times New Roman"/>
          <w:szCs w:val="20"/>
          <w:lang w:val="en-US"/>
        </w:rPr>
        <w:t xml:space="preserve"> therefore</w:t>
      </w:r>
      <w:r w:rsidRPr="00497E67">
        <w:rPr>
          <w:rFonts w:ascii="Century Gothic" w:hAnsi="Century Gothic" w:cs="Times New Roman"/>
          <w:szCs w:val="20"/>
          <w:lang w:val="en-US"/>
        </w:rPr>
        <w:t xml:space="preserve"> that the Part Price shall be reduced </w:t>
      </w:r>
      <w:r w:rsidR="00F02B5A">
        <w:rPr>
          <w:rFonts w:ascii="Century Gothic" w:hAnsi="Century Gothic" w:cs="Times New Roman"/>
          <w:szCs w:val="20"/>
          <w:lang w:val="en-US"/>
        </w:rPr>
        <w:t>not less than</w:t>
      </w:r>
      <w:r w:rsidRPr="00497E67">
        <w:rPr>
          <w:rFonts w:ascii="Century Gothic" w:hAnsi="Century Gothic" w:cs="Times New Roman"/>
          <w:szCs w:val="20"/>
          <w:lang w:val="en-US"/>
        </w:rPr>
        <w:t>:</w:t>
      </w:r>
    </w:p>
    <w:p w14:paraId="4D220593" w14:textId="77777777" w:rsidR="00896E54" w:rsidRPr="00497E67" w:rsidRDefault="00896E54" w:rsidP="00497E67">
      <w:pPr>
        <w:widowControl w:val="0"/>
        <w:snapToGrid w:val="0"/>
        <w:rPr>
          <w:rFonts w:ascii="Century Gothic" w:hAnsi="Century Gothic"/>
          <w:szCs w:val="20"/>
          <w:lang w:val="en-US"/>
        </w:rPr>
      </w:pPr>
    </w:p>
    <w:tbl>
      <w:tblPr>
        <w:tblW w:w="6450" w:type="dxa"/>
        <w:tblInd w:w="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276"/>
        <w:gridCol w:w="1417"/>
        <w:gridCol w:w="1134"/>
        <w:gridCol w:w="1276"/>
      </w:tblGrid>
      <w:tr w:rsidR="00896E54" w:rsidRPr="00497E67" w14:paraId="330A1CD8" w14:textId="77777777" w:rsidTr="00385EDE">
        <w:trPr>
          <w:trHeight w:hRule="exact" w:val="453"/>
        </w:trPr>
        <w:tc>
          <w:tcPr>
            <w:tcW w:w="1347" w:type="dxa"/>
            <w:tcBorders>
              <w:bottom w:val="single" w:sz="6" w:space="0" w:color="auto"/>
            </w:tcBorders>
            <w:shd w:val="clear" w:color="auto" w:fill="E6E6E6"/>
            <w:vAlign w:val="center"/>
          </w:tcPr>
          <w:p w14:paraId="2D3CC6C6" w14:textId="77777777" w:rsidR="00896E54" w:rsidRPr="00497E67" w:rsidRDefault="00896E54" w:rsidP="00497E67">
            <w:pPr>
              <w:widowControl w:val="0"/>
              <w:snapToGrid w:val="0"/>
              <w:ind w:left="0"/>
              <w:jc w:val="center"/>
              <w:rPr>
                <w:rFonts w:ascii="Century Gothic" w:hAnsi="Century Gothic" w:cs="Arial"/>
                <w:b/>
                <w:bCs/>
                <w:szCs w:val="20"/>
                <w:lang w:val="en-US"/>
              </w:rPr>
            </w:pPr>
            <w:r w:rsidRPr="00497E67">
              <w:rPr>
                <w:rFonts w:ascii="Century Gothic" w:hAnsi="Century Gothic" w:cs="Arial"/>
                <w:b/>
                <w:bCs/>
                <w:szCs w:val="20"/>
                <w:lang w:val="en-US"/>
              </w:rPr>
              <w:t>Reference</w:t>
            </w:r>
          </w:p>
        </w:tc>
        <w:tc>
          <w:tcPr>
            <w:tcW w:w="1276" w:type="dxa"/>
            <w:tcBorders>
              <w:bottom w:val="single" w:sz="6" w:space="0" w:color="auto"/>
            </w:tcBorders>
            <w:shd w:val="clear" w:color="auto" w:fill="E6E6E6"/>
            <w:vAlign w:val="center"/>
          </w:tcPr>
          <w:p w14:paraId="0FA262C3" w14:textId="77777777" w:rsidR="00896E54" w:rsidRPr="00497E67" w:rsidRDefault="00896E54" w:rsidP="00497E67">
            <w:pPr>
              <w:widowControl w:val="0"/>
              <w:snapToGrid w:val="0"/>
              <w:ind w:left="0"/>
              <w:jc w:val="center"/>
              <w:rPr>
                <w:rFonts w:ascii="Century Gothic" w:hAnsi="Century Gothic"/>
                <w:b/>
                <w:bCs/>
                <w:szCs w:val="20"/>
              </w:rPr>
            </w:pPr>
            <w:r w:rsidRPr="00497E67">
              <w:rPr>
                <w:rFonts w:ascii="Century Gothic" w:hAnsi="Century Gothic"/>
                <w:b/>
                <w:bCs/>
                <w:szCs w:val="20"/>
              </w:rPr>
              <w:t>SOP +0</w:t>
            </w:r>
          </w:p>
        </w:tc>
        <w:tc>
          <w:tcPr>
            <w:tcW w:w="1417" w:type="dxa"/>
            <w:tcBorders>
              <w:bottom w:val="single" w:sz="6" w:space="0" w:color="auto"/>
            </w:tcBorders>
            <w:shd w:val="clear" w:color="auto" w:fill="E6E6E6"/>
            <w:vAlign w:val="center"/>
          </w:tcPr>
          <w:p w14:paraId="63B39B98" w14:textId="77777777" w:rsidR="00896E54" w:rsidRPr="00497E67" w:rsidRDefault="00896E54" w:rsidP="00497E67">
            <w:pPr>
              <w:widowControl w:val="0"/>
              <w:snapToGrid w:val="0"/>
              <w:ind w:left="0"/>
              <w:jc w:val="center"/>
              <w:rPr>
                <w:rFonts w:ascii="Century Gothic" w:hAnsi="Century Gothic"/>
                <w:b/>
                <w:bCs/>
                <w:szCs w:val="20"/>
              </w:rPr>
            </w:pPr>
            <w:r w:rsidRPr="00497E67">
              <w:rPr>
                <w:rFonts w:ascii="Century Gothic" w:hAnsi="Century Gothic"/>
                <w:b/>
                <w:bCs/>
                <w:szCs w:val="20"/>
              </w:rPr>
              <w:t>SOP +1</w:t>
            </w:r>
          </w:p>
        </w:tc>
        <w:tc>
          <w:tcPr>
            <w:tcW w:w="1134" w:type="dxa"/>
            <w:tcBorders>
              <w:bottom w:val="single" w:sz="6" w:space="0" w:color="auto"/>
            </w:tcBorders>
            <w:shd w:val="clear" w:color="auto" w:fill="E6E6E6"/>
            <w:vAlign w:val="center"/>
          </w:tcPr>
          <w:p w14:paraId="7C64FE5E" w14:textId="77777777" w:rsidR="00896E54" w:rsidRPr="00497E67" w:rsidRDefault="00896E54" w:rsidP="00497E67">
            <w:pPr>
              <w:widowControl w:val="0"/>
              <w:snapToGrid w:val="0"/>
              <w:ind w:left="0"/>
              <w:jc w:val="center"/>
              <w:rPr>
                <w:rFonts w:ascii="Century Gothic" w:hAnsi="Century Gothic"/>
                <w:b/>
                <w:bCs/>
                <w:szCs w:val="20"/>
              </w:rPr>
            </w:pPr>
            <w:r w:rsidRPr="00497E67">
              <w:rPr>
                <w:rFonts w:ascii="Century Gothic" w:hAnsi="Century Gothic"/>
                <w:b/>
                <w:bCs/>
                <w:szCs w:val="20"/>
              </w:rPr>
              <w:t>SOP +2</w:t>
            </w:r>
          </w:p>
        </w:tc>
        <w:tc>
          <w:tcPr>
            <w:tcW w:w="1276" w:type="dxa"/>
            <w:tcBorders>
              <w:bottom w:val="single" w:sz="6" w:space="0" w:color="auto"/>
            </w:tcBorders>
            <w:shd w:val="clear" w:color="auto" w:fill="E6E6E6"/>
            <w:vAlign w:val="center"/>
          </w:tcPr>
          <w:p w14:paraId="497F486B" w14:textId="77777777" w:rsidR="00896E54" w:rsidRPr="00497E67" w:rsidRDefault="00896E54" w:rsidP="00497E67">
            <w:pPr>
              <w:widowControl w:val="0"/>
              <w:snapToGrid w:val="0"/>
              <w:ind w:left="0"/>
              <w:jc w:val="center"/>
              <w:rPr>
                <w:rFonts w:ascii="Century Gothic" w:hAnsi="Century Gothic"/>
                <w:b/>
                <w:bCs/>
                <w:szCs w:val="20"/>
              </w:rPr>
            </w:pPr>
            <w:r w:rsidRPr="00497E67">
              <w:rPr>
                <w:rFonts w:ascii="Century Gothic" w:hAnsi="Century Gothic"/>
                <w:b/>
                <w:bCs/>
                <w:szCs w:val="20"/>
              </w:rPr>
              <w:t>SOP+3</w:t>
            </w:r>
          </w:p>
        </w:tc>
      </w:tr>
      <w:tr w:rsidR="00896E54" w:rsidRPr="00497E67" w14:paraId="42AD9966" w14:textId="77777777" w:rsidTr="00385EDE">
        <w:trPr>
          <w:trHeight w:val="234"/>
        </w:trPr>
        <w:tc>
          <w:tcPr>
            <w:tcW w:w="1347" w:type="dxa"/>
            <w:tcBorders>
              <w:bottom w:val="dotted" w:sz="4" w:space="0" w:color="auto"/>
              <w:right w:val="single" w:sz="6" w:space="0" w:color="auto"/>
            </w:tcBorders>
            <w:vAlign w:val="center"/>
          </w:tcPr>
          <w:p w14:paraId="26015A7E" w14:textId="77777777" w:rsidR="00896E54" w:rsidRPr="00497E67" w:rsidRDefault="00896E54" w:rsidP="00497E67">
            <w:pPr>
              <w:widowControl w:val="0"/>
              <w:snapToGrid w:val="0"/>
              <w:ind w:left="0"/>
              <w:jc w:val="center"/>
              <w:rPr>
                <w:rFonts w:ascii="Century Gothic" w:hAnsi="Century Gothic" w:cs="Arial"/>
                <w:szCs w:val="20"/>
                <w:lang w:val="en-US"/>
              </w:rPr>
            </w:pPr>
          </w:p>
        </w:tc>
        <w:tc>
          <w:tcPr>
            <w:tcW w:w="1276" w:type="dxa"/>
            <w:tcBorders>
              <w:left w:val="single" w:sz="6" w:space="0" w:color="auto"/>
              <w:bottom w:val="dotted" w:sz="4" w:space="0" w:color="auto"/>
              <w:right w:val="single" w:sz="6" w:space="0" w:color="auto"/>
            </w:tcBorders>
            <w:vAlign w:val="center"/>
          </w:tcPr>
          <w:p w14:paraId="1CF96D51" w14:textId="77777777" w:rsidR="00896E54" w:rsidRPr="00497E67" w:rsidRDefault="00896E54" w:rsidP="00497E67">
            <w:pPr>
              <w:widowControl w:val="0"/>
              <w:snapToGrid w:val="0"/>
              <w:ind w:left="109"/>
              <w:jc w:val="center"/>
              <w:rPr>
                <w:rFonts w:ascii="Century Gothic" w:hAnsi="Century Gothic" w:cs="Arial"/>
                <w:szCs w:val="20"/>
                <w:lang w:val="en-US"/>
              </w:rPr>
            </w:pPr>
          </w:p>
        </w:tc>
        <w:tc>
          <w:tcPr>
            <w:tcW w:w="1417" w:type="dxa"/>
            <w:tcBorders>
              <w:left w:val="single" w:sz="6" w:space="0" w:color="auto"/>
              <w:bottom w:val="dotted" w:sz="4" w:space="0" w:color="auto"/>
              <w:right w:val="single" w:sz="6" w:space="0" w:color="auto"/>
            </w:tcBorders>
            <w:vAlign w:val="center"/>
          </w:tcPr>
          <w:p w14:paraId="27E3723A" w14:textId="77777777" w:rsidR="00896E54" w:rsidRPr="00497E67" w:rsidRDefault="00896E54" w:rsidP="00497E67">
            <w:pPr>
              <w:widowControl w:val="0"/>
              <w:snapToGrid w:val="0"/>
              <w:ind w:left="178"/>
              <w:jc w:val="center"/>
              <w:rPr>
                <w:rFonts w:ascii="Century Gothic" w:hAnsi="Century Gothic" w:cs="Arial"/>
                <w:szCs w:val="20"/>
              </w:rPr>
            </w:pPr>
          </w:p>
        </w:tc>
        <w:tc>
          <w:tcPr>
            <w:tcW w:w="1134" w:type="dxa"/>
            <w:tcBorders>
              <w:left w:val="single" w:sz="6" w:space="0" w:color="auto"/>
              <w:bottom w:val="dotted" w:sz="4" w:space="0" w:color="auto"/>
              <w:right w:val="single" w:sz="6" w:space="0" w:color="auto"/>
            </w:tcBorders>
          </w:tcPr>
          <w:p w14:paraId="5BA1DE94" w14:textId="77777777" w:rsidR="00896E54" w:rsidRPr="00497E67" w:rsidRDefault="00896E54" w:rsidP="00497E67">
            <w:pPr>
              <w:widowControl w:val="0"/>
              <w:snapToGrid w:val="0"/>
              <w:rPr>
                <w:rFonts w:ascii="Century Gothic" w:hAnsi="Century Gothic"/>
                <w:szCs w:val="20"/>
              </w:rPr>
            </w:pPr>
          </w:p>
        </w:tc>
        <w:tc>
          <w:tcPr>
            <w:tcW w:w="1276" w:type="dxa"/>
            <w:tcBorders>
              <w:left w:val="single" w:sz="6" w:space="0" w:color="auto"/>
              <w:bottom w:val="dotted" w:sz="4" w:space="0" w:color="auto"/>
              <w:right w:val="single" w:sz="6" w:space="0" w:color="auto"/>
            </w:tcBorders>
          </w:tcPr>
          <w:p w14:paraId="6BE4C6DA" w14:textId="77777777" w:rsidR="00896E54" w:rsidRPr="00497E67" w:rsidRDefault="00896E54" w:rsidP="00497E67">
            <w:pPr>
              <w:widowControl w:val="0"/>
              <w:snapToGrid w:val="0"/>
              <w:rPr>
                <w:rFonts w:ascii="Century Gothic" w:hAnsi="Century Gothic"/>
                <w:szCs w:val="20"/>
              </w:rPr>
            </w:pPr>
          </w:p>
        </w:tc>
      </w:tr>
      <w:tr w:rsidR="00896E54" w:rsidRPr="00497E67" w14:paraId="7DCE261C" w14:textId="77777777" w:rsidTr="00385EDE">
        <w:trPr>
          <w:trHeight w:val="234"/>
        </w:trPr>
        <w:tc>
          <w:tcPr>
            <w:tcW w:w="1347" w:type="dxa"/>
            <w:tcBorders>
              <w:top w:val="dotted" w:sz="4" w:space="0" w:color="auto"/>
              <w:bottom w:val="dotted" w:sz="4" w:space="0" w:color="auto"/>
              <w:right w:val="single" w:sz="6" w:space="0" w:color="auto"/>
            </w:tcBorders>
            <w:vAlign w:val="center"/>
          </w:tcPr>
          <w:p w14:paraId="18E2AFCE" w14:textId="77777777" w:rsidR="00896E54" w:rsidRPr="00497E67" w:rsidRDefault="00896E54" w:rsidP="00497E67">
            <w:pPr>
              <w:widowControl w:val="0"/>
              <w:snapToGrid w:val="0"/>
              <w:ind w:left="0"/>
              <w:jc w:val="center"/>
              <w:rPr>
                <w:rFonts w:ascii="Century Gothic" w:hAnsi="Century Gothic" w:cs="Arial"/>
                <w:szCs w:val="20"/>
                <w:lang w:val="en-US"/>
              </w:rPr>
            </w:pPr>
          </w:p>
        </w:tc>
        <w:tc>
          <w:tcPr>
            <w:tcW w:w="1276" w:type="dxa"/>
            <w:tcBorders>
              <w:top w:val="dotted" w:sz="4" w:space="0" w:color="auto"/>
              <w:left w:val="single" w:sz="6" w:space="0" w:color="auto"/>
              <w:bottom w:val="dotted" w:sz="4" w:space="0" w:color="auto"/>
              <w:right w:val="single" w:sz="6" w:space="0" w:color="auto"/>
            </w:tcBorders>
            <w:vAlign w:val="center"/>
          </w:tcPr>
          <w:p w14:paraId="4B7F2BD4" w14:textId="77777777" w:rsidR="00896E54" w:rsidRPr="00497E67" w:rsidRDefault="00896E54" w:rsidP="00497E67">
            <w:pPr>
              <w:widowControl w:val="0"/>
              <w:snapToGrid w:val="0"/>
              <w:ind w:left="109"/>
              <w:jc w:val="center"/>
              <w:rPr>
                <w:rFonts w:ascii="Century Gothic" w:hAnsi="Century Gothic" w:cs="Arial"/>
                <w:szCs w:val="20"/>
                <w:lang w:val="en-US"/>
              </w:rPr>
            </w:pPr>
          </w:p>
        </w:tc>
        <w:tc>
          <w:tcPr>
            <w:tcW w:w="1417" w:type="dxa"/>
            <w:tcBorders>
              <w:top w:val="dotted" w:sz="4" w:space="0" w:color="auto"/>
              <w:left w:val="single" w:sz="6" w:space="0" w:color="auto"/>
              <w:bottom w:val="dotted" w:sz="4" w:space="0" w:color="auto"/>
              <w:right w:val="single" w:sz="6" w:space="0" w:color="auto"/>
            </w:tcBorders>
            <w:vAlign w:val="center"/>
          </w:tcPr>
          <w:p w14:paraId="68C1547B" w14:textId="77777777" w:rsidR="00896E54" w:rsidRPr="00497E67" w:rsidRDefault="00896E54" w:rsidP="00497E67">
            <w:pPr>
              <w:widowControl w:val="0"/>
              <w:snapToGrid w:val="0"/>
              <w:ind w:left="178"/>
              <w:jc w:val="center"/>
              <w:rPr>
                <w:rFonts w:ascii="Century Gothic" w:hAnsi="Century Gothic" w:cs="Arial"/>
                <w:szCs w:val="20"/>
                <w:lang w:val="en-US"/>
              </w:rPr>
            </w:pPr>
          </w:p>
        </w:tc>
        <w:tc>
          <w:tcPr>
            <w:tcW w:w="1134" w:type="dxa"/>
            <w:tcBorders>
              <w:top w:val="dotted" w:sz="4" w:space="0" w:color="auto"/>
              <w:left w:val="single" w:sz="6" w:space="0" w:color="auto"/>
              <w:bottom w:val="dotted" w:sz="4" w:space="0" w:color="auto"/>
              <w:right w:val="single" w:sz="6" w:space="0" w:color="auto"/>
            </w:tcBorders>
          </w:tcPr>
          <w:p w14:paraId="5BD2E52C" w14:textId="77777777" w:rsidR="00896E54" w:rsidRPr="00497E67" w:rsidRDefault="00896E54" w:rsidP="00497E67">
            <w:pPr>
              <w:widowControl w:val="0"/>
              <w:snapToGrid w:val="0"/>
              <w:rPr>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44AEB7CE" w14:textId="77777777" w:rsidR="00896E54" w:rsidRPr="00497E67" w:rsidRDefault="00896E54" w:rsidP="00497E67">
            <w:pPr>
              <w:widowControl w:val="0"/>
              <w:snapToGrid w:val="0"/>
              <w:rPr>
                <w:rFonts w:ascii="Century Gothic" w:hAnsi="Century Gothic"/>
                <w:szCs w:val="20"/>
              </w:rPr>
            </w:pPr>
          </w:p>
        </w:tc>
      </w:tr>
      <w:tr w:rsidR="00896E54" w:rsidRPr="00497E67" w14:paraId="34C89F8E" w14:textId="77777777" w:rsidTr="00385EDE">
        <w:trPr>
          <w:trHeight w:val="249"/>
        </w:trPr>
        <w:tc>
          <w:tcPr>
            <w:tcW w:w="1347" w:type="dxa"/>
            <w:tcBorders>
              <w:top w:val="dotted" w:sz="4" w:space="0" w:color="auto"/>
              <w:bottom w:val="single" w:sz="4" w:space="0" w:color="auto"/>
              <w:right w:val="single" w:sz="6" w:space="0" w:color="auto"/>
            </w:tcBorders>
            <w:vAlign w:val="center"/>
          </w:tcPr>
          <w:p w14:paraId="6898FCED" w14:textId="77777777" w:rsidR="00896E54" w:rsidRPr="00497E67" w:rsidRDefault="00896E54" w:rsidP="00497E67">
            <w:pPr>
              <w:widowControl w:val="0"/>
              <w:snapToGrid w:val="0"/>
              <w:ind w:left="0"/>
              <w:jc w:val="center"/>
              <w:rPr>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vAlign w:val="center"/>
          </w:tcPr>
          <w:p w14:paraId="502BFA92" w14:textId="77777777" w:rsidR="00896E54" w:rsidRPr="00497E67" w:rsidRDefault="00896E54" w:rsidP="00497E67">
            <w:pPr>
              <w:widowControl w:val="0"/>
              <w:snapToGrid w:val="0"/>
              <w:ind w:left="109"/>
              <w:jc w:val="center"/>
              <w:rPr>
                <w:rFonts w:ascii="Century Gothic" w:hAnsi="Century Gothic" w:cs="Arial"/>
                <w:szCs w:val="20"/>
                <w:lang w:val="en-US"/>
              </w:rPr>
            </w:pPr>
          </w:p>
        </w:tc>
        <w:tc>
          <w:tcPr>
            <w:tcW w:w="1417" w:type="dxa"/>
            <w:tcBorders>
              <w:top w:val="dotted" w:sz="4" w:space="0" w:color="auto"/>
              <w:left w:val="single" w:sz="6" w:space="0" w:color="auto"/>
              <w:bottom w:val="single" w:sz="4" w:space="0" w:color="auto"/>
              <w:right w:val="single" w:sz="6" w:space="0" w:color="auto"/>
            </w:tcBorders>
            <w:vAlign w:val="center"/>
          </w:tcPr>
          <w:p w14:paraId="42389126" w14:textId="77777777" w:rsidR="00896E54" w:rsidRPr="00497E67" w:rsidRDefault="00896E54" w:rsidP="00497E67">
            <w:pPr>
              <w:widowControl w:val="0"/>
              <w:snapToGrid w:val="0"/>
              <w:ind w:left="178"/>
              <w:jc w:val="center"/>
              <w:rPr>
                <w:rFonts w:ascii="Century Gothic" w:hAnsi="Century Gothic" w:cs="Arial"/>
                <w:szCs w:val="20"/>
              </w:rPr>
            </w:pPr>
          </w:p>
        </w:tc>
        <w:tc>
          <w:tcPr>
            <w:tcW w:w="1134" w:type="dxa"/>
            <w:tcBorders>
              <w:top w:val="dotted" w:sz="4" w:space="0" w:color="auto"/>
              <w:left w:val="single" w:sz="6" w:space="0" w:color="auto"/>
              <w:bottom w:val="single" w:sz="4" w:space="0" w:color="auto"/>
              <w:right w:val="single" w:sz="6" w:space="0" w:color="auto"/>
            </w:tcBorders>
          </w:tcPr>
          <w:p w14:paraId="0F253E0B" w14:textId="77777777" w:rsidR="00896E54" w:rsidRPr="00497E67" w:rsidRDefault="00896E54" w:rsidP="00497E67">
            <w:pPr>
              <w:widowControl w:val="0"/>
              <w:snapToGrid w:val="0"/>
              <w:rPr>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22C9DA4E" w14:textId="77777777" w:rsidR="00896E54" w:rsidRPr="00497E67" w:rsidRDefault="00896E54" w:rsidP="00497E67">
            <w:pPr>
              <w:widowControl w:val="0"/>
              <w:snapToGrid w:val="0"/>
              <w:rPr>
                <w:rFonts w:ascii="Century Gothic" w:hAnsi="Century Gothic"/>
                <w:szCs w:val="20"/>
              </w:rPr>
            </w:pPr>
          </w:p>
        </w:tc>
      </w:tr>
    </w:tbl>
    <w:p w14:paraId="0F9DCD6D" w14:textId="77777777" w:rsidR="00896E54" w:rsidRPr="00497E67" w:rsidRDefault="00896E54" w:rsidP="00497E67">
      <w:pPr>
        <w:widowControl w:val="0"/>
        <w:snapToGrid w:val="0"/>
        <w:rPr>
          <w:rFonts w:ascii="Century Gothic" w:hAnsi="Century Gothic"/>
          <w:szCs w:val="20"/>
          <w:lang w:val="en-US"/>
        </w:rPr>
      </w:pPr>
    </w:p>
    <w:p w14:paraId="33DE82F9" w14:textId="77777777" w:rsidR="00896E54" w:rsidRDefault="00896E54" w:rsidP="00497E67">
      <w:pPr>
        <w:pStyle w:val="FaureciaText2"/>
        <w:widowControl w:val="0"/>
        <w:snapToGrid w:val="0"/>
        <w:spacing w:before="0" w:after="0"/>
        <w:rPr>
          <w:rFonts w:ascii="Century Gothic" w:hAnsi="Century Gothic" w:cs="Times New Roman"/>
          <w:szCs w:val="20"/>
          <w:lang w:val="en-US"/>
        </w:rPr>
      </w:pPr>
      <w:r w:rsidRPr="00497E67">
        <w:rPr>
          <w:rFonts w:ascii="Century Gothic" w:hAnsi="Century Gothic" w:cs="Times New Roman"/>
          <w:szCs w:val="20"/>
          <w:lang w:val="en-US"/>
        </w:rPr>
        <w:t>The first adjustment (SPO+0) will take place ____ (x) months after the Start of Serial Production (“</w:t>
      </w:r>
      <w:r w:rsidRPr="00497E67">
        <w:rPr>
          <w:rFonts w:ascii="Century Gothic" w:hAnsi="Century Gothic" w:cs="Times New Roman"/>
          <w:b/>
          <w:smallCaps/>
          <w:szCs w:val="20"/>
          <w:lang w:val="en-US"/>
        </w:rPr>
        <w:t>SOP</w:t>
      </w:r>
      <w:r w:rsidRPr="00497E67">
        <w:rPr>
          <w:rFonts w:ascii="Century Gothic" w:hAnsi="Century Gothic" w:cs="Times New Roman"/>
          <w:szCs w:val="20"/>
          <w:lang w:val="en-US"/>
        </w:rPr>
        <w:t>”); all further price reductions will take place on January 1</w:t>
      </w:r>
      <w:r w:rsidR="005D15B2" w:rsidRPr="00497E67">
        <w:rPr>
          <w:rFonts w:ascii="Century Gothic" w:hAnsi="Century Gothic" w:cs="Times New Roman"/>
          <w:szCs w:val="20"/>
          <w:lang w:val="en-US"/>
        </w:rPr>
        <w:t>st</w:t>
      </w:r>
      <w:r w:rsidRPr="00497E67">
        <w:rPr>
          <w:rFonts w:ascii="Century Gothic" w:hAnsi="Century Gothic" w:cs="Times New Roman"/>
          <w:szCs w:val="20"/>
          <w:lang w:val="en-US"/>
        </w:rPr>
        <w:t xml:space="preserve"> of the respective subsequent year (SOP+x). </w:t>
      </w:r>
    </w:p>
    <w:p w14:paraId="7A536305" w14:textId="77777777" w:rsidR="00385EDE" w:rsidRPr="00497E67" w:rsidRDefault="00385EDE" w:rsidP="00497E67">
      <w:pPr>
        <w:pStyle w:val="FaureciaText2"/>
        <w:widowControl w:val="0"/>
        <w:snapToGrid w:val="0"/>
        <w:spacing w:before="0" w:after="0"/>
        <w:rPr>
          <w:rFonts w:ascii="Century Gothic" w:hAnsi="Century Gothic" w:cs="Times New Roman"/>
          <w:szCs w:val="20"/>
          <w:lang w:val="en-US"/>
        </w:rPr>
      </w:pPr>
    </w:p>
    <w:p w14:paraId="6C0AAB7A" w14:textId="77777777" w:rsidR="00896E54" w:rsidRDefault="00896E54" w:rsidP="00497E67">
      <w:pPr>
        <w:pStyle w:val="FaureciaText2"/>
        <w:widowControl w:val="0"/>
        <w:snapToGrid w:val="0"/>
        <w:spacing w:before="0" w:after="0"/>
        <w:rPr>
          <w:rFonts w:ascii="Century Gothic" w:hAnsi="Century Gothic" w:cs="Times New Roman"/>
          <w:szCs w:val="20"/>
          <w:lang w:val="en-US"/>
        </w:rPr>
      </w:pPr>
      <w:r w:rsidRPr="00497E67">
        <w:rPr>
          <w:rFonts w:ascii="Century Gothic" w:hAnsi="Century Gothic" w:cs="Times New Roman"/>
          <w:szCs w:val="20"/>
          <w:lang w:val="en-US"/>
        </w:rPr>
        <w:t>If serial production starts after June 30</w:t>
      </w:r>
      <w:r w:rsidR="005D15B2" w:rsidRPr="00497E67">
        <w:rPr>
          <w:rFonts w:ascii="Century Gothic" w:hAnsi="Century Gothic" w:cs="Times New Roman"/>
          <w:szCs w:val="20"/>
          <w:lang w:val="en-US"/>
        </w:rPr>
        <w:t>th</w:t>
      </w:r>
      <w:r w:rsidRPr="00497E67">
        <w:rPr>
          <w:rFonts w:ascii="Century Gothic" w:hAnsi="Century Gothic" w:cs="Times New Roman"/>
          <w:szCs w:val="20"/>
          <w:lang w:val="en-US"/>
        </w:rPr>
        <w:t xml:space="preserve"> of a year, the first adjustment (SOP+0) will take place on January 1</w:t>
      </w:r>
      <w:r w:rsidR="00945450" w:rsidRPr="00497E67">
        <w:rPr>
          <w:rFonts w:ascii="Century Gothic" w:hAnsi="Century Gothic" w:cs="Times New Roman"/>
          <w:szCs w:val="20"/>
          <w:lang w:val="en-US"/>
        </w:rPr>
        <w:t>st</w:t>
      </w:r>
      <w:r w:rsidRPr="00497E67">
        <w:rPr>
          <w:rFonts w:ascii="Century Gothic" w:hAnsi="Century Gothic" w:cs="Times New Roman"/>
          <w:szCs w:val="20"/>
          <w:lang w:val="en-US"/>
        </w:rPr>
        <w:t xml:space="preserve"> of the following year. All further price reductions will take place on January 1</w:t>
      </w:r>
      <w:r w:rsidR="00945450" w:rsidRPr="00497E67">
        <w:rPr>
          <w:rFonts w:ascii="Century Gothic" w:hAnsi="Century Gothic" w:cs="Times New Roman"/>
          <w:szCs w:val="20"/>
          <w:lang w:val="en-US"/>
        </w:rPr>
        <w:t>st</w:t>
      </w:r>
      <w:r w:rsidRPr="00497E67">
        <w:rPr>
          <w:rFonts w:ascii="Century Gothic" w:hAnsi="Century Gothic" w:cs="Times New Roman"/>
          <w:szCs w:val="20"/>
          <w:lang w:val="en-US"/>
        </w:rPr>
        <w:t xml:space="preserve"> of the respective following year (SOP+x). </w:t>
      </w:r>
    </w:p>
    <w:p w14:paraId="7061607A" w14:textId="77777777" w:rsidR="00385EDE" w:rsidRPr="00497E67" w:rsidRDefault="00385EDE" w:rsidP="00497E67">
      <w:pPr>
        <w:pStyle w:val="FaureciaText2"/>
        <w:widowControl w:val="0"/>
        <w:snapToGrid w:val="0"/>
        <w:spacing w:before="0" w:after="0"/>
        <w:rPr>
          <w:rFonts w:ascii="Century Gothic" w:hAnsi="Century Gothic" w:cs="Times New Roman"/>
          <w:szCs w:val="20"/>
          <w:lang w:val="en-US"/>
        </w:rPr>
      </w:pPr>
    </w:p>
    <w:p w14:paraId="62BF1D95" w14:textId="77777777" w:rsidR="00896E54" w:rsidRPr="00497E67" w:rsidRDefault="00EC7F6C" w:rsidP="00497E67">
      <w:pPr>
        <w:pStyle w:val="FaureciaText2"/>
        <w:widowControl w:val="0"/>
        <w:snapToGrid w:val="0"/>
        <w:spacing w:before="0" w:after="0"/>
        <w:rPr>
          <w:rFonts w:ascii="Century Gothic" w:hAnsi="Century Gothic" w:cs="Times New Roman"/>
          <w:b/>
          <w:bCs/>
          <w:i/>
          <w:iCs/>
          <w:szCs w:val="20"/>
          <w:lang w:val="en-US"/>
        </w:rPr>
      </w:pPr>
      <w:r w:rsidRPr="00497E67">
        <w:rPr>
          <w:rFonts w:ascii="Century Gothic" w:hAnsi="Century Gothic" w:cs="Times New Roman"/>
          <w:szCs w:val="20"/>
          <w:lang w:val="en-US"/>
        </w:rPr>
        <w:t xml:space="preserve">The Contractual Parties agree </w:t>
      </w:r>
      <w:r w:rsidR="00F634B9" w:rsidRPr="00497E67">
        <w:rPr>
          <w:rFonts w:ascii="Century Gothic" w:hAnsi="Century Gothic" w:cs="Times New Roman"/>
          <w:szCs w:val="20"/>
          <w:lang w:val="en-US"/>
        </w:rPr>
        <w:t xml:space="preserve">also </w:t>
      </w:r>
      <w:r w:rsidRPr="00497E67">
        <w:rPr>
          <w:rFonts w:ascii="Century Gothic" w:hAnsi="Century Gothic" w:cs="Times New Roman"/>
          <w:szCs w:val="20"/>
          <w:lang w:val="en-US"/>
        </w:rPr>
        <w:t xml:space="preserve">on a Faurecia Development Cost Participation of </w:t>
      </w:r>
      <w:r w:rsidR="005D15B2" w:rsidRPr="00497E67">
        <w:rPr>
          <w:rFonts w:ascii="Century Gothic" w:hAnsi="Century Gothic" w:cs="Times New Roman"/>
          <w:szCs w:val="20"/>
          <w:lang w:val="en-US"/>
        </w:rPr>
        <w:t>_____________</w:t>
      </w:r>
      <w:r w:rsidRPr="00497E67">
        <w:rPr>
          <w:rFonts w:ascii="Century Gothic" w:hAnsi="Century Gothic" w:cs="Times New Roman"/>
          <w:szCs w:val="20"/>
          <w:lang w:val="en-US"/>
        </w:rPr>
        <w:t xml:space="preserve">€ as stated in </w:t>
      </w:r>
      <w:r w:rsidR="0053268F" w:rsidRPr="00CC00E8">
        <w:rPr>
          <w:rFonts w:ascii="Century Gothic" w:hAnsi="Century Gothic"/>
          <w:szCs w:val="20"/>
          <w:u w:val="single"/>
          <w:lang w:val="en-US"/>
        </w:rPr>
        <w:t xml:space="preserve">Appendix </w:t>
      </w:r>
      <w:r w:rsidR="0053268F">
        <w:rPr>
          <w:rFonts w:ascii="Century Gothic" w:hAnsi="Century Gothic"/>
          <w:szCs w:val="20"/>
          <w:u w:val="single"/>
          <w:lang w:val="en-US"/>
        </w:rPr>
        <w:t>[</w:t>
      </w:r>
      <w:r w:rsidR="0053268F" w:rsidRPr="0053268F">
        <w:rPr>
          <w:rFonts w:ascii="Century Gothic" w:hAnsi="Century Gothic"/>
          <w:szCs w:val="20"/>
          <w:highlight w:val="yellow"/>
          <w:u w:val="single"/>
          <w:lang w:val="en-US"/>
        </w:rPr>
        <w:t>●</w:t>
      </w:r>
      <w:r w:rsidR="0053268F">
        <w:rPr>
          <w:rFonts w:ascii="Century Gothic" w:hAnsi="Century Gothic"/>
          <w:szCs w:val="20"/>
          <w:u w:val="single"/>
          <w:lang w:val="en-US"/>
        </w:rPr>
        <w:t>]</w:t>
      </w:r>
      <w:r w:rsidR="0053268F" w:rsidRPr="0053268F">
        <w:rPr>
          <w:rFonts w:ascii="Century Gothic" w:hAnsi="Century Gothic"/>
          <w:szCs w:val="20"/>
          <w:lang w:val="en-US"/>
        </w:rPr>
        <w:t xml:space="preserve"> </w:t>
      </w:r>
      <w:r w:rsidR="0053268F">
        <w:rPr>
          <w:rFonts w:ascii="Century Gothic" w:hAnsi="Century Gothic"/>
          <w:szCs w:val="20"/>
          <w:lang w:val="en-US"/>
        </w:rPr>
        <w:t>(Development Cost Participation and End of year Rebate)</w:t>
      </w:r>
      <w:r w:rsidRPr="0053268F">
        <w:rPr>
          <w:rFonts w:ascii="Century Gothic" w:hAnsi="Century Gothic" w:cs="Times New Roman"/>
          <w:szCs w:val="20"/>
          <w:lang w:val="en-US"/>
        </w:rPr>
        <w:t>.</w:t>
      </w:r>
    </w:p>
    <w:p w14:paraId="58DEC14F" w14:textId="77777777" w:rsidR="002359AC" w:rsidRDefault="002359AC" w:rsidP="00497E67">
      <w:pPr>
        <w:pStyle w:val="Heading2"/>
        <w:keepNext w:val="0"/>
        <w:widowControl w:val="0"/>
        <w:numPr>
          <w:ilvl w:val="0"/>
          <w:numId w:val="0"/>
        </w:numPr>
        <w:snapToGrid w:val="0"/>
        <w:spacing w:before="0" w:after="0"/>
        <w:ind w:left="576"/>
        <w:rPr>
          <w:rFonts w:ascii="Century Gothic" w:hAnsi="Century Gothic"/>
          <w:lang w:val="en-US"/>
        </w:rPr>
      </w:pPr>
    </w:p>
    <w:p w14:paraId="74AAC7EA" w14:textId="77777777" w:rsidR="002359AC" w:rsidRPr="006B1A43" w:rsidRDefault="002359AC" w:rsidP="00497E67">
      <w:pPr>
        <w:pStyle w:val="Heading2"/>
        <w:keepNext w:val="0"/>
        <w:widowControl w:val="0"/>
        <w:snapToGrid w:val="0"/>
        <w:spacing w:before="0" w:after="0"/>
        <w:rPr>
          <w:rFonts w:ascii="Century Gothic" w:hAnsi="Century Gothic"/>
          <w:i w:val="0"/>
          <w:iCs w:val="0"/>
          <w14:shadow w14:blurRad="0" w14:dist="0" w14:dir="0" w14:sx="0" w14:sy="0" w14:kx="0" w14:ky="0" w14:algn="none">
            <w14:srgbClr w14:val="000000"/>
          </w14:shadow>
        </w:rPr>
      </w:pPr>
      <w:r w:rsidRPr="006B1A43">
        <w:rPr>
          <w:rFonts w:ascii="Century Gothic" w:hAnsi="Century Gothic"/>
          <w:i w:val="0"/>
          <w:iCs w:val="0"/>
          <w14:shadow w14:blurRad="0" w14:dist="0" w14:dir="0" w14:sx="0" w14:sy="0" w14:kx="0" w14:ky="0" w14:algn="none">
            <w14:srgbClr w14:val="000000"/>
          </w14:shadow>
        </w:rPr>
        <w:t>End of the year rebate</w:t>
      </w:r>
    </w:p>
    <w:p w14:paraId="56C46281" w14:textId="77777777" w:rsidR="00385EDE" w:rsidRDefault="00385EDE" w:rsidP="00497E67">
      <w:pPr>
        <w:pStyle w:val="FaureciaText2"/>
        <w:widowControl w:val="0"/>
        <w:snapToGrid w:val="0"/>
        <w:spacing w:before="0" w:after="0"/>
        <w:rPr>
          <w:rFonts w:ascii="Century Gothic" w:hAnsi="Century Gothic" w:cs="Times New Roman"/>
          <w:szCs w:val="20"/>
          <w:lang w:val="en-US"/>
        </w:rPr>
      </w:pPr>
    </w:p>
    <w:p w14:paraId="4703CA80" w14:textId="77777777" w:rsidR="002359AC" w:rsidRPr="0053268F" w:rsidRDefault="002359AC" w:rsidP="00497E67">
      <w:pPr>
        <w:pStyle w:val="FaureciaText2"/>
        <w:widowControl w:val="0"/>
        <w:snapToGrid w:val="0"/>
        <w:spacing w:before="0" w:after="0"/>
        <w:rPr>
          <w:rFonts w:ascii="Century Gothic" w:hAnsi="Century Gothic" w:cs="Times New Roman"/>
          <w:szCs w:val="20"/>
          <w:lang w:val="en-US"/>
        </w:rPr>
      </w:pPr>
      <w:r w:rsidRPr="00497E67">
        <w:rPr>
          <w:rFonts w:ascii="Century Gothic" w:hAnsi="Century Gothic" w:cs="Times New Roman"/>
          <w:szCs w:val="20"/>
          <w:lang w:val="en-US"/>
        </w:rPr>
        <w:t xml:space="preserve">The Supplier agrees and undertakes to take into account the cumulative annual turnover exclusive of tax invoiced by the Supplying Plants corresponding to the purchase orders issued by Faurecia or the Receiving Plants and, based on this turnover, to apply an end of year rebate according to the conditions set forth in </w:t>
      </w:r>
      <w:r w:rsidR="0053268F" w:rsidRPr="00CC00E8">
        <w:rPr>
          <w:rFonts w:ascii="Century Gothic" w:hAnsi="Century Gothic"/>
          <w:szCs w:val="20"/>
          <w:u w:val="single"/>
          <w:lang w:val="en-US"/>
        </w:rPr>
        <w:t xml:space="preserve">Appendix </w:t>
      </w:r>
      <w:r w:rsidR="0053268F">
        <w:rPr>
          <w:rFonts w:ascii="Century Gothic" w:hAnsi="Century Gothic"/>
          <w:szCs w:val="20"/>
          <w:u w:val="single"/>
          <w:lang w:val="en-US"/>
        </w:rPr>
        <w:t>[</w:t>
      </w:r>
      <w:r w:rsidR="0053268F" w:rsidRPr="0053268F">
        <w:rPr>
          <w:rFonts w:ascii="Century Gothic" w:hAnsi="Century Gothic"/>
          <w:szCs w:val="20"/>
          <w:highlight w:val="yellow"/>
          <w:u w:val="single"/>
          <w:lang w:val="en-US"/>
        </w:rPr>
        <w:t>●</w:t>
      </w:r>
      <w:r w:rsidR="0053268F">
        <w:rPr>
          <w:rFonts w:ascii="Century Gothic" w:hAnsi="Century Gothic"/>
          <w:szCs w:val="20"/>
          <w:u w:val="single"/>
          <w:lang w:val="en-US"/>
        </w:rPr>
        <w:t>]</w:t>
      </w:r>
      <w:r w:rsidR="0053268F">
        <w:rPr>
          <w:rFonts w:ascii="Century Gothic" w:hAnsi="Century Gothic"/>
          <w:szCs w:val="20"/>
          <w:lang w:val="en-US"/>
        </w:rPr>
        <w:t xml:space="preserve"> </w:t>
      </w:r>
      <w:r w:rsidR="0053268F">
        <w:rPr>
          <w:rFonts w:ascii="Century Gothic" w:hAnsi="Century Gothic"/>
          <w:szCs w:val="20"/>
          <w:lang w:val="en-US"/>
        </w:rPr>
        <w:lastRenderedPageBreak/>
        <w:t>(Development Cost Participation and End of year Rebate).</w:t>
      </w:r>
    </w:p>
    <w:p w14:paraId="777C6FF5" w14:textId="77777777" w:rsidR="00385EDE" w:rsidRPr="00497E67" w:rsidRDefault="00385EDE" w:rsidP="00497E67">
      <w:pPr>
        <w:pStyle w:val="FaureciaText2"/>
        <w:widowControl w:val="0"/>
        <w:snapToGrid w:val="0"/>
        <w:spacing w:before="0" w:after="0"/>
        <w:rPr>
          <w:rFonts w:ascii="Century Gothic" w:hAnsi="Century Gothic" w:cs="Times New Roman"/>
          <w:b/>
          <w:bCs/>
          <w:i/>
          <w:iCs/>
          <w:szCs w:val="20"/>
          <w:lang w:val="en-US"/>
        </w:rPr>
      </w:pPr>
    </w:p>
    <w:p w14:paraId="7BDFF393" w14:textId="77777777" w:rsidR="00467A1D" w:rsidRDefault="00467A1D" w:rsidP="00497E67">
      <w:pPr>
        <w:pStyle w:val="FaureciaText2"/>
        <w:widowControl w:val="0"/>
        <w:snapToGrid w:val="0"/>
        <w:spacing w:before="0" w:after="0"/>
        <w:rPr>
          <w:rFonts w:ascii="Century Gothic" w:hAnsi="Century Gothic" w:cs="Times New Roman"/>
          <w:szCs w:val="20"/>
          <w:lang w:val="en-US"/>
        </w:rPr>
      </w:pPr>
      <w:r w:rsidRPr="00497E67">
        <w:rPr>
          <w:rFonts w:ascii="Century Gothic" w:hAnsi="Century Gothic" w:cs="Times New Roman"/>
          <w:szCs w:val="20"/>
          <w:lang w:val="en-US"/>
        </w:rPr>
        <w:t xml:space="preserve">In addition, the Supplier undertakes to propose regularly to Faurecia, improvement ideas and/or productivities meaning an up-date of the Program in order to improve the quality, Part Price, </w:t>
      </w:r>
      <w:r w:rsidR="00D541DC" w:rsidRPr="00497E67">
        <w:rPr>
          <w:rFonts w:ascii="Century Gothic" w:hAnsi="Century Gothic" w:cs="Times New Roman"/>
          <w:szCs w:val="20"/>
          <w:lang w:val="en-US"/>
        </w:rPr>
        <w:t>Tools</w:t>
      </w:r>
      <w:r w:rsidRPr="00497E67">
        <w:rPr>
          <w:rFonts w:ascii="Century Gothic" w:hAnsi="Century Gothic" w:cs="Times New Roman"/>
          <w:szCs w:val="20"/>
          <w:lang w:val="en-US"/>
        </w:rPr>
        <w:t xml:space="preserve"> Price or time delivery of the Program. </w:t>
      </w:r>
    </w:p>
    <w:p w14:paraId="59904C0E" w14:textId="77777777" w:rsidR="00385EDE" w:rsidRPr="00497E67" w:rsidRDefault="00385EDE" w:rsidP="00497E67">
      <w:pPr>
        <w:pStyle w:val="FaureciaText2"/>
        <w:widowControl w:val="0"/>
        <w:snapToGrid w:val="0"/>
        <w:spacing w:before="0" w:after="0"/>
        <w:rPr>
          <w:rFonts w:ascii="Century Gothic" w:hAnsi="Century Gothic" w:cs="Times New Roman"/>
          <w:b/>
          <w:bCs/>
          <w:i/>
          <w:iCs/>
          <w:szCs w:val="20"/>
          <w:lang w:val="en-US"/>
        </w:rPr>
      </w:pPr>
    </w:p>
    <w:p w14:paraId="0FC2A675" w14:textId="77777777" w:rsidR="00EC7F6C" w:rsidRPr="00497E67" w:rsidRDefault="00467A1D" w:rsidP="00497E67">
      <w:pPr>
        <w:pStyle w:val="FaureciaText2"/>
        <w:widowControl w:val="0"/>
        <w:snapToGrid w:val="0"/>
        <w:spacing w:before="0" w:after="0"/>
        <w:rPr>
          <w:rFonts w:ascii="Century Gothic" w:hAnsi="Century Gothic" w:cs="Times New Roman"/>
          <w:szCs w:val="20"/>
          <w:lang w:val="en-US"/>
        </w:rPr>
      </w:pPr>
      <w:r w:rsidRPr="00497E67">
        <w:rPr>
          <w:rFonts w:ascii="Century Gothic" w:hAnsi="Century Gothic" w:cs="Times New Roman"/>
          <w:szCs w:val="20"/>
          <w:lang w:val="en-US"/>
        </w:rPr>
        <w:t>Faurecia shall decide if such up-date shall be implemented or not. If Faurecia decides to implement such up-date the Contractual Parties shall agree on the terms and conditions of the implementation of such up-date.</w:t>
      </w:r>
    </w:p>
    <w:p w14:paraId="39788329" w14:textId="77777777" w:rsidR="00EC7F6C" w:rsidRPr="00497E67" w:rsidRDefault="00EC7F6C" w:rsidP="00497E67">
      <w:pPr>
        <w:pStyle w:val="BodyTextIndent"/>
        <w:widowControl w:val="0"/>
        <w:snapToGrid w:val="0"/>
        <w:ind w:left="576"/>
        <w:rPr>
          <w:rFonts w:ascii="Century Gothic" w:hAnsi="Century Gothic" w:cs="Times New Roman"/>
          <w:lang w:val="en-US" w:eastAsia="pt-BR"/>
        </w:rPr>
      </w:pPr>
    </w:p>
    <w:p w14:paraId="5F4C9F9F" w14:textId="77777777" w:rsidR="00FD05D3" w:rsidRPr="006B1A43" w:rsidRDefault="008E66DD" w:rsidP="00497E67">
      <w:pPr>
        <w:pStyle w:val="Heading1"/>
        <w:keepNext w:val="0"/>
        <w:widowControl w:val="0"/>
        <w:tabs>
          <w:tab w:val="num" w:pos="1440"/>
        </w:tabs>
        <w:snapToGrid w:val="0"/>
        <w:ind w:left="0"/>
        <w:rPr>
          <w:rFonts w:ascii="Century Gothic" w:hAnsi="Century Gothic"/>
          <w:lang w:val="en-US"/>
          <w14:shadow w14:blurRad="0" w14:dist="0" w14:dir="0" w14:sx="0" w14:sy="0" w14:kx="0" w14:ky="0" w14:algn="none">
            <w14:srgbClr w14:val="000000"/>
          </w14:shadow>
        </w:rPr>
      </w:pPr>
      <w:r w:rsidRPr="006B1A43">
        <w:rPr>
          <w:rFonts w:ascii="Century Gothic" w:hAnsi="Century Gothic"/>
          <w:lang w:val="en-US"/>
          <w14:shadow w14:blurRad="0" w14:dist="0" w14:dir="0" w14:sx="0" w14:sy="0" w14:kx="0" w14:ky="0" w14:algn="none">
            <w14:srgbClr w14:val="000000"/>
          </w14:shadow>
        </w:rPr>
        <w:t>Contract partner / Project Head</w:t>
      </w:r>
    </w:p>
    <w:p w14:paraId="19948DE6" w14:textId="77777777" w:rsidR="00FD05D3" w:rsidRPr="00497E67" w:rsidRDefault="00FD05D3" w:rsidP="00497E67">
      <w:pPr>
        <w:widowControl w:val="0"/>
        <w:snapToGrid w:val="0"/>
        <w:rPr>
          <w:rFonts w:ascii="Century Gothic" w:hAnsi="Century Gothic"/>
          <w:snapToGrid w:val="0"/>
          <w:szCs w:val="20"/>
          <w:lang w:val="en-GB"/>
        </w:rPr>
      </w:pPr>
    </w:p>
    <w:p w14:paraId="7314830C" w14:textId="77777777" w:rsidR="00FD05D3" w:rsidRPr="00497E67" w:rsidRDefault="00FD05D3" w:rsidP="00E91331">
      <w:pPr>
        <w:pStyle w:val="FaureciaText"/>
        <w:widowControl w:val="0"/>
        <w:numPr>
          <w:ilvl w:val="0"/>
          <w:numId w:val="12"/>
        </w:numPr>
        <w:snapToGrid w:val="0"/>
        <w:spacing w:before="0" w:after="0"/>
        <w:ind w:left="567" w:hanging="567"/>
        <w:rPr>
          <w:rFonts w:ascii="Century Gothic" w:hAnsi="Century Gothic" w:cs="Times New Roman"/>
          <w:szCs w:val="20"/>
        </w:rPr>
      </w:pPr>
      <w:r w:rsidRPr="00497E67">
        <w:rPr>
          <w:rFonts w:ascii="Century Gothic" w:hAnsi="Century Gothic" w:cs="Times New Roman"/>
          <w:b/>
          <w:bCs/>
          <w:szCs w:val="20"/>
        </w:rPr>
        <w:t>Faurecia</w:t>
      </w:r>
      <w:r w:rsidRPr="00497E67">
        <w:rPr>
          <w:rFonts w:ascii="Century Gothic" w:hAnsi="Century Gothic" w:cs="Times New Roman"/>
          <w:szCs w:val="20"/>
        </w:rPr>
        <w:t>:</w:t>
      </w:r>
    </w:p>
    <w:p w14:paraId="74F46309" w14:textId="77777777" w:rsidR="00FD05D3" w:rsidRPr="00497E67" w:rsidRDefault="00FD05D3" w:rsidP="00385EDE">
      <w:pPr>
        <w:pStyle w:val="FaureciaText"/>
        <w:widowControl w:val="0"/>
        <w:snapToGrid w:val="0"/>
        <w:spacing w:before="0" w:after="0"/>
        <w:ind w:left="567" w:hanging="567"/>
        <w:rPr>
          <w:rFonts w:ascii="Century Gothic" w:hAnsi="Century Gothic" w:cs="Times New Roman"/>
          <w:szCs w:val="20"/>
          <w:lang w:val="en-US"/>
        </w:rPr>
      </w:pPr>
      <w:r w:rsidRPr="00497E67">
        <w:rPr>
          <w:rFonts w:ascii="Century Gothic" w:hAnsi="Century Gothic" w:cs="Times New Roman"/>
          <w:szCs w:val="20"/>
          <w:lang w:val="en-US"/>
        </w:rPr>
        <w:tab/>
        <w:t xml:space="preserve">until </w:t>
      </w:r>
      <w:r w:rsidRPr="00497E67">
        <w:rPr>
          <w:rFonts w:ascii="Century Gothic" w:hAnsi="Century Gothic" w:cs="Times New Roman"/>
          <w:smallCaps/>
          <w:szCs w:val="20"/>
          <w:lang w:val="en-US"/>
        </w:rPr>
        <w:t>SOP</w:t>
      </w:r>
      <w:r w:rsidRPr="00497E67">
        <w:rPr>
          <w:rFonts w:ascii="Century Gothic" w:hAnsi="Century Gothic" w:cs="Times New Roman"/>
          <w:szCs w:val="20"/>
          <w:lang w:val="en-US"/>
        </w:rPr>
        <w:t>: [NAME AND CONTACT DETAILS]</w:t>
      </w:r>
    </w:p>
    <w:p w14:paraId="5E883DE3" w14:textId="77777777" w:rsidR="00FD05D3" w:rsidRDefault="00FD05D3" w:rsidP="00385EDE">
      <w:pPr>
        <w:pStyle w:val="FaureciaText"/>
        <w:widowControl w:val="0"/>
        <w:snapToGrid w:val="0"/>
        <w:spacing w:before="0" w:after="0"/>
        <w:ind w:left="567" w:hanging="567"/>
        <w:rPr>
          <w:rFonts w:ascii="Century Gothic" w:hAnsi="Century Gothic" w:cs="Times New Roman"/>
          <w:szCs w:val="20"/>
          <w:lang w:val="en-US"/>
        </w:rPr>
      </w:pPr>
      <w:r w:rsidRPr="00497E67">
        <w:rPr>
          <w:rFonts w:ascii="Century Gothic" w:hAnsi="Century Gothic" w:cs="Times New Roman"/>
          <w:szCs w:val="20"/>
          <w:lang w:val="en-US"/>
        </w:rPr>
        <w:tab/>
        <w:t xml:space="preserve">as of </w:t>
      </w:r>
      <w:r w:rsidRPr="00497E67">
        <w:rPr>
          <w:rFonts w:ascii="Century Gothic" w:hAnsi="Century Gothic" w:cs="Times New Roman"/>
          <w:smallCaps/>
          <w:szCs w:val="20"/>
          <w:lang w:val="en-US"/>
        </w:rPr>
        <w:t>SOP</w:t>
      </w:r>
      <w:r w:rsidRPr="00497E67">
        <w:rPr>
          <w:rFonts w:ascii="Century Gothic" w:hAnsi="Century Gothic" w:cs="Times New Roman"/>
          <w:szCs w:val="20"/>
          <w:lang w:val="en-US"/>
        </w:rPr>
        <w:t>: [NAME AND CONTACT DETAILS]</w:t>
      </w:r>
    </w:p>
    <w:p w14:paraId="2BBB23C7" w14:textId="77777777" w:rsidR="00385EDE" w:rsidRPr="00497E67" w:rsidRDefault="00385EDE" w:rsidP="00385EDE">
      <w:pPr>
        <w:pStyle w:val="FaureciaText"/>
        <w:widowControl w:val="0"/>
        <w:snapToGrid w:val="0"/>
        <w:spacing w:before="0" w:after="0"/>
        <w:ind w:left="567" w:hanging="567"/>
        <w:rPr>
          <w:rFonts w:ascii="Century Gothic" w:hAnsi="Century Gothic" w:cs="Times New Roman"/>
          <w:szCs w:val="20"/>
          <w:lang w:val="en-US"/>
        </w:rPr>
      </w:pPr>
    </w:p>
    <w:p w14:paraId="45585BDD" w14:textId="77777777" w:rsidR="00FD05D3" w:rsidRPr="00497E67" w:rsidRDefault="00FD05D3" w:rsidP="00E91331">
      <w:pPr>
        <w:pStyle w:val="FaureciaText"/>
        <w:widowControl w:val="0"/>
        <w:numPr>
          <w:ilvl w:val="0"/>
          <w:numId w:val="12"/>
        </w:numPr>
        <w:snapToGrid w:val="0"/>
        <w:spacing w:before="0" w:after="0"/>
        <w:ind w:left="567" w:hanging="567"/>
        <w:rPr>
          <w:rFonts w:ascii="Century Gothic" w:hAnsi="Century Gothic" w:cs="Times New Roman"/>
          <w:szCs w:val="20"/>
          <w:lang w:val="en-US"/>
        </w:rPr>
      </w:pPr>
      <w:r w:rsidRPr="00497E67">
        <w:rPr>
          <w:rFonts w:ascii="Century Gothic" w:hAnsi="Century Gothic" w:cs="Times New Roman"/>
          <w:b/>
          <w:bCs/>
          <w:szCs w:val="20"/>
          <w:lang w:val="en-US"/>
        </w:rPr>
        <w:t>Supplier</w:t>
      </w:r>
    </w:p>
    <w:p w14:paraId="69C90D91" w14:textId="77777777" w:rsidR="00FD05D3" w:rsidRPr="00497E67" w:rsidRDefault="00FD05D3" w:rsidP="00385EDE">
      <w:pPr>
        <w:pStyle w:val="FaureciaText"/>
        <w:widowControl w:val="0"/>
        <w:snapToGrid w:val="0"/>
        <w:spacing w:before="0" w:after="0"/>
        <w:ind w:left="567"/>
        <w:rPr>
          <w:rFonts w:ascii="Century Gothic" w:hAnsi="Century Gothic" w:cs="Times New Roman"/>
          <w:szCs w:val="20"/>
          <w:lang w:val="en-US"/>
        </w:rPr>
      </w:pPr>
      <w:r w:rsidRPr="00497E67">
        <w:rPr>
          <w:rFonts w:ascii="Century Gothic" w:hAnsi="Century Gothic" w:cs="Times New Roman"/>
          <w:szCs w:val="20"/>
          <w:lang w:val="en-US"/>
        </w:rPr>
        <w:t>[NAME AND CONTACT DETAILS]</w:t>
      </w:r>
    </w:p>
    <w:p w14:paraId="611A5D2C" w14:textId="77777777" w:rsidR="000F7496" w:rsidRPr="00497E67" w:rsidRDefault="000F7496" w:rsidP="00497E67">
      <w:pPr>
        <w:widowControl w:val="0"/>
        <w:snapToGrid w:val="0"/>
        <w:rPr>
          <w:rFonts w:ascii="Century Gothic" w:hAnsi="Century Gothic"/>
          <w:szCs w:val="20"/>
          <w:lang w:val="en-US" w:eastAsia="en-US"/>
        </w:rPr>
      </w:pPr>
    </w:p>
    <w:p w14:paraId="4B755798" w14:textId="77777777" w:rsidR="00DB6D48" w:rsidRPr="006B1A43" w:rsidRDefault="00BB3CD4" w:rsidP="00497E67">
      <w:pPr>
        <w:pStyle w:val="Heading1"/>
        <w:keepNext w:val="0"/>
        <w:widowControl w:val="0"/>
        <w:tabs>
          <w:tab w:val="num" w:pos="1440"/>
        </w:tabs>
        <w:snapToGrid w:val="0"/>
        <w:ind w:left="0"/>
        <w:rPr>
          <w:rFonts w:ascii="Century Gothic" w:hAnsi="Century Gothic"/>
          <w:lang w:val="en-US"/>
          <w14:shadow w14:blurRad="0" w14:dist="0" w14:dir="0" w14:sx="0" w14:sy="0" w14:kx="0" w14:ky="0" w14:algn="none">
            <w14:srgbClr w14:val="000000"/>
          </w14:shadow>
        </w:rPr>
      </w:pPr>
      <w:r w:rsidRPr="006B1A43">
        <w:rPr>
          <w:rFonts w:ascii="Century Gothic" w:hAnsi="Century Gothic"/>
          <w:lang w:val="en-US"/>
          <w14:shadow w14:blurRad="0" w14:dist="0" w14:dir="0" w14:sx="0" w14:sy="0" w14:kx="0" w14:ky="0" w14:algn="none">
            <w14:srgbClr w14:val="000000"/>
          </w14:shadow>
        </w:rPr>
        <w:t>General Provisions</w:t>
      </w:r>
    </w:p>
    <w:p w14:paraId="6FAE50A9" w14:textId="77777777" w:rsidR="00C260C3" w:rsidRPr="00497E67" w:rsidRDefault="00C260C3" w:rsidP="00385EDE">
      <w:pPr>
        <w:widowControl w:val="0"/>
        <w:snapToGrid w:val="0"/>
        <w:ind w:left="0"/>
        <w:rPr>
          <w:rFonts w:ascii="Century Gothic" w:hAnsi="Century Gothic"/>
          <w:snapToGrid w:val="0"/>
          <w:szCs w:val="20"/>
          <w:lang w:val="en-GB"/>
        </w:rPr>
      </w:pPr>
      <w:bookmarkStart w:id="2" w:name="_Ref130183473"/>
    </w:p>
    <w:p w14:paraId="0D59598F" w14:textId="77777777" w:rsidR="002E0280" w:rsidRDefault="002E0280" w:rsidP="00385EDE">
      <w:pPr>
        <w:pStyle w:val="Faureciaberschrift2"/>
        <w:widowControl w:val="0"/>
        <w:numPr>
          <w:ilvl w:val="0"/>
          <w:numId w:val="0"/>
        </w:numPr>
        <w:snapToGrid w:val="0"/>
        <w:spacing w:after="0"/>
        <w:rPr>
          <w:rFonts w:ascii="Century Gothic" w:hAnsi="Century Gothic" w:cs="Times New Roman"/>
          <w:szCs w:val="20"/>
          <w:lang w:val="en-US"/>
        </w:rPr>
      </w:pPr>
      <w:r w:rsidRPr="00497E67">
        <w:rPr>
          <w:rFonts w:ascii="Century Gothic" w:hAnsi="Century Gothic" w:cs="Times New Roman"/>
          <w:szCs w:val="20"/>
          <w:lang w:val="en-US"/>
        </w:rPr>
        <w:t xml:space="preserve">There shall be no oral side agreements. Modifications and supplementations of this </w:t>
      </w:r>
      <w:r w:rsidR="002207F2" w:rsidRPr="00497E67">
        <w:rPr>
          <w:rFonts w:ascii="Century Gothic" w:hAnsi="Century Gothic" w:cs="Times New Roman"/>
          <w:szCs w:val="20"/>
          <w:lang w:val="en-US"/>
        </w:rPr>
        <w:t>LON</w:t>
      </w:r>
      <w:r w:rsidRPr="00497E67">
        <w:rPr>
          <w:rFonts w:ascii="Century Gothic" w:hAnsi="Century Gothic" w:cs="Times New Roman"/>
          <w:szCs w:val="20"/>
          <w:lang w:val="en-US"/>
        </w:rPr>
        <w:t xml:space="preserve"> must be in writing and must be signed by a legal representative or a person duly authorized by the legal representative or the purchasing manager)</w:t>
      </w:r>
      <w:r w:rsidR="00D20908" w:rsidRPr="00D20908">
        <w:rPr>
          <w:rFonts w:ascii="Century Gothic" w:hAnsi="Century Gothic" w:cs="Times New Roman"/>
          <w:szCs w:val="20"/>
          <w:lang w:val="en-US"/>
        </w:rPr>
        <w:t xml:space="preserve"> </w:t>
      </w:r>
      <w:r w:rsidR="00D20908">
        <w:rPr>
          <w:rFonts w:ascii="Century Gothic" w:hAnsi="Century Gothic" w:cs="Times New Roman"/>
          <w:szCs w:val="20"/>
          <w:lang w:val="en-US"/>
        </w:rPr>
        <w:t>of the Contractual Parties</w:t>
      </w:r>
      <w:r w:rsidRPr="00497E67">
        <w:rPr>
          <w:rFonts w:ascii="Century Gothic" w:hAnsi="Century Gothic" w:cs="Times New Roman"/>
          <w:szCs w:val="20"/>
          <w:lang w:val="en-US"/>
        </w:rPr>
        <w:t>. This also applies to cancellation of the written form clause.</w:t>
      </w:r>
    </w:p>
    <w:p w14:paraId="37CD87A9" w14:textId="77777777" w:rsidR="00385EDE" w:rsidRPr="00385EDE" w:rsidRDefault="00385EDE" w:rsidP="00385EDE">
      <w:pPr>
        <w:rPr>
          <w:lang w:val="en-US" w:eastAsia="pt-BR"/>
        </w:rPr>
      </w:pPr>
    </w:p>
    <w:p w14:paraId="62DA2786" w14:textId="77777777" w:rsidR="006A77FF" w:rsidRDefault="006A77FF" w:rsidP="00385EDE">
      <w:pPr>
        <w:pStyle w:val="Faureciaberschrift2"/>
        <w:widowControl w:val="0"/>
        <w:numPr>
          <w:ilvl w:val="0"/>
          <w:numId w:val="0"/>
        </w:numPr>
        <w:snapToGrid w:val="0"/>
        <w:spacing w:after="0"/>
        <w:rPr>
          <w:rFonts w:ascii="Century Gothic" w:hAnsi="Century Gothic" w:cs="Times New Roman"/>
          <w:szCs w:val="20"/>
          <w:lang w:val="en-US"/>
        </w:rPr>
      </w:pP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French</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 xml:space="preserve"> substantive law shall apply excluding the provisions on conflicts of law and with exclusion of the provisions of the United Nations Convention on the International Sale of Goods shall not apply to the LON.</w:t>
      </w:r>
    </w:p>
    <w:p w14:paraId="662B244E" w14:textId="77777777" w:rsidR="00385EDE" w:rsidRPr="00385EDE" w:rsidRDefault="00385EDE" w:rsidP="00385EDE">
      <w:pPr>
        <w:rPr>
          <w:lang w:val="en-US" w:eastAsia="pt-BR"/>
        </w:rPr>
      </w:pPr>
    </w:p>
    <w:p w14:paraId="201CC25E" w14:textId="77777777" w:rsidR="006A77FF" w:rsidRDefault="006A77FF" w:rsidP="00385EDE">
      <w:pPr>
        <w:pStyle w:val="Faureciaberschrift2"/>
        <w:widowControl w:val="0"/>
        <w:numPr>
          <w:ilvl w:val="0"/>
          <w:numId w:val="0"/>
        </w:numPr>
        <w:snapToGrid w:val="0"/>
        <w:spacing w:after="0"/>
        <w:rPr>
          <w:rFonts w:ascii="Century Gothic" w:hAnsi="Century Gothic" w:cs="Times New Roman"/>
          <w:szCs w:val="20"/>
          <w:lang w:val="en-US"/>
        </w:rPr>
      </w:pPr>
      <w:r w:rsidRPr="00497E67">
        <w:rPr>
          <w:rFonts w:ascii="Century Gothic" w:hAnsi="Century Gothic" w:cs="Times New Roman"/>
          <w:szCs w:val="20"/>
          <w:lang w:val="en-US"/>
        </w:rPr>
        <w:t xml:space="preserve">The Contracting Parties shall endeavour to amicably resolve differences of opinion with respect notably to the interpretation, performance or termination of the LON prior to bringing a complaint or initiating an arbitration proceeding. </w:t>
      </w:r>
    </w:p>
    <w:p w14:paraId="0A59578F" w14:textId="77777777" w:rsidR="00385EDE" w:rsidRPr="00385EDE" w:rsidRDefault="00385EDE" w:rsidP="00385EDE">
      <w:pPr>
        <w:rPr>
          <w:lang w:val="en-US" w:eastAsia="pt-BR"/>
        </w:rPr>
      </w:pPr>
    </w:p>
    <w:p w14:paraId="2080C066" w14:textId="77777777" w:rsidR="006A77FF" w:rsidRPr="00497E67" w:rsidRDefault="006A77FF" w:rsidP="00385EDE">
      <w:pPr>
        <w:pStyle w:val="Faureciaberschrift2"/>
        <w:widowControl w:val="0"/>
        <w:numPr>
          <w:ilvl w:val="0"/>
          <w:numId w:val="0"/>
        </w:numPr>
        <w:snapToGrid w:val="0"/>
        <w:spacing w:after="0"/>
        <w:rPr>
          <w:rFonts w:ascii="Century Gothic" w:hAnsi="Century Gothic" w:cs="Times New Roman"/>
          <w:szCs w:val="20"/>
          <w:lang w:val="en-US"/>
        </w:rPr>
      </w:pPr>
      <w:r w:rsidRPr="00497E67">
        <w:rPr>
          <w:rFonts w:ascii="Century Gothic" w:hAnsi="Century Gothic" w:cs="Times New Roman"/>
          <w:szCs w:val="20"/>
          <w:lang w:val="en-US"/>
        </w:rPr>
        <w:t xml:space="preserve">The Contracting Parties agree that disputes, even in case of warranty claim or multiple defendants, not resolved amicably within sixty (60) calendar days shall be exclusively filed before the </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Commercial Court (Tribunal de Commerce) of Paris, France</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 xml:space="preserve">. </w:t>
      </w:r>
    </w:p>
    <w:p w14:paraId="0661CC6B" w14:textId="77777777" w:rsidR="00BB3CD4" w:rsidRPr="00497E67" w:rsidRDefault="00BB3CD4" w:rsidP="00385EDE">
      <w:pPr>
        <w:widowControl w:val="0"/>
        <w:snapToGrid w:val="0"/>
        <w:ind w:left="0"/>
        <w:rPr>
          <w:rFonts w:ascii="Century Gothic" w:hAnsi="Century Gothic"/>
          <w:snapToGrid w:val="0"/>
          <w:szCs w:val="20"/>
          <w:lang w:val="en-GB"/>
        </w:rPr>
      </w:pPr>
    </w:p>
    <w:bookmarkEnd w:id="2"/>
    <w:p w14:paraId="70EBE3A9" w14:textId="77777777" w:rsidR="00DB6D48" w:rsidRPr="00497E67" w:rsidRDefault="00DB6D48" w:rsidP="00385EDE">
      <w:pPr>
        <w:pStyle w:val="BodyText"/>
        <w:widowControl w:val="0"/>
        <w:pBdr>
          <w:top w:val="single" w:sz="12" w:space="1" w:color="000080"/>
        </w:pBdr>
        <w:snapToGrid w:val="0"/>
        <w:ind w:left="0"/>
        <w:rPr>
          <w:rFonts w:ascii="Century Gothic" w:hAnsi="Century Gothic"/>
          <w:sz w:val="20"/>
          <w:szCs w:val="20"/>
          <w:lang w:val="en-US"/>
        </w:rPr>
      </w:pPr>
    </w:p>
    <w:p w14:paraId="2489AC7A" w14:textId="77777777" w:rsidR="00D31FC6" w:rsidRDefault="00D31FC6">
      <w:pPr>
        <w:spacing w:after="200" w:line="276" w:lineRule="auto"/>
        <w:ind w:left="0"/>
        <w:jc w:val="left"/>
        <w:rPr>
          <w:rFonts w:ascii="Century Gothic" w:hAnsi="Century Gothic"/>
          <w:szCs w:val="20"/>
          <w:lang w:val="en-GB"/>
        </w:rPr>
      </w:pPr>
    </w:p>
    <w:p w14:paraId="50AA9551" w14:textId="77777777" w:rsidR="00DB6D48" w:rsidRPr="00497E67" w:rsidRDefault="008A1814" w:rsidP="00385EDE">
      <w:pPr>
        <w:widowControl w:val="0"/>
        <w:snapToGrid w:val="0"/>
        <w:ind w:left="0"/>
        <w:outlineLvl w:val="0"/>
        <w:rPr>
          <w:rFonts w:ascii="Century Gothic" w:hAnsi="Century Gothic"/>
          <w:szCs w:val="20"/>
          <w:lang w:val="en-GB"/>
        </w:rPr>
      </w:pPr>
      <w:r w:rsidRPr="00497E67">
        <w:rPr>
          <w:rFonts w:ascii="Century Gothic" w:hAnsi="Century Gothic"/>
          <w:szCs w:val="20"/>
          <w:lang w:val="en-GB"/>
        </w:rPr>
        <w:t xml:space="preserve">Executed in </w:t>
      </w:r>
      <w:r w:rsidR="005D15B2" w:rsidRPr="00497E67">
        <w:rPr>
          <w:rFonts w:ascii="Century Gothic" w:hAnsi="Century Gothic"/>
          <w:szCs w:val="20"/>
          <w:lang w:val="en-GB"/>
        </w:rPr>
        <w:t>______________</w:t>
      </w:r>
      <w:r w:rsidRPr="00497E67">
        <w:rPr>
          <w:rFonts w:ascii="Century Gothic" w:hAnsi="Century Gothic"/>
          <w:szCs w:val="20"/>
          <w:lang w:val="en-GB"/>
        </w:rPr>
        <w:t xml:space="preserve"> on </w:t>
      </w:r>
      <w:r w:rsidR="005D15B2" w:rsidRPr="00497E67">
        <w:rPr>
          <w:rFonts w:ascii="Century Gothic" w:hAnsi="Century Gothic"/>
          <w:szCs w:val="20"/>
          <w:lang w:val="en-GB"/>
        </w:rPr>
        <w:t>______</w:t>
      </w:r>
      <w:r w:rsidR="0051106F" w:rsidRPr="00497E67">
        <w:rPr>
          <w:rFonts w:ascii="Century Gothic" w:hAnsi="Century Gothic"/>
          <w:szCs w:val="20"/>
          <w:lang w:val="en-GB"/>
        </w:rPr>
        <w:t xml:space="preserve"> of </w:t>
      </w:r>
      <w:r w:rsidR="005D15B2" w:rsidRPr="00497E67">
        <w:rPr>
          <w:rFonts w:ascii="Century Gothic" w:hAnsi="Century Gothic"/>
          <w:szCs w:val="20"/>
          <w:lang w:val="en-GB"/>
        </w:rPr>
        <w:t>_______</w:t>
      </w:r>
      <w:r w:rsidR="0051106F" w:rsidRPr="00497E67">
        <w:rPr>
          <w:rFonts w:ascii="Century Gothic" w:hAnsi="Century Gothic"/>
          <w:szCs w:val="20"/>
          <w:lang w:val="en-GB"/>
        </w:rPr>
        <w:t xml:space="preserve"> 20</w:t>
      </w:r>
      <w:r w:rsidR="005D15B2" w:rsidRPr="00497E67">
        <w:rPr>
          <w:rFonts w:ascii="Century Gothic" w:hAnsi="Century Gothic"/>
          <w:szCs w:val="20"/>
          <w:lang w:val="en-GB"/>
        </w:rPr>
        <w:t>xx</w:t>
      </w:r>
      <w:r w:rsidR="00DB6D48" w:rsidRPr="00497E67">
        <w:rPr>
          <w:rFonts w:ascii="Century Gothic" w:hAnsi="Century Gothic"/>
          <w:szCs w:val="20"/>
          <w:lang w:val="en-GB"/>
        </w:rPr>
        <w:t>, in two (2) original counterparts.</w:t>
      </w:r>
    </w:p>
    <w:p w14:paraId="3B2F2BD4" w14:textId="77777777" w:rsidR="0051106F" w:rsidRPr="00497E67" w:rsidRDefault="0051106F" w:rsidP="00497E67">
      <w:pPr>
        <w:widowControl w:val="0"/>
        <w:snapToGrid w:val="0"/>
        <w:outlineLvl w:val="0"/>
        <w:rPr>
          <w:rFonts w:ascii="Century Gothic" w:hAnsi="Century Gothic"/>
          <w:szCs w:val="20"/>
          <w:lang w:val="en-GB"/>
        </w:rPr>
      </w:pPr>
    </w:p>
    <w:tbl>
      <w:tblPr>
        <w:tblW w:w="9639" w:type="dxa"/>
        <w:tblInd w:w="108" w:type="dxa"/>
        <w:tblLayout w:type="fixed"/>
        <w:tblLook w:val="01E0" w:firstRow="1" w:lastRow="1" w:firstColumn="1" w:lastColumn="1" w:noHBand="0" w:noVBand="0"/>
      </w:tblPr>
      <w:tblGrid>
        <w:gridCol w:w="1020"/>
        <w:gridCol w:w="3543"/>
        <w:gridCol w:w="284"/>
        <w:gridCol w:w="992"/>
        <w:gridCol w:w="3544"/>
        <w:gridCol w:w="256"/>
      </w:tblGrid>
      <w:tr w:rsidR="0051106F" w:rsidRPr="00497E67" w14:paraId="48BD17E5" w14:textId="77777777" w:rsidTr="00385EDE">
        <w:trPr>
          <w:trHeight w:val="454"/>
        </w:trPr>
        <w:tc>
          <w:tcPr>
            <w:tcW w:w="4563" w:type="dxa"/>
            <w:gridSpan w:val="2"/>
          </w:tcPr>
          <w:p w14:paraId="1BB130F8" w14:textId="77777777" w:rsidR="0051106F" w:rsidRPr="00497E67" w:rsidRDefault="0051106F" w:rsidP="00497E67">
            <w:pPr>
              <w:widowControl w:val="0"/>
              <w:snapToGrid w:val="0"/>
              <w:ind w:left="0"/>
              <w:jc w:val="left"/>
              <w:rPr>
                <w:rFonts w:ascii="Century Gothic" w:hAnsi="Century Gothic"/>
                <w:kern w:val="8"/>
                <w:szCs w:val="20"/>
                <w:lang w:val="en-US" w:eastAsia="en-US"/>
              </w:rPr>
            </w:pPr>
            <w:r w:rsidRPr="00497E67">
              <w:rPr>
                <w:rFonts w:ascii="Century Gothic" w:hAnsi="Century Gothic"/>
                <w:b/>
                <w:kern w:val="8"/>
                <w:szCs w:val="20"/>
                <w:lang w:val="en-US" w:eastAsia="en-US"/>
              </w:rPr>
              <w:t>On behalf of the Supplier:</w:t>
            </w:r>
          </w:p>
        </w:tc>
        <w:tc>
          <w:tcPr>
            <w:tcW w:w="284" w:type="dxa"/>
          </w:tcPr>
          <w:p w14:paraId="77B06279" w14:textId="77777777" w:rsidR="0051106F" w:rsidRPr="00497E67" w:rsidRDefault="0051106F" w:rsidP="00497E67">
            <w:pPr>
              <w:widowControl w:val="0"/>
              <w:snapToGrid w:val="0"/>
              <w:ind w:left="0"/>
              <w:jc w:val="left"/>
              <w:rPr>
                <w:rFonts w:ascii="Century Gothic" w:hAnsi="Century Gothic"/>
                <w:kern w:val="8"/>
                <w:szCs w:val="20"/>
                <w:lang w:val="en-US" w:eastAsia="en-US"/>
              </w:rPr>
            </w:pPr>
          </w:p>
        </w:tc>
        <w:tc>
          <w:tcPr>
            <w:tcW w:w="4536" w:type="dxa"/>
            <w:gridSpan w:val="2"/>
          </w:tcPr>
          <w:p w14:paraId="44BEA7A1" w14:textId="77777777" w:rsidR="0051106F" w:rsidRPr="00497E67" w:rsidDel="00B15A12" w:rsidRDefault="0051106F" w:rsidP="00497E67">
            <w:pPr>
              <w:widowControl w:val="0"/>
              <w:snapToGrid w:val="0"/>
              <w:ind w:left="0"/>
              <w:jc w:val="left"/>
              <w:rPr>
                <w:rFonts w:ascii="Century Gothic" w:hAnsi="Century Gothic"/>
                <w:kern w:val="8"/>
                <w:szCs w:val="20"/>
                <w:lang w:val="en-US" w:eastAsia="en-US"/>
              </w:rPr>
            </w:pPr>
            <w:r w:rsidRPr="00497E67">
              <w:rPr>
                <w:rFonts w:ascii="Century Gothic" w:hAnsi="Century Gothic"/>
                <w:b/>
                <w:kern w:val="8"/>
                <w:szCs w:val="20"/>
                <w:lang w:val="en-US" w:eastAsia="en-US"/>
              </w:rPr>
              <w:t>On behalf of Faurecia:</w:t>
            </w:r>
          </w:p>
        </w:tc>
        <w:tc>
          <w:tcPr>
            <w:tcW w:w="256" w:type="dxa"/>
          </w:tcPr>
          <w:p w14:paraId="6131A613" w14:textId="77777777" w:rsidR="0051106F" w:rsidRPr="00497E67" w:rsidDel="00B15A12" w:rsidRDefault="0051106F" w:rsidP="00497E67">
            <w:pPr>
              <w:widowControl w:val="0"/>
              <w:snapToGrid w:val="0"/>
              <w:ind w:left="0"/>
              <w:jc w:val="center"/>
              <w:rPr>
                <w:rFonts w:ascii="Century Gothic" w:hAnsi="Century Gothic"/>
                <w:kern w:val="8"/>
                <w:szCs w:val="20"/>
                <w:lang w:val="en-US" w:eastAsia="en-US"/>
              </w:rPr>
            </w:pPr>
          </w:p>
        </w:tc>
      </w:tr>
      <w:tr w:rsidR="0051106F" w:rsidRPr="00497E67" w14:paraId="0B97983C" w14:textId="77777777" w:rsidTr="00385EDE">
        <w:trPr>
          <w:trHeight w:val="454"/>
        </w:trPr>
        <w:tc>
          <w:tcPr>
            <w:tcW w:w="1020" w:type="dxa"/>
          </w:tcPr>
          <w:p w14:paraId="194A82BC"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tc>
        <w:tc>
          <w:tcPr>
            <w:tcW w:w="3543" w:type="dxa"/>
          </w:tcPr>
          <w:p w14:paraId="5A863844" w14:textId="77777777" w:rsidR="0051106F" w:rsidRPr="00497E67" w:rsidRDefault="0051106F" w:rsidP="00497E67">
            <w:pPr>
              <w:widowControl w:val="0"/>
              <w:snapToGrid w:val="0"/>
              <w:ind w:left="0"/>
              <w:jc w:val="left"/>
              <w:rPr>
                <w:rFonts w:ascii="Century Gothic" w:hAnsi="Century Gothic"/>
                <w:kern w:val="8"/>
                <w:szCs w:val="20"/>
                <w:lang w:val="en-US" w:eastAsia="en-US"/>
              </w:rPr>
            </w:pPr>
          </w:p>
        </w:tc>
        <w:tc>
          <w:tcPr>
            <w:tcW w:w="284" w:type="dxa"/>
          </w:tcPr>
          <w:p w14:paraId="6A297DF7" w14:textId="77777777" w:rsidR="0051106F" w:rsidRPr="00497E67" w:rsidRDefault="0051106F" w:rsidP="00497E67">
            <w:pPr>
              <w:widowControl w:val="0"/>
              <w:snapToGrid w:val="0"/>
              <w:ind w:left="0"/>
              <w:jc w:val="left"/>
              <w:rPr>
                <w:rFonts w:ascii="Century Gothic" w:hAnsi="Century Gothic"/>
                <w:kern w:val="8"/>
                <w:szCs w:val="20"/>
                <w:lang w:val="en-US" w:eastAsia="en-US"/>
              </w:rPr>
            </w:pPr>
          </w:p>
        </w:tc>
        <w:tc>
          <w:tcPr>
            <w:tcW w:w="992" w:type="dxa"/>
          </w:tcPr>
          <w:p w14:paraId="54D250D5"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tc>
        <w:tc>
          <w:tcPr>
            <w:tcW w:w="3544" w:type="dxa"/>
          </w:tcPr>
          <w:p w14:paraId="2373EEFF" w14:textId="77777777" w:rsidR="0051106F" w:rsidRPr="00497E67" w:rsidDel="00B15A12" w:rsidRDefault="0051106F" w:rsidP="00497E67">
            <w:pPr>
              <w:widowControl w:val="0"/>
              <w:snapToGrid w:val="0"/>
              <w:ind w:left="0"/>
              <w:jc w:val="center"/>
              <w:rPr>
                <w:rFonts w:ascii="Century Gothic" w:hAnsi="Century Gothic"/>
                <w:kern w:val="8"/>
                <w:szCs w:val="20"/>
                <w:lang w:val="en-US" w:eastAsia="en-US"/>
              </w:rPr>
            </w:pPr>
          </w:p>
        </w:tc>
        <w:tc>
          <w:tcPr>
            <w:tcW w:w="256" w:type="dxa"/>
          </w:tcPr>
          <w:p w14:paraId="31A46A87" w14:textId="77777777" w:rsidR="0051106F" w:rsidRPr="00497E67" w:rsidDel="00B15A12" w:rsidRDefault="0051106F" w:rsidP="00497E67">
            <w:pPr>
              <w:widowControl w:val="0"/>
              <w:snapToGrid w:val="0"/>
              <w:ind w:left="0"/>
              <w:jc w:val="center"/>
              <w:rPr>
                <w:rFonts w:ascii="Century Gothic" w:hAnsi="Century Gothic"/>
                <w:kern w:val="8"/>
                <w:szCs w:val="20"/>
                <w:lang w:val="en-US" w:eastAsia="en-US"/>
              </w:rPr>
            </w:pPr>
          </w:p>
        </w:tc>
      </w:tr>
      <w:tr w:rsidR="0051106F" w:rsidRPr="00497E67" w14:paraId="7F0974A2" w14:textId="77777777" w:rsidTr="00385EDE">
        <w:trPr>
          <w:trHeight w:val="454"/>
        </w:trPr>
        <w:tc>
          <w:tcPr>
            <w:tcW w:w="1020" w:type="dxa"/>
            <w:vAlign w:val="center"/>
          </w:tcPr>
          <w:p w14:paraId="51B7EB72" w14:textId="77777777" w:rsidR="0051106F" w:rsidRPr="00497E67" w:rsidRDefault="0051106F" w:rsidP="00497E67">
            <w:pPr>
              <w:widowControl w:val="0"/>
              <w:snapToGrid w:val="0"/>
              <w:ind w:left="0"/>
              <w:jc w:val="center"/>
              <w:rPr>
                <w:rFonts w:ascii="Century Gothic" w:hAnsi="Century Gothic"/>
                <w:b/>
                <w:kern w:val="8"/>
                <w:szCs w:val="20"/>
                <w:lang w:val="en-US" w:eastAsia="en-US"/>
              </w:rPr>
            </w:pPr>
            <w:r w:rsidRPr="00497E67">
              <w:rPr>
                <w:rFonts w:ascii="Century Gothic" w:hAnsi="Century Gothic"/>
                <w:b/>
                <w:kern w:val="8"/>
                <w:szCs w:val="20"/>
                <w:lang w:val="en-US" w:eastAsia="en-US"/>
              </w:rPr>
              <w:t>Date:</w:t>
            </w:r>
          </w:p>
        </w:tc>
        <w:tc>
          <w:tcPr>
            <w:tcW w:w="3543" w:type="dxa"/>
            <w:tcBorders>
              <w:bottom w:val="single" w:sz="6" w:space="0" w:color="auto"/>
            </w:tcBorders>
            <w:vAlign w:val="center"/>
          </w:tcPr>
          <w:p w14:paraId="17D0505B"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284" w:type="dxa"/>
            <w:vAlign w:val="center"/>
          </w:tcPr>
          <w:p w14:paraId="2DA761AA"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992" w:type="dxa"/>
            <w:vAlign w:val="center"/>
          </w:tcPr>
          <w:p w14:paraId="095A8FDA" w14:textId="77777777" w:rsidR="0051106F" w:rsidRPr="00497E67" w:rsidDel="00B15A12" w:rsidRDefault="0051106F" w:rsidP="00497E67">
            <w:pPr>
              <w:widowControl w:val="0"/>
              <w:snapToGrid w:val="0"/>
              <w:ind w:left="0"/>
              <w:jc w:val="center"/>
              <w:rPr>
                <w:rFonts w:ascii="Century Gothic" w:hAnsi="Century Gothic"/>
                <w:b/>
                <w:kern w:val="8"/>
                <w:szCs w:val="20"/>
                <w:lang w:val="en-US" w:eastAsia="en-US"/>
              </w:rPr>
            </w:pPr>
            <w:r w:rsidRPr="00497E67">
              <w:rPr>
                <w:rFonts w:ascii="Century Gothic" w:hAnsi="Century Gothic"/>
                <w:b/>
                <w:kern w:val="8"/>
                <w:szCs w:val="20"/>
                <w:lang w:val="en-US" w:eastAsia="en-US"/>
              </w:rPr>
              <w:t>Date:</w:t>
            </w:r>
          </w:p>
        </w:tc>
        <w:tc>
          <w:tcPr>
            <w:tcW w:w="3544" w:type="dxa"/>
            <w:tcBorders>
              <w:bottom w:val="single" w:sz="6" w:space="0" w:color="auto"/>
            </w:tcBorders>
            <w:vAlign w:val="center"/>
          </w:tcPr>
          <w:p w14:paraId="724D508B" w14:textId="77777777" w:rsidR="0051106F" w:rsidRPr="00497E67" w:rsidDel="00B15A12" w:rsidRDefault="0051106F" w:rsidP="00497E67">
            <w:pPr>
              <w:widowControl w:val="0"/>
              <w:snapToGrid w:val="0"/>
              <w:ind w:left="0"/>
              <w:jc w:val="center"/>
              <w:rPr>
                <w:rFonts w:ascii="Century Gothic" w:hAnsi="Century Gothic"/>
                <w:kern w:val="8"/>
                <w:szCs w:val="20"/>
                <w:lang w:val="en-US" w:eastAsia="en-US"/>
              </w:rPr>
            </w:pPr>
          </w:p>
        </w:tc>
        <w:tc>
          <w:tcPr>
            <w:tcW w:w="256" w:type="dxa"/>
          </w:tcPr>
          <w:p w14:paraId="1B17E719" w14:textId="77777777" w:rsidR="0051106F" w:rsidRPr="00497E67" w:rsidDel="00B15A12" w:rsidRDefault="0051106F" w:rsidP="00497E67">
            <w:pPr>
              <w:widowControl w:val="0"/>
              <w:snapToGrid w:val="0"/>
              <w:ind w:left="0"/>
              <w:jc w:val="center"/>
              <w:rPr>
                <w:rFonts w:ascii="Century Gothic" w:hAnsi="Century Gothic"/>
                <w:kern w:val="8"/>
                <w:szCs w:val="20"/>
                <w:lang w:val="en-US" w:eastAsia="en-US"/>
              </w:rPr>
            </w:pPr>
          </w:p>
        </w:tc>
      </w:tr>
      <w:tr w:rsidR="0051106F" w:rsidRPr="00497E67" w14:paraId="2602F728" w14:textId="77777777" w:rsidTr="00385EDE">
        <w:trPr>
          <w:trHeight w:val="527"/>
        </w:trPr>
        <w:tc>
          <w:tcPr>
            <w:tcW w:w="1020" w:type="dxa"/>
            <w:vAlign w:val="center"/>
          </w:tcPr>
          <w:p w14:paraId="28CC60CA" w14:textId="77777777" w:rsidR="0051106F" w:rsidRPr="00497E67" w:rsidRDefault="0051106F" w:rsidP="00497E67">
            <w:pPr>
              <w:widowControl w:val="0"/>
              <w:snapToGrid w:val="0"/>
              <w:ind w:left="0"/>
              <w:jc w:val="center"/>
              <w:rPr>
                <w:rFonts w:ascii="Century Gothic" w:hAnsi="Century Gothic"/>
                <w:b/>
                <w:kern w:val="8"/>
                <w:szCs w:val="20"/>
                <w:lang w:val="en-US" w:eastAsia="en-US"/>
              </w:rPr>
            </w:pPr>
            <w:r w:rsidRPr="00497E67">
              <w:rPr>
                <w:rFonts w:ascii="Century Gothic" w:hAnsi="Century Gothic"/>
                <w:b/>
                <w:kern w:val="8"/>
                <w:szCs w:val="20"/>
                <w:lang w:val="en-US" w:eastAsia="en-US"/>
              </w:rPr>
              <w:t>Name:</w:t>
            </w:r>
          </w:p>
        </w:tc>
        <w:tc>
          <w:tcPr>
            <w:tcW w:w="3543" w:type="dxa"/>
            <w:tcBorders>
              <w:top w:val="single" w:sz="6" w:space="0" w:color="auto"/>
              <w:bottom w:val="single" w:sz="6" w:space="0" w:color="auto"/>
            </w:tcBorders>
            <w:vAlign w:val="center"/>
          </w:tcPr>
          <w:p w14:paraId="43A9FBA0"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284" w:type="dxa"/>
            <w:vAlign w:val="center"/>
          </w:tcPr>
          <w:p w14:paraId="6B270596"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992" w:type="dxa"/>
            <w:vAlign w:val="center"/>
          </w:tcPr>
          <w:p w14:paraId="530E2AE0" w14:textId="77777777" w:rsidR="0051106F" w:rsidRPr="00497E67" w:rsidRDefault="0051106F" w:rsidP="00497E67">
            <w:pPr>
              <w:widowControl w:val="0"/>
              <w:snapToGrid w:val="0"/>
              <w:ind w:left="0"/>
              <w:jc w:val="center"/>
              <w:rPr>
                <w:rFonts w:ascii="Century Gothic" w:hAnsi="Century Gothic"/>
                <w:b/>
                <w:kern w:val="8"/>
                <w:szCs w:val="20"/>
                <w:lang w:val="en-US" w:eastAsia="en-US"/>
              </w:rPr>
            </w:pPr>
            <w:r w:rsidRPr="00497E67">
              <w:rPr>
                <w:rFonts w:ascii="Century Gothic" w:hAnsi="Century Gothic"/>
                <w:b/>
                <w:kern w:val="8"/>
                <w:szCs w:val="20"/>
                <w:lang w:val="en-US" w:eastAsia="en-US"/>
              </w:rPr>
              <w:t>Name:</w:t>
            </w:r>
          </w:p>
        </w:tc>
        <w:tc>
          <w:tcPr>
            <w:tcW w:w="3544" w:type="dxa"/>
            <w:tcBorders>
              <w:top w:val="single" w:sz="6" w:space="0" w:color="auto"/>
              <w:bottom w:val="single" w:sz="6" w:space="0" w:color="auto"/>
            </w:tcBorders>
            <w:vAlign w:val="center"/>
          </w:tcPr>
          <w:p w14:paraId="618FB60E" w14:textId="77777777" w:rsidR="00140F49" w:rsidRPr="00497E67" w:rsidDel="00E22EB3" w:rsidRDefault="00140F49" w:rsidP="00497E67">
            <w:pPr>
              <w:widowControl w:val="0"/>
              <w:snapToGrid w:val="0"/>
              <w:ind w:left="0"/>
              <w:jc w:val="center"/>
              <w:rPr>
                <w:rFonts w:ascii="Century Gothic" w:hAnsi="Century Gothic"/>
                <w:kern w:val="8"/>
                <w:szCs w:val="20"/>
                <w:lang w:val="en-US" w:eastAsia="en-US"/>
              </w:rPr>
            </w:pPr>
          </w:p>
        </w:tc>
        <w:tc>
          <w:tcPr>
            <w:tcW w:w="256" w:type="dxa"/>
          </w:tcPr>
          <w:p w14:paraId="61481964" w14:textId="77777777" w:rsidR="0051106F" w:rsidRPr="00497E67" w:rsidDel="00E22EB3" w:rsidRDefault="0051106F" w:rsidP="00497E67">
            <w:pPr>
              <w:widowControl w:val="0"/>
              <w:snapToGrid w:val="0"/>
              <w:ind w:left="0"/>
              <w:jc w:val="center"/>
              <w:rPr>
                <w:rFonts w:ascii="Century Gothic" w:hAnsi="Century Gothic"/>
                <w:kern w:val="8"/>
                <w:szCs w:val="20"/>
                <w:lang w:val="en-US" w:eastAsia="en-US"/>
              </w:rPr>
            </w:pPr>
          </w:p>
        </w:tc>
      </w:tr>
      <w:tr w:rsidR="0051106F" w:rsidRPr="00497E67" w14:paraId="6AEFE7D4" w14:textId="77777777" w:rsidTr="00385EDE">
        <w:trPr>
          <w:trHeight w:val="454"/>
        </w:trPr>
        <w:tc>
          <w:tcPr>
            <w:tcW w:w="1020" w:type="dxa"/>
            <w:vAlign w:val="bottom"/>
          </w:tcPr>
          <w:p w14:paraId="5AD08D99"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tc>
        <w:tc>
          <w:tcPr>
            <w:tcW w:w="3543" w:type="dxa"/>
            <w:tcBorders>
              <w:top w:val="single" w:sz="6" w:space="0" w:color="auto"/>
              <w:bottom w:val="single" w:sz="6" w:space="0" w:color="auto"/>
            </w:tcBorders>
          </w:tcPr>
          <w:p w14:paraId="0DD51F25"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284" w:type="dxa"/>
          </w:tcPr>
          <w:p w14:paraId="44188BE2"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p w14:paraId="7CBB34D7" w14:textId="77777777" w:rsidR="0051106F" w:rsidRPr="00497E67" w:rsidRDefault="0051106F" w:rsidP="00497E67">
            <w:pPr>
              <w:widowControl w:val="0"/>
              <w:snapToGrid w:val="0"/>
              <w:ind w:left="0"/>
              <w:jc w:val="left"/>
              <w:rPr>
                <w:rFonts w:ascii="Century Gothic" w:hAnsi="Century Gothic"/>
                <w:kern w:val="8"/>
                <w:szCs w:val="20"/>
                <w:lang w:val="en-US" w:eastAsia="en-US"/>
              </w:rPr>
            </w:pPr>
          </w:p>
        </w:tc>
        <w:tc>
          <w:tcPr>
            <w:tcW w:w="992" w:type="dxa"/>
            <w:vAlign w:val="bottom"/>
          </w:tcPr>
          <w:p w14:paraId="34E710D8"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p w14:paraId="1F7E084F"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tc>
        <w:tc>
          <w:tcPr>
            <w:tcW w:w="3544" w:type="dxa"/>
            <w:tcBorders>
              <w:top w:val="single" w:sz="6" w:space="0" w:color="auto"/>
              <w:bottom w:val="single" w:sz="6" w:space="0" w:color="auto"/>
            </w:tcBorders>
          </w:tcPr>
          <w:p w14:paraId="4111905F"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p w14:paraId="59DC65E6"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p w14:paraId="773E1D24"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256" w:type="dxa"/>
          </w:tcPr>
          <w:p w14:paraId="24F0E032"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p w14:paraId="47D5AA37"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r>
      <w:tr w:rsidR="0051106F" w:rsidRPr="00497E67" w14:paraId="5D71773F" w14:textId="77777777" w:rsidTr="00385EDE">
        <w:trPr>
          <w:trHeight w:val="454"/>
        </w:trPr>
        <w:tc>
          <w:tcPr>
            <w:tcW w:w="1020" w:type="dxa"/>
            <w:vAlign w:val="bottom"/>
          </w:tcPr>
          <w:p w14:paraId="109DA6C8"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tc>
        <w:tc>
          <w:tcPr>
            <w:tcW w:w="3543" w:type="dxa"/>
            <w:tcBorders>
              <w:top w:val="single" w:sz="6" w:space="0" w:color="auto"/>
            </w:tcBorders>
          </w:tcPr>
          <w:p w14:paraId="0B13F664" w14:textId="77777777" w:rsidR="0051106F" w:rsidRPr="00497E67" w:rsidRDefault="0051106F" w:rsidP="00497E67">
            <w:pPr>
              <w:widowControl w:val="0"/>
              <w:snapToGrid w:val="0"/>
              <w:ind w:left="0"/>
              <w:jc w:val="center"/>
              <w:rPr>
                <w:rFonts w:ascii="Century Gothic" w:hAnsi="Century Gothic"/>
                <w:kern w:val="8"/>
                <w:szCs w:val="20"/>
                <w:lang w:val="en-US" w:eastAsia="en-US"/>
              </w:rPr>
            </w:pPr>
            <w:r w:rsidRPr="00497E67">
              <w:rPr>
                <w:rFonts w:ascii="Century Gothic" w:hAnsi="Century Gothic"/>
                <w:b/>
                <w:kern w:val="8"/>
                <w:szCs w:val="20"/>
                <w:lang w:val="en-US" w:eastAsia="en-US"/>
              </w:rPr>
              <w:t>Signature</w:t>
            </w:r>
          </w:p>
          <w:p w14:paraId="17E0027E"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p w14:paraId="07CC5D0A"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284" w:type="dxa"/>
          </w:tcPr>
          <w:p w14:paraId="461A0420"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p w14:paraId="6F1D2201" w14:textId="77777777" w:rsidR="0051106F" w:rsidRPr="00497E67" w:rsidRDefault="0051106F" w:rsidP="00497E67">
            <w:pPr>
              <w:widowControl w:val="0"/>
              <w:snapToGrid w:val="0"/>
              <w:ind w:left="0"/>
              <w:jc w:val="left"/>
              <w:rPr>
                <w:rFonts w:ascii="Century Gothic" w:hAnsi="Century Gothic"/>
                <w:kern w:val="8"/>
                <w:szCs w:val="20"/>
                <w:lang w:val="en-US" w:eastAsia="en-US"/>
              </w:rPr>
            </w:pPr>
          </w:p>
        </w:tc>
        <w:tc>
          <w:tcPr>
            <w:tcW w:w="992" w:type="dxa"/>
            <w:vAlign w:val="bottom"/>
          </w:tcPr>
          <w:p w14:paraId="4BAE6D29"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tc>
        <w:tc>
          <w:tcPr>
            <w:tcW w:w="3544" w:type="dxa"/>
            <w:tcBorders>
              <w:top w:val="single" w:sz="6" w:space="0" w:color="auto"/>
            </w:tcBorders>
          </w:tcPr>
          <w:p w14:paraId="7D9E8DD7" w14:textId="77777777" w:rsidR="0051106F" w:rsidRPr="00497E67" w:rsidRDefault="0051106F" w:rsidP="00497E67">
            <w:pPr>
              <w:widowControl w:val="0"/>
              <w:snapToGrid w:val="0"/>
              <w:ind w:left="0"/>
              <w:jc w:val="center"/>
              <w:rPr>
                <w:rFonts w:ascii="Century Gothic" w:hAnsi="Century Gothic"/>
                <w:kern w:val="8"/>
                <w:szCs w:val="20"/>
                <w:lang w:val="en-US" w:eastAsia="en-US"/>
              </w:rPr>
            </w:pPr>
            <w:r w:rsidRPr="00497E67">
              <w:rPr>
                <w:rFonts w:ascii="Century Gothic" w:hAnsi="Century Gothic"/>
                <w:b/>
                <w:kern w:val="8"/>
                <w:szCs w:val="20"/>
                <w:lang w:val="en-US" w:eastAsia="en-US"/>
              </w:rPr>
              <w:t>Signature</w:t>
            </w:r>
          </w:p>
        </w:tc>
        <w:tc>
          <w:tcPr>
            <w:tcW w:w="256" w:type="dxa"/>
          </w:tcPr>
          <w:p w14:paraId="46B46A0A"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p w14:paraId="1254E212"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r>
      <w:tr w:rsidR="0051106F" w:rsidRPr="00497E67" w14:paraId="6299C19A" w14:textId="77777777" w:rsidTr="00385EDE">
        <w:trPr>
          <w:trHeight w:val="454"/>
        </w:trPr>
        <w:tc>
          <w:tcPr>
            <w:tcW w:w="1020" w:type="dxa"/>
            <w:vAlign w:val="center"/>
          </w:tcPr>
          <w:p w14:paraId="64F89A41" w14:textId="77777777" w:rsidR="0051106F" w:rsidRPr="00497E67" w:rsidRDefault="0051106F" w:rsidP="00497E67">
            <w:pPr>
              <w:widowControl w:val="0"/>
              <w:snapToGrid w:val="0"/>
              <w:ind w:left="0"/>
              <w:jc w:val="center"/>
              <w:rPr>
                <w:rFonts w:ascii="Century Gothic" w:hAnsi="Century Gothic"/>
                <w:b/>
                <w:kern w:val="8"/>
                <w:szCs w:val="20"/>
                <w:lang w:val="en-US" w:eastAsia="en-US"/>
              </w:rPr>
            </w:pPr>
            <w:r w:rsidRPr="00497E67">
              <w:rPr>
                <w:rFonts w:ascii="Century Gothic" w:hAnsi="Century Gothic"/>
                <w:b/>
                <w:kern w:val="8"/>
                <w:szCs w:val="20"/>
                <w:lang w:val="en-US" w:eastAsia="en-US"/>
              </w:rPr>
              <w:t>Date:</w:t>
            </w:r>
          </w:p>
        </w:tc>
        <w:tc>
          <w:tcPr>
            <w:tcW w:w="3543" w:type="dxa"/>
            <w:tcBorders>
              <w:bottom w:val="single" w:sz="6" w:space="0" w:color="auto"/>
            </w:tcBorders>
            <w:vAlign w:val="center"/>
          </w:tcPr>
          <w:p w14:paraId="30429ECF"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284" w:type="dxa"/>
            <w:vAlign w:val="center"/>
          </w:tcPr>
          <w:p w14:paraId="06D333F5"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992" w:type="dxa"/>
            <w:vAlign w:val="center"/>
          </w:tcPr>
          <w:p w14:paraId="6F7CFFCA" w14:textId="77777777" w:rsidR="0051106F" w:rsidRPr="00497E67" w:rsidDel="00B15A12" w:rsidRDefault="0051106F" w:rsidP="00497E67">
            <w:pPr>
              <w:widowControl w:val="0"/>
              <w:snapToGrid w:val="0"/>
              <w:ind w:left="0"/>
              <w:jc w:val="center"/>
              <w:rPr>
                <w:rFonts w:ascii="Century Gothic" w:hAnsi="Century Gothic"/>
                <w:b/>
                <w:kern w:val="8"/>
                <w:szCs w:val="20"/>
                <w:lang w:val="en-US" w:eastAsia="en-US"/>
              </w:rPr>
            </w:pPr>
            <w:r w:rsidRPr="00497E67">
              <w:rPr>
                <w:rFonts w:ascii="Century Gothic" w:hAnsi="Century Gothic"/>
                <w:b/>
                <w:kern w:val="8"/>
                <w:szCs w:val="20"/>
                <w:lang w:val="en-US" w:eastAsia="en-US"/>
              </w:rPr>
              <w:t>Date:</w:t>
            </w:r>
          </w:p>
        </w:tc>
        <w:tc>
          <w:tcPr>
            <w:tcW w:w="3544" w:type="dxa"/>
            <w:tcBorders>
              <w:bottom w:val="single" w:sz="6" w:space="0" w:color="auto"/>
            </w:tcBorders>
            <w:vAlign w:val="center"/>
          </w:tcPr>
          <w:p w14:paraId="296DD4A8"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256" w:type="dxa"/>
          </w:tcPr>
          <w:p w14:paraId="7583F6A3"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r>
      <w:tr w:rsidR="0051106F" w:rsidRPr="00497E67" w14:paraId="55CE6568" w14:textId="77777777" w:rsidTr="00385EDE">
        <w:trPr>
          <w:trHeight w:val="454"/>
        </w:trPr>
        <w:tc>
          <w:tcPr>
            <w:tcW w:w="1020" w:type="dxa"/>
            <w:vAlign w:val="center"/>
          </w:tcPr>
          <w:p w14:paraId="3FA50A7C" w14:textId="77777777" w:rsidR="0051106F" w:rsidRPr="00497E67" w:rsidRDefault="0051106F" w:rsidP="00497E67">
            <w:pPr>
              <w:widowControl w:val="0"/>
              <w:snapToGrid w:val="0"/>
              <w:ind w:left="0"/>
              <w:jc w:val="center"/>
              <w:rPr>
                <w:rFonts w:ascii="Century Gothic" w:hAnsi="Century Gothic"/>
                <w:b/>
                <w:kern w:val="8"/>
                <w:szCs w:val="20"/>
                <w:lang w:val="en-US" w:eastAsia="en-US"/>
              </w:rPr>
            </w:pPr>
            <w:r w:rsidRPr="00497E67">
              <w:rPr>
                <w:rFonts w:ascii="Century Gothic" w:hAnsi="Century Gothic"/>
                <w:b/>
                <w:kern w:val="8"/>
                <w:szCs w:val="20"/>
                <w:lang w:val="en-US" w:eastAsia="en-US"/>
              </w:rPr>
              <w:t>Name:</w:t>
            </w:r>
          </w:p>
        </w:tc>
        <w:tc>
          <w:tcPr>
            <w:tcW w:w="3543" w:type="dxa"/>
            <w:tcBorders>
              <w:top w:val="single" w:sz="6" w:space="0" w:color="auto"/>
              <w:bottom w:val="single" w:sz="6" w:space="0" w:color="auto"/>
            </w:tcBorders>
            <w:vAlign w:val="center"/>
          </w:tcPr>
          <w:p w14:paraId="39901336"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284" w:type="dxa"/>
            <w:vAlign w:val="center"/>
          </w:tcPr>
          <w:p w14:paraId="673DC220"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992" w:type="dxa"/>
            <w:vAlign w:val="center"/>
          </w:tcPr>
          <w:p w14:paraId="474D38B7" w14:textId="77777777" w:rsidR="0051106F" w:rsidRPr="00497E67" w:rsidRDefault="0051106F" w:rsidP="00497E67">
            <w:pPr>
              <w:widowControl w:val="0"/>
              <w:snapToGrid w:val="0"/>
              <w:ind w:left="0"/>
              <w:jc w:val="center"/>
              <w:rPr>
                <w:rFonts w:ascii="Century Gothic" w:hAnsi="Century Gothic"/>
                <w:b/>
                <w:kern w:val="8"/>
                <w:szCs w:val="20"/>
                <w:lang w:val="en-US" w:eastAsia="en-US"/>
              </w:rPr>
            </w:pPr>
            <w:r w:rsidRPr="00497E67">
              <w:rPr>
                <w:rFonts w:ascii="Century Gothic" w:hAnsi="Century Gothic"/>
                <w:b/>
                <w:kern w:val="8"/>
                <w:szCs w:val="20"/>
                <w:lang w:val="en-US" w:eastAsia="en-US"/>
              </w:rPr>
              <w:t>Name:</w:t>
            </w:r>
          </w:p>
        </w:tc>
        <w:tc>
          <w:tcPr>
            <w:tcW w:w="3544" w:type="dxa"/>
            <w:tcBorders>
              <w:top w:val="single" w:sz="6" w:space="0" w:color="auto"/>
              <w:bottom w:val="single" w:sz="6" w:space="0" w:color="auto"/>
            </w:tcBorders>
            <w:vAlign w:val="center"/>
          </w:tcPr>
          <w:p w14:paraId="78859E51"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256" w:type="dxa"/>
          </w:tcPr>
          <w:p w14:paraId="39178176"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r>
      <w:tr w:rsidR="0051106F" w:rsidRPr="00497E67" w14:paraId="33EA1FFC" w14:textId="77777777" w:rsidTr="00385EDE">
        <w:trPr>
          <w:trHeight w:val="454"/>
        </w:trPr>
        <w:tc>
          <w:tcPr>
            <w:tcW w:w="1020" w:type="dxa"/>
            <w:vAlign w:val="bottom"/>
          </w:tcPr>
          <w:p w14:paraId="6A1522F1"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p w14:paraId="47EA616D"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tc>
        <w:tc>
          <w:tcPr>
            <w:tcW w:w="3543" w:type="dxa"/>
            <w:tcBorders>
              <w:top w:val="single" w:sz="6" w:space="0" w:color="auto"/>
              <w:bottom w:val="single" w:sz="6" w:space="0" w:color="auto"/>
            </w:tcBorders>
          </w:tcPr>
          <w:p w14:paraId="05A85F54" w14:textId="77777777" w:rsidR="0051106F" w:rsidRPr="00497E67" w:rsidRDefault="0051106F" w:rsidP="00497E67">
            <w:pPr>
              <w:widowControl w:val="0"/>
              <w:snapToGrid w:val="0"/>
              <w:ind w:left="0"/>
              <w:jc w:val="left"/>
              <w:rPr>
                <w:rFonts w:ascii="Century Gothic" w:hAnsi="Century Gothic"/>
                <w:kern w:val="8"/>
                <w:szCs w:val="20"/>
                <w:lang w:val="en-US" w:eastAsia="en-US"/>
              </w:rPr>
            </w:pPr>
          </w:p>
        </w:tc>
        <w:tc>
          <w:tcPr>
            <w:tcW w:w="284" w:type="dxa"/>
          </w:tcPr>
          <w:p w14:paraId="275DCCFE" w14:textId="77777777" w:rsidR="0051106F" w:rsidRPr="00497E67" w:rsidRDefault="0051106F" w:rsidP="00497E67">
            <w:pPr>
              <w:widowControl w:val="0"/>
              <w:snapToGrid w:val="0"/>
              <w:ind w:left="0"/>
              <w:jc w:val="left"/>
              <w:rPr>
                <w:rFonts w:ascii="Century Gothic" w:hAnsi="Century Gothic"/>
                <w:kern w:val="8"/>
                <w:szCs w:val="20"/>
                <w:lang w:val="en-US" w:eastAsia="en-US"/>
              </w:rPr>
            </w:pPr>
          </w:p>
        </w:tc>
        <w:tc>
          <w:tcPr>
            <w:tcW w:w="992" w:type="dxa"/>
            <w:vAlign w:val="bottom"/>
          </w:tcPr>
          <w:p w14:paraId="548DFDF2"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p w14:paraId="6654064D"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tc>
        <w:tc>
          <w:tcPr>
            <w:tcW w:w="3544" w:type="dxa"/>
            <w:tcBorders>
              <w:top w:val="single" w:sz="6" w:space="0" w:color="auto"/>
              <w:bottom w:val="single" w:sz="6" w:space="0" w:color="auto"/>
            </w:tcBorders>
          </w:tcPr>
          <w:p w14:paraId="4082AC90"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p w14:paraId="7022DC10"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p w14:paraId="04614428"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c>
          <w:tcPr>
            <w:tcW w:w="256" w:type="dxa"/>
          </w:tcPr>
          <w:p w14:paraId="22806D34"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r>
      <w:tr w:rsidR="0051106F" w:rsidRPr="00497E67" w14:paraId="4E64C846" w14:textId="77777777" w:rsidTr="00385EDE">
        <w:trPr>
          <w:trHeight w:val="454"/>
        </w:trPr>
        <w:tc>
          <w:tcPr>
            <w:tcW w:w="1020" w:type="dxa"/>
          </w:tcPr>
          <w:p w14:paraId="37D9D3F3"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tc>
        <w:tc>
          <w:tcPr>
            <w:tcW w:w="3543" w:type="dxa"/>
            <w:tcBorders>
              <w:top w:val="single" w:sz="6" w:space="0" w:color="auto"/>
            </w:tcBorders>
          </w:tcPr>
          <w:p w14:paraId="3AA4DD1B" w14:textId="77777777" w:rsidR="0051106F" w:rsidRPr="00497E67" w:rsidRDefault="0051106F" w:rsidP="00497E67">
            <w:pPr>
              <w:widowControl w:val="0"/>
              <w:snapToGrid w:val="0"/>
              <w:ind w:left="0"/>
              <w:jc w:val="center"/>
              <w:rPr>
                <w:rFonts w:ascii="Century Gothic" w:hAnsi="Century Gothic"/>
                <w:kern w:val="8"/>
                <w:szCs w:val="20"/>
                <w:lang w:val="en-US" w:eastAsia="en-US"/>
              </w:rPr>
            </w:pPr>
            <w:r w:rsidRPr="00497E67">
              <w:rPr>
                <w:rFonts w:ascii="Century Gothic" w:hAnsi="Century Gothic"/>
                <w:b/>
                <w:kern w:val="8"/>
                <w:szCs w:val="20"/>
                <w:lang w:val="en-US" w:eastAsia="en-US"/>
              </w:rPr>
              <w:t>Signature</w:t>
            </w:r>
          </w:p>
        </w:tc>
        <w:tc>
          <w:tcPr>
            <w:tcW w:w="284" w:type="dxa"/>
          </w:tcPr>
          <w:p w14:paraId="61C327C1" w14:textId="77777777" w:rsidR="0051106F" w:rsidRPr="00497E67" w:rsidRDefault="0051106F" w:rsidP="00497E67">
            <w:pPr>
              <w:widowControl w:val="0"/>
              <w:snapToGrid w:val="0"/>
              <w:ind w:left="0"/>
              <w:jc w:val="left"/>
              <w:rPr>
                <w:rFonts w:ascii="Century Gothic" w:hAnsi="Century Gothic"/>
                <w:kern w:val="8"/>
                <w:szCs w:val="20"/>
                <w:lang w:val="en-US" w:eastAsia="en-US"/>
              </w:rPr>
            </w:pPr>
          </w:p>
        </w:tc>
        <w:tc>
          <w:tcPr>
            <w:tcW w:w="992" w:type="dxa"/>
          </w:tcPr>
          <w:p w14:paraId="16D8F3E1" w14:textId="77777777" w:rsidR="0051106F" w:rsidRPr="00497E67" w:rsidRDefault="0051106F" w:rsidP="00497E67">
            <w:pPr>
              <w:widowControl w:val="0"/>
              <w:snapToGrid w:val="0"/>
              <w:ind w:left="0"/>
              <w:jc w:val="left"/>
              <w:rPr>
                <w:rFonts w:ascii="Century Gothic" w:hAnsi="Century Gothic"/>
                <w:b/>
                <w:kern w:val="8"/>
                <w:szCs w:val="20"/>
                <w:lang w:val="en-US" w:eastAsia="en-US"/>
              </w:rPr>
            </w:pPr>
          </w:p>
        </w:tc>
        <w:tc>
          <w:tcPr>
            <w:tcW w:w="3544" w:type="dxa"/>
            <w:tcBorders>
              <w:top w:val="single" w:sz="6" w:space="0" w:color="auto"/>
            </w:tcBorders>
          </w:tcPr>
          <w:p w14:paraId="1C10AD45" w14:textId="77777777" w:rsidR="0051106F" w:rsidRPr="00497E67" w:rsidRDefault="0051106F" w:rsidP="00497E67">
            <w:pPr>
              <w:widowControl w:val="0"/>
              <w:snapToGrid w:val="0"/>
              <w:ind w:left="0"/>
              <w:jc w:val="center"/>
              <w:rPr>
                <w:rFonts w:ascii="Century Gothic" w:hAnsi="Century Gothic"/>
                <w:kern w:val="8"/>
                <w:szCs w:val="20"/>
                <w:lang w:val="en-US" w:eastAsia="en-US"/>
              </w:rPr>
            </w:pPr>
            <w:r w:rsidRPr="00497E67">
              <w:rPr>
                <w:rFonts w:ascii="Century Gothic" w:hAnsi="Century Gothic"/>
                <w:b/>
                <w:kern w:val="8"/>
                <w:szCs w:val="20"/>
                <w:lang w:val="en-US" w:eastAsia="en-US"/>
              </w:rPr>
              <w:t>Signature</w:t>
            </w:r>
          </w:p>
        </w:tc>
        <w:tc>
          <w:tcPr>
            <w:tcW w:w="256" w:type="dxa"/>
          </w:tcPr>
          <w:p w14:paraId="46D40230" w14:textId="77777777" w:rsidR="0051106F" w:rsidRPr="00497E67" w:rsidRDefault="0051106F" w:rsidP="00497E67">
            <w:pPr>
              <w:widowControl w:val="0"/>
              <w:snapToGrid w:val="0"/>
              <w:ind w:left="0"/>
              <w:jc w:val="center"/>
              <w:rPr>
                <w:rFonts w:ascii="Century Gothic" w:hAnsi="Century Gothic"/>
                <w:kern w:val="8"/>
                <w:szCs w:val="20"/>
                <w:lang w:val="en-US" w:eastAsia="en-US"/>
              </w:rPr>
            </w:pPr>
          </w:p>
        </w:tc>
      </w:tr>
    </w:tbl>
    <w:p w14:paraId="0B64014C" w14:textId="77777777" w:rsidR="00DB6D48" w:rsidRPr="00497E67" w:rsidRDefault="00DB6D48" w:rsidP="00497E67">
      <w:pPr>
        <w:pStyle w:val="Retrait1"/>
        <w:widowControl w:val="0"/>
        <w:snapToGrid w:val="0"/>
        <w:spacing w:before="0" w:after="0"/>
        <w:ind w:left="142"/>
        <w:rPr>
          <w:rFonts w:ascii="Century Gothic" w:hAnsi="Century Gothic"/>
          <w:b/>
          <w:lang w:val="en-GB"/>
        </w:rPr>
      </w:pPr>
    </w:p>
    <w:p w14:paraId="16926840" w14:textId="77777777" w:rsidR="002D10B2" w:rsidRDefault="002D10B2" w:rsidP="00497E67">
      <w:pPr>
        <w:pStyle w:val="Retrait1"/>
        <w:widowControl w:val="0"/>
        <w:snapToGrid w:val="0"/>
        <w:spacing w:before="0" w:after="0"/>
        <w:ind w:left="142"/>
        <w:rPr>
          <w:rFonts w:ascii="Century Gothic" w:hAnsi="Century Gothic"/>
          <w:b/>
          <w:lang w:val="en-GB"/>
        </w:rPr>
      </w:pPr>
    </w:p>
    <w:p w14:paraId="09B6161A" w14:textId="77777777" w:rsidR="00AB6B06" w:rsidRPr="00497E67" w:rsidRDefault="00AB6B06" w:rsidP="00AB6B06">
      <w:pPr>
        <w:pStyle w:val="Retrait1"/>
        <w:widowControl w:val="0"/>
        <w:snapToGrid w:val="0"/>
        <w:spacing w:before="0" w:after="0"/>
        <w:ind w:left="0"/>
        <w:rPr>
          <w:rFonts w:ascii="Century Gothic" w:hAnsi="Century Gothic"/>
          <w:b/>
          <w:lang w:val="en-GB"/>
        </w:rPr>
      </w:pPr>
    </w:p>
    <w:p w14:paraId="297A956D" w14:textId="77777777" w:rsidR="00AB6B06" w:rsidRPr="00F62AE3" w:rsidRDefault="00AB6B06" w:rsidP="00AB6B06">
      <w:pPr>
        <w:pStyle w:val="FaureciaAnlagenberschrift"/>
        <w:rPr>
          <w:lang w:val="en-US"/>
        </w:rPr>
      </w:pPr>
      <w:r w:rsidRPr="00F62AE3">
        <w:rPr>
          <w:lang w:val="en-US"/>
        </w:rPr>
        <w:t xml:space="preserve">Appendix A: Declaration of Participation </w:t>
      </w:r>
    </w:p>
    <w:p w14:paraId="5EC32FFE" w14:textId="77777777" w:rsidR="000F356E" w:rsidRPr="00112BCA" w:rsidRDefault="000F356E" w:rsidP="000F356E">
      <w:pPr>
        <w:pStyle w:val="BodyTextIndent"/>
        <w:widowControl w:val="0"/>
        <w:snapToGrid w:val="0"/>
        <w:ind w:left="0"/>
        <w:rPr>
          <w:rFonts w:ascii="Century Gothic" w:hAnsi="Century Gothic"/>
          <w:snapToGrid w:val="0"/>
          <w:lang w:val="fr-FR"/>
        </w:rPr>
      </w:pPr>
    </w:p>
    <w:tbl>
      <w:tblPr>
        <w:tblW w:w="972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20"/>
      </w:tblGrid>
      <w:tr w:rsidR="000F356E" w:rsidRPr="00ED081A" w14:paraId="1B63BD12" w14:textId="77777777" w:rsidTr="00AC3B20">
        <w:trPr>
          <w:cantSplit/>
          <w:trHeight w:val="1232"/>
        </w:trPr>
        <w:tc>
          <w:tcPr>
            <w:tcW w:w="9720" w:type="dxa"/>
          </w:tcPr>
          <w:p w14:paraId="0115025D" w14:textId="77777777" w:rsidR="000F356E" w:rsidRDefault="000F356E" w:rsidP="000F356E">
            <w:pPr>
              <w:pStyle w:val="FaureciaText"/>
              <w:snapToGrid w:val="0"/>
              <w:spacing w:before="0" w:after="0"/>
              <w:rPr>
                <w:rFonts w:ascii="Century Gothic" w:hAnsi="Century Gothic"/>
                <w:szCs w:val="20"/>
                <w:lang w:val="en-US"/>
              </w:rPr>
            </w:pPr>
          </w:p>
          <w:p w14:paraId="1E084A28" w14:textId="77777777" w:rsidR="000F356E" w:rsidRPr="00112BCA" w:rsidRDefault="000F356E" w:rsidP="000F356E">
            <w:pPr>
              <w:pStyle w:val="FaureciaText"/>
              <w:snapToGrid w:val="0"/>
              <w:spacing w:before="0" w:after="0"/>
              <w:rPr>
                <w:rFonts w:ascii="Century Gothic" w:hAnsi="Century Gothic"/>
                <w:szCs w:val="20"/>
                <w:lang w:val="en-US"/>
              </w:rPr>
            </w:pPr>
            <w:r w:rsidRPr="00112BCA">
              <w:rPr>
                <w:rFonts w:ascii="Century Gothic" w:hAnsi="Century Gothic"/>
                <w:szCs w:val="20"/>
                <w:lang w:val="en-US"/>
              </w:rPr>
              <w:t>[</w:t>
            </w:r>
            <w:r w:rsidRPr="00112BCA">
              <w:rPr>
                <w:rFonts w:ascii="Century Gothic" w:hAnsi="Century Gothic"/>
                <w:smallCaps/>
                <w:szCs w:val="20"/>
                <w:lang w:val="en-US"/>
              </w:rPr>
              <w:t>Company Name</w:t>
            </w:r>
            <w:r w:rsidRPr="00112BCA">
              <w:rPr>
                <w:rFonts w:ascii="Century Gothic" w:hAnsi="Century Gothic"/>
                <w:caps/>
                <w:szCs w:val="20"/>
                <w:lang w:val="en-US"/>
              </w:rPr>
              <w:t>]</w:t>
            </w:r>
          </w:p>
          <w:p w14:paraId="3F11A5FE" w14:textId="77777777" w:rsidR="000F356E" w:rsidRPr="00112BCA" w:rsidRDefault="000F356E" w:rsidP="000F356E">
            <w:pPr>
              <w:pStyle w:val="FaureciaText"/>
              <w:snapToGrid w:val="0"/>
              <w:spacing w:before="0" w:after="0"/>
              <w:rPr>
                <w:rFonts w:ascii="Century Gothic" w:hAnsi="Century Gothic"/>
                <w:szCs w:val="20"/>
                <w:lang w:val="en-US"/>
              </w:rPr>
            </w:pPr>
            <w:r w:rsidRPr="00112BCA">
              <w:rPr>
                <w:rFonts w:ascii="Century Gothic" w:hAnsi="Century Gothic"/>
                <w:caps/>
                <w:szCs w:val="20"/>
                <w:lang w:val="en-US"/>
              </w:rPr>
              <w:t>[</w:t>
            </w:r>
            <w:r w:rsidRPr="00112BCA">
              <w:rPr>
                <w:rFonts w:ascii="Century Gothic" w:hAnsi="Century Gothic"/>
                <w:smallCaps/>
                <w:szCs w:val="20"/>
                <w:lang w:val="en-US"/>
              </w:rPr>
              <w:t>Address</w:t>
            </w:r>
            <w:r w:rsidRPr="00112BCA">
              <w:rPr>
                <w:rFonts w:ascii="Century Gothic" w:hAnsi="Century Gothic"/>
                <w:szCs w:val="20"/>
                <w:lang w:val="en-US"/>
              </w:rPr>
              <w:t>]</w:t>
            </w:r>
          </w:p>
          <w:p w14:paraId="2319CEDD" w14:textId="77777777" w:rsidR="000F356E" w:rsidRPr="00112BCA" w:rsidRDefault="000F356E" w:rsidP="000F356E">
            <w:pPr>
              <w:pStyle w:val="FaureciaText"/>
              <w:snapToGrid w:val="0"/>
              <w:spacing w:before="0" w:after="0"/>
              <w:rPr>
                <w:rFonts w:ascii="Century Gothic" w:hAnsi="Century Gothic"/>
                <w:szCs w:val="20"/>
                <w:lang w:val="en-US"/>
              </w:rPr>
            </w:pPr>
            <w:r w:rsidRPr="00112BCA">
              <w:rPr>
                <w:rFonts w:ascii="Century Gothic" w:hAnsi="Century Gothic"/>
                <w:szCs w:val="20"/>
                <w:lang w:val="en-US"/>
              </w:rPr>
              <w:t>[</w:t>
            </w:r>
            <w:r w:rsidRPr="00112BCA">
              <w:rPr>
                <w:rFonts w:ascii="Century Gothic" w:hAnsi="Century Gothic"/>
                <w:smallCaps/>
                <w:szCs w:val="20"/>
                <w:lang w:val="en-US"/>
              </w:rPr>
              <w:t>Country</w:t>
            </w:r>
            <w:r w:rsidRPr="00112BCA">
              <w:rPr>
                <w:rFonts w:ascii="Century Gothic" w:hAnsi="Century Gothic"/>
                <w:szCs w:val="20"/>
                <w:lang w:val="en-US"/>
              </w:rPr>
              <w:t>]</w:t>
            </w:r>
          </w:p>
          <w:p w14:paraId="3021BE51" w14:textId="77777777" w:rsidR="000F356E" w:rsidRPr="00112BCA" w:rsidRDefault="000F356E" w:rsidP="000F356E">
            <w:pPr>
              <w:pStyle w:val="FaureciaText"/>
              <w:snapToGrid w:val="0"/>
              <w:spacing w:before="0" w:after="0"/>
              <w:rPr>
                <w:rFonts w:ascii="Century Gothic" w:hAnsi="Century Gothic"/>
                <w:smallCaps/>
                <w:szCs w:val="20"/>
                <w:lang w:val="en-US"/>
              </w:rPr>
            </w:pPr>
            <w:r w:rsidRPr="00112BCA">
              <w:rPr>
                <w:rFonts w:ascii="Century Gothic" w:hAnsi="Century Gothic"/>
                <w:szCs w:val="20"/>
                <w:lang w:val="en-US"/>
              </w:rPr>
              <w:t>[</w:t>
            </w:r>
            <w:r w:rsidRPr="00112BCA">
              <w:rPr>
                <w:rFonts w:ascii="Century Gothic" w:hAnsi="Century Gothic"/>
                <w:smallCaps/>
                <w:szCs w:val="20"/>
                <w:lang w:val="en-US"/>
              </w:rPr>
              <w:t>Company Register]</w:t>
            </w:r>
          </w:p>
          <w:p w14:paraId="198EEE96" w14:textId="77777777" w:rsidR="000F356E" w:rsidRPr="00112BCA" w:rsidRDefault="000F356E" w:rsidP="000F356E">
            <w:pPr>
              <w:pStyle w:val="FaureciaText"/>
              <w:snapToGrid w:val="0"/>
              <w:spacing w:before="0" w:after="0"/>
              <w:jc w:val="right"/>
              <w:rPr>
                <w:rFonts w:ascii="Century Gothic" w:hAnsi="Century Gothic"/>
                <w:szCs w:val="20"/>
                <w:lang w:val="en-US"/>
              </w:rPr>
            </w:pPr>
            <w:r w:rsidRPr="00112BCA">
              <w:rPr>
                <w:rFonts w:ascii="Century Gothic" w:hAnsi="Century Gothic"/>
                <w:szCs w:val="20"/>
                <w:lang w:val="en-US"/>
              </w:rPr>
              <w:t>(in the following referred to as "</w:t>
            </w:r>
            <w:r w:rsidRPr="000F356E">
              <w:rPr>
                <w:rFonts w:ascii="Century Gothic" w:hAnsi="Century Gothic"/>
                <w:b/>
                <w:szCs w:val="20"/>
                <w:lang w:val="en-US"/>
              </w:rPr>
              <w:t>Plant</w:t>
            </w:r>
            <w:r w:rsidRPr="00112BCA">
              <w:rPr>
                <w:rFonts w:ascii="Century Gothic" w:hAnsi="Century Gothic"/>
                <w:szCs w:val="20"/>
                <w:lang w:val="en-US"/>
              </w:rPr>
              <w:t>“)</w:t>
            </w:r>
          </w:p>
        </w:tc>
      </w:tr>
    </w:tbl>
    <w:p w14:paraId="5C592771" w14:textId="77777777" w:rsidR="000F356E" w:rsidRPr="00112BCA" w:rsidRDefault="000F356E" w:rsidP="000F356E">
      <w:pPr>
        <w:pStyle w:val="FaureciaText"/>
        <w:snapToGrid w:val="0"/>
        <w:spacing w:before="0" w:after="0"/>
        <w:ind w:left="0"/>
        <w:jc w:val="center"/>
        <w:rPr>
          <w:rFonts w:ascii="Century Gothic" w:hAnsi="Century Gothic"/>
          <w:b/>
          <w:color w:val="000080"/>
          <w:szCs w:val="20"/>
          <w:lang w:val="en-US"/>
        </w:rPr>
      </w:pPr>
    </w:p>
    <w:p w14:paraId="634AF3F7" w14:textId="77777777" w:rsidR="000F356E" w:rsidRDefault="000F356E" w:rsidP="000F356E">
      <w:pPr>
        <w:pStyle w:val="FaureciaPrambelberschrift"/>
        <w:snapToGrid w:val="0"/>
        <w:spacing w:before="0" w:after="0"/>
        <w:rPr>
          <w:rFonts w:ascii="Century Gothic" w:hAnsi="Century Gothic"/>
          <w:szCs w:val="20"/>
          <w:lang w:val="en-US"/>
        </w:rPr>
      </w:pPr>
      <w:r w:rsidRPr="00112BCA">
        <w:rPr>
          <w:rFonts w:ascii="Century Gothic" w:hAnsi="Century Gothic"/>
          <w:szCs w:val="20"/>
          <w:lang w:val="en-US"/>
        </w:rPr>
        <w:t>Preamble</w:t>
      </w:r>
    </w:p>
    <w:p w14:paraId="4D7E235F" w14:textId="77777777" w:rsidR="000F356E" w:rsidRPr="000F356E" w:rsidRDefault="000F356E" w:rsidP="000F356E">
      <w:pPr>
        <w:pStyle w:val="FaureciaPreamble"/>
        <w:numPr>
          <w:ilvl w:val="0"/>
          <w:numId w:val="0"/>
        </w:numPr>
        <w:spacing w:before="0" w:after="0"/>
        <w:ind w:left="284"/>
      </w:pPr>
    </w:p>
    <w:p w14:paraId="7B1FC8C7" w14:textId="77777777" w:rsidR="000F356E" w:rsidRPr="00112BCA" w:rsidRDefault="000F356E" w:rsidP="000F356E">
      <w:pPr>
        <w:pStyle w:val="FaureciaPreamble"/>
        <w:numPr>
          <w:ilvl w:val="0"/>
          <w:numId w:val="31"/>
        </w:numPr>
        <w:snapToGrid w:val="0"/>
        <w:spacing w:before="0" w:after="0"/>
        <w:rPr>
          <w:rFonts w:ascii="Century Gothic" w:hAnsi="Century Gothic"/>
          <w:szCs w:val="20"/>
        </w:rPr>
      </w:pPr>
      <w:r w:rsidRPr="00112BCA">
        <w:rPr>
          <w:rFonts w:ascii="Century Gothic" w:hAnsi="Century Gothic"/>
          <w:szCs w:val="20"/>
        </w:rPr>
        <w:t xml:space="preserve">With this declaration of adherence the Plant declares its participation as set forth in Article 1 of the Letter of Nomination entered into between </w:t>
      </w:r>
      <w:r w:rsidRPr="00112BCA">
        <w:rPr>
          <w:rFonts w:ascii="Century Gothic" w:hAnsi="Century Gothic"/>
          <w:bCs/>
          <w:color w:val="000000"/>
          <w:szCs w:val="20"/>
        </w:rPr>
        <w:t xml:space="preserve">FAURECIA INTERIORS PARDUBICE S.R.O. and COVESTRO DEUTSCHLAND A.G. on [date] </w:t>
      </w:r>
      <w:r w:rsidRPr="00112BCA">
        <w:rPr>
          <w:rFonts w:ascii="Century Gothic" w:hAnsi="Century Gothic"/>
          <w:szCs w:val="20"/>
        </w:rPr>
        <w:t>(the "</w:t>
      </w:r>
      <w:r w:rsidRPr="00112BCA">
        <w:rPr>
          <w:rFonts w:ascii="Century Gothic" w:hAnsi="Century Gothic"/>
          <w:b/>
          <w:szCs w:val="20"/>
        </w:rPr>
        <w:t>LON</w:t>
      </w:r>
      <w:r w:rsidRPr="00112BCA">
        <w:rPr>
          <w:rFonts w:ascii="Century Gothic" w:hAnsi="Century Gothic"/>
          <w:szCs w:val="20"/>
        </w:rPr>
        <w:t xml:space="preserve">"). </w:t>
      </w:r>
    </w:p>
    <w:p w14:paraId="0D666F42" w14:textId="77777777" w:rsidR="000F356E" w:rsidRDefault="000F356E" w:rsidP="000F356E">
      <w:pPr>
        <w:pStyle w:val="FaureciaPreamble"/>
        <w:numPr>
          <w:ilvl w:val="0"/>
          <w:numId w:val="0"/>
        </w:numPr>
        <w:snapToGrid w:val="0"/>
        <w:spacing w:before="0" w:after="0"/>
        <w:ind w:left="284"/>
        <w:rPr>
          <w:rFonts w:ascii="Century Gothic" w:hAnsi="Century Gothic"/>
          <w:szCs w:val="20"/>
        </w:rPr>
      </w:pPr>
    </w:p>
    <w:p w14:paraId="2DC6FF49" w14:textId="259A5B0B" w:rsidR="000F356E" w:rsidRDefault="000F356E" w:rsidP="000F356E">
      <w:pPr>
        <w:pStyle w:val="FaureciaPreamble"/>
        <w:numPr>
          <w:ilvl w:val="0"/>
          <w:numId w:val="31"/>
        </w:numPr>
        <w:snapToGrid w:val="0"/>
        <w:spacing w:before="0" w:after="0"/>
        <w:rPr>
          <w:rFonts w:ascii="Century Gothic" w:hAnsi="Century Gothic"/>
          <w:szCs w:val="20"/>
        </w:rPr>
      </w:pPr>
      <w:r w:rsidRPr="00112BCA">
        <w:rPr>
          <w:rFonts w:ascii="Century Gothic" w:hAnsi="Century Gothic"/>
          <w:szCs w:val="20"/>
        </w:rPr>
        <w:t>In the LON, the Contractual Parties have defined the basis of the serial delivery of Material in the frame of the Program. However, the Supplying Plant and the Receiving Plant shall execute the actual deliveries. Even though the Plant is no Contractual Party to the LON, the provisions of the LON shall be binding for the Plant, too. Therefore, the Plant shall join the respective Principal Party as Contractual Party of the LON. “</w:t>
      </w:r>
      <w:r w:rsidRPr="00112BCA">
        <w:rPr>
          <w:rFonts w:ascii="Century Gothic" w:hAnsi="Century Gothic"/>
          <w:b/>
          <w:szCs w:val="20"/>
        </w:rPr>
        <w:t>Principal Party</w:t>
      </w:r>
      <w:r w:rsidRPr="00112BCA">
        <w:rPr>
          <w:rFonts w:ascii="Century Gothic" w:hAnsi="Century Gothic"/>
          <w:b/>
          <w:smallCaps/>
          <w:szCs w:val="20"/>
        </w:rPr>
        <w:t>”</w:t>
      </w:r>
      <w:r w:rsidRPr="00112BCA">
        <w:rPr>
          <w:rFonts w:ascii="Century Gothic" w:hAnsi="Century Gothic"/>
          <w:szCs w:val="20"/>
        </w:rPr>
        <w:t xml:space="preserve"> shall be for the Supplying Plant, the Supplier and for the Receiving Plant, the Company.</w:t>
      </w:r>
    </w:p>
    <w:p w14:paraId="463C51DC" w14:textId="77777777" w:rsidR="000F356E" w:rsidRPr="00AC3B20" w:rsidRDefault="000F356E" w:rsidP="000F356E">
      <w:pPr>
        <w:pStyle w:val="ListParagraph"/>
        <w:rPr>
          <w:rFonts w:ascii="Century Gothic" w:hAnsi="Century Gothic"/>
          <w:szCs w:val="20"/>
          <w:lang w:val="en-US"/>
        </w:rPr>
      </w:pPr>
    </w:p>
    <w:p w14:paraId="131D438F" w14:textId="77777777" w:rsidR="000F356E" w:rsidRDefault="000F356E" w:rsidP="000F356E">
      <w:pPr>
        <w:pStyle w:val="FaureciaPrambelberschrift"/>
        <w:snapToGrid w:val="0"/>
        <w:spacing w:before="0" w:after="0"/>
        <w:rPr>
          <w:rFonts w:ascii="Century Gothic" w:hAnsi="Century Gothic"/>
          <w:szCs w:val="20"/>
          <w:lang w:val="en-US"/>
        </w:rPr>
      </w:pPr>
      <w:r w:rsidRPr="00112BCA">
        <w:rPr>
          <w:rFonts w:ascii="Century Gothic" w:hAnsi="Century Gothic"/>
          <w:szCs w:val="20"/>
          <w:lang w:val="en-US"/>
        </w:rPr>
        <w:t>Declaration</w:t>
      </w:r>
    </w:p>
    <w:p w14:paraId="64B5883C" w14:textId="77777777" w:rsidR="000F356E" w:rsidRPr="000F356E" w:rsidRDefault="000F356E" w:rsidP="000F356E">
      <w:pPr>
        <w:pStyle w:val="FaureciaPreamble"/>
        <w:numPr>
          <w:ilvl w:val="0"/>
          <w:numId w:val="0"/>
        </w:numPr>
        <w:spacing w:before="0" w:after="0"/>
        <w:ind w:left="284"/>
      </w:pPr>
    </w:p>
    <w:p w14:paraId="233843FC" w14:textId="77777777" w:rsidR="000F356E" w:rsidRPr="00112BCA" w:rsidRDefault="000F356E" w:rsidP="000F356E">
      <w:pPr>
        <w:pStyle w:val="FaureciaText"/>
        <w:numPr>
          <w:ilvl w:val="0"/>
          <w:numId w:val="32"/>
        </w:numPr>
        <w:snapToGrid w:val="0"/>
        <w:spacing w:before="0" w:after="0"/>
        <w:ind w:left="284" w:hanging="284"/>
        <w:rPr>
          <w:rFonts w:ascii="Century Gothic" w:hAnsi="Century Gothic"/>
          <w:szCs w:val="20"/>
          <w:lang w:val="en-US"/>
        </w:rPr>
      </w:pPr>
      <w:r w:rsidRPr="00112BCA">
        <w:rPr>
          <w:rFonts w:ascii="Century Gothic" w:hAnsi="Century Gothic"/>
          <w:szCs w:val="20"/>
          <w:lang w:val="en-US"/>
        </w:rPr>
        <w:t xml:space="preserve">Herewith the Plant joins the Principal Party as Contractual Party of the LON. For the avoidance of doubt only, the individual delivery contracts which will be concluded by way of call of deliveries shall only be concluded between the Supplying Plant and the Receiving Plant. </w:t>
      </w:r>
    </w:p>
    <w:p w14:paraId="4094DA63" w14:textId="77777777" w:rsidR="000F356E" w:rsidRDefault="000F356E" w:rsidP="000F356E">
      <w:pPr>
        <w:pStyle w:val="FaureciaText"/>
        <w:snapToGrid w:val="0"/>
        <w:spacing w:before="0" w:after="0"/>
        <w:rPr>
          <w:rFonts w:ascii="Century Gothic" w:hAnsi="Century Gothic"/>
          <w:szCs w:val="20"/>
          <w:lang w:val="en-US"/>
        </w:rPr>
      </w:pPr>
    </w:p>
    <w:p w14:paraId="298AD884" w14:textId="77777777" w:rsidR="000F356E" w:rsidRPr="00112BCA" w:rsidRDefault="000F356E" w:rsidP="000F356E">
      <w:pPr>
        <w:pStyle w:val="FaureciaText"/>
        <w:numPr>
          <w:ilvl w:val="0"/>
          <w:numId w:val="32"/>
        </w:numPr>
        <w:snapToGrid w:val="0"/>
        <w:spacing w:before="0" w:after="0"/>
        <w:ind w:left="284" w:hanging="284"/>
        <w:rPr>
          <w:rFonts w:ascii="Century Gothic" w:hAnsi="Century Gothic"/>
          <w:szCs w:val="20"/>
          <w:lang w:val="en-US"/>
        </w:rPr>
      </w:pPr>
      <w:r w:rsidRPr="00112BCA">
        <w:rPr>
          <w:rFonts w:ascii="Century Gothic" w:hAnsi="Century Gothic"/>
          <w:szCs w:val="20"/>
          <w:lang w:val="en-US"/>
        </w:rPr>
        <w:t xml:space="preserve">The Plant represents that it has knowledge of the content of the </w:t>
      </w:r>
      <w:r w:rsidRPr="00112BCA">
        <w:rPr>
          <w:rFonts w:ascii="Century Gothic" w:hAnsi="Century Gothic"/>
          <w:smallCaps/>
          <w:szCs w:val="20"/>
          <w:lang w:val="en-US"/>
        </w:rPr>
        <w:t xml:space="preserve">LON </w:t>
      </w:r>
      <w:r w:rsidRPr="00112BCA">
        <w:rPr>
          <w:rFonts w:ascii="Century Gothic" w:hAnsi="Century Gothic"/>
          <w:szCs w:val="20"/>
          <w:lang w:val="en-US"/>
        </w:rPr>
        <w:t>and has been provided with a copy thereof.</w:t>
      </w:r>
    </w:p>
    <w:p w14:paraId="4EA0FD8B" w14:textId="77777777" w:rsidR="000F356E" w:rsidRDefault="000F356E" w:rsidP="000F356E">
      <w:pPr>
        <w:pStyle w:val="FaureciaText"/>
        <w:snapToGrid w:val="0"/>
        <w:spacing w:before="0" w:after="0"/>
        <w:rPr>
          <w:rFonts w:ascii="Century Gothic" w:hAnsi="Century Gothic"/>
          <w:szCs w:val="20"/>
          <w:lang w:val="en-US"/>
        </w:rPr>
      </w:pPr>
    </w:p>
    <w:p w14:paraId="112BA32D" w14:textId="77777777" w:rsidR="000F356E" w:rsidRPr="00112BCA" w:rsidRDefault="000F356E" w:rsidP="000F356E">
      <w:pPr>
        <w:pStyle w:val="FaureciaText"/>
        <w:numPr>
          <w:ilvl w:val="0"/>
          <w:numId w:val="32"/>
        </w:numPr>
        <w:snapToGrid w:val="0"/>
        <w:spacing w:before="0" w:after="0"/>
        <w:ind w:left="284" w:hanging="284"/>
        <w:rPr>
          <w:rFonts w:ascii="Century Gothic" w:hAnsi="Century Gothic"/>
          <w:szCs w:val="20"/>
          <w:lang w:val="en-US"/>
        </w:rPr>
      </w:pPr>
      <w:r w:rsidRPr="00112BCA">
        <w:rPr>
          <w:rFonts w:ascii="Century Gothic" w:hAnsi="Century Gothic"/>
          <w:szCs w:val="20"/>
          <w:lang w:val="en-US"/>
        </w:rPr>
        <w:t>The definitions set forth in the LON shall apply to the extent this declaration does not contain deviating definitions.</w:t>
      </w:r>
    </w:p>
    <w:p w14:paraId="521FBB7B" w14:textId="77777777" w:rsidR="000F356E" w:rsidRDefault="000F356E" w:rsidP="000F356E">
      <w:pPr>
        <w:pStyle w:val="FaureciaText"/>
        <w:snapToGrid w:val="0"/>
        <w:spacing w:before="0" w:after="0"/>
        <w:rPr>
          <w:rFonts w:ascii="Century Gothic" w:hAnsi="Century Gothic"/>
          <w:szCs w:val="20"/>
          <w:lang w:val="en-US"/>
        </w:rPr>
      </w:pPr>
    </w:p>
    <w:p w14:paraId="26683820" w14:textId="77777777" w:rsidR="000F356E" w:rsidRPr="00112BCA" w:rsidRDefault="000F356E" w:rsidP="000F356E">
      <w:pPr>
        <w:pStyle w:val="FaureciaText"/>
        <w:numPr>
          <w:ilvl w:val="0"/>
          <w:numId w:val="32"/>
        </w:numPr>
        <w:snapToGrid w:val="0"/>
        <w:spacing w:before="0" w:after="0"/>
        <w:ind w:left="284" w:hanging="284"/>
        <w:rPr>
          <w:rFonts w:ascii="Century Gothic" w:hAnsi="Century Gothic"/>
          <w:szCs w:val="20"/>
          <w:lang w:val="en-US"/>
        </w:rPr>
      </w:pPr>
      <w:r w:rsidRPr="00112BCA">
        <w:rPr>
          <w:rFonts w:ascii="Century Gothic" w:hAnsi="Century Gothic"/>
          <w:szCs w:val="20"/>
          <w:lang w:val="en-US"/>
        </w:rPr>
        <w:t xml:space="preserve">This declaration is subject to German substantive law. Application of the UN Convention on Contracts for the International Sale of Goods is excluded. </w:t>
      </w:r>
    </w:p>
    <w:p w14:paraId="073DE052" w14:textId="77777777" w:rsidR="000F356E" w:rsidRDefault="000F356E" w:rsidP="000F356E">
      <w:pPr>
        <w:pStyle w:val="FaureciaText"/>
        <w:snapToGrid w:val="0"/>
        <w:spacing w:before="0" w:after="0"/>
        <w:rPr>
          <w:rFonts w:ascii="Century Gothic" w:hAnsi="Century Gothic"/>
          <w:szCs w:val="20"/>
          <w:lang w:val="en-US"/>
        </w:rPr>
      </w:pPr>
    </w:p>
    <w:p w14:paraId="6BD36235" w14:textId="77777777" w:rsidR="000F356E" w:rsidRPr="00112BCA" w:rsidRDefault="000F356E" w:rsidP="000F356E">
      <w:pPr>
        <w:pStyle w:val="FaureciaText"/>
        <w:numPr>
          <w:ilvl w:val="0"/>
          <w:numId w:val="32"/>
        </w:numPr>
        <w:snapToGrid w:val="0"/>
        <w:spacing w:before="0" w:after="0"/>
        <w:ind w:left="284" w:hanging="284"/>
        <w:rPr>
          <w:rFonts w:ascii="Century Gothic" w:hAnsi="Century Gothic"/>
          <w:szCs w:val="20"/>
          <w:lang w:val="en-US"/>
        </w:rPr>
      </w:pPr>
      <w:r w:rsidRPr="00112BCA">
        <w:rPr>
          <w:rFonts w:ascii="Century Gothic" w:hAnsi="Century Gothic"/>
          <w:szCs w:val="20"/>
          <w:lang w:val="en-US"/>
        </w:rPr>
        <w:t xml:space="preserve">All disputes that arise in connection with this declaration or its validity shall be exclusively decided by the competent courts of Frankfurt am Main, Germany. </w:t>
      </w:r>
    </w:p>
    <w:p w14:paraId="276B82D7" w14:textId="77777777" w:rsidR="000F356E" w:rsidRDefault="000F356E" w:rsidP="000F356E">
      <w:pPr>
        <w:pStyle w:val="FaureciaText2"/>
        <w:snapToGrid w:val="0"/>
        <w:spacing w:before="0" w:after="0"/>
        <w:ind w:left="284"/>
        <w:rPr>
          <w:rFonts w:ascii="Century Gothic" w:hAnsi="Century Gothic"/>
          <w:b/>
          <w:szCs w:val="20"/>
          <w:lang w:val="en-US"/>
        </w:rPr>
      </w:pPr>
    </w:p>
    <w:p w14:paraId="6287480C" w14:textId="77777777" w:rsidR="000F356E" w:rsidRPr="00112BCA" w:rsidRDefault="000F356E" w:rsidP="000F356E">
      <w:pPr>
        <w:pStyle w:val="FaureciaText2"/>
        <w:snapToGrid w:val="0"/>
        <w:spacing w:before="0" w:after="0"/>
        <w:ind w:left="284"/>
        <w:rPr>
          <w:rFonts w:ascii="Century Gothic" w:hAnsi="Century Gothic"/>
          <w:szCs w:val="20"/>
          <w:lang w:val="en-US"/>
        </w:rPr>
      </w:pPr>
      <w:r w:rsidRPr="00112BCA">
        <w:rPr>
          <w:rFonts w:ascii="Century Gothic" w:hAnsi="Century Gothic"/>
          <w:b/>
          <w:szCs w:val="20"/>
          <w:lang w:val="en-US"/>
        </w:rPr>
        <w:lastRenderedPageBreak/>
        <w:t xml:space="preserve">If any of the defending </w:t>
      </w:r>
      <w:r w:rsidRPr="00112BCA">
        <w:rPr>
          <w:rFonts w:ascii="Century Gothic" w:hAnsi="Century Gothic"/>
          <w:b/>
          <w:smallCaps/>
          <w:szCs w:val="20"/>
          <w:lang w:val="en-US"/>
        </w:rPr>
        <w:t xml:space="preserve">Suppliers </w:t>
      </w:r>
      <w:r w:rsidRPr="00112BCA">
        <w:rPr>
          <w:rFonts w:ascii="Century Gothic" w:hAnsi="Century Gothic"/>
          <w:b/>
          <w:szCs w:val="20"/>
          <w:lang w:val="en-US"/>
        </w:rPr>
        <w:t>or the</w:t>
      </w:r>
      <w:r w:rsidRPr="00112BCA">
        <w:rPr>
          <w:rFonts w:ascii="Century Gothic" w:hAnsi="Century Gothic"/>
          <w:b/>
          <w:smallCaps/>
          <w:szCs w:val="20"/>
          <w:lang w:val="en-US"/>
        </w:rPr>
        <w:t xml:space="preserve"> </w:t>
      </w:r>
      <w:r w:rsidRPr="00112BCA">
        <w:rPr>
          <w:rFonts w:ascii="Century Gothic" w:hAnsi="Century Gothic"/>
          <w:b/>
          <w:szCs w:val="20"/>
          <w:lang w:val="en-US"/>
        </w:rPr>
        <w:t>defending</w:t>
      </w:r>
      <w:r w:rsidRPr="00112BCA">
        <w:rPr>
          <w:rFonts w:ascii="Century Gothic" w:hAnsi="Century Gothic"/>
          <w:b/>
          <w:smallCaps/>
          <w:szCs w:val="20"/>
          <w:lang w:val="en-US"/>
        </w:rPr>
        <w:t xml:space="preserve"> Supplying Plant</w:t>
      </w:r>
      <w:r w:rsidRPr="00112BCA">
        <w:rPr>
          <w:rFonts w:ascii="Century Gothic" w:hAnsi="Century Gothic"/>
          <w:b/>
          <w:szCs w:val="20"/>
          <w:lang w:val="en-US"/>
        </w:rPr>
        <w:t xml:space="preserve"> has its legal seat in Brazil, Russia, India or China </w:t>
      </w:r>
      <w:r w:rsidRPr="00112BCA">
        <w:rPr>
          <w:rFonts w:ascii="Century Gothic" w:hAnsi="Century Gothic"/>
          <w:szCs w:val="20"/>
          <w:lang w:val="en-US"/>
        </w:rPr>
        <w:t>(“</w:t>
      </w:r>
      <w:r w:rsidRPr="00112BCA">
        <w:rPr>
          <w:rFonts w:ascii="Century Gothic" w:hAnsi="Century Gothic"/>
          <w:b/>
          <w:smallCaps/>
          <w:szCs w:val="20"/>
          <w:lang w:val="en-US"/>
        </w:rPr>
        <w:t>BRIC-Supplier</w:t>
      </w:r>
      <w:r w:rsidRPr="00112BCA">
        <w:rPr>
          <w:rFonts w:ascii="Century Gothic" w:hAnsi="Century Gothic"/>
          <w:smallCaps/>
          <w:szCs w:val="20"/>
          <w:lang w:val="en-US"/>
        </w:rPr>
        <w:t>”</w:t>
      </w:r>
      <w:r w:rsidRPr="00112BCA">
        <w:rPr>
          <w:rFonts w:ascii="Century Gothic" w:hAnsi="Century Gothic"/>
          <w:szCs w:val="20"/>
          <w:lang w:val="en-US"/>
        </w:rPr>
        <w:t>),</w:t>
      </w:r>
      <w:r w:rsidRPr="00112BCA">
        <w:rPr>
          <w:rFonts w:ascii="Century Gothic" w:hAnsi="Century Gothic"/>
          <w:b/>
          <w:szCs w:val="20"/>
          <w:lang w:val="en-US"/>
        </w:rPr>
        <w:t xml:space="preserve"> </w:t>
      </w:r>
      <w:r w:rsidRPr="00112BCA">
        <w:rPr>
          <w:rFonts w:ascii="Century Gothic" w:hAnsi="Century Gothic"/>
          <w:szCs w:val="20"/>
          <w:lang w:val="en-US"/>
        </w:rPr>
        <w:t xml:space="preserve">then in deviation from this, all disputes that arise in connection with this declaration or its validity shall be decided by an arbitration court without recourse to ordinary courts of law. The country where the legal seat of the </w:t>
      </w:r>
      <w:r w:rsidRPr="00112BCA">
        <w:rPr>
          <w:rFonts w:ascii="Century Gothic" w:hAnsi="Century Gothic"/>
          <w:smallCaps/>
          <w:szCs w:val="20"/>
          <w:lang w:val="en-US"/>
        </w:rPr>
        <w:t>BRIC-Supplier</w:t>
      </w:r>
      <w:r w:rsidRPr="00112BCA">
        <w:rPr>
          <w:rFonts w:ascii="Century Gothic" w:hAnsi="Century Gothic"/>
          <w:szCs w:val="20"/>
          <w:lang w:val="en-US"/>
        </w:rPr>
        <w:t xml:space="preserve"> is located shall decide the applicable arbitration rules as follows:</w:t>
      </w:r>
    </w:p>
    <w:p w14:paraId="7AE3DB4F" w14:textId="77777777" w:rsidR="000F356E" w:rsidRDefault="000F356E" w:rsidP="000F356E">
      <w:pPr>
        <w:pStyle w:val="FaureciaText2"/>
        <w:snapToGrid w:val="0"/>
        <w:spacing w:before="0" w:after="0"/>
        <w:ind w:left="284"/>
        <w:rPr>
          <w:rFonts w:ascii="Century Gothic" w:hAnsi="Century Gothic"/>
          <w:b/>
          <w:szCs w:val="20"/>
          <w:lang w:val="en-US"/>
        </w:rPr>
      </w:pPr>
    </w:p>
    <w:p w14:paraId="12615592" w14:textId="77777777" w:rsidR="000F356E" w:rsidRPr="00112BCA" w:rsidRDefault="000F356E" w:rsidP="000F356E">
      <w:pPr>
        <w:pStyle w:val="FaureciaText2"/>
        <w:snapToGrid w:val="0"/>
        <w:spacing w:before="0" w:after="0"/>
        <w:ind w:left="1412" w:hanging="1128"/>
        <w:rPr>
          <w:rFonts w:ascii="Century Gothic" w:hAnsi="Century Gothic"/>
          <w:szCs w:val="20"/>
          <w:lang w:val="en-US"/>
        </w:rPr>
      </w:pPr>
      <w:r w:rsidRPr="00112BCA">
        <w:rPr>
          <w:rFonts w:ascii="Century Gothic" w:hAnsi="Century Gothic"/>
          <w:b/>
          <w:szCs w:val="20"/>
          <w:lang w:val="en-US"/>
        </w:rPr>
        <w:t>China</w:t>
      </w:r>
      <w:r w:rsidRPr="00112BCA">
        <w:rPr>
          <w:rFonts w:ascii="Century Gothic" w:hAnsi="Century Gothic"/>
          <w:szCs w:val="20"/>
          <w:lang w:val="en-US"/>
        </w:rPr>
        <w:t>:</w:t>
      </w:r>
      <w:r w:rsidRPr="00112BCA">
        <w:rPr>
          <w:rFonts w:ascii="Century Gothic" w:hAnsi="Century Gothic"/>
          <w:szCs w:val="20"/>
          <w:lang w:val="en-US"/>
        </w:rPr>
        <w:tab/>
        <w:t>Hong Kong Inter</w:t>
      </w:r>
      <w:r w:rsidRPr="00112BCA">
        <w:rPr>
          <w:rFonts w:ascii="Century Gothic" w:hAnsi="Century Gothic"/>
          <w:szCs w:val="20"/>
          <w:lang w:val="en-US"/>
        </w:rPr>
        <w:softHyphen/>
        <w:t>national Arbitration Centre Administered Arbi</w:t>
      </w:r>
      <w:r w:rsidRPr="00112BCA">
        <w:rPr>
          <w:rFonts w:ascii="Century Gothic" w:hAnsi="Century Gothic"/>
          <w:szCs w:val="20"/>
          <w:lang w:val="en-US"/>
        </w:rPr>
        <w:softHyphen/>
        <w:t>tration Rules applicable at the time of submission of the request for arbitration.</w:t>
      </w:r>
    </w:p>
    <w:p w14:paraId="3B1C7CDC" w14:textId="77777777" w:rsidR="000F356E" w:rsidRPr="00112BCA" w:rsidRDefault="000F356E" w:rsidP="000F356E">
      <w:pPr>
        <w:pStyle w:val="FaureciaText2"/>
        <w:snapToGrid w:val="0"/>
        <w:spacing w:before="0" w:after="0"/>
        <w:ind w:left="284"/>
        <w:rPr>
          <w:rFonts w:ascii="Century Gothic" w:hAnsi="Century Gothic"/>
          <w:szCs w:val="20"/>
          <w:lang w:val="en-US"/>
        </w:rPr>
      </w:pPr>
      <w:r w:rsidRPr="00112BCA">
        <w:rPr>
          <w:rFonts w:ascii="Century Gothic" w:hAnsi="Century Gothic"/>
          <w:b/>
          <w:szCs w:val="20"/>
          <w:lang w:val="en-US"/>
        </w:rPr>
        <w:t>India</w:t>
      </w:r>
      <w:r w:rsidRPr="00112BCA">
        <w:rPr>
          <w:rFonts w:ascii="Century Gothic" w:hAnsi="Century Gothic"/>
          <w:szCs w:val="20"/>
          <w:lang w:val="en-US"/>
        </w:rPr>
        <w:t>:</w:t>
      </w:r>
      <w:r w:rsidRPr="00112BCA">
        <w:rPr>
          <w:rFonts w:ascii="Century Gothic" w:hAnsi="Century Gothic"/>
          <w:szCs w:val="20"/>
          <w:lang w:val="en-US"/>
        </w:rPr>
        <w:tab/>
        <w:t>Arbitration Rules of the London Court of Arbitration (LCIA)</w:t>
      </w:r>
    </w:p>
    <w:p w14:paraId="4EEECDF3" w14:textId="77777777" w:rsidR="000F356E" w:rsidRPr="00112BCA" w:rsidRDefault="000F356E" w:rsidP="000F356E">
      <w:pPr>
        <w:pStyle w:val="FaureciaText2"/>
        <w:snapToGrid w:val="0"/>
        <w:spacing w:before="0" w:after="0"/>
        <w:ind w:left="284"/>
        <w:rPr>
          <w:rFonts w:ascii="Century Gothic" w:hAnsi="Century Gothic"/>
          <w:szCs w:val="20"/>
          <w:lang w:val="en-US"/>
        </w:rPr>
      </w:pPr>
      <w:r w:rsidRPr="00112BCA">
        <w:rPr>
          <w:rFonts w:ascii="Century Gothic" w:hAnsi="Century Gothic"/>
          <w:b/>
          <w:szCs w:val="20"/>
          <w:lang w:val="en-US"/>
        </w:rPr>
        <w:t>Brazil</w:t>
      </w:r>
      <w:r w:rsidRPr="00112BCA">
        <w:rPr>
          <w:rFonts w:ascii="Century Gothic" w:hAnsi="Century Gothic"/>
          <w:szCs w:val="20"/>
          <w:lang w:val="en-US"/>
        </w:rPr>
        <w:t>:</w:t>
      </w:r>
      <w:r w:rsidRPr="00112BCA">
        <w:rPr>
          <w:rFonts w:ascii="Century Gothic" w:hAnsi="Century Gothic"/>
          <w:szCs w:val="20"/>
          <w:lang w:val="en-US"/>
        </w:rPr>
        <w:tab/>
        <w:t>Arbitration Rules of the International Chamber of Commerce (ICC).</w:t>
      </w:r>
    </w:p>
    <w:p w14:paraId="3A5FCECD" w14:textId="77777777" w:rsidR="000F356E" w:rsidRPr="00112BCA" w:rsidRDefault="000F356E" w:rsidP="000F356E">
      <w:pPr>
        <w:pStyle w:val="FaureciaText2"/>
        <w:snapToGrid w:val="0"/>
        <w:spacing w:before="0" w:after="0"/>
        <w:ind w:left="1412" w:hanging="1128"/>
        <w:rPr>
          <w:rFonts w:ascii="Century Gothic" w:hAnsi="Century Gothic"/>
          <w:szCs w:val="20"/>
          <w:lang w:val="en-US"/>
        </w:rPr>
      </w:pPr>
      <w:r w:rsidRPr="00112BCA">
        <w:rPr>
          <w:rFonts w:ascii="Century Gothic" w:hAnsi="Century Gothic"/>
          <w:b/>
          <w:szCs w:val="20"/>
          <w:lang w:val="en-US"/>
        </w:rPr>
        <w:t>Russia</w:t>
      </w:r>
      <w:r w:rsidRPr="00112BCA">
        <w:rPr>
          <w:rFonts w:ascii="Century Gothic" w:hAnsi="Century Gothic"/>
          <w:szCs w:val="20"/>
          <w:lang w:val="en-US"/>
        </w:rPr>
        <w:t>:</w:t>
      </w:r>
      <w:r w:rsidRPr="00112BCA">
        <w:rPr>
          <w:rFonts w:ascii="Century Gothic" w:hAnsi="Century Gothic"/>
          <w:szCs w:val="20"/>
          <w:lang w:val="en-US"/>
        </w:rPr>
        <w:tab/>
        <w:t>Arbitration Rules of the Institute of Arbitration of the Chamber of Commerce Stockholm</w:t>
      </w:r>
    </w:p>
    <w:p w14:paraId="088D5B0E" w14:textId="77777777" w:rsidR="000F356E" w:rsidRDefault="000F356E" w:rsidP="000F356E">
      <w:pPr>
        <w:pStyle w:val="FaureciaText2"/>
        <w:snapToGrid w:val="0"/>
        <w:spacing w:before="0" w:after="0"/>
        <w:ind w:left="284"/>
        <w:rPr>
          <w:rFonts w:ascii="Century Gothic" w:hAnsi="Century Gothic"/>
          <w:szCs w:val="20"/>
          <w:lang w:val="en-US"/>
        </w:rPr>
      </w:pPr>
    </w:p>
    <w:p w14:paraId="31EACDA0" w14:textId="77777777" w:rsidR="000F356E" w:rsidRPr="00112BCA" w:rsidRDefault="000F356E" w:rsidP="000F356E">
      <w:pPr>
        <w:pStyle w:val="FaureciaText2"/>
        <w:snapToGrid w:val="0"/>
        <w:spacing w:before="0" w:after="0"/>
        <w:ind w:left="284"/>
        <w:rPr>
          <w:rFonts w:ascii="Century Gothic" w:hAnsi="Century Gothic"/>
          <w:szCs w:val="20"/>
          <w:lang w:val="en-US"/>
        </w:rPr>
      </w:pPr>
      <w:r w:rsidRPr="00112BCA">
        <w:rPr>
          <w:rFonts w:ascii="Century Gothic" w:hAnsi="Century Gothic"/>
          <w:szCs w:val="20"/>
          <w:lang w:val="en-US"/>
        </w:rPr>
        <w:t>By way of this reference, the respective arbitration rules shall be an integral part of this declaration.</w:t>
      </w:r>
    </w:p>
    <w:p w14:paraId="17DF4D0B" w14:textId="77777777" w:rsidR="000F356E" w:rsidRDefault="000F356E" w:rsidP="000F356E">
      <w:pPr>
        <w:pStyle w:val="FaureciaText2"/>
        <w:snapToGrid w:val="0"/>
        <w:spacing w:before="0" w:after="0"/>
        <w:ind w:left="284"/>
        <w:rPr>
          <w:rFonts w:ascii="Century Gothic" w:hAnsi="Century Gothic"/>
          <w:szCs w:val="20"/>
          <w:lang w:val="en-US"/>
        </w:rPr>
      </w:pPr>
      <w:r w:rsidRPr="00112BCA">
        <w:rPr>
          <w:rFonts w:ascii="Century Gothic" w:hAnsi="Century Gothic"/>
          <w:szCs w:val="20"/>
          <w:lang w:val="en-US"/>
        </w:rPr>
        <w:t xml:space="preserve">The place of arbitration shall be Frankfurt am Main, Germany. In deviation from this, the place of arbitration for proceedings involving </w:t>
      </w:r>
      <w:r w:rsidRPr="00112BCA">
        <w:rPr>
          <w:rFonts w:ascii="Century Gothic" w:hAnsi="Century Gothic"/>
          <w:smallCaps/>
          <w:szCs w:val="20"/>
          <w:lang w:val="en-US"/>
        </w:rPr>
        <w:t xml:space="preserve">BRIC-Supplier </w:t>
      </w:r>
      <w:r w:rsidRPr="00112BCA">
        <w:rPr>
          <w:rFonts w:ascii="Century Gothic" w:hAnsi="Century Gothic"/>
          <w:szCs w:val="20"/>
          <w:lang w:val="en-US"/>
        </w:rPr>
        <w:t>with legal seat in China shall be Hong Kong, China.</w:t>
      </w:r>
    </w:p>
    <w:p w14:paraId="6C9B5145" w14:textId="77777777" w:rsidR="000F356E" w:rsidRPr="00112BCA" w:rsidRDefault="000F356E" w:rsidP="000F356E">
      <w:pPr>
        <w:pStyle w:val="FaureciaText2"/>
        <w:snapToGrid w:val="0"/>
        <w:spacing w:before="0" w:after="0"/>
        <w:ind w:left="284"/>
        <w:rPr>
          <w:rFonts w:ascii="Century Gothic" w:hAnsi="Century Gothic"/>
          <w:szCs w:val="20"/>
          <w:lang w:val="en-US"/>
        </w:rPr>
      </w:pPr>
    </w:p>
    <w:p w14:paraId="1D89BFB3" w14:textId="77777777" w:rsidR="000F356E" w:rsidRDefault="000F356E" w:rsidP="000F356E">
      <w:pPr>
        <w:pStyle w:val="FaureciaText2"/>
        <w:snapToGrid w:val="0"/>
        <w:spacing w:before="0" w:after="0"/>
        <w:ind w:left="284"/>
        <w:rPr>
          <w:rFonts w:ascii="Century Gothic" w:hAnsi="Century Gothic"/>
          <w:szCs w:val="20"/>
          <w:lang w:val="en-US"/>
        </w:rPr>
      </w:pPr>
      <w:r w:rsidRPr="00112BCA">
        <w:rPr>
          <w:rFonts w:ascii="Century Gothic" w:hAnsi="Century Gothic"/>
          <w:szCs w:val="20"/>
          <w:lang w:val="en-US"/>
        </w:rPr>
        <w:t>There shall be three arbitrators. The arbitration proceedings shall be conducted in English. German substantive law shall apply.</w:t>
      </w:r>
    </w:p>
    <w:p w14:paraId="488C04C7" w14:textId="77777777" w:rsidR="000F356E" w:rsidRPr="00112BCA" w:rsidRDefault="000F356E" w:rsidP="000F356E">
      <w:pPr>
        <w:pStyle w:val="FaureciaText2"/>
        <w:snapToGrid w:val="0"/>
        <w:spacing w:before="0" w:after="0"/>
        <w:ind w:left="284"/>
        <w:rPr>
          <w:rFonts w:ascii="Century Gothic" w:hAnsi="Century Gothic"/>
          <w:szCs w:val="20"/>
          <w:lang w:val="en-US"/>
        </w:rPr>
      </w:pPr>
    </w:p>
    <w:p w14:paraId="3EA01C76" w14:textId="77777777" w:rsidR="000F356E" w:rsidRDefault="000F356E" w:rsidP="000F356E">
      <w:pPr>
        <w:pStyle w:val="FaureciaText2"/>
        <w:snapToGrid w:val="0"/>
        <w:spacing w:before="0" w:after="0"/>
        <w:ind w:left="284"/>
        <w:rPr>
          <w:rFonts w:ascii="Century Gothic" w:hAnsi="Century Gothic"/>
          <w:szCs w:val="20"/>
          <w:lang w:val="en-US"/>
        </w:rPr>
      </w:pPr>
      <w:r w:rsidRPr="00112BCA">
        <w:rPr>
          <w:rFonts w:ascii="Century Gothic" w:hAnsi="Century Gothic"/>
          <w:szCs w:val="20"/>
          <w:lang w:val="en-US"/>
        </w:rPr>
        <w:t>The arbitration shall be conducted according to the IBA Rules of Evidence as current on the date of the submission of the request for arbitration.</w:t>
      </w:r>
    </w:p>
    <w:p w14:paraId="1F70B05D" w14:textId="77777777" w:rsidR="000F356E" w:rsidRPr="00112BCA" w:rsidRDefault="000F356E" w:rsidP="000F356E">
      <w:pPr>
        <w:pStyle w:val="FaureciaText2"/>
        <w:snapToGrid w:val="0"/>
        <w:spacing w:before="0" w:after="0"/>
        <w:ind w:left="284"/>
        <w:rPr>
          <w:rFonts w:ascii="Century Gothic" w:hAnsi="Century Gothic"/>
          <w:szCs w:val="20"/>
          <w:lang w:val="en-US"/>
        </w:rPr>
      </w:pPr>
    </w:p>
    <w:p w14:paraId="412A9CED" w14:textId="77777777" w:rsidR="000F356E" w:rsidRPr="00112BCA" w:rsidRDefault="000F356E" w:rsidP="000F356E">
      <w:pPr>
        <w:pStyle w:val="FaureciaText2"/>
        <w:snapToGrid w:val="0"/>
        <w:spacing w:before="0" w:after="0"/>
        <w:ind w:left="284"/>
        <w:rPr>
          <w:rFonts w:ascii="Century Gothic" w:hAnsi="Century Gothic"/>
          <w:szCs w:val="20"/>
          <w:lang w:val="en-US"/>
        </w:rPr>
      </w:pPr>
      <w:r w:rsidRPr="00112BCA">
        <w:rPr>
          <w:rFonts w:ascii="Century Gothic" w:hAnsi="Century Gothic"/>
          <w:szCs w:val="20"/>
          <w:lang w:val="en-US"/>
        </w:rPr>
        <w:t>Part I of the Indian Arbitration and Conciliation Act, 1996 (Nr. 26/1996) is excluded.</w:t>
      </w:r>
    </w:p>
    <w:p w14:paraId="1AD31255" w14:textId="77777777" w:rsidR="000F356E" w:rsidRPr="00112BCA" w:rsidRDefault="000F356E" w:rsidP="000F356E">
      <w:pPr>
        <w:snapToGrid w:val="0"/>
        <w:rPr>
          <w:rFonts w:ascii="Century Gothic" w:hAnsi="Century Gothic"/>
          <w:szCs w:val="20"/>
          <w:lang w:val="en-US" w:eastAsia="pt-BR"/>
        </w:rPr>
      </w:pPr>
    </w:p>
    <w:p w14:paraId="2E72FF60" w14:textId="77777777" w:rsidR="000F356E" w:rsidRPr="00112BCA" w:rsidRDefault="000F356E" w:rsidP="000F356E">
      <w:pPr>
        <w:keepNext/>
        <w:keepLines/>
        <w:snapToGrid w:val="0"/>
        <w:rPr>
          <w:rFonts w:ascii="Century Gothic" w:hAnsi="Century Gothic"/>
          <w:szCs w:val="20"/>
          <w:lang w:val="en-US"/>
        </w:rPr>
      </w:pPr>
    </w:p>
    <w:tbl>
      <w:tblPr>
        <w:tblW w:w="8742" w:type="dxa"/>
        <w:tblInd w:w="567" w:type="dxa"/>
        <w:tblLayout w:type="fixed"/>
        <w:tblLook w:val="01E0" w:firstRow="1" w:lastRow="1" w:firstColumn="1" w:lastColumn="1" w:noHBand="0" w:noVBand="0"/>
      </w:tblPr>
      <w:tblGrid>
        <w:gridCol w:w="1080"/>
        <w:gridCol w:w="2889"/>
        <w:gridCol w:w="426"/>
        <w:gridCol w:w="1017"/>
        <w:gridCol w:w="3093"/>
        <w:gridCol w:w="237"/>
      </w:tblGrid>
      <w:tr w:rsidR="000F356E" w:rsidRPr="00112BCA" w14:paraId="0BE5ADB8" w14:textId="77777777" w:rsidTr="000F356E">
        <w:trPr>
          <w:trHeight w:val="454"/>
        </w:trPr>
        <w:tc>
          <w:tcPr>
            <w:tcW w:w="4395" w:type="dxa"/>
            <w:gridSpan w:val="3"/>
          </w:tcPr>
          <w:p w14:paraId="0CBBDE12" w14:textId="77777777" w:rsidR="000F356E" w:rsidRPr="00112BCA" w:rsidRDefault="000F356E" w:rsidP="000F356E">
            <w:pPr>
              <w:keepNext/>
              <w:keepLines/>
              <w:snapToGrid w:val="0"/>
              <w:ind w:left="0"/>
              <w:jc w:val="left"/>
              <w:rPr>
                <w:rFonts w:ascii="Century Gothic" w:hAnsi="Century Gothic"/>
                <w:kern w:val="8"/>
                <w:szCs w:val="20"/>
                <w:lang w:val="en-US" w:eastAsia="en-US"/>
              </w:rPr>
            </w:pPr>
            <w:r w:rsidRPr="00112BCA">
              <w:rPr>
                <w:rFonts w:ascii="Century Gothic" w:hAnsi="Century Gothic"/>
                <w:b/>
                <w:kern w:val="8"/>
                <w:szCs w:val="20"/>
                <w:lang w:val="en-US" w:eastAsia="en-US"/>
              </w:rPr>
              <w:t>For the Plant:</w:t>
            </w:r>
          </w:p>
        </w:tc>
        <w:tc>
          <w:tcPr>
            <w:tcW w:w="4110" w:type="dxa"/>
            <w:gridSpan w:val="2"/>
          </w:tcPr>
          <w:p w14:paraId="1E430400" w14:textId="77777777" w:rsidR="000F356E" w:rsidRPr="00112BCA" w:rsidDel="00B15A12" w:rsidRDefault="000F356E" w:rsidP="000F356E">
            <w:pPr>
              <w:keepNext/>
              <w:keepLines/>
              <w:snapToGrid w:val="0"/>
              <w:ind w:left="0"/>
              <w:jc w:val="left"/>
              <w:rPr>
                <w:rFonts w:ascii="Century Gothic" w:hAnsi="Century Gothic"/>
                <w:kern w:val="8"/>
                <w:szCs w:val="20"/>
                <w:lang w:val="en-US" w:eastAsia="en-US"/>
              </w:rPr>
            </w:pPr>
          </w:p>
        </w:tc>
        <w:tc>
          <w:tcPr>
            <w:tcW w:w="237" w:type="dxa"/>
          </w:tcPr>
          <w:p w14:paraId="0BFD34F7" w14:textId="77777777" w:rsidR="000F356E" w:rsidRPr="00112BCA" w:rsidDel="00B15A12" w:rsidRDefault="000F356E" w:rsidP="000F356E">
            <w:pPr>
              <w:keepNext/>
              <w:keepLines/>
              <w:snapToGrid w:val="0"/>
              <w:ind w:left="0"/>
              <w:jc w:val="center"/>
              <w:rPr>
                <w:rFonts w:ascii="Century Gothic" w:hAnsi="Century Gothic"/>
                <w:kern w:val="8"/>
                <w:szCs w:val="20"/>
                <w:lang w:val="en-US" w:eastAsia="en-US"/>
              </w:rPr>
            </w:pPr>
          </w:p>
        </w:tc>
      </w:tr>
      <w:tr w:rsidR="000F356E" w:rsidRPr="00112BCA" w14:paraId="35976BF7" w14:textId="77777777" w:rsidTr="000F356E">
        <w:trPr>
          <w:trHeight w:val="454"/>
        </w:trPr>
        <w:tc>
          <w:tcPr>
            <w:tcW w:w="1080" w:type="dxa"/>
          </w:tcPr>
          <w:p w14:paraId="054611FC" w14:textId="77777777" w:rsidR="000F356E" w:rsidRPr="00112BCA" w:rsidRDefault="000F356E" w:rsidP="000F356E">
            <w:pPr>
              <w:keepNext/>
              <w:keepLines/>
              <w:snapToGrid w:val="0"/>
              <w:ind w:left="0"/>
              <w:jc w:val="left"/>
              <w:rPr>
                <w:rFonts w:ascii="Century Gothic" w:hAnsi="Century Gothic"/>
                <w:b/>
                <w:kern w:val="8"/>
                <w:szCs w:val="20"/>
                <w:lang w:val="en-US" w:eastAsia="en-US"/>
              </w:rPr>
            </w:pPr>
          </w:p>
        </w:tc>
        <w:tc>
          <w:tcPr>
            <w:tcW w:w="2889" w:type="dxa"/>
          </w:tcPr>
          <w:p w14:paraId="6C2CB57B" w14:textId="77777777" w:rsidR="000F356E" w:rsidRPr="00112BCA" w:rsidRDefault="000F356E" w:rsidP="000F356E">
            <w:pPr>
              <w:keepNext/>
              <w:keepLines/>
              <w:snapToGrid w:val="0"/>
              <w:ind w:left="0"/>
              <w:jc w:val="left"/>
              <w:rPr>
                <w:rFonts w:ascii="Century Gothic" w:hAnsi="Century Gothic"/>
                <w:kern w:val="8"/>
                <w:szCs w:val="20"/>
                <w:lang w:val="en-US" w:eastAsia="en-US"/>
              </w:rPr>
            </w:pPr>
          </w:p>
        </w:tc>
        <w:tc>
          <w:tcPr>
            <w:tcW w:w="426" w:type="dxa"/>
          </w:tcPr>
          <w:p w14:paraId="0A3B0DB9" w14:textId="77777777" w:rsidR="000F356E" w:rsidRPr="00112BCA" w:rsidRDefault="000F356E" w:rsidP="000F356E">
            <w:pPr>
              <w:keepNext/>
              <w:keepLines/>
              <w:snapToGrid w:val="0"/>
              <w:ind w:left="0"/>
              <w:jc w:val="left"/>
              <w:rPr>
                <w:rFonts w:ascii="Century Gothic" w:hAnsi="Century Gothic"/>
                <w:kern w:val="8"/>
                <w:szCs w:val="20"/>
                <w:lang w:val="en-US" w:eastAsia="en-US"/>
              </w:rPr>
            </w:pPr>
          </w:p>
        </w:tc>
        <w:tc>
          <w:tcPr>
            <w:tcW w:w="1017" w:type="dxa"/>
          </w:tcPr>
          <w:p w14:paraId="168A2430" w14:textId="77777777" w:rsidR="000F356E" w:rsidRPr="00112BCA" w:rsidRDefault="000F356E" w:rsidP="000F356E">
            <w:pPr>
              <w:keepNext/>
              <w:keepLines/>
              <w:snapToGrid w:val="0"/>
              <w:ind w:left="0"/>
              <w:jc w:val="left"/>
              <w:rPr>
                <w:rFonts w:ascii="Century Gothic" w:hAnsi="Century Gothic"/>
                <w:b/>
                <w:kern w:val="8"/>
                <w:szCs w:val="20"/>
                <w:lang w:val="en-US" w:eastAsia="en-US"/>
              </w:rPr>
            </w:pPr>
          </w:p>
        </w:tc>
        <w:tc>
          <w:tcPr>
            <w:tcW w:w="3093" w:type="dxa"/>
          </w:tcPr>
          <w:p w14:paraId="4C9AFED5" w14:textId="77777777" w:rsidR="000F356E" w:rsidRPr="00112BCA" w:rsidDel="00B15A12" w:rsidRDefault="000F356E" w:rsidP="000F356E">
            <w:pPr>
              <w:keepNext/>
              <w:keepLines/>
              <w:snapToGrid w:val="0"/>
              <w:ind w:left="0"/>
              <w:jc w:val="center"/>
              <w:rPr>
                <w:rFonts w:ascii="Century Gothic" w:hAnsi="Century Gothic"/>
                <w:kern w:val="8"/>
                <w:szCs w:val="20"/>
                <w:lang w:val="en-US" w:eastAsia="en-US"/>
              </w:rPr>
            </w:pPr>
          </w:p>
        </w:tc>
        <w:tc>
          <w:tcPr>
            <w:tcW w:w="237" w:type="dxa"/>
          </w:tcPr>
          <w:p w14:paraId="712F1076" w14:textId="77777777" w:rsidR="000F356E" w:rsidRPr="00112BCA" w:rsidDel="00B15A12" w:rsidRDefault="000F356E" w:rsidP="000F356E">
            <w:pPr>
              <w:keepNext/>
              <w:keepLines/>
              <w:snapToGrid w:val="0"/>
              <w:ind w:left="0"/>
              <w:jc w:val="center"/>
              <w:rPr>
                <w:rFonts w:ascii="Century Gothic" w:hAnsi="Century Gothic"/>
                <w:kern w:val="8"/>
                <w:szCs w:val="20"/>
                <w:lang w:val="en-US" w:eastAsia="en-US"/>
              </w:rPr>
            </w:pPr>
          </w:p>
        </w:tc>
      </w:tr>
      <w:tr w:rsidR="000F356E" w:rsidRPr="00112BCA" w14:paraId="25F6E87E" w14:textId="77777777" w:rsidTr="000F356E">
        <w:trPr>
          <w:trHeight w:val="454"/>
        </w:trPr>
        <w:tc>
          <w:tcPr>
            <w:tcW w:w="1080" w:type="dxa"/>
            <w:vAlign w:val="bottom"/>
          </w:tcPr>
          <w:p w14:paraId="0D15A831" w14:textId="77777777" w:rsidR="000F356E" w:rsidRPr="00112BCA" w:rsidRDefault="000F356E" w:rsidP="000F356E">
            <w:pPr>
              <w:keepNext/>
              <w:keepLines/>
              <w:snapToGrid w:val="0"/>
              <w:ind w:left="0"/>
              <w:jc w:val="left"/>
              <w:rPr>
                <w:rFonts w:ascii="Century Gothic" w:hAnsi="Century Gothic"/>
                <w:b/>
                <w:kern w:val="8"/>
                <w:szCs w:val="20"/>
                <w:lang w:val="en-US" w:eastAsia="en-US"/>
              </w:rPr>
            </w:pPr>
            <w:r w:rsidRPr="00112BCA">
              <w:rPr>
                <w:rFonts w:ascii="Century Gothic" w:hAnsi="Century Gothic"/>
                <w:b/>
                <w:kern w:val="8"/>
                <w:szCs w:val="20"/>
                <w:lang w:val="en-US" w:eastAsia="en-US"/>
              </w:rPr>
              <w:t>Date:</w:t>
            </w:r>
          </w:p>
        </w:tc>
        <w:tc>
          <w:tcPr>
            <w:tcW w:w="2889" w:type="dxa"/>
            <w:tcBorders>
              <w:bottom w:val="single" w:sz="6" w:space="0" w:color="auto"/>
            </w:tcBorders>
          </w:tcPr>
          <w:p w14:paraId="12E221E4" w14:textId="77777777" w:rsidR="000F356E" w:rsidRPr="00112BCA" w:rsidRDefault="000F356E" w:rsidP="000F356E">
            <w:pPr>
              <w:keepNext/>
              <w:keepLines/>
              <w:snapToGrid w:val="0"/>
              <w:ind w:left="0"/>
              <w:jc w:val="left"/>
              <w:rPr>
                <w:rFonts w:ascii="Century Gothic" w:hAnsi="Century Gothic"/>
                <w:kern w:val="8"/>
                <w:szCs w:val="20"/>
                <w:lang w:val="en-US" w:eastAsia="en-US"/>
              </w:rPr>
            </w:pPr>
          </w:p>
        </w:tc>
        <w:tc>
          <w:tcPr>
            <w:tcW w:w="426" w:type="dxa"/>
          </w:tcPr>
          <w:p w14:paraId="083AE340" w14:textId="77777777" w:rsidR="000F356E" w:rsidRPr="00112BCA" w:rsidRDefault="000F356E" w:rsidP="000F356E">
            <w:pPr>
              <w:keepNext/>
              <w:keepLines/>
              <w:snapToGrid w:val="0"/>
              <w:ind w:left="0"/>
              <w:jc w:val="left"/>
              <w:rPr>
                <w:rFonts w:ascii="Century Gothic" w:hAnsi="Century Gothic"/>
                <w:kern w:val="8"/>
                <w:szCs w:val="20"/>
                <w:lang w:val="en-US" w:eastAsia="en-US"/>
              </w:rPr>
            </w:pPr>
          </w:p>
        </w:tc>
        <w:tc>
          <w:tcPr>
            <w:tcW w:w="1017" w:type="dxa"/>
            <w:vAlign w:val="bottom"/>
          </w:tcPr>
          <w:p w14:paraId="562CC34C" w14:textId="77777777" w:rsidR="000F356E" w:rsidRPr="00112BCA" w:rsidDel="00B15A12" w:rsidRDefault="000F356E" w:rsidP="000F356E">
            <w:pPr>
              <w:keepNext/>
              <w:keepLines/>
              <w:snapToGrid w:val="0"/>
              <w:ind w:left="0"/>
              <w:jc w:val="left"/>
              <w:rPr>
                <w:rFonts w:ascii="Century Gothic" w:hAnsi="Century Gothic"/>
                <w:b/>
                <w:kern w:val="8"/>
                <w:szCs w:val="20"/>
                <w:lang w:val="en-US" w:eastAsia="en-US"/>
              </w:rPr>
            </w:pPr>
            <w:r w:rsidRPr="00112BCA">
              <w:rPr>
                <w:rFonts w:ascii="Century Gothic" w:hAnsi="Century Gothic"/>
                <w:b/>
                <w:kern w:val="8"/>
                <w:szCs w:val="20"/>
                <w:lang w:val="en-US" w:eastAsia="en-US"/>
              </w:rPr>
              <w:t>Date:</w:t>
            </w:r>
          </w:p>
        </w:tc>
        <w:tc>
          <w:tcPr>
            <w:tcW w:w="3093" w:type="dxa"/>
            <w:tcBorders>
              <w:bottom w:val="single" w:sz="6" w:space="0" w:color="auto"/>
            </w:tcBorders>
          </w:tcPr>
          <w:p w14:paraId="0E4D2B88" w14:textId="77777777" w:rsidR="000F356E" w:rsidRPr="00112BCA" w:rsidDel="00B15A12" w:rsidRDefault="000F356E" w:rsidP="000F356E">
            <w:pPr>
              <w:keepNext/>
              <w:keepLines/>
              <w:snapToGrid w:val="0"/>
              <w:ind w:left="0"/>
              <w:jc w:val="center"/>
              <w:rPr>
                <w:rFonts w:ascii="Century Gothic" w:hAnsi="Century Gothic"/>
                <w:kern w:val="8"/>
                <w:szCs w:val="20"/>
                <w:lang w:val="en-US" w:eastAsia="en-US"/>
              </w:rPr>
            </w:pPr>
          </w:p>
        </w:tc>
        <w:tc>
          <w:tcPr>
            <w:tcW w:w="237" w:type="dxa"/>
          </w:tcPr>
          <w:p w14:paraId="418BA99E" w14:textId="77777777" w:rsidR="000F356E" w:rsidRPr="00112BCA" w:rsidDel="00B15A12" w:rsidRDefault="000F356E" w:rsidP="000F356E">
            <w:pPr>
              <w:keepNext/>
              <w:keepLines/>
              <w:snapToGrid w:val="0"/>
              <w:ind w:left="0"/>
              <w:jc w:val="center"/>
              <w:rPr>
                <w:rFonts w:ascii="Century Gothic" w:hAnsi="Century Gothic"/>
                <w:kern w:val="8"/>
                <w:szCs w:val="20"/>
                <w:lang w:val="en-US" w:eastAsia="en-US"/>
              </w:rPr>
            </w:pPr>
          </w:p>
        </w:tc>
      </w:tr>
      <w:tr w:rsidR="000F356E" w:rsidRPr="00112BCA" w14:paraId="64889B41" w14:textId="77777777" w:rsidTr="000F356E">
        <w:trPr>
          <w:trHeight w:val="527"/>
        </w:trPr>
        <w:tc>
          <w:tcPr>
            <w:tcW w:w="1080" w:type="dxa"/>
            <w:vAlign w:val="bottom"/>
          </w:tcPr>
          <w:p w14:paraId="0C41F84D" w14:textId="77777777" w:rsidR="000F356E" w:rsidRPr="00112BCA" w:rsidRDefault="000F356E" w:rsidP="000F356E">
            <w:pPr>
              <w:keepNext/>
              <w:keepLines/>
              <w:snapToGrid w:val="0"/>
              <w:ind w:left="0"/>
              <w:jc w:val="left"/>
              <w:rPr>
                <w:rFonts w:ascii="Century Gothic" w:hAnsi="Century Gothic"/>
                <w:b/>
                <w:kern w:val="8"/>
                <w:szCs w:val="20"/>
                <w:lang w:val="en-US" w:eastAsia="en-US"/>
              </w:rPr>
            </w:pPr>
            <w:r w:rsidRPr="00112BCA">
              <w:rPr>
                <w:rFonts w:ascii="Century Gothic" w:hAnsi="Century Gothic"/>
                <w:b/>
                <w:kern w:val="8"/>
                <w:szCs w:val="20"/>
                <w:lang w:val="en-US" w:eastAsia="en-US"/>
              </w:rPr>
              <w:t>Name:</w:t>
            </w:r>
          </w:p>
        </w:tc>
        <w:tc>
          <w:tcPr>
            <w:tcW w:w="2889" w:type="dxa"/>
            <w:tcBorders>
              <w:top w:val="single" w:sz="6" w:space="0" w:color="auto"/>
              <w:bottom w:val="single" w:sz="6" w:space="0" w:color="auto"/>
            </w:tcBorders>
          </w:tcPr>
          <w:p w14:paraId="59DF633C" w14:textId="77777777" w:rsidR="000F356E" w:rsidRPr="00112BCA" w:rsidRDefault="000F356E" w:rsidP="000F356E">
            <w:pPr>
              <w:keepNext/>
              <w:keepLines/>
              <w:snapToGrid w:val="0"/>
              <w:ind w:left="0"/>
              <w:jc w:val="left"/>
              <w:rPr>
                <w:rFonts w:ascii="Century Gothic" w:hAnsi="Century Gothic"/>
                <w:kern w:val="8"/>
                <w:szCs w:val="20"/>
                <w:lang w:val="en-US" w:eastAsia="en-US"/>
              </w:rPr>
            </w:pPr>
          </w:p>
        </w:tc>
        <w:tc>
          <w:tcPr>
            <w:tcW w:w="426" w:type="dxa"/>
          </w:tcPr>
          <w:p w14:paraId="69EED6A7" w14:textId="77777777" w:rsidR="000F356E" w:rsidRPr="00112BCA" w:rsidRDefault="000F356E" w:rsidP="000F356E">
            <w:pPr>
              <w:keepNext/>
              <w:keepLines/>
              <w:snapToGrid w:val="0"/>
              <w:ind w:left="0"/>
              <w:jc w:val="left"/>
              <w:rPr>
                <w:rFonts w:ascii="Century Gothic" w:hAnsi="Century Gothic"/>
                <w:kern w:val="8"/>
                <w:szCs w:val="20"/>
                <w:lang w:val="en-US" w:eastAsia="en-US"/>
              </w:rPr>
            </w:pPr>
          </w:p>
        </w:tc>
        <w:tc>
          <w:tcPr>
            <w:tcW w:w="1017" w:type="dxa"/>
            <w:vAlign w:val="bottom"/>
          </w:tcPr>
          <w:p w14:paraId="0AADA70D" w14:textId="77777777" w:rsidR="000F356E" w:rsidRPr="00112BCA" w:rsidRDefault="000F356E" w:rsidP="000F356E">
            <w:pPr>
              <w:keepNext/>
              <w:keepLines/>
              <w:snapToGrid w:val="0"/>
              <w:ind w:left="0"/>
              <w:jc w:val="left"/>
              <w:rPr>
                <w:rFonts w:ascii="Century Gothic" w:hAnsi="Century Gothic"/>
                <w:b/>
                <w:kern w:val="8"/>
                <w:szCs w:val="20"/>
                <w:lang w:val="en-US" w:eastAsia="en-US"/>
              </w:rPr>
            </w:pPr>
            <w:r w:rsidRPr="00112BCA">
              <w:rPr>
                <w:rFonts w:ascii="Century Gothic" w:hAnsi="Century Gothic"/>
                <w:b/>
                <w:kern w:val="8"/>
                <w:szCs w:val="20"/>
                <w:lang w:val="en-US" w:eastAsia="en-US"/>
              </w:rPr>
              <w:t>Name:</w:t>
            </w:r>
          </w:p>
        </w:tc>
        <w:tc>
          <w:tcPr>
            <w:tcW w:w="3093" w:type="dxa"/>
            <w:tcBorders>
              <w:top w:val="single" w:sz="6" w:space="0" w:color="auto"/>
              <w:bottom w:val="single" w:sz="6" w:space="0" w:color="auto"/>
            </w:tcBorders>
          </w:tcPr>
          <w:p w14:paraId="42EE6428" w14:textId="77777777" w:rsidR="000F356E" w:rsidRPr="00112BCA" w:rsidDel="00E22EB3" w:rsidRDefault="000F356E" w:rsidP="000F356E">
            <w:pPr>
              <w:keepNext/>
              <w:keepLines/>
              <w:snapToGrid w:val="0"/>
              <w:ind w:left="0"/>
              <w:jc w:val="center"/>
              <w:rPr>
                <w:rFonts w:ascii="Century Gothic" w:hAnsi="Century Gothic"/>
                <w:kern w:val="8"/>
                <w:szCs w:val="20"/>
                <w:lang w:val="en-US" w:eastAsia="en-US"/>
              </w:rPr>
            </w:pPr>
          </w:p>
        </w:tc>
        <w:tc>
          <w:tcPr>
            <w:tcW w:w="237" w:type="dxa"/>
          </w:tcPr>
          <w:p w14:paraId="4E85227B" w14:textId="77777777" w:rsidR="000F356E" w:rsidRPr="00112BCA" w:rsidDel="00E22EB3" w:rsidRDefault="000F356E" w:rsidP="000F356E">
            <w:pPr>
              <w:keepNext/>
              <w:keepLines/>
              <w:snapToGrid w:val="0"/>
              <w:ind w:left="0"/>
              <w:jc w:val="center"/>
              <w:rPr>
                <w:rFonts w:ascii="Century Gothic" w:hAnsi="Century Gothic"/>
                <w:kern w:val="8"/>
                <w:szCs w:val="20"/>
                <w:lang w:val="en-US" w:eastAsia="en-US"/>
              </w:rPr>
            </w:pPr>
          </w:p>
        </w:tc>
      </w:tr>
      <w:tr w:rsidR="000F356E" w:rsidRPr="00112BCA" w14:paraId="3D44B94B" w14:textId="77777777" w:rsidTr="000F356E">
        <w:trPr>
          <w:trHeight w:val="454"/>
        </w:trPr>
        <w:tc>
          <w:tcPr>
            <w:tcW w:w="1080" w:type="dxa"/>
            <w:vAlign w:val="bottom"/>
          </w:tcPr>
          <w:p w14:paraId="67B8ECE5" w14:textId="77777777" w:rsidR="000F356E" w:rsidRPr="00112BCA" w:rsidRDefault="000F356E" w:rsidP="000F356E">
            <w:pPr>
              <w:keepNext/>
              <w:keepLines/>
              <w:snapToGrid w:val="0"/>
              <w:ind w:left="0"/>
              <w:jc w:val="left"/>
              <w:rPr>
                <w:rFonts w:ascii="Century Gothic" w:hAnsi="Century Gothic"/>
                <w:b/>
                <w:kern w:val="8"/>
                <w:szCs w:val="20"/>
                <w:lang w:val="en-US" w:eastAsia="en-US"/>
              </w:rPr>
            </w:pPr>
          </w:p>
        </w:tc>
        <w:tc>
          <w:tcPr>
            <w:tcW w:w="2889" w:type="dxa"/>
            <w:tcBorders>
              <w:top w:val="single" w:sz="6" w:space="0" w:color="auto"/>
              <w:bottom w:val="single" w:sz="6" w:space="0" w:color="auto"/>
            </w:tcBorders>
          </w:tcPr>
          <w:p w14:paraId="3C64F6B1"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tc>
        <w:tc>
          <w:tcPr>
            <w:tcW w:w="426" w:type="dxa"/>
          </w:tcPr>
          <w:p w14:paraId="0858B48D"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p w14:paraId="4E134D4E" w14:textId="77777777" w:rsidR="000F356E" w:rsidRPr="00112BCA" w:rsidRDefault="000F356E" w:rsidP="000F356E">
            <w:pPr>
              <w:keepNext/>
              <w:keepLines/>
              <w:snapToGrid w:val="0"/>
              <w:ind w:left="0"/>
              <w:jc w:val="left"/>
              <w:rPr>
                <w:rFonts w:ascii="Century Gothic" w:hAnsi="Century Gothic"/>
                <w:kern w:val="8"/>
                <w:szCs w:val="20"/>
                <w:lang w:val="en-US" w:eastAsia="en-US"/>
              </w:rPr>
            </w:pPr>
          </w:p>
        </w:tc>
        <w:tc>
          <w:tcPr>
            <w:tcW w:w="1017" w:type="dxa"/>
            <w:vAlign w:val="bottom"/>
          </w:tcPr>
          <w:p w14:paraId="55897922" w14:textId="77777777" w:rsidR="000F356E" w:rsidRPr="00112BCA" w:rsidRDefault="000F356E" w:rsidP="000F356E">
            <w:pPr>
              <w:keepNext/>
              <w:keepLines/>
              <w:snapToGrid w:val="0"/>
              <w:ind w:left="0"/>
              <w:jc w:val="left"/>
              <w:rPr>
                <w:rFonts w:ascii="Century Gothic" w:hAnsi="Century Gothic"/>
                <w:b/>
                <w:kern w:val="8"/>
                <w:szCs w:val="20"/>
                <w:lang w:val="en-US" w:eastAsia="en-US"/>
              </w:rPr>
            </w:pPr>
          </w:p>
          <w:p w14:paraId="15F8F85A" w14:textId="77777777" w:rsidR="000F356E" w:rsidRPr="00112BCA" w:rsidRDefault="000F356E" w:rsidP="000F356E">
            <w:pPr>
              <w:keepNext/>
              <w:keepLines/>
              <w:snapToGrid w:val="0"/>
              <w:ind w:left="0"/>
              <w:jc w:val="left"/>
              <w:rPr>
                <w:rFonts w:ascii="Century Gothic" w:hAnsi="Century Gothic"/>
                <w:b/>
                <w:kern w:val="8"/>
                <w:szCs w:val="20"/>
                <w:lang w:val="en-US" w:eastAsia="en-US"/>
              </w:rPr>
            </w:pPr>
          </w:p>
        </w:tc>
        <w:tc>
          <w:tcPr>
            <w:tcW w:w="3093" w:type="dxa"/>
            <w:tcBorders>
              <w:top w:val="single" w:sz="6" w:space="0" w:color="auto"/>
              <w:bottom w:val="single" w:sz="6" w:space="0" w:color="auto"/>
            </w:tcBorders>
          </w:tcPr>
          <w:p w14:paraId="0B5C56DC"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p w14:paraId="707CF84E"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p w14:paraId="054EC5FF"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tc>
        <w:tc>
          <w:tcPr>
            <w:tcW w:w="237" w:type="dxa"/>
          </w:tcPr>
          <w:p w14:paraId="3A0E6C47"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p w14:paraId="565CB2D0"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tc>
      </w:tr>
      <w:tr w:rsidR="000F356E" w:rsidRPr="00112BCA" w14:paraId="09663FD3" w14:textId="77777777" w:rsidTr="000F356E">
        <w:trPr>
          <w:trHeight w:val="454"/>
        </w:trPr>
        <w:tc>
          <w:tcPr>
            <w:tcW w:w="1080" w:type="dxa"/>
            <w:vAlign w:val="bottom"/>
          </w:tcPr>
          <w:p w14:paraId="10854306" w14:textId="77777777" w:rsidR="000F356E" w:rsidRPr="00112BCA" w:rsidRDefault="000F356E" w:rsidP="000F356E">
            <w:pPr>
              <w:keepNext/>
              <w:keepLines/>
              <w:snapToGrid w:val="0"/>
              <w:ind w:left="0"/>
              <w:jc w:val="left"/>
              <w:rPr>
                <w:rFonts w:ascii="Century Gothic" w:hAnsi="Century Gothic"/>
                <w:b/>
                <w:kern w:val="8"/>
                <w:szCs w:val="20"/>
                <w:lang w:val="en-US" w:eastAsia="en-US"/>
              </w:rPr>
            </w:pPr>
          </w:p>
        </w:tc>
        <w:tc>
          <w:tcPr>
            <w:tcW w:w="2889" w:type="dxa"/>
            <w:tcBorders>
              <w:top w:val="single" w:sz="6" w:space="0" w:color="auto"/>
            </w:tcBorders>
          </w:tcPr>
          <w:p w14:paraId="6368E950" w14:textId="77777777" w:rsidR="000F356E" w:rsidRPr="00112BCA" w:rsidRDefault="000F356E" w:rsidP="000F356E">
            <w:pPr>
              <w:keepNext/>
              <w:keepLines/>
              <w:snapToGrid w:val="0"/>
              <w:ind w:left="0"/>
              <w:jc w:val="center"/>
              <w:rPr>
                <w:rFonts w:ascii="Century Gothic" w:hAnsi="Century Gothic"/>
                <w:kern w:val="8"/>
                <w:szCs w:val="20"/>
                <w:lang w:val="en-US" w:eastAsia="en-US"/>
              </w:rPr>
            </w:pPr>
            <w:r w:rsidRPr="00112BCA">
              <w:rPr>
                <w:rFonts w:ascii="Century Gothic" w:hAnsi="Century Gothic"/>
                <w:b/>
                <w:kern w:val="8"/>
                <w:szCs w:val="20"/>
                <w:lang w:val="en-US" w:eastAsia="en-US"/>
              </w:rPr>
              <w:t>Signature</w:t>
            </w:r>
          </w:p>
          <w:p w14:paraId="4ACB7B60"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p w14:paraId="7B48FF7E"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tc>
        <w:tc>
          <w:tcPr>
            <w:tcW w:w="426" w:type="dxa"/>
          </w:tcPr>
          <w:p w14:paraId="3A7E7B03"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p w14:paraId="2141EDD8" w14:textId="77777777" w:rsidR="000F356E" w:rsidRPr="00112BCA" w:rsidRDefault="000F356E" w:rsidP="000F356E">
            <w:pPr>
              <w:keepNext/>
              <w:keepLines/>
              <w:snapToGrid w:val="0"/>
              <w:ind w:left="0"/>
              <w:jc w:val="left"/>
              <w:rPr>
                <w:rFonts w:ascii="Century Gothic" w:hAnsi="Century Gothic"/>
                <w:kern w:val="8"/>
                <w:szCs w:val="20"/>
                <w:lang w:val="en-US" w:eastAsia="en-US"/>
              </w:rPr>
            </w:pPr>
          </w:p>
        </w:tc>
        <w:tc>
          <w:tcPr>
            <w:tcW w:w="1017" w:type="dxa"/>
            <w:vAlign w:val="bottom"/>
          </w:tcPr>
          <w:p w14:paraId="794E4371" w14:textId="77777777" w:rsidR="000F356E" w:rsidRPr="00112BCA" w:rsidRDefault="000F356E" w:rsidP="000F356E">
            <w:pPr>
              <w:keepNext/>
              <w:keepLines/>
              <w:snapToGrid w:val="0"/>
              <w:ind w:left="0"/>
              <w:jc w:val="left"/>
              <w:rPr>
                <w:rFonts w:ascii="Century Gothic" w:hAnsi="Century Gothic"/>
                <w:b/>
                <w:kern w:val="8"/>
                <w:szCs w:val="20"/>
                <w:lang w:val="en-US" w:eastAsia="en-US"/>
              </w:rPr>
            </w:pPr>
          </w:p>
        </w:tc>
        <w:tc>
          <w:tcPr>
            <w:tcW w:w="3093" w:type="dxa"/>
            <w:tcBorders>
              <w:top w:val="single" w:sz="6" w:space="0" w:color="auto"/>
            </w:tcBorders>
          </w:tcPr>
          <w:p w14:paraId="4A7E4D4C" w14:textId="77777777" w:rsidR="000F356E" w:rsidRPr="00112BCA" w:rsidRDefault="000F356E" w:rsidP="000F356E">
            <w:pPr>
              <w:keepNext/>
              <w:keepLines/>
              <w:snapToGrid w:val="0"/>
              <w:ind w:left="0"/>
              <w:jc w:val="center"/>
              <w:rPr>
                <w:rFonts w:ascii="Century Gothic" w:hAnsi="Century Gothic"/>
                <w:kern w:val="8"/>
                <w:szCs w:val="20"/>
                <w:lang w:val="en-US" w:eastAsia="en-US"/>
              </w:rPr>
            </w:pPr>
            <w:r w:rsidRPr="00112BCA">
              <w:rPr>
                <w:rFonts w:ascii="Century Gothic" w:hAnsi="Century Gothic"/>
                <w:b/>
                <w:kern w:val="8"/>
                <w:szCs w:val="20"/>
                <w:lang w:val="en-US" w:eastAsia="en-US"/>
              </w:rPr>
              <w:t>Signature</w:t>
            </w:r>
          </w:p>
        </w:tc>
        <w:tc>
          <w:tcPr>
            <w:tcW w:w="237" w:type="dxa"/>
          </w:tcPr>
          <w:p w14:paraId="6A683133"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p w14:paraId="3A347481" w14:textId="77777777" w:rsidR="000F356E" w:rsidRPr="00112BCA" w:rsidRDefault="000F356E" w:rsidP="000F356E">
            <w:pPr>
              <w:keepNext/>
              <w:keepLines/>
              <w:snapToGrid w:val="0"/>
              <w:ind w:left="0"/>
              <w:jc w:val="center"/>
              <w:rPr>
                <w:rFonts w:ascii="Century Gothic" w:hAnsi="Century Gothic"/>
                <w:kern w:val="8"/>
                <w:szCs w:val="20"/>
                <w:lang w:val="en-US" w:eastAsia="en-US"/>
              </w:rPr>
            </w:pPr>
          </w:p>
        </w:tc>
      </w:tr>
    </w:tbl>
    <w:p w14:paraId="32AB35A7" w14:textId="5B3D17C8" w:rsidR="00B32027" w:rsidRDefault="00B32027" w:rsidP="00497E67">
      <w:pPr>
        <w:pStyle w:val="BodyTextIndent"/>
        <w:widowControl w:val="0"/>
        <w:snapToGrid w:val="0"/>
        <w:ind w:left="0"/>
        <w:rPr>
          <w:ins w:id="3" w:author="Kennedy, Muhil" w:date="2022-12-08T13:34:00Z"/>
          <w:rFonts w:ascii="Century Gothic" w:hAnsi="Century Gothic"/>
          <w:snapToGrid w:val="0"/>
        </w:rPr>
      </w:pPr>
    </w:p>
    <w:p w14:paraId="09266D83" w14:textId="77777777" w:rsidR="00F71F56" w:rsidRPr="002064B8" w:rsidRDefault="00F71F56" w:rsidP="00F71F56">
      <w:pPr>
        <w:widowControl w:val="0"/>
        <w:snapToGrid w:val="0"/>
        <w:ind w:left="0"/>
        <w:rPr>
          <w:ins w:id="4" w:author="Kennedy, Muhil" w:date="2022-12-08T13:34:00Z"/>
          <w:rFonts w:ascii="Century Gothic" w:eastAsiaTheme="minorEastAsia" w:hAnsi="Century Gothic"/>
          <w:szCs w:val="20"/>
          <w:lang w:val="en-US" w:eastAsia="zh-CN"/>
        </w:rPr>
      </w:pPr>
    </w:p>
    <w:p w14:paraId="2243FCE7" w14:textId="77777777" w:rsidR="00F71F56" w:rsidRPr="00497E67" w:rsidRDefault="00F71F56" w:rsidP="00F71F56">
      <w:pPr>
        <w:widowControl w:val="0"/>
        <w:snapToGrid w:val="0"/>
        <w:ind w:left="0"/>
        <w:rPr>
          <w:ins w:id="5" w:author="Kennedy, Muhil" w:date="2022-12-08T13:34:00Z"/>
          <w:rFonts w:ascii="Century Gothic" w:hAnsi="Century Gothic"/>
          <w:szCs w:val="20"/>
          <w:lang w:val="en-US"/>
        </w:rPr>
      </w:pPr>
    </w:p>
    <w:p w14:paraId="2549FA3E" w14:textId="77777777" w:rsidR="00F71F56" w:rsidRPr="00497E67" w:rsidRDefault="00F71F56" w:rsidP="00F71F56">
      <w:pPr>
        <w:pStyle w:val="FaureciaText"/>
        <w:widowControl w:val="0"/>
        <w:snapToGrid w:val="0"/>
        <w:spacing w:before="0" w:after="0"/>
        <w:ind w:left="0"/>
        <w:jc w:val="center"/>
        <w:rPr>
          <w:ins w:id="6" w:author="Kennedy, Muhil" w:date="2022-12-08T13:34:00Z"/>
          <w:rFonts w:ascii="Century Gothic" w:hAnsi="Century Gothic"/>
          <w:b/>
          <w:bCs/>
          <w:szCs w:val="20"/>
          <w:lang w:val="en-US"/>
        </w:rPr>
      </w:pPr>
      <w:ins w:id="7" w:author="Kennedy, Muhil" w:date="2022-12-08T13:34:00Z">
        <w:r w:rsidRPr="00497E67">
          <w:rPr>
            <w:rFonts w:ascii="Century Gothic" w:hAnsi="Century Gothic"/>
            <w:b/>
            <w:bCs/>
            <w:szCs w:val="20"/>
            <w:lang w:val="en-US"/>
          </w:rPr>
          <w:t xml:space="preserve">Letter of Nomination – </w:t>
        </w:r>
        <w:r w:rsidRPr="00497E67">
          <w:rPr>
            <w:rFonts w:ascii="Century Gothic" w:hAnsi="Century Gothic"/>
            <w:b/>
            <w:bCs/>
            <w:szCs w:val="20"/>
            <w:highlight w:val="yellow"/>
            <w:lang w:val="en-US"/>
          </w:rPr>
          <w:t>[</w:t>
        </w:r>
        <w:r w:rsidRPr="00497E67">
          <w:rPr>
            <w:rFonts w:ascii="Century Gothic" w:hAnsi="Century Gothic"/>
            <w:b/>
            <w:bCs/>
            <w:szCs w:val="20"/>
            <w:lang w:val="en-US"/>
          </w:rPr>
          <w:t>Program Name</w:t>
        </w:r>
        <w:r w:rsidRPr="00497E67">
          <w:rPr>
            <w:rFonts w:ascii="Century Gothic" w:hAnsi="Century Gothic"/>
            <w:b/>
            <w:bCs/>
            <w:szCs w:val="20"/>
            <w:highlight w:val="yellow"/>
            <w:lang w:val="en-US"/>
          </w:rPr>
          <w:t>]</w:t>
        </w:r>
        <w:r w:rsidRPr="00497E67">
          <w:rPr>
            <w:rFonts w:ascii="Century Gothic" w:hAnsi="Century Gothic"/>
            <w:b/>
            <w:bCs/>
            <w:szCs w:val="20"/>
            <w:lang w:val="en-US"/>
          </w:rPr>
          <w:t xml:space="preserve"> – </w:t>
        </w:r>
        <w:r w:rsidRPr="00497E67">
          <w:rPr>
            <w:rFonts w:ascii="Century Gothic" w:hAnsi="Century Gothic"/>
            <w:b/>
            <w:bCs/>
            <w:szCs w:val="20"/>
            <w:highlight w:val="yellow"/>
            <w:lang w:val="en-US"/>
          </w:rPr>
          <w:t>[</w:t>
        </w:r>
        <w:r w:rsidRPr="00497E67">
          <w:rPr>
            <w:rFonts w:ascii="Century Gothic" w:hAnsi="Century Gothic"/>
            <w:b/>
            <w:bCs/>
            <w:szCs w:val="20"/>
            <w:lang w:val="en-US"/>
          </w:rPr>
          <w:t>Scope of Supplier</w:t>
        </w:r>
        <w:r w:rsidRPr="00497E67">
          <w:rPr>
            <w:rFonts w:ascii="Century Gothic" w:hAnsi="Century Gothic"/>
            <w:b/>
            <w:bCs/>
            <w:szCs w:val="20"/>
            <w:highlight w:val="yellow"/>
            <w:lang w:val="en-US"/>
          </w:rPr>
          <w:t>]</w:t>
        </w:r>
        <w:r w:rsidRPr="00497E67">
          <w:rPr>
            <w:rFonts w:ascii="Century Gothic" w:hAnsi="Century Gothic"/>
            <w:b/>
            <w:bCs/>
            <w:szCs w:val="20"/>
            <w:lang w:val="en-US"/>
          </w:rPr>
          <w:t xml:space="preserve"> </w:t>
        </w:r>
      </w:ins>
    </w:p>
    <w:p w14:paraId="2211EB93" w14:textId="77777777" w:rsidR="00F71F56" w:rsidRPr="00497E67" w:rsidRDefault="00F71F56" w:rsidP="00F71F56">
      <w:pPr>
        <w:widowControl w:val="0"/>
        <w:snapToGrid w:val="0"/>
        <w:ind w:left="0"/>
        <w:rPr>
          <w:ins w:id="8" w:author="Kennedy, Muhil" w:date="2022-12-08T13:34:00Z"/>
          <w:rFonts w:ascii="Century Gothic" w:hAnsi="Century Gothic"/>
          <w:color w:val="000000"/>
          <w:szCs w:val="20"/>
          <w:lang w:val="en-US"/>
        </w:rPr>
      </w:pPr>
    </w:p>
    <w:p w14:paraId="24873215" w14:textId="77777777" w:rsidR="00F71F56" w:rsidRPr="00497E67" w:rsidRDefault="00F71F56" w:rsidP="00F71F56">
      <w:pPr>
        <w:widowControl w:val="0"/>
        <w:snapToGrid w:val="0"/>
        <w:ind w:left="0"/>
        <w:rPr>
          <w:ins w:id="9" w:author="Kennedy, Muhil" w:date="2022-12-08T13:34:00Z"/>
          <w:rFonts w:ascii="Century Gothic" w:hAnsi="Century Gothic"/>
          <w:szCs w:val="20"/>
          <w:lang w:val="en-US"/>
        </w:rPr>
      </w:pPr>
      <w:ins w:id="10" w:author="Kennedy, Muhil" w:date="2022-12-08T13:34:00Z">
        <w:r w:rsidRPr="00497E67">
          <w:rPr>
            <w:rFonts w:ascii="Century Gothic" w:hAnsi="Century Gothic"/>
            <w:color w:val="000000"/>
            <w:szCs w:val="20"/>
            <w:lang w:val="en-US"/>
          </w:rPr>
          <w:t>This Letter of Nomination (“</w:t>
        </w:r>
        <w:r w:rsidRPr="00497E67">
          <w:rPr>
            <w:rFonts w:ascii="Century Gothic" w:hAnsi="Century Gothic"/>
            <w:b/>
            <w:bCs/>
            <w:color w:val="000000"/>
            <w:szCs w:val="20"/>
            <w:lang w:val="en-US"/>
          </w:rPr>
          <w:t>LON</w:t>
        </w:r>
        <w:r w:rsidRPr="00497E67">
          <w:rPr>
            <w:rFonts w:ascii="Century Gothic" w:hAnsi="Century Gothic"/>
            <w:color w:val="000000"/>
            <w:szCs w:val="20"/>
            <w:lang w:val="en-US"/>
          </w:rPr>
          <w:t>”) is issued on _______________ (the “</w:t>
        </w:r>
        <w:r w:rsidRPr="00497E67">
          <w:rPr>
            <w:rFonts w:ascii="Century Gothic" w:hAnsi="Century Gothic"/>
            <w:b/>
            <w:bCs/>
            <w:color w:val="000000"/>
            <w:szCs w:val="20"/>
            <w:lang w:val="en-US"/>
          </w:rPr>
          <w:t>Effective Date</w:t>
        </w:r>
        <w:r w:rsidRPr="00497E67">
          <w:rPr>
            <w:rFonts w:ascii="Century Gothic" w:hAnsi="Century Gothic"/>
            <w:color w:val="000000"/>
            <w:szCs w:val="20"/>
            <w:lang w:val="en-US"/>
          </w:rPr>
          <w:t xml:space="preserve">”), </w:t>
        </w:r>
      </w:ins>
    </w:p>
    <w:p w14:paraId="719914A3" w14:textId="77777777" w:rsidR="00F71F56" w:rsidRPr="00497E67" w:rsidRDefault="00F71F56" w:rsidP="00F71F56">
      <w:pPr>
        <w:widowControl w:val="0"/>
        <w:snapToGrid w:val="0"/>
        <w:rPr>
          <w:ins w:id="11" w:author="Kennedy, Muhil" w:date="2022-12-08T13:34:00Z"/>
          <w:rFonts w:ascii="Century Gothic" w:hAnsi="Century Gothic"/>
          <w:szCs w:val="20"/>
          <w:lang w:val="en-GB"/>
        </w:rPr>
      </w:pPr>
    </w:p>
    <w:tbl>
      <w:tblPr>
        <w:tblW w:w="9250" w:type="dxa"/>
        <w:tblLayout w:type="fixed"/>
        <w:tblCellMar>
          <w:left w:w="70" w:type="dxa"/>
          <w:right w:w="70" w:type="dxa"/>
        </w:tblCellMar>
        <w:tblLook w:val="0000" w:firstRow="0" w:lastRow="0" w:firstColumn="0" w:lastColumn="0" w:noHBand="0" w:noVBand="0"/>
      </w:tblPr>
      <w:tblGrid>
        <w:gridCol w:w="1204"/>
        <w:gridCol w:w="8046"/>
      </w:tblGrid>
      <w:tr w:rsidR="00F71F56" w:rsidRPr="00ED081A" w14:paraId="7B56A79F" w14:textId="77777777" w:rsidTr="00D30F6E">
        <w:trPr>
          <w:ins w:id="12" w:author="Kennedy, Muhil" w:date="2022-12-08T13:34:00Z"/>
        </w:trPr>
        <w:tc>
          <w:tcPr>
            <w:tcW w:w="1204" w:type="dxa"/>
          </w:tcPr>
          <w:p w14:paraId="18B99639" w14:textId="77777777" w:rsidR="00F71F56" w:rsidRPr="00497E67" w:rsidRDefault="00F71F56" w:rsidP="00D30F6E">
            <w:pPr>
              <w:widowControl w:val="0"/>
              <w:snapToGrid w:val="0"/>
              <w:ind w:left="0"/>
              <w:rPr>
                <w:ins w:id="13" w:author="Kennedy, Muhil" w:date="2022-12-08T13:34:00Z"/>
                <w:rFonts w:ascii="Century Gothic" w:hAnsi="Century Gothic"/>
                <w:bCs/>
                <w:szCs w:val="20"/>
                <w:lang w:val="en-GB"/>
              </w:rPr>
            </w:pPr>
            <w:ins w:id="14" w:author="Kennedy, Muhil" w:date="2022-12-08T13:34:00Z">
              <w:r w:rsidRPr="00497E67">
                <w:rPr>
                  <w:rFonts w:ascii="Century Gothic" w:hAnsi="Century Gothic"/>
                  <w:bCs/>
                  <w:szCs w:val="20"/>
                  <w:lang w:val="en-GB"/>
                </w:rPr>
                <w:t>By</w:t>
              </w:r>
            </w:ins>
          </w:p>
        </w:tc>
        <w:tc>
          <w:tcPr>
            <w:tcW w:w="8046" w:type="dxa"/>
          </w:tcPr>
          <w:p w14:paraId="22C4B67E" w14:textId="77777777" w:rsidR="00F71F56" w:rsidRPr="00497E67" w:rsidRDefault="00F71F56" w:rsidP="00D30F6E">
            <w:pPr>
              <w:pStyle w:val="CommentText"/>
              <w:widowControl w:val="0"/>
              <w:tabs>
                <w:tab w:val="left" w:pos="2036"/>
                <w:tab w:val="left" w:pos="2396"/>
              </w:tabs>
              <w:snapToGrid w:val="0"/>
              <w:jc w:val="both"/>
              <w:rPr>
                <w:ins w:id="15" w:author="Kennedy, Muhil" w:date="2022-12-08T13:34:00Z"/>
                <w:rFonts w:ascii="Century Gothic" w:hAnsi="Century Gothic"/>
              </w:rPr>
            </w:pPr>
            <w:ins w:id="16" w:author="Kennedy, Muhil" w:date="2022-12-08T13:34:00Z">
              <w:r w:rsidRPr="00497E67">
                <w:rPr>
                  <w:rFonts w:ascii="Century Gothic" w:hAnsi="Century Gothic"/>
                  <w:b/>
                  <w:bCs/>
                  <w:color w:val="000000"/>
                </w:rPr>
                <w:t xml:space="preserve">FAURECIA </w:t>
              </w:r>
              <w:r w:rsidRPr="00497E67">
                <w:rPr>
                  <w:rFonts w:ascii="Century Gothic" w:hAnsi="Century Gothic"/>
                  <w:b/>
                  <w:bCs/>
                  <w:color w:val="000000"/>
                  <w:highlight w:val="yellow"/>
                </w:rPr>
                <w:t>[</w:t>
              </w:r>
              <w:r w:rsidRPr="00497E67">
                <w:rPr>
                  <w:rFonts w:ascii="Century Gothic" w:hAnsi="Century Gothic"/>
                  <w:b/>
                  <w:bCs/>
                  <w:color w:val="000000"/>
                </w:rPr>
                <w:t>FULL LEGAL ENTITY NAME</w:t>
              </w:r>
              <w:r w:rsidRPr="00497E67">
                <w:rPr>
                  <w:rFonts w:ascii="Century Gothic" w:hAnsi="Century Gothic"/>
                  <w:b/>
                  <w:bCs/>
                  <w:color w:val="000000"/>
                  <w:highlight w:val="yellow"/>
                </w:rPr>
                <w:t>]</w:t>
              </w:r>
            </w:ins>
          </w:p>
          <w:p w14:paraId="6F99B292" w14:textId="77777777" w:rsidR="00F71F56" w:rsidRPr="00497E67" w:rsidRDefault="00F71F56" w:rsidP="00D30F6E">
            <w:pPr>
              <w:pStyle w:val="CommentText"/>
              <w:widowControl w:val="0"/>
              <w:tabs>
                <w:tab w:val="left" w:pos="2036"/>
                <w:tab w:val="left" w:pos="2396"/>
              </w:tabs>
              <w:snapToGrid w:val="0"/>
              <w:jc w:val="both"/>
              <w:rPr>
                <w:ins w:id="17" w:author="Kennedy, Muhil" w:date="2022-12-08T13:34:00Z"/>
                <w:rFonts w:ascii="Century Gothic" w:hAnsi="Century Gothic"/>
              </w:rPr>
            </w:pPr>
          </w:p>
          <w:p w14:paraId="76649115" w14:textId="77777777" w:rsidR="00F71F56" w:rsidRPr="00497E67" w:rsidRDefault="00F71F56" w:rsidP="00D30F6E">
            <w:pPr>
              <w:widowControl w:val="0"/>
              <w:snapToGrid w:val="0"/>
              <w:ind w:left="0"/>
              <w:rPr>
                <w:ins w:id="18" w:author="Kennedy, Muhil" w:date="2022-12-08T13:34:00Z"/>
                <w:rFonts w:ascii="Century Gothic" w:hAnsi="Century Gothic"/>
                <w:color w:val="000000"/>
                <w:szCs w:val="20"/>
                <w:lang w:val="en-US"/>
              </w:rPr>
            </w:pPr>
            <w:ins w:id="19" w:author="Kennedy, Muhil" w:date="2022-12-08T13:34:00Z">
              <w:r w:rsidRPr="00497E67">
                <w:rPr>
                  <w:rFonts w:ascii="Century Gothic" w:hAnsi="Century Gothic"/>
                  <w:color w:val="000000"/>
                  <w:szCs w:val="20"/>
                  <w:lang w:val="en-US"/>
                </w:rPr>
                <w:t>A limited liability company, organized and existing under the laws of _______________</w:t>
              </w:r>
              <w:r w:rsidRPr="00497E67">
                <w:rPr>
                  <w:rFonts w:ascii="Century Gothic" w:hAnsi="Century Gothic"/>
                  <w:szCs w:val="20"/>
                  <w:lang w:val="en-GB"/>
                </w:rPr>
                <w:t>,</w:t>
              </w:r>
              <w:r w:rsidRPr="00497E67">
                <w:rPr>
                  <w:rFonts w:ascii="Century Gothic" w:hAnsi="Century Gothic"/>
                  <w:color w:val="000000"/>
                  <w:szCs w:val="20"/>
                  <w:lang w:val="en-US"/>
                </w:rPr>
                <w:t xml:space="preserve"> with a share capital of Euros _______________,</w:t>
              </w:r>
              <w:r w:rsidRPr="00497E67">
                <w:rPr>
                  <w:rFonts w:ascii="Century Gothic" w:hAnsi="Century Gothic"/>
                  <w:szCs w:val="20"/>
                  <w:lang w:val="en-GB"/>
                </w:rPr>
                <w:t xml:space="preserve"> whose registered office is located at </w:t>
              </w:r>
              <w:r w:rsidRPr="00497E67">
                <w:rPr>
                  <w:rFonts w:ascii="Century Gothic" w:hAnsi="Century Gothic"/>
                  <w:color w:val="000000"/>
                  <w:szCs w:val="20"/>
                  <w:lang w:val="en-US"/>
                </w:rPr>
                <w:t>_______________</w:t>
              </w:r>
              <w:r w:rsidRPr="00497E67">
                <w:rPr>
                  <w:rFonts w:ascii="Century Gothic" w:hAnsi="Century Gothic"/>
                  <w:szCs w:val="20"/>
                  <w:lang w:val="en-GB"/>
                </w:rPr>
                <w:t xml:space="preserve">, registered </w:t>
              </w:r>
              <w:r w:rsidRPr="00497E67">
                <w:rPr>
                  <w:rFonts w:ascii="Century Gothic" w:hAnsi="Century Gothic"/>
                  <w:color w:val="000000"/>
                  <w:szCs w:val="20"/>
                  <w:lang w:val="en-US"/>
                </w:rPr>
                <w:t>under the number _______________ at the Commercial Registry of _______________</w:t>
              </w:r>
              <w:r w:rsidRPr="00497E67">
                <w:rPr>
                  <w:rFonts w:ascii="Century Gothic" w:hAnsi="Century Gothic"/>
                  <w:szCs w:val="20"/>
                  <w:lang w:val="en-GB"/>
                </w:rPr>
                <w:t>,</w:t>
              </w:r>
              <w:r w:rsidRPr="00497E67">
                <w:rPr>
                  <w:rFonts w:ascii="Century Gothic" w:hAnsi="Century Gothic"/>
                  <w:color w:val="000000"/>
                  <w:szCs w:val="20"/>
                  <w:lang w:val="en-US"/>
                </w:rPr>
                <w:t xml:space="preserve"> </w:t>
              </w:r>
            </w:ins>
          </w:p>
          <w:p w14:paraId="0B1ED130" w14:textId="77777777" w:rsidR="00F71F56" w:rsidRPr="00497E67" w:rsidRDefault="00F71F56" w:rsidP="00D30F6E">
            <w:pPr>
              <w:widowControl w:val="0"/>
              <w:snapToGrid w:val="0"/>
              <w:ind w:left="0"/>
              <w:rPr>
                <w:ins w:id="20" w:author="Kennedy, Muhil" w:date="2022-12-08T13:34:00Z"/>
                <w:rFonts w:ascii="Century Gothic" w:hAnsi="Century Gothic"/>
                <w:color w:val="000000"/>
                <w:szCs w:val="20"/>
                <w:lang w:val="en-US"/>
              </w:rPr>
            </w:pPr>
          </w:p>
          <w:p w14:paraId="384BC9F9" w14:textId="77777777" w:rsidR="00F71F56" w:rsidRPr="00497E67" w:rsidRDefault="00F71F56" w:rsidP="00D30F6E">
            <w:pPr>
              <w:widowControl w:val="0"/>
              <w:snapToGrid w:val="0"/>
              <w:ind w:left="0"/>
              <w:rPr>
                <w:ins w:id="21" w:author="Kennedy, Muhil" w:date="2022-12-08T13:34:00Z"/>
                <w:rFonts w:ascii="Century Gothic" w:hAnsi="Century Gothic"/>
                <w:szCs w:val="20"/>
                <w:lang w:val="en-US"/>
              </w:rPr>
            </w:pPr>
            <w:ins w:id="22" w:author="Kennedy, Muhil" w:date="2022-12-08T13:34:00Z">
              <w:r w:rsidRPr="00497E67">
                <w:rPr>
                  <w:rFonts w:ascii="Century Gothic" w:hAnsi="Century Gothic"/>
                  <w:color w:val="000000"/>
                  <w:szCs w:val="20"/>
                  <w:lang w:val="en-US"/>
                </w:rPr>
                <w:t xml:space="preserve">duly represented by </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Mr./Mrs.</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 xml:space="preserve"> _______________ acting as _______________ and </w:t>
              </w:r>
              <w:r w:rsidRPr="00497E67">
                <w:rPr>
                  <w:rFonts w:ascii="Century Gothic" w:hAnsi="Century Gothic"/>
                  <w:b/>
                  <w:bCs/>
                  <w:color w:val="000000"/>
                  <w:szCs w:val="20"/>
                  <w:highlight w:val="yellow"/>
                  <w:lang w:val="en-US"/>
                </w:rPr>
                <w:lastRenderedPageBreak/>
                <w:t>[</w:t>
              </w:r>
              <w:r w:rsidRPr="00497E67">
                <w:rPr>
                  <w:rFonts w:ascii="Century Gothic" w:hAnsi="Century Gothic"/>
                  <w:color w:val="000000"/>
                  <w:szCs w:val="20"/>
                  <w:lang w:val="en-US"/>
                </w:rPr>
                <w:t>Mr./Mrs.</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 xml:space="preserve"> _______________ acting as _______________, and duly empowered to sign this LON</w:t>
              </w:r>
            </w:ins>
          </w:p>
          <w:p w14:paraId="4E901D63" w14:textId="77777777" w:rsidR="00F71F56" w:rsidRPr="00497E67" w:rsidRDefault="00F71F56" w:rsidP="00D30F6E">
            <w:pPr>
              <w:widowControl w:val="0"/>
              <w:tabs>
                <w:tab w:val="left" w:pos="2036"/>
                <w:tab w:val="left" w:pos="2396"/>
              </w:tabs>
              <w:snapToGrid w:val="0"/>
              <w:ind w:left="0"/>
              <w:rPr>
                <w:ins w:id="23" w:author="Kennedy, Muhil" w:date="2022-12-08T13:34:00Z"/>
                <w:rFonts w:ascii="Century Gothic" w:hAnsi="Century Gothic"/>
                <w:i/>
                <w:szCs w:val="20"/>
                <w:lang w:val="en-US"/>
              </w:rPr>
            </w:pPr>
          </w:p>
          <w:p w14:paraId="09C44732" w14:textId="77777777" w:rsidR="00F71F56" w:rsidRPr="00497E67" w:rsidRDefault="00F71F56" w:rsidP="00D30F6E">
            <w:pPr>
              <w:widowControl w:val="0"/>
              <w:tabs>
                <w:tab w:val="left" w:pos="2036"/>
                <w:tab w:val="left" w:pos="2396"/>
              </w:tabs>
              <w:snapToGrid w:val="0"/>
              <w:ind w:left="596"/>
              <w:jc w:val="right"/>
              <w:rPr>
                <w:ins w:id="24" w:author="Kennedy, Muhil" w:date="2022-12-08T13:34:00Z"/>
                <w:rFonts w:ascii="Century Gothic" w:hAnsi="Century Gothic"/>
                <w:szCs w:val="20"/>
                <w:lang w:val="en-US"/>
              </w:rPr>
            </w:pPr>
            <w:ins w:id="25" w:author="Kennedy, Muhil" w:date="2022-12-08T13:34:00Z">
              <w:r w:rsidRPr="00497E67">
                <w:rPr>
                  <w:rFonts w:ascii="Century Gothic" w:hAnsi="Century Gothic"/>
                  <w:szCs w:val="20"/>
                  <w:lang w:val="en-US"/>
                </w:rPr>
                <w:t>hereinafter referred to as “</w:t>
              </w:r>
              <w:r w:rsidRPr="00497E67">
                <w:rPr>
                  <w:rFonts w:ascii="Century Gothic" w:hAnsi="Century Gothic"/>
                  <w:b/>
                  <w:szCs w:val="20"/>
                  <w:lang w:val="en-US"/>
                </w:rPr>
                <w:t>Faurecia</w:t>
              </w:r>
              <w:r w:rsidRPr="00497E67">
                <w:rPr>
                  <w:rFonts w:ascii="Century Gothic" w:hAnsi="Century Gothic"/>
                  <w:szCs w:val="20"/>
                  <w:lang w:val="en-US"/>
                </w:rPr>
                <w:t>” or “</w:t>
              </w:r>
              <w:r w:rsidRPr="00497E67">
                <w:rPr>
                  <w:rFonts w:ascii="Century Gothic" w:hAnsi="Century Gothic"/>
                  <w:b/>
                  <w:szCs w:val="20"/>
                  <w:lang w:val="en-US"/>
                </w:rPr>
                <w:t>Company</w:t>
              </w:r>
              <w:r w:rsidRPr="00497E67">
                <w:rPr>
                  <w:rFonts w:ascii="Century Gothic" w:hAnsi="Century Gothic"/>
                  <w:szCs w:val="20"/>
                  <w:lang w:val="en-US"/>
                </w:rPr>
                <w:t>”</w:t>
              </w:r>
            </w:ins>
          </w:p>
          <w:p w14:paraId="49EBEFAD" w14:textId="77777777" w:rsidR="00F71F56" w:rsidRPr="00497E67" w:rsidRDefault="00F71F56" w:rsidP="00D30F6E">
            <w:pPr>
              <w:widowControl w:val="0"/>
              <w:snapToGrid w:val="0"/>
              <w:rPr>
                <w:ins w:id="26" w:author="Kennedy, Muhil" w:date="2022-12-08T13:34:00Z"/>
                <w:rFonts w:ascii="Century Gothic" w:hAnsi="Century Gothic"/>
                <w:szCs w:val="20"/>
                <w:lang w:val="en-US"/>
              </w:rPr>
            </w:pPr>
          </w:p>
        </w:tc>
      </w:tr>
      <w:tr w:rsidR="00F71F56" w:rsidRPr="00ED081A" w14:paraId="4C27C5CD" w14:textId="77777777" w:rsidTr="00D30F6E">
        <w:trPr>
          <w:ins w:id="27" w:author="Kennedy, Muhil" w:date="2022-12-08T13:34:00Z"/>
        </w:trPr>
        <w:tc>
          <w:tcPr>
            <w:tcW w:w="1204" w:type="dxa"/>
          </w:tcPr>
          <w:p w14:paraId="46696E8E" w14:textId="77777777" w:rsidR="00F71F56" w:rsidRPr="00497E67" w:rsidRDefault="00F71F56" w:rsidP="00D30F6E">
            <w:pPr>
              <w:widowControl w:val="0"/>
              <w:snapToGrid w:val="0"/>
              <w:rPr>
                <w:ins w:id="28" w:author="Kennedy, Muhil" w:date="2022-12-08T13:34:00Z"/>
                <w:rFonts w:ascii="Century Gothic" w:hAnsi="Century Gothic"/>
                <w:b/>
                <w:szCs w:val="20"/>
                <w:lang w:val="en-US"/>
              </w:rPr>
            </w:pPr>
          </w:p>
          <w:p w14:paraId="55C317B9" w14:textId="77777777" w:rsidR="00F71F56" w:rsidRPr="00497E67" w:rsidRDefault="00F71F56" w:rsidP="00D30F6E">
            <w:pPr>
              <w:widowControl w:val="0"/>
              <w:snapToGrid w:val="0"/>
              <w:ind w:left="0"/>
              <w:rPr>
                <w:ins w:id="29" w:author="Kennedy, Muhil" w:date="2022-12-08T13:34:00Z"/>
                <w:rFonts w:ascii="Century Gothic" w:hAnsi="Century Gothic"/>
                <w:bCs/>
                <w:szCs w:val="20"/>
                <w:lang w:val="en-GB"/>
              </w:rPr>
            </w:pPr>
            <w:ins w:id="30" w:author="Kennedy, Muhil" w:date="2022-12-08T13:34:00Z">
              <w:r w:rsidRPr="00497E67">
                <w:rPr>
                  <w:rFonts w:ascii="Century Gothic" w:hAnsi="Century Gothic"/>
                  <w:bCs/>
                  <w:szCs w:val="20"/>
                  <w:lang w:val="en-GB"/>
                </w:rPr>
                <w:t>To</w:t>
              </w:r>
            </w:ins>
          </w:p>
        </w:tc>
        <w:tc>
          <w:tcPr>
            <w:tcW w:w="8046" w:type="dxa"/>
          </w:tcPr>
          <w:p w14:paraId="387201C1" w14:textId="77777777" w:rsidR="00F71F56" w:rsidRPr="00497E67" w:rsidRDefault="00F71F56" w:rsidP="00D30F6E">
            <w:pPr>
              <w:widowControl w:val="0"/>
              <w:tabs>
                <w:tab w:val="left" w:pos="2216"/>
                <w:tab w:val="left" w:pos="2756"/>
              </w:tabs>
              <w:snapToGrid w:val="0"/>
              <w:ind w:left="1134" w:hanging="1134"/>
              <w:rPr>
                <w:ins w:id="31" w:author="Kennedy, Muhil" w:date="2022-12-08T13:34:00Z"/>
                <w:rFonts w:ascii="Century Gothic" w:hAnsi="Century Gothic"/>
                <w:i/>
                <w:szCs w:val="20"/>
                <w:lang w:val="en-GB"/>
              </w:rPr>
            </w:pPr>
          </w:p>
          <w:p w14:paraId="08BA1206" w14:textId="77777777" w:rsidR="00F71F56" w:rsidRPr="00497E67" w:rsidRDefault="00F71F56" w:rsidP="00D30F6E">
            <w:pPr>
              <w:widowControl w:val="0"/>
              <w:tabs>
                <w:tab w:val="left" w:pos="2036"/>
                <w:tab w:val="left" w:pos="2396"/>
              </w:tabs>
              <w:snapToGrid w:val="0"/>
              <w:ind w:left="0"/>
              <w:jc w:val="left"/>
              <w:rPr>
                <w:ins w:id="32" w:author="Kennedy, Muhil" w:date="2022-12-08T13:34:00Z"/>
                <w:rFonts w:ascii="Century Gothic" w:hAnsi="Century Gothic"/>
                <w:szCs w:val="20"/>
                <w:lang w:val="en-GB"/>
              </w:rPr>
            </w:pPr>
            <w:ins w:id="33" w:author="Kennedy, Muhil" w:date="2022-12-08T13:34:00Z">
              <w:r>
                <w:rPr>
                  <w:rFonts w:ascii="Century Gothic" w:hAnsi="Century Gothic"/>
                  <w:b/>
                  <w:szCs w:val="20"/>
                  <w:highlight w:val="yellow"/>
                  <w:lang w:val="en-GB"/>
                </w:rPr>
                <w:fldChar w:fldCharType="begin"/>
              </w:r>
              <w:r>
                <w:rPr>
                  <w:rFonts w:ascii="Century Gothic" w:hAnsi="Century Gothic"/>
                  <w:b/>
                  <w:szCs w:val="20"/>
                  <w:highlight w:val="yellow"/>
                  <w:lang w:val="en-GB"/>
                </w:rPr>
                <w:instrText xml:space="preserve"> DOCPROPERTY  caSupplier  \* MERGEFORMAT </w:instrText>
              </w:r>
              <w:r>
                <w:rPr>
                  <w:rFonts w:ascii="Century Gothic" w:hAnsi="Century Gothic"/>
                  <w:b/>
                  <w:szCs w:val="20"/>
                  <w:highlight w:val="yellow"/>
                  <w:lang w:val="en-GB"/>
                </w:rPr>
                <w:fldChar w:fldCharType="separate"/>
              </w:r>
              <w:r>
                <w:rPr>
                  <w:rFonts w:ascii="Century Gothic" w:hAnsi="Century Gothic"/>
                  <w:b/>
                  <w:szCs w:val="20"/>
                  <w:highlight w:val="yellow"/>
                  <w:lang w:val="en-GB"/>
                </w:rPr>
                <w:t xml:space="preserve"> </w:t>
              </w:r>
              <w:r>
                <w:rPr>
                  <w:rFonts w:ascii="Century Gothic" w:hAnsi="Century Gothic"/>
                  <w:b/>
                  <w:szCs w:val="20"/>
                  <w:highlight w:val="yellow"/>
                  <w:lang w:val="en-GB"/>
                </w:rPr>
                <w:fldChar w:fldCharType="end"/>
              </w:r>
            </w:ins>
          </w:p>
          <w:p w14:paraId="6552198A" w14:textId="77777777" w:rsidR="00F71F56" w:rsidRPr="00497E67" w:rsidRDefault="00F71F56" w:rsidP="00D30F6E">
            <w:pPr>
              <w:widowControl w:val="0"/>
              <w:snapToGrid w:val="0"/>
              <w:ind w:left="0"/>
              <w:rPr>
                <w:ins w:id="34" w:author="Kennedy, Muhil" w:date="2022-12-08T13:34:00Z"/>
                <w:rFonts w:ascii="Century Gothic" w:hAnsi="Century Gothic"/>
                <w:szCs w:val="20"/>
                <w:lang w:val="en-GB"/>
              </w:rPr>
            </w:pPr>
            <w:ins w:id="35" w:author="Kennedy, Muhil" w:date="2022-12-08T13:34:00Z">
              <w:r w:rsidRPr="00497E67">
                <w:rPr>
                  <w:rFonts w:ascii="Century Gothic" w:hAnsi="Century Gothic"/>
                  <w:szCs w:val="20"/>
                  <w:lang w:val="en-GB"/>
                </w:rPr>
                <w:t xml:space="preserve">A </w:t>
              </w:r>
              <w:r w:rsidRPr="00497E67">
                <w:rPr>
                  <w:rFonts w:ascii="Century Gothic" w:hAnsi="Century Gothic"/>
                  <w:color w:val="000000"/>
                  <w:szCs w:val="20"/>
                  <w:lang w:val="en-US"/>
                </w:rPr>
                <w:t xml:space="preserve">_______________ </w:t>
              </w:r>
              <w:r w:rsidRPr="00497E67">
                <w:rPr>
                  <w:rFonts w:ascii="Century Gothic" w:hAnsi="Century Gothic"/>
                  <w:szCs w:val="20"/>
                  <w:lang w:val="en-GB"/>
                </w:rPr>
                <w:t xml:space="preserve">company, organized and existing under the laws of </w:t>
              </w:r>
              <w:r w:rsidRPr="00497E67">
                <w:rPr>
                  <w:rFonts w:ascii="Century Gothic" w:hAnsi="Century Gothic"/>
                  <w:color w:val="000000"/>
                  <w:szCs w:val="20"/>
                  <w:lang w:val="en-US"/>
                </w:rPr>
                <w:t>_______________</w:t>
              </w:r>
              <w:r w:rsidRPr="00497E67">
                <w:rPr>
                  <w:rFonts w:ascii="Century Gothic" w:hAnsi="Century Gothic"/>
                  <w:i/>
                  <w:szCs w:val="20"/>
                  <w:lang w:val="en-GB"/>
                </w:rPr>
                <w:t xml:space="preserve"> </w:t>
              </w:r>
              <w:r w:rsidRPr="00497E67">
                <w:rPr>
                  <w:rFonts w:ascii="Century Gothic" w:hAnsi="Century Gothic"/>
                  <w:szCs w:val="20"/>
                  <w:lang w:val="en-GB"/>
                </w:rPr>
                <w:t xml:space="preserve">with a share capital of _____________, whose registered office is located at ______________________, registered under the number ___________________ at the </w:t>
              </w:r>
              <w:r w:rsidRPr="00497E67">
                <w:rPr>
                  <w:rFonts w:ascii="Century Gothic" w:hAnsi="Century Gothic"/>
                  <w:color w:val="000000"/>
                  <w:szCs w:val="20"/>
                  <w:lang w:val="en-US"/>
                </w:rPr>
                <w:t>Commercial Registry of ___________,</w:t>
              </w:r>
            </w:ins>
          </w:p>
          <w:p w14:paraId="19AAA72A" w14:textId="77777777" w:rsidR="00F71F56" w:rsidRPr="00497E67" w:rsidRDefault="00F71F56" w:rsidP="00D30F6E">
            <w:pPr>
              <w:widowControl w:val="0"/>
              <w:snapToGrid w:val="0"/>
              <w:ind w:left="0"/>
              <w:rPr>
                <w:ins w:id="36" w:author="Kennedy, Muhil" w:date="2022-12-08T13:34:00Z"/>
                <w:rFonts w:ascii="Century Gothic" w:hAnsi="Century Gothic"/>
                <w:szCs w:val="20"/>
                <w:lang w:val="en-GB"/>
              </w:rPr>
            </w:pPr>
          </w:p>
          <w:p w14:paraId="42DBBC8A" w14:textId="77777777" w:rsidR="00F71F56" w:rsidRPr="00497E67" w:rsidRDefault="00F71F56" w:rsidP="00D30F6E">
            <w:pPr>
              <w:widowControl w:val="0"/>
              <w:snapToGrid w:val="0"/>
              <w:ind w:left="0"/>
              <w:rPr>
                <w:ins w:id="37" w:author="Kennedy, Muhil" w:date="2022-12-08T13:34:00Z"/>
                <w:rFonts w:ascii="Century Gothic" w:hAnsi="Century Gothic"/>
                <w:szCs w:val="20"/>
                <w:lang w:val="en-US"/>
              </w:rPr>
            </w:pPr>
            <w:ins w:id="38" w:author="Kennedy, Muhil" w:date="2022-12-08T13:34:00Z">
              <w:r w:rsidRPr="00497E67">
                <w:rPr>
                  <w:rFonts w:ascii="Century Gothic" w:hAnsi="Century Gothic"/>
                  <w:szCs w:val="20"/>
                  <w:lang w:val="en-GB"/>
                </w:rPr>
                <w:t xml:space="preserve">duly represented by _____________ acting as </w:t>
              </w:r>
              <w:r w:rsidRPr="00497E67">
                <w:rPr>
                  <w:rFonts w:ascii="Century Gothic" w:hAnsi="Century Gothic"/>
                  <w:color w:val="000000"/>
                  <w:szCs w:val="20"/>
                  <w:lang w:val="en-US"/>
                </w:rPr>
                <w:t>_______________</w:t>
              </w:r>
              <w:r w:rsidRPr="00497E67">
                <w:rPr>
                  <w:rFonts w:ascii="Century Gothic" w:hAnsi="Century Gothic"/>
                  <w:szCs w:val="20"/>
                  <w:lang w:val="en-GB"/>
                </w:rPr>
                <w:t>and duly empowered to sign this LON,</w:t>
              </w:r>
            </w:ins>
          </w:p>
          <w:p w14:paraId="02DCE283" w14:textId="77777777" w:rsidR="00F71F56" w:rsidRPr="00497E67" w:rsidRDefault="00F71F56" w:rsidP="00D30F6E">
            <w:pPr>
              <w:widowControl w:val="0"/>
              <w:tabs>
                <w:tab w:val="left" w:pos="2036"/>
                <w:tab w:val="left" w:pos="2396"/>
              </w:tabs>
              <w:snapToGrid w:val="0"/>
              <w:ind w:left="0"/>
              <w:rPr>
                <w:ins w:id="39" w:author="Kennedy, Muhil" w:date="2022-12-08T13:34:00Z"/>
                <w:rFonts w:ascii="Century Gothic" w:hAnsi="Century Gothic"/>
                <w:i/>
                <w:szCs w:val="20"/>
                <w:lang w:val="en-US"/>
              </w:rPr>
            </w:pPr>
          </w:p>
          <w:p w14:paraId="6EEA700A" w14:textId="77777777" w:rsidR="00F71F56" w:rsidRPr="00497E67" w:rsidRDefault="00F71F56" w:rsidP="00D30F6E">
            <w:pPr>
              <w:widowControl w:val="0"/>
              <w:snapToGrid w:val="0"/>
              <w:jc w:val="right"/>
              <w:rPr>
                <w:ins w:id="40" w:author="Kennedy, Muhil" w:date="2022-12-08T13:34:00Z"/>
                <w:rFonts w:ascii="Century Gothic" w:hAnsi="Century Gothic"/>
                <w:szCs w:val="20"/>
                <w:lang w:val="en-US"/>
              </w:rPr>
            </w:pPr>
            <w:ins w:id="41" w:author="Kennedy, Muhil" w:date="2022-12-08T13:34:00Z">
              <w:r w:rsidRPr="00497E67">
                <w:rPr>
                  <w:rFonts w:ascii="Century Gothic" w:hAnsi="Century Gothic"/>
                  <w:szCs w:val="20"/>
                  <w:lang w:val="en-US"/>
                </w:rPr>
                <w:t>hereinafter referred to as the “</w:t>
              </w:r>
              <w:r w:rsidRPr="00497E67">
                <w:rPr>
                  <w:rFonts w:ascii="Century Gothic" w:hAnsi="Century Gothic"/>
                  <w:b/>
                  <w:szCs w:val="20"/>
                  <w:lang w:val="en-US"/>
                </w:rPr>
                <w:t>Supplier</w:t>
              </w:r>
              <w:r w:rsidRPr="00497E67">
                <w:rPr>
                  <w:rFonts w:ascii="Century Gothic" w:hAnsi="Century Gothic"/>
                  <w:szCs w:val="20"/>
                  <w:lang w:val="en-US"/>
                </w:rPr>
                <w:t>”</w:t>
              </w:r>
            </w:ins>
          </w:p>
          <w:p w14:paraId="32D90F2B" w14:textId="77777777" w:rsidR="00F71F56" w:rsidRPr="00497E67" w:rsidRDefault="00F71F56" w:rsidP="00D30F6E">
            <w:pPr>
              <w:widowControl w:val="0"/>
              <w:snapToGrid w:val="0"/>
              <w:rPr>
                <w:ins w:id="42" w:author="Kennedy, Muhil" w:date="2022-12-08T13:34:00Z"/>
                <w:rFonts w:ascii="Century Gothic" w:hAnsi="Century Gothic"/>
                <w:szCs w:val="20"/>
                <w:lang w:val="en-US"/>
              </w:rPr>
            </w:pPr>
          </w:p>
        </w:tc>
      </w:tr>
    </w:tbl>
    <w:p w14:paraId="2CDC39DE" w14:textId="77777777" w:rsidR="00F71F56" w:rsidRPr="00497E67" w:rsidRDefault="00F71F56" w:rsidP="00F71F56">
      <w:pPr>
        <w:widowControl w:val="0"/>
        <w:snapToGrid w:val="0"/>
        <w:ind w:left="0"/>
        <w:rPr>
          <w:ins w:id="43" w:author="Kennedy, Muhil" w:date="2022-12-08T13:34:00Z"/>
          <w:rFonts w:ascii="Century Gothic" w:hAnsi="Century Gothic"/>
          <w:szCs w:val="20"/>
          <w:lang w:val="en-GB"/>
        </w:rPr>
      </w:pPr>
      <w:ins w:id="44" w:author="Kennedy, Muhil" w:date="2022-12-08T13:34:00Z">
        <w:r w:rsidRPr="00497E67">
          <w:rPr>
            <w:rFonts w:ascii="Century Gothic" w:hAnsi="Century Gothic"/>
            <w:szCs w:val="20"/>
            <w:lang w:val="en-GB"/>
          </w:rPr>
          <w:t>for the development (the “</w:t>
        </w:r>
        <w:r w:rsidRPr="00497E67">
          <w:rPr>
            <w:rFonts w:ascii="Century Gothic" w:hAnsi="Century Gothic"/>
            <w:b/>
            <w:bCs/>
            <w:szCs w:val="20"/>
            <w:lang w:val="en-GB"/>
          </w:rPr>
          <w:t>Development</w:t>
        </w:r>
        <w:r w:rsidRPr="00497E67">
          <w:rPr>
            <w:rFonts w:ascii="Century Gothic" w:hAnsi="Century Gothic"/>
            <w:szCs w:val="20"/>
            <w:lang w:val="en-GB"/>
          </w:rPr>
          <w:t>”), manufacture</w:t>
        </w:r>
        <w:r w:rsidRPr="00D46D6F">
          <w:rPr>
            <w:rFonts w:ascii="Century Gothic" w:hAnsi="Century Gothic"/>
            <w:szCs w:val="20"/>
            <w:lang w:val="en-GB"/>
          </w:rPr>
          <w:t xml:space="preserve">, </w:t>
        </w:r>
        <w:r w:rsidRPr="00497E67">
          <w:rPr>
            <w:rFonts w:ascii="Century Gothic" w:hAnsi="Century Gothic"/>
            <w:szCs w:val="20"/>
            <w:lang w:val="en-GB"/>
          </w:rPr>
          <w:t xml:space="preserve"> and delivery of the following parts (the “</w:t>
        </w:r>
        <w:r w:rsidRPr="00497E67">
          <w:rPr>
            <w:rFonts w:ascii="Century Gothic" w:hAnsi="Century Gothic"/>
            <w:b/>
            <w:bCs/>
            <w:szCs w:val="20"/>
            <w:lang w:val="en-GB"/>
          </w:rPr>
          <w:t>Parts</w:t>
        </w:r>
        <w:r w:rsidRPr="00497E67">
          <w:rPr>
            <w:rFonts w:ascii="Century Gothic" w:hAnsi="Century Gothic"/>
            <w:szCs w:val="20"/>
            <w:lang w:val="en-GB"/>
          </w:rPr>
          <w:t>”) and related tools (the “</w:t>
        </w:r>
        <w:r w:rsidRPr="00497E67">
          <w:rPr>
            <w:rFonts w:ascii="Century Gothic" w:hAnsi="Century Gothic"/>
            <w:b/>
            <w:bCs/>
            <w:szCs w:val="20"/>
            <w:lang w:val="en-GB"/>
          </w:rPr>
          <w:t>Tools</w:t>
        </w:r>
        <w:r w:rsidRPr="00497E67">
          <w:rPr>
            <w:rFonts w:ascii="Century Gothic" w:hAnsi="Century Gothic"/>
            <w:szCs w:val="20"/>
            <w:lang w:val="en-GB"/>
          </w:rPr>
          <w:t>”) (together the "</w:t>
        </w:r>
        <w:r w:rsidRPr="00497E67">
          <w:rPr>
            <w:rFonts w:ascii="Century Gothic" w:hAnsi="Century Gothic"/>
            <w:b/>
            <w:szCs w:val="20"/>
            <w:lang w:val="en-GB"/>
          </w:rPr>
          <w:t>Deliverables</w:t>
        </w:r>
        <w:r w:rsidRPr="00497E67">
          <w:rPr>
            <w:rFonts w:ascii="Century Gothic" w:hAnsi="Century Gothic"/>
            <w:szCs w:val="20"/>
            <w:lang w:val="en-GB"/>
          </w:rPr>
          <w:t>") as part of the program ___________ (“</w:t>
        </w:r>
        <w:r w:rsidRPr="00497E67">
          <w:rPr>
            <w:rFonts w:ascii="Century Gothic" w:hAnsi="Century Gothic"/>
            <w:b/>
            <w:bCs/>
            <w:szCs w:val="20"/>
            <w:lang w:val="en-GB"/>
          </w:rPr>
          <w:t>Program</w:t>
        </w:r>
        <w:r w:rsidRPr="00497E67">
          <w:rPr>
            <w:rFonts w:ascii="Century Gothic" w:hAnsi="Century Gothic"/>
            <w:szCs w:val="20"/>
            <w:lang w:val="en-GB"/>
          </w:rPr>
          <w:t>”) for the vehicles of __________ (“</w:t>
        </w:r>
        <w:r w:rsidRPr="00497E67">
          <w:rPr>
            <w:rFonts w:ascii="Century Gothic" w:hAnsi="Century Gothic"/>
            <w:b/>
            <w:bCs/>
            <w:szCs w:val="20"/>
            <w:lang w:val="en-GB"/>
          </w:rPr>
          <w:t>OEM</w:t>
        </w:r>
        <w:r w:rsidRPr="00497E67">
          <w:rPr>
            <w:rFonts w:ascii="Century Gothic" w:hAnsi="Century Gothic"/>
            <w:szCs w:val="20"/>
            <w:lang w:val="en-GB"/>
          </w:rPr>
          <w:t xml:space="preserve">”). Faurecia has decided to choose the Supplier based on its skills and ability to perform such development and manufacturing and the Supplier accepts this nomination based on the terms and conditions set out below. </w:t>
        </w:r>
      </w:ins>
    </w:p>
    <w:p w14:paraId="17A4BECF" w14:textId="77777777" w:rsidR="00F71F56" w:rsidRPr="00497E67" w:rsidRDefault="00F71F56" w:rsidP="00F71F56">
      <w:pPr>
        <w:widowControl w:val="0"/>
        <w:snapToGrid w:val="0"/>
        <w:ind w:left="0"/>
        <w:rPr>
          <w:ins w:id="45" w:author="Kennedy, Muhil" w:date="2022-12-08T13:34:00Z"/>
          <w:rFonts w:ascii="Century Gothic" w:hAnsi="Century Gothic"/>
          <w:szCs w:val="20"/>
          <w:lang w:val="en-GB"/>
        </w:rPr>
      </w:pPr>
    </w:p>
    <w:p w14:paraId="2638D7C7" w14:textId="77777777" w:rsidR="00F71F56" w:rsidRPr="00497E67" w:rsidRDefault="00F71F56" w:rsidP="00F71F56">
      <w:pPr>
        <w:widowControl w:val="0"/>
        <w:snapToGrid w:val="0"/>
        <w:ind w:left="0"/>
        <w:rPr>
          <w:ins w:id="46" w:author="Kennedy, Muhil" w:date="2022-12-08T13:34:00Z"/>
          <w:rFonts w:ascii="Century Gothic" w:hAnsi="Century Gothic"/>
          <w:szCs w:val="20"/>
          <w:lang w:val="en-GB"/>
        </w:rPr>
      </w:pPr>
      <w:ins w:id="47" w:author="Kennedy, Muhil" w:date="2022-12-08T13:34:00Z">
        <w:r w:rsidRPr="00497E67">
          <w:rPr>
            <w:rFonts w:ascii="Century Gothic" w:hAnsi="Century Gothic"/>
            <w:szCs w:val="20"/>
            <w:lang w:val="en-US"/>
          </w:rPr>
          <w:t>Supplier and Company hereafter referred to collectively as the “</w:t>
        </w:r>
        <w:r w:rsidRPr="00497E67">
          <w:rPr>
            <w:rFonts w:ascii="Century Gothic" w:hAnsi="Century Gothic"/>
            <w:b/>
            <w:bCs/>
            <w:szCs w:val="20"/>
            <w:lang w:val="en-US"/>
          </w:rPr>
          <w:t>Contractual Parties</w:t>
        </w:r>
        <w:r w:rsidRPr="00497E67">
          <w:rPr>
            <w:rFonts w:ascii="Century Gothic" w:hAnsi="Century Gothic"/>
            <w:szCs w:val="20"/>
            <w:lang w:val="en-US"/>
          </w:rPr>
          <w:t>”</w:t>
        </w:r>
        <w:r w:rsidRPr="00497E67">
          <w:rPr>
            <w:rFonts w:ascii="Century Gothic" w:hAnsi="Century Gothic"/>
            <w:b/>
            <w:bCs/>
            <w:szCs w:val="20"/>
            <w:lang w:val="en-US"/>
          </w:rPr>
          <w:t xml:space="preserve"> </w:t>
        </w:r>
        <w:r w:rsidRPr="00497E67">
          <w:rPr>
            <w:rFonts w:ascii="Century Gothic" w:hAnsi="Century Gothic"/>
            <w:szCs w:val="20"/>
            <w:lang w:val="en-US"/>
          </w:rPr>
          <w:t>or individually as the</w:t>
        </w:r>
        <w:r w:rsidRPr="00497E67">
          <w:rPr>
            <w:rFonts w:ascii="Century Gothic" w:hAnsi="Century Gothic"/>
            <w:b/>
            <w:bCs/>
            <w:szCs w:val="20"/>
            <w:lang w:val="en-US"/>
          </w:rPr>
          <w:t xml:space="preserve"> </w:t>
        </w:r>
        <w:r w:rsidRPr="00497E67">
          <w:rPr>
            <w:rFonts w:ascii="Century Gothic" w:hAnsi="Century Gothic"/>
            <w:szCs w:val="20"/>
            <w:lang w:val="en-US"/>
          </w:rPr>
          <w:t>“</w:t>
        </w:r>
        <w:r w:rsidRPr="00497E67">
          <w:rPr>
            <w:rFonts w:ascii="Century Gothic" w:hAnsi="Century Gothic"/>
            <w:b/>
            <w:bCs/>
            <w:szCs w:val="20"/>
            <w:lang w:val="en-US"/>
          </w:rPr>
          <w:t>Contractual Party</w:t>
        </w:r>
        <w:r w:rsidRPr="00497E67">
          <w:rPr>
            <w:rFonts w:ascii="Century Gothic" w:hAnsi="Century Gothic"/>
            <w:szCs w:val="20"/>
            <w:lang w:val="en-US"/>
          </w:rPr>
          <w:t xml:space="preserve">”. </w:t>
        </w:r>
      </w:ins>
    </w:p>
    <w:p w14:paraId="6DBAB931" w14:textId="77777777" w:rsidR="00F71F56" w:rsidRPr="00497E67" w:rsidRDefault="00F71F56" w:rsidP="00F71F56">
      <w:pPr>
        <w:widowControl w:val="0"/>
        <w:snapToGrid w:val="0"/>
        <w:rPr>
          <w:ins w:id="48" w:author="Kennedy, Muhil" w:date="2022-12-08T13:34:00Z"/>
          <w:rFonts w:ascii="Century Gothic" w:hAnsi="Century Gothic"/>
          <w:szCs w:val="20"/>
          <w:lang w:val="en-US"/>
        </w:rPr>
      </w:pPr>
    </w:p>
    <w:p w14:paraId="2F5F8D14" w14:textId="77777777" w:rsidR="00F71F56" w:rsidRPr="00497E67" w:rsidRDefault="00F71F56" w:rsidP="00F71F56">
      <w:pPr>
        <w:widowControl w:val="0"/>
        <w:snapToGrid w:val="0"/>
        <w:rPr>
          <w:ins w:id="49" w:author="Kennedy, Muhil" w:date="2022-12-08T13:34:00Z"/>
          <w:rFonts w:ascii="Century Gothic" w:hAnsi="Century Gothic"/>
          <w:szCs w:val="20"/>
          <w:lang w:val="en-US"/>
        </w:rPr>
      </w:pPr>
    </w:p>
    <w:p w14:paraId="7FB410E7" w14:textId="77777777" w:rsidR="00F71F56" w:rsidRPr="00497E67" w:rsidRDefault="00F71F56" w:rsidP="00F71F56">
      <w:pPr>
        <w:pStyle w:val="Heading1"/>
        <w:keepNext w:val="0"/>
        <w:widowControl w:val="0"/>
        <w:tabs>
          <w:tab w:val="num" w:pos="1440"/>
        </w:tabs>
        <w:snapToGrid w:val="0"/>
        <w:ind w:left="0"/>
        <w:rPr>
          <w:ins w:id="50" w:author="Kennedy, Muhil" w:date="2022-12-08T13:34:00Z"/>
          <w:rFonts w:ascii="Century Gothic" w:hAnsi="Century Gothic"/>
          <w:lang w:val="en-US"/>
        </w:rPr>
      </w:pPr>
      <w:ins w:id="51" w:author="Kennedy, Muhil" w:date="2022-12-08T13:34:00Z">
        <w:r w:rsidRPr="006B1A43">
          <w:rPr>
            <w:rFonts w:ascii="Century Gothic" w:hAnsi="Century Gothic"/>
            <w:lang w:val="en-US"/>
            <w14:shadow w14:blurRad="0" w14:dist="0" w14:dir="0" w14:sx="0" w14:sy="0" w14:kx="0" w14:ky="0" w14:algn="none">
              <w14:srgbClr w14:val="000000"/>
            </w14:shadow>
          </w:rPr>
          <w:t>purpose</w:t>
        </w:r>
      </w:ins>
    </w:p>
    <w:p w14:paraId="39F9698D" w14:textId="77777777" w:rsidR="00F71F56" w:rsidRDefault="00F71F56" w:rsidP="00F71F56">
      <w:pPr>
        <w:pStyle w:val="FaureciaPreamble"/>
        <w:widowControl w:val="0"/>
        <w:numPr>
          <w:ilvl w:val="0"/>
          <w:numId w:val="0"/>
        </w:numPr>
        <w:snapToGrid w:val="0"/>
        <w:spacing w:before="0" w:after="0"/>
        <w:rPr>
          <w:ins w:id="52" w:author="Kennedy, Muhil" w:date="2022-12-08T13:34:00Z"/>
          <w:rFonts w:ascii="Century Gothic" w:hAnsi="Century Gothic" w:cs="Times New Roman"/>
          <w:szCs w:val="20"/>
        </w:rPr>
      </w:pPr>
    </w:p>
    <w:p w14:paraId="305314F9" w14:textId="77777777" w:rsidR="00F71F56" w:rsidRDefault="00F71F56" w:rsidP="00F71F56">
      <w:pPr>
        <w:pStyle w:val="FaureciaPreamble"/>
        <w:widowControl w:val="0"/>
        <w:numPr>
          <w:ilvl w:val="0"/>
          <w:numId w:val="0"/>
        </w:numPr>
        <w:snapToGrid w:val="0"/>
        <w:spacing w:before="0" w:after="0"/>
        <w:rPr>
          <w:ins w:id="53" w:author="Kennedy, Muhil" w:date="2022-12-08T13:34:00Z"/>
          <w:rFonts w:ascii="Century Gothic" w:hAnsi="Century Gothic" w:cs="Times New Roman"/>
          <w:szCs w:val="20"/>
        </w:rPr>
      </w:pPr>
      <w:ins w:id="54" w:author="Kennedy, Muhil" w:date="2022-12-08T13:34:00Z">
        <w:r w:rsidRPr="00497E67">
          <w:rPr>
            <w:rFonts w:ascii="Century Gothic" w:hAnsi="Century Gothic" w:cs="Times New Roman"/>
            <w:szCs w:val="20"/>
          </w:rPr>
          <w:t>With this LON, the Supplier and Faurecia</w:t>
        </w:r>
        <w:r w:rsidRPr="00497E67">
          <w:rPr>
            <w:rFonts w:ascii="Century Gothic" w:hAnsi="Century Gothic" w:cs="Times New Roman"/>
            <w:smallCaps/>
            <w:szCs w:val="20"/>
          </w:rPr>
          <w:t xml:space="preserve"> </w:t>
        </w:r>
        <w:r w:rsidRPr="00497E67">
          <w:rPr>
            <w:rFonts w:ascii="Century Gothic" w:hAnsi="Century Gothic" w:cs="Times New Roman"/>
            <w:szCs w:val="20"/>
          </w:rPr>
          <w:t xml:space="preserve">jointly agree on the specific terms and conditions that shall govern the performance of the development, manufacture and the delivery of the following specified Parts and Tools in relation to the Program. </w:t>
        </w:r>
      </w:ins>
    </w:p>
    <w:p w14:paraId="7E586A9F" w14:textId="77777777" w:rsidR="00F71F56" w:rsidRPr="00497E67" w:rsidRDefault="00F71F56" w:rsidP="00F71F56">
      <w:pPr>
        <w:pStyle w:val="FaureciaPreamble"/>
        <w:widowControl w:val="0"/>
        <w:numPr>
          <w:ilvl w:val="0"/>
          <w:numId w:val="0"/>
        </w:numPr>
        <w:snapToGrid w:val="0"/>
        <w:spacing w:before="0" w:after="0"/>
        <w:rPr>
          <w:ins w:id="55" w:author="Kennedy, Muhil" w:date="2022-12-08T13:34:00Z"/>
          <w:rFonts w:ascii="Century Gothic" w:hAnsi="Century Gothic" w:cs="Times New Roman"/>
          <w:szCs w:val="20"/>
        </w:rPr>
      </w:pPr>
    </w:p>
    <w:p w14:paraId="20FF519F" w14:textId="77777777" w:rsidR="00F71F56" w:rsidRDefault="00F71F56" w:rsidP="00F71F56">
      <w:pPr>
        <w:widowControl w:val="0"/>
        <w:snapToGrid w:val="0"/>
        <w:ind w:left="0"/>
        <w:rPr>
          <w:ins w:id="56" w:author="Kennedy, Muhil" w:date="2022-12-08T13:34:00Z"/>
          <w:rFonts w:ascii="Century Gothic" w:hAnsi="Century Gothic"/>
          <w:szCs w:val="20"/>
          <w:lang w:val="en-US"/>
        </w:rPr>
      </w:pPr>
      <w:ins w:id="57" w:author="Kennedy, Muhil" w:date="2022-12-08T13:34:00Z">
        <w:r w:rsidRPr="00497E67">
          <w:rPr>
            <w:rFonts w:ascii="Century Gothic" w:hAnsi="Century Gothic"/>
            <w:szCs w:val="20"/>
            <w:lang w:val="en-US"/>
          </w:rPr>
          <w:t>The Contractual Parties are aware that individual delivery contracts come about as the result of Purchase Orders and subsequent</w:t>
        </w:r>
        <w:r w:rsidRPr="00497E67">
          <w:rPr>
            <w:rFonts w:ascii="Century Gothic" w:hAnsi="Century Gothic"/>
            <w:b/>
            <w:bCs/>
            <w:szCs w:val="20"/>
            <w:lang w:val="en-US"/>
          </w:rPr>
          <w:t xml:space="preserve"> </w:t>
        </w:r>
        <w:r w:rsidRPr="00497E67">
          <w:rPr>
            <w:rFonts w:ascii="Century Gothic" w:hAnsi="Century Gothic"/>
            <w:szCs w:val="20"/>
            <w:lang w:val="en-US"/>
          </w:rPr>
          <w:t>Releases, submitted to the Supplier plant that is to make the delivery ("</w:t>
        </w:r>
        <w:r w:rsidRPr="00497E67">
          <w:rPr>
            <w:rFonts w:ascii="Century Gothic" w:hAnsi="Century Gothic"/>
            <w:b/>
            <w:bCs/>
            <w:szCs w:val="20"/>
            <w:lang w:val="en-US"/>
          </w:rPr>
          <w:t>Supplying Plant</w:t>
        </w:r>
        <w:r w:rsidRPr="00497E67">
          <w:rPr>
            <w:rFonts w:ascii="Century Gothic" w:hAnsi="Century Gothic"/>
            <w:szCs w:val="20"/>
            <w:lang w:val="en-US"/>
          </w:rPr>
          <w:t xml:space="preserve"> ") by the Faurecia plant that is to receive the delivery (“</w:t>
        </w:r>
        <w:r w:rsidRPr="00497E67">
          <w:rPr>
            <w:rFonts w:ascii="Century Gothic" w:hAnsi="Century Gothic"/>
            <w:b/>
            <w:bCs/>
            <w:szCs w:val="20"/>
            <w:lang w:val="en-US"/>
          </w:rPr>
          <w:t>Receiving Plant</w:t>
        </w:r>
        <w:r w:rsidRPr="00497E67">
          <w:rPr>
            <w:rFonts w:ascii="Century Gothic" w:hAnsi="Century Gothic"/>
            <w:szCs w:val="20"/>
            <w:lang w:val="en-US"/>
          </w:rPr>
          <w:t xml:space="preserve">”). </w:t>
        </w:r>
        <w:r w:rsidRPr="00CC00E8">
          <w:rPr>
            <w:rFonts w:ascii="Century Gothic" w:hAnsi="Century Gothic"/>
            <w:szCs w:val="20"/>
            <w:lang w:val="en-US"/>
          </w:rPr>
          <w:t xml:space="preserve">If the Contractual Parties do not own the respective Supplying Plants or Receiving Plants, then the Contractual Party concerned shall make sure that a Declaration of Adherence in accordance with the sample in </w:t>
        </w:r>
        <w:r w:rsidRPr="00CC00E8">
          <w:rPr>
            <w:rFonts w:ascii="Century Gothic" w:hAnsi="Century Gothic"/>
            <w:szCs w:val="20"/>
            <w:u w:val="single"/>
            <w:lang w:val="en-US"/>
          </w:rPr>
          <w:t xml:space="preserve">Appendix </w:t>
        </w:r>
        <w:r>
          <w:rPr>
            <w:rFonts w:ascii="Century Gothic" w:hAnsi="Century Gothic"/>
            <w:szCs w:val="20"/>
            <w:u w:val="single"/>
            <w:lang w:val="en-US"/>
          </w:rPr>
          <w:t>A</w:t>
        </w:r>
        <w:r w:rsidRPr="00CC00E8">
          <w:rPr>
            <w:rFonts w:ascii="Century Gothic" w:hAnsi="Century Gothic"/>
            <w:szCs w:val="20"/>
            <w:lang w:val="en-US"/>
          </w:rPr>
          <w:t xml:space="preserve"> </w:t>
        </w:r>
        <w:r>
          <w:rPr>
            <w:rFonts w:ascii="Century Gothic" w:hAnsi="Century Gothic"/>
            <w:szCs w:val="20"/>
            <w:lang w:val="en-US"/>
          </w:rPr>
          <w:t xml:space="preserve">(Template of Declaration of Adherence) </w:t>
        </w:r>
        <w:r w:rsidRPr="00CC00E8">
          <w:rPr>
            <w:rFonts w:ascii="Century Gothic" w:hAnsi="Century Gothic"/>
            <w:szCs w:val="20"/>
            <w:lang w:val="en-US"/>
          </w:rPr>
          <w:t>is submitted by the legal entity that owns the plant in question.</w:t>
        </w:r>
      </w:ins>
    </w:p>
    <w:p w14:paraId="7DEAFDFA" w14:textId="77777777" w:rsidR="00F71F56" w:rsidRDefault="00F71F56" w:rsidP="00F71F56">
      <w:pPr>
        <w:widowControl w:val="0"/>
        <w:snapToGrid w:val="0"/>
        <w:ind w:left="0"/>
        <w:rPr>
          <w:ins w:id="58" w:author="Kennedy, Muhil" w:date="2022-12-08T13:34:00Z"/>
          <w:rFonts w:ascii="Century Gothic" w:hAnsi="Century Gothic"/>
          <w:szCs w:val="20"/>
          <w:lang w:val="en-US"/>
        </w:rPr>
      </w:pPr>
      <w:ins w:id="59" w:author="Kennedy, Muhil" w:date="2022-12-08T13:34:00Z">
        <w:r w:rsidRPr="00DC2C59">
          <w:rPr>
            <w:rFonts w:ascii="Century Gothic" w:hAnsi="Century Gothic"/>
            <w:szCs w:val="20"/>
            <w:lang w:val="en-US"/>
          </w:rPr>
          <w:t>The Supplier is familiar with the special characteristics of the supply business in the automobile industry and is aware that on-time delivery synchronized with production is of the essence for the OEM and that the corresponding dovetailing of the work processes in serial delivery requires a continual exchange of information and regular coordination between the Contractual Parties.</w:t>
        </w:r>
      </w:ins>
    </w:p>
    <w:p w14:paraId="3B1E4905" w14:textId="77777777" w:rsidR="00F71F56" w:rsidRPr="00DC2C59" w:rsidRDefault="00F71F56" w:rsidP="00F71F56">
      <w:pPr>
        <w:widowControl w:val="0"/>
        <w:snapToGrid w:val="0"/>
        <w:ind w:left="0"/>
        <w:rPr>
          <w:ins w:id="60" w:author="Kennedy, Muhil" w:date="2022-12-08T13:34:00Z"/>
          <w:rFonts w:ascii="Century Gothic" w:hAnsi="Century Gothic"/>
          <w:szCs w:val="20"/>
          <w:lang w:val="en-US"/>
        </w:rPr>
      </w:pPr>
    </w:p>
    <w:p w14:paraId="13E41F8F" w14:textId="77777777" w:rsidR="00F71F56" w:rsidRPr="00DC2C59" w:rsidRDefault="00F71F56" w:rsidP="00F71F56">
      <w:pPr>
        <w:widowControl w:val="0"/>
        <w:snapToGrid w:val="0"/>
        <w:ind w:left="0"/>
        <w:rPr>
          <w:ins w:id="61" w:author="Kennedy, Muhil" w:date="2022-12-08T13:34:00Z"/>
          <w:rFonts w:ascii="Century Gothic" w:hAnsi="Century Gothic"/>
          <w:szCs w:val="20"/>
          <w:lang w:val="en-US"/>
        </w:rPr>
      </w:pPr>
      <w:ins w:id="62" w:author="Kennedy, Muhil" w:date="2022-12-08T13:34:00Z">
        <w:r w:rsidRPr="00DC2C59">
          <w:rPr>
            <w:rFonts w:ascii="Century Gothic" w:hAnsi="Century Gothic"/>
            <w:szCs w:val="20"/>
            <w:lang w:val="en-US"/>
          </w:rPr>
          <w:t>The Contractual Parties agree that the competitiveness of the Supplier regarding prices, the quality of the components, and the reliability of the supply are basic prerequisites of this nomination.</w:t>
        </w:r>
      </w:ins>
    </w:p>
    <w:p w14:paraId="319B6327" w14:textId="77777777" w:rsidR="00F71F56" w:rsidRDefault="00F71F56" w:rsidP="00F71F56">
      <w:pPr>
        <w:widowControl w:val="0"/>
        <w:snapToGrid w:val="0"/>
        <w:ind w:left="0"/>
        <w:rPr>
          <w:ins w:id="63" w:author="Kennedy, Muhil" w:date="2022-12-08T13:34:00Z"/>
          <w:rFonts w:ascii="Century Gothic" w:hAnsi="Century Gothic"/>
          <w:szCs w:val="20"/>
          <w:lang w:val="en-US"/>
        </w:rPr>
      </w:pPr>
    </w:p>
    <w:p w14:paraId="31379D78" w14:textId="77777777" w:rsidR="00F71F56" w:rsidRDefault="00F71F56" w:rsidP="00F71F56">
      <w:pPr>
        <w:widowControl w:val="0"/>
        <w:snapToGrid w:val="0"/>
        <w:ind w:left="0"/>
        <w:rPr>
          <w:ins w:id="64" w:author="Kennedy, Muhil" w:date="2022-12-08T13:34:00Z"/>
          <w:rFonts w:ascii="Century Gothic" w:hAnsi="Century Gothic" w:cs="Arial"/>
          <w:lang w:val="en-GB"/>
        </w:rPr>
      </w:pPr>
      <w:ins w:id="65" w:author="Kennedy, Muhil" w:date="2022-12-08T13:34:00Z">
        <w:r w:rsidRPr="00DF2B5A">
          <w:rPr>
            <w:rFonts w:ascii="Century Gothic" w:hAnsi="Century Gothic" w:cs="Arial"/>
            <w:lang w:val="en-GB"/>
          </w:rPr>
          <w:t xml:space="preserve">It does not constitute nor can be construed, in any way, as a commitment from Faurecia, to entrust to the Supplier all or part of the supply of Tools and/or Parts for the serial production, or of any other product or application resulting from the </w:t>
        </w:r>
        <w:r>
          <w:rPr>
            <w:rFonts w:ascii="Century Gothic" w:hAnsi="Century Gothic" w:cs="Arial"/>
            <w:lang w:val="en-GB"/>
          </w:rPr>
          <w:t>D</w:t>
        </w:r>
        <w:r w:rsidRPr="00DF2B5A">
          <w:rPr>
            <w:rFonts w:ascii="Century Gothic" w:hAnsi="Century Gothic" w:cs="Arial"/>
            <w:lang w:val="en-GB"/>
          </w:rPr>
          <w:t>evelopment</w:t>
        </w:r>
        <w:r>
          <w:rPr>
            <w:rFonts w:ascii="Century Gothic" w:hAnsi="Century Gothic" w:cs="Arial"/>
            <w:lang w:val="en-GB"/>
          </w:rPr>
          <w:t xml:space="preserve"> and/or manufacturing.</w:t>
        </w:r>
      </w:ins>
    </w:p>
    <w:p w14:paraId="3DA0D751" w14:textId="77777777" w:rsidR="00F71F56" w:rsidRDefault="00F71F56" w:rsidP="00F71F56">
      <w:pPr>
        <w:widowControl w:val="0"/>
        <w:snapToGrid w:val="0"/>
        <w:ind w:left="0"/>
        <w:rPr>
          <w:ins w:id="66" w:author="Kennedy, Muhil" w:date="2022-12-08T13:34:00Z"/>
          <w:rFonts w:ascii="Century Gothic" w:hAnsi="Century Gothic"/>
          <w:szCs w:val="20"/>
          <w:lang w:val="en-US"/>
        </w:rPr>
      </w:pPr>
    </w:p>
    <w:p w14:paraId="5E710648" w14:textId="77777777" w:rsidR="00F71F56" w:rsidRDefault="00F71F56" w:rsidP="00F71F56">
      <w:pPr>
        <w:widowControl w:val="0"/>
        <w:snapToGrid w:val="0"/>
        <w:ind w:left="0"/>
        <w:rPr>
          <w:ins w:id="67" w:author="Kennedy, Muhil" w:date="2022-12-08T13:34:00Z"/>
          <w:rFonts w:ascii="Century Gothic" w:hAnsi="Century Gothic" w:cs="Arial"/>
          <w:lang w:val="en-GB"/>
        </w:rPr>
      </w:pPr>
      <w:ins w:id="68" w:author="Kennedy, Muhil" w:date="2022-12-08T13:34:00Z">
        <w:r w:rsidRPr="00145547">
          <w:rPr>
            <w:rFonts w:ascii="Century Gothic" w:hAnsi="Century Gothic" w:cs="Arial"/>
            <w:lang w:val="en-GB"/>
          </w:rPr>
          <w:t xml:space="preserve">In the event that Faurecia would expressly retain the Supplier’s offer for the supplying of Tools </w:t>
        </w:r>
        <w:r w:rsidRPr="00145547">
          <w:rPr>
            <w:rFonts w:ascii="Century Gothic" w:hAnsi="Century Gothic" w:cs="Arial"/>
            <w:lang w:val="en-GB"/>
          </w:rPr>
          <w:lastRenderedPageBreak/>
          <w:t xml:space="preserve">and/or Parts for the serial production, or of any other product or application resulting from the </w:t>
        </w:r>
        <w:r>
          <w:rPr>
            <w:rFonts w:ascii="Century Gothic" w:hAnsi="Century Gothic" w:cs="Arial"/>
            <w:lang w:val="en-GB"/>
          </w:rPr>
          <w:t>Development and/or M</w:t>
        </w:r>
        <w:r w:rsidRPr="00145547">
          <w:rPr>
            <w:rFonts w:ascii="Century Gothic" w:hAnsi="Century Gothic" w:cs="Arial"/>
            <w:lang w:val="en-GB"/>
          </w:rPr>
          <w:t xml:space="preserve">anufacturing, such supplying shall be subject to (i) a Faurecia </w:t>
        </w:r>
        <w:r>
          <w:rPr>
            <w:rFonts w:ascii="Century Gothic" w:hAnsi="Century Gothic" w:cs="Arial"/>
            <w:lang w:val="en-GB"/>
          </w:rPr>
          <w:t>p</w:t>
        </w:r>
        <w:r w:rsidRPr="00145547">
          <w:rPr>
            <w:rFonts w:ascii="Century Gothic" w:hAnsi="Century Gothic" w:cs="Arial"/>
            <w:lang w:val="en-GB"/>
          </w:rPr>
          <w:t>urchase order</w:t>
        </w:r>
        <w:r>
          <w:rPr>
            <w:rFonts w:ascii="Century Gothic" w:hAnsi="Century Gothic" w:cs="Arial"/>
            <w:lang w:val="en-GB"/>
          </w:rPr>
          <w:t xml:space="preserve"> and release</w:t>
        </w:r>
        <w:r w:rsidRPr="00145547">
          <w:rPr>
            <w:rFonts w:ascii="Century Gothic" w:hAnsi="Century Gothic" w:cs="Arial"/>
            <w:lang w:val="en-GB"/>
          </w:rPr>
          <w:t>, (ii) the provisions of the present LON which, by their nature, apply to the production and supply of the Parts and/or Tools</w:t>
        </w:r>
        <w:r>
          <w:rPr>
            <w:rFonts w:ascii="Century Gothic" w:hAnsi="Century Gothic" w:cs="Arial"/>
            <w:lang w:val="en-GB"/>
          </w:rPr>
          <w:t>,</w:t>
        </w:r>
        <w:r w:rsidRPr="00145547">
          <w:rPr>
            <w:rFonts w:ascii="Century Gothic" w:hAnsi="Century Gothic" w:cs="Arial"/>
            <w:lang w:val="en-GB"/>
          </w:rPr>
          <w:t xml:space="preserve"> (iii) the Faurecia General Conditions of Purchase and (iiii) the other contractual documents (“OCD”), listed hereinafter in Article 2.</w:t>
        </w:r>
      </w:ins>
    </w:p>
    <w:p w14:paraId="310AD96A" w14:textId="77777777" w:rsidR="00F71F56" w:rsidRDefault="00F71F56" w:rsidP="00F71F56">
      <w:pPr>
        <w:widowControl w:val="0"/>
        <w:snapToGrid w:val="0"/>
        <w:ind w:left="0"/>
        <w:rPr>
          <w:ins w:id="69" w:author="Kennedy, Muhil" w:date="2022-12-08T13:34:00Z"/>
          <w:rFonts w:ascii="Century Gothic" w:hAnsi="Century Gothic"/>
          <w:szCs w:val="20"/>
          <w:lang w:val="en-US"/>
        </w:rPr>
      </w:pPr>
    </w:p>
    <w:p w14:paraId="08438882" w14:textId="77777777" w:rsidR="00F71F56" w:rsidRDefault="00F71F56" w:rsidP="00F71F56">
      <w:pPr>
        <w:widowControl w:val="0"/>
        <w:snapToGrid w:val="0"/>
        <w:ind w:left="0"/>
        <w:rPr>
          <w:ins w:id="70" w:author="Kennedy, Muhil" w:date="2022-12-08T13:34:00Z"/>
          <w:rFonts w:ascii="Century Gothic" w:hAnsi="Century Gothic"/>
          <w:szCs w:val="20"/>
          <w:lang w:val="en-US"/>
        </w:rPr>
      </w:pPr>
    </w:p>
    <w:p w14:paraId="21D8A444" w14:textId="77777777" w:rsidR="00F71F56" w:rsidRPr="00CF0D92" w:rsidRDefault="00F71F56" w:rsidP="00F71F56">
      <w:pPr>
        <w:widowControl w:val="0"/>
        <w:snapToGrid w:val="0"/>
        <w:ind w:left="0"/>
        <w:rPr>
          <w:ins w:id="71" w:author="Kennedy, Muhil" w:date="2022-12-08T13:34:00Z"/>
          <w:rFonts w:ascii="Century Gothic" w:hAnsi="Century Gothic"/>
          <w:szCs w:val="20"/>
          <w:lang w:val="en-US"/>
        </w:rPr>
      </w:pPr>
    </w:p>
    <w:p w14:paraId="0F2291A8" w14:textId="77777777" w:rsidR="00F71F56" w:rsidRPr="006B1A43" w:rsidRDefault="00F71F56" w:rsidP="00F71F56">
      <w:pPr>
        <w:pStyle w:val="Heading1"/>
        <w:keepNext w:val="0"/>
        <w:widowControl w:val="0"/>
        <w:tabs>
          <w:tab w:val="num" w:pos="1440"/>
        </w:tabs>
        <w:snapToGrid w:val="0"/>
        <w:ind w:left="0"/>
        <w:rPr>
          <w:ins w:id="72" w:author="Kennedy, Muhil" w:date="2022-12-08T13:34:00Z"/>
          <w:rFonts w:ascii="Century Gothic" w:hAnsi="Century Gothic"/>
          <w:lang w:val="en-US"/>
          <w14:shadow w14:blurRad="0" w14:dist="0" w14:dir="0" w14:sx="0" w14:sy="0" w14:kx="0" w14:ky="0" w14:algn="none">
            <w14:srgbClr w14:val="000000"/>
          </w14:shadow>
        </w:rPr>
      </w:pPr>
      <w:ins w:id="73" w:author="Kennedy, Muhil" w:date="2022-12-08T13:34:00Z">
        <w:r w:rsidRPr="006B1A43">
          <w:rPr>
            <w:rFonts w:ascii="Century Gothic" w:hAnsi="Century Gothic"/>
            <w:lang w:val="en-US"/>
            <w14:shadow w14:blurRad="0" w14:dist="0" w14:dir="0" w14:sx="0" w14:sy="0" w14:kx="0" w14:ky="0" w14:algn="none">
              <w14:srgbClr w14:val="000000"/>
            </w14:shadow>
          </w:rPr>
          <w:t>CONTRACTUAL DOCUMENTATION</w:t>
        </w:r>
      </w:ins>
    </w:p>
    <w:p w14:paraId="3C3AA26A" w14:textId="77777777" w:rsidR="00F71F56" w:rsidRDefault="00F71F56" w:rsidP="00F71F56">
      <w:pPr>
        <w:pStyle w:val="Faureciaberschrift2"/>
        <w:widowControl w:val="0"/>
        <w:numPr>
          <w:ilvl w:val="0"/>
          <w:numId w:val="0"/>
        </w:numPr>
        <w:snapToGrid w:val="0"/>
        <w:spacing w:after="0"/>
        <w:rPr>
          <w:ins w:id="74" w:author="Kennedy, Muhil" w:date="2022-12-08T13:34:00Z"/>
          <w:rFonts w:ascii="Century Gothic" w:hAnsi="Century Gothic" w:cs="Times New Roman"/>
          <w:szCs w:val="20"/>
          <w:lang w:val="en-US"/>
        </w:rPr>
      </w:pPr>
    </w:p>
    <w:p w14:paraId="307581D1" w14:textId="77777777" w:rsidR="00F71F56" w:rsidRDefault="00F71F56" w:rsidP="00F71F56">
      <w:pPr>
        <w:pStyle w:val="Faureciaberschrift2"/>
        <w:widowControl w:val="0"/>
        <w:numPr>
          <w:ilvl w:val="0"/>
          <w:numId w:val="0"/>
        </w:numPr>
        <w:snapToGrid w:val="0"/>
        <w:spacing w:after="0"/>
        <w:rPr>
          <w:ins w:id="75" w:author="Kennedy, Muhil" w:date="2022-12-08T13:34:00Z"/>
          <w:rFonts w:ascii="Century Gothic" w:hAnsi="Century Gothic" w:cs="Times New Roman"/>
          <w:szCs w:val="20"/>
          <w:lang w:val="en-US"/>
        </w:rPr>
      </w:pPr>
      <w:ins w:id="76" w:author="Kennedy, Muhil" w:date="2022-12-08T13:34:00Z">
        <w:r w:rsidRPr="00497E67">
          <w:rPr>
            <w:rFonts w:ascii="Century Gothic" w:hAnsi="Century Gothic" w:cs="Times New Roman"/>
            <w:szCs w:val="20"/>
            <w:lang w:val="en-US"/>
          </w:rPr>
          <w:t>The following documents are an integral part of this LON</w:t>
        </w:r>
        <w:r w:rsidRPr="00497E67">
          <w:rPr>
            <w:rFonts w:ascii="Century Gothic" w:hAnsi="Century Gothic" w:cs="Times New Roman"/>
            <w:b/>
            <w:bCs/>
            <w:szCs w:val="20"/>
            <w:lang w:val="en-US"/>
          </w:rPr>
          <w:t xml:space="preserve"> </w:t>
        </w:r>
        <w:r w:rsidRPr="00497E67">
          <w:rPr>
            <w:rFonts w:ascii="Century Gothic" w:hAnsi="Century Gothic" w:cs="Times New Roman"/>
            <w:szCs w:val="20"/>
            <w:lang w:val="en-US"/>
          </w:rPr>
          <w:t>and incorporated by reference:</w:t>
        </w:r>
      </w:ins>
    </w:p>
    <w:p w14:paraId="27020971" w14:textId="77777777" w:rsidR="00F71F56" w:rsidRDefault="00F71F56" w:rsidP="00F71F56">
      <w:pPr>
        <w:rPr>
          <w:ins w:id="77" w:author="Kennedy, Muhil" w:date="2022-12-08T13:34:00Z"/>
          <w:lang w:val="en-US" w:eastAsia="pt-BR"/>
        </w:rPr>
      </w:pPr>
    </w:p>
    <w:p w14:paraId="1430F7B7" w14:textId="77777777" w:rsidR="00F71F56" w:rsidRDefault="00F71F56" w:rsidP="00F71F56">
      <w:pPr>
        <w:pStyle w:val="Faureciaberschrift2"/>
        <w:widowControl w:val="0"/>
        <w:numPr>
          <w:ilvl w:val="0"/>
          <w:numId w:val="0"/>
        </w:numPr>
        <w:snapToGrid w:val="0"/>
        <w:spacing w:after="0"/>
        <w:rPr>
          <w:ins w:id="78" w:author="Kennedy, Muhil" w:date="2022-12-08T13:34:00Z"/>
          <w:rFonts w:ascii="Century Gothic" w:hAnsi="Century Gothic" w:cs="Times New Roman"/>
          <w:szCs w:val="20"/>
          <w:lang w:val="en-US"/>
        </w:rPr>
      </w:pPr>
      <w:ins w:id="79" w:author="Kennedy, Muhil" w:date="2022-12-08T13:34:00Z">
        <w:r w:rsidRPr="006523FC">
          <w:rPr>
            <w:rFonts w:ascii="Century Gothic" w:hAnsi="Century Gothic" w:cs="Times New Roman"/>
            <w:szCs w:val="20"/>
            <w:lang w:val="en-US"/>
          </w:rPr>
          <w:t>The following documents, ranked by priority order, form an agreement (hereafter the "</w:t>
        </w:r>
        <w:r w:rsidRPr="006523FC">
          <w:rPr>
            <w:rFonts w:ascii="Century Gothic" w:hAnsi="Century Gothic" w:cs="Times New Roman"/>
            <w:b/>
            <w:bCs/>
            <w:szCs w:val="20"/>
            <w:lang w:val="en-US"/>
          </w:rPr>
          <w:t>Agreement</w:t>
        </w:r>
        <w:r w:rsidRPr="006523FC">
          <w:rPr>
            <w:rFonts w:ascii="Century Gothic" w:hAnsi="Century Gothic" w:cs="Times New Roman"/>
            <w:szCs w:val="20"/>
            <w:lang w:val="en-US"/>
          </w:rPr>
          <w:t>"):</w:t>
        </w:r>
      </w:ins>
    </w:p>
    <w:p w14:paraId="359BDBC8" w14:textId="77777777" w:rsidR="00F71F56" w:rsidRPr="006523FC" w:rsidRDefault="00F71F56" w:rsidP="00F71F56">
      <w:pPr>
        <w:rPr>
          <w:ins w:id="80" w:author="Kennedy, Muhil" w:date="2022-12-08T13:34:00Z"/>
          <w:lang w:val="en-US" w:eastAsia="pt-BR"/>
        </w:rPr>
      </w:pPr>
    </w:p>
    <w:p w14:paraId="374B5941" w14:textId="77777777" w:rsidR="00F71F56" w:rsidRPr="006523FC" w:rsidRDefault="00F71F56" w:rsidP="00F71F56">
      <w:pPr>
        <w:widowControl w:val="0"/>
        <w:numPr>
          <w:ilvl w:val="2"/>
          <w:numId w:val="7"/>
        </w:numPr>
        <w:tabs>
          <w:tab w:val="num" w:pos="1440"/>
        </w:tabs>
        <w:snapToGrid w:val="0"/>
        <w:ind w:left="1440" w:hanging="360"/>
        <w:rPr>
          <w:ins w:id="81" w:author="Kennedy, Muhil" w:date="2022-12-08T13:34:00Z"/>
          <w:rFonts w:ascii="Century Gothic" w:hAnsi="Century Gothic"/>
          <w:szCs w:val="20"/>
          <w:lang w:val="en-US"/>
        </w:rPr>
      </w:pPr>
      <w:ins w:id="82" w:author="Kennedy, Muhil" w:date="2022-12-08T13:34:00Z">
        <w:r>
          <w:rPr>
            <w:rFonts w:ascii="Century Gothic" w:hAnsi="Century Gothic"/>
            <w:szCs w:val="20"/>
            <w:lang w:val="en-US"/>
          </w:rPr>
          <w:t xml:space="preserve">This </w:t>
        </w:r>
        <w:r w:rsidRPr="006523FC">
          <w:rPr>
            <w:rFonts w:ascii="Century Gothic" w:hAnsi="Century Gothic"/>
            <w:szCs w:val="20"/>
            <w:lang w:val="en-US"/>
          </w:rPr>
          <w:t>LON, completed by possible amendments,</w:t>
        </w:r>
      </w:ins>
    </w:p>
    <w:p w14:paraId="60ABE508" w14:textId="77777777" w:rsidR="00F71F56" w:rsidRPr="006523FC" w:rsidRDefault="00F71F56" w:rsidP="00F71F56">
      <w:pPr>
        <w:widowControl w:val="0"/>
        <w:numPr>
          <w:ilvl w:val="2"/>
          <w:numId w:val="7"/>
        </w:numPr>
        <w:tabs>
          <w:tab w:val="num" w:pos="1440"/>
        </w:tabs>
        <w:snapToGrid w:val="0"/>
        <w:ind w:left="1440" w:hanging="360"/>
        <w:rPr>
          <w:ins w:id="83" w:author="Kennedy, Muhil" w:date="2022-12-08T13:34:00Z"/>
          <w:rFonts w:ascii="Century Gothic" w:hAnsi="Century Gothic"/>
          <w:szCs w:val="20"/>
          <w:lang w:val="en-US"/>
        </w:rPr>
      </w:pPr>
      <w:ins w:id="84" w:author="Kennedy, Muhil" w:date="2022-12-08T13:34:00Z">
        <w:r w:rsidRPr="006523FC">
          <w:rPr>
            <w:rFonts w:ascii="Century Gothic" w:hAnsi="Century Gothic"/>
            <w:szCs w:val="20"/>
            <w:lang w:val="en-US"/>
          </w:rPr>
          <w:t>the other contractual documents ("</w:t>
        </w:r>
        <w:r w:rsidRPr="006523FC">
          <w:rPr>
            <w:rFonts w:ascii="Century Gothic" w:hAnsi="Century Gothic"/>
            <w:b/>
            <w:bCs/>
            <w:szCs w:val="20"/>
            <w:lang w:val="en-US"/>
          </w:rPr>
          <w:t>OCD</w:t>
        </w:r>
        <w:r w:rsidRPr="006523FC">
          <w:rPr>
            <w:rFonts w:ascii="Century Gothic" w:hAnsi="Century Gothic"/>
            <w:szCs w:val="20"/>
            <w:lang w:val="en-US"/>
          </w:rPr>
          <w:t>"), listed her</w:t>
        </w:r>
        <w:r>
          <w:rPr>
            <w:rFonts w:ascii="Century Gothic" w:hAnsi="Century Gothic"/>
            <w:szCs w:val="20"/>
            <w:lang w:val="en-US"/>
          </w:rPr>
          <w:t>einafter in the following chart</w:t>
        </w:r>
        <w:r w:rsidRPr="006523FC">
          <w:rPr>
            <w:rFonts w:ascii="Century Gothic" w:hAnsi="Century Gothic"/>
            <w:szCs w:val="20"/>
            <w:lang w:val="en-US"/>
          </w:rPr>
          <w:t xml:space="preserve">, as amended in writing where applicable. </w:t>
        </w:r>
      </w:ins>
    </w:p>
    <w:p w14:paraId="3D7E5C9E" w14:textId="77777777" w:rsidR="00F71F56" w:rsidRPr="006523FC" w:rsidRDefault="00F71F56" w:rsidP="00F71F56">
      <w:pPr>
        <w:pStyle w:val="Faureciaberschrift2"/>
        <w:widowControl w:val="0"/>
        <w:numPr>
          <w:ilvl w:val="0"/>
          <w:numId w:val="0"/>
        </w:numPr>
        <w:snapToGrid w:val="0"/>
        <w:spacing w:after="0"/>
        <w:rPr>
          <w:ins w:id="85" w:author="Kennedy, Muhil" w:date="2022-12-08T13:34:00Z"/>
          <w:rFonts w:ascii="Century Gothic" w:hAnsi="Century Gothic" w:cs="Times New Roman"/>
          <w:szCs w:val="20"/>
          <w:lang w:val="en-US"/>
        </w:rPr>
      </w:pPr>
    </w:p>
    <w:p w14:paraId="33B3E4C7" w14:textId="77777777" w:rsidR="00F71F56" w:rsidRPr="006523FC" w:rsidRDefault="00F71F56" w:rsidP="00F71F56">
      <w:pPr>
        <w:pStyle w:val="Faureciaberschrift2"/>
        <w:widowControl w:val="0"/>
        <w:numPr>
          <w:ilvl w:val="0"/>
          <w:numId w:val="0"/>
        </w:numPr>
        <w:snapToGrid w:val="0"/>
        <w:spacing w:after="0"/>
        <w:rPr>
          <w:ins w:id="86" w:author="Kennedy, Muhil" w:date="2022-12-08T13:34:00Z"/>
          <w:rFonts w:ascii="Century Gothic" w:hAnsi="Century Gothic" w:cs="Times New Roman"/>
          <w:szCs w:val="20"/>
          <w:lang w:val="en-US"/>
        </w:rPr>
      </w:pPr>
      <w:ins w:id="87" w:author="Kennedy, Muhil" w:date="2022-12-08T13:34:00Z">
        <w:r w:rsidRPr="006523FC">
          <w:rPr>
            <w:rFonts w:ascii="Century Gothic" w:hAnsi="Century Gothic" w:cs="Times New Roman"/>
            <w:szCs w:val="20"/>
            <w:lang w:val="en-US"/>
          </w:rPr>
          <w:t>Any declaration, commitment, offer or any amendment to the Agreement shall only be binding if it is part of a subsequent agreement executed by the duly authorized representative of each Party having at least the same title that the signatory of the present LON.</w:t>
        </w:r>
      </w:ins>
    </w:p>
    <w:p w14:paraId="175C75CB" w14:textId="77777777" w:rsidR="00F71F56" w:rsidRDefault="00F71F56" w:rsidP="00F71F56">
      <w:pPr>
        <w:rPr>
          <w:ins w:id="88" w:author="Kennedy, Muhil" w:date="2022-12-08T13:34:00Z"/>
          <w:lang w:val="en-US" w:eastAsia="pt-BR"/>
        </w:rPr>
      </w:pPr>
    </w:p>
    <w:tbl>
      <w:tblPr>
        <w:tblStyle w:val="TableGrid"/>
        <w:tblW w:w="0" w:type="auto"/>
        <w:jc w:val="center"/>
        <w:tblLook w:val="04A0" w:firstRow="1" w:lastRow="0" w:firstColumn="1" w:lastColumn="0" w:noHBand="0" w:noVBand="1"/>
      </w:tblPr>
      <w:tblGrid>
        <w:gridCol w:w="1481"/>
        <w:gridCol w:w="2537"/>
        <w:gridCol w:w="1584"/>
        <w:gridCol w:w="1713"/>
        <w:gridCol w:w="1701"/>
      </w:tblGrid>
      <w:tr w:rsidR="00F71F56" w:rsidRPr="00ED081A" w14:paraId="6C74761E" w14:textId="77777777" w:rsidTr="00D30F6E">
        <w:trPr>
          <w:trHeight w:val="490"/>
          <w:tblHeader/>
          <w:jc w:val="center"/>
          <w:ins w:id="89" w:author="Kennedy, Muhil" w:date="2022-12-08T13:34:00Z"/>
        </w:trPr>
        <w:tc>
          <w:tcPr>
            <w:tcW w:w="1481" w:type="dxa"/>
            <w:shd w:val="clear" w:color="auto" w:fill="D9D9D9" w:themeFill="background1" w:themeFillShade="D9"/>
            <w:vAlign w:val="center"/>
          </w:tcPr>
          <w:p w14:paraId="511FBBDF" w14:textId="77777777" w:rsidR="00F71F56" w:rsidRPr="00497E67" w:rsidRDefault="00F71F56" w:rsidP="00D30F6E">
            <w:pPr>
              <w:widowControl w:val="0"/>
              <w:snapToGrid w:val="0"/>
              <w:ind w:left="0"/>
              <w:jc w:val="center"/>
              <w:rPr>
                <w:ins w:id="90" w:author="Kennedy, Muhil" w:date="2022-12-08T13:34:00Z"/>
                <w:rFonts w:ascii="Century Gothic" w:hAnsi="Century Gothic" w:cs="Arial"/>
                <w:b/>
                <w:bCs/>
                <w:szCs w:val="20"/>
                <w:lang w:val="en-US"/>
              </w:rPr>
            </w:pPr>
            <w:ins w:id="91" w:author="Kennedy, Muhil" w:date="2022-12-08T13:34:00Z">
              <w:r w:rsidRPr="00497E67">
                <w:rPr>
                  <w:rFonts w:ascii="Century Gothic" w:hAnsi="Century Gothic" w:cs="Arial"/>
                  <w:b/>
                  <w:bCs/>
                  <w:szCs w:val="20"/>
                  <w:lang w:val="en-US"/>
                </w:rPr>
                <w:t>N°</w:t>
              </w:r>
            </w:ins>
          </w:p>
        </w:tc>
        <w:tc>
          <w:tcPr>
            <w:tcW w:w="2537" w:type="dxa"/>
            <w:shd w:val="clear" w:color="auto" w:fill="D9D9D9" w:themeFill="background1" w:themeFillShade="D9"/>
            <w:vAlign w:val="center"/>
          </w:tcPr>
          <w:p w14:paraId="49772CA8" w14:textId="77777777" w:rsidR="00F71F56" w:rsidRPr="00497E67" w:rsidRDefault="00F71F56" w:rsidP="00D30F6E">
            <w:pPr>
              <w:widowControl w:val="0"/>
              <w:snapToGrid w:val="0"/>
              <w:ind w:left="0"/>
              <w:jc w:val="center"/>
              <w:rPr>
                <w:ins w:id="92" w:author="Kennedy, Muhil" w:date="2022-12-08T13:34:00Z"/>
                <w:rFonts w:ascii="Century Gothic" w:hAnsi="Century Gothic" w:cs="Arial"/>
                <w:b/>
                <w:bCs/>
                <w:szCs w:val="20"/>
                <w:lang w:val="en-US"/>
              </w:rPr>
            </w:pPr>
            <w:ins w:id="93" w:author="Kennedy, Muhil" w:date="2022-12-08T13:34:00Z">
              <w:r w:rsidRPr="00497E67">
                <w:rPr>
                  <w:rFonts w:ascii="Century Gothic" w:hAnsi="Century Gothic" w:cs="Arial"/>
                  <w:b/>
                  <w:bCs/>
                  <w:szCs w:val="20"/>
                  <w:lang w:val="en-US"/>
                </w:rPr>
                <w:t>Name</w:t>
              </w:r>
            </w:ins>
          </w:p>
        </w:tc>
        <w:tc>
          <w:tcPr>
            <w:tcW w:w="1584" w:type="dxa"/>
            <w:shd w:val="clear" w:color="auto" w:fill="D9D9D9" w:themeFill="background1" w:themeFillShade="D9"/>
            <w:vAlign w:val="center"/>
          </w:tcPr>
          <w:p w14:paraId="7BF91047" w14:textId="77777777" w:rsidR="00F71F56" w:rsidRPr="00497E67" w:rsidRDefault="00F71F56" w:rsidP="00D30F6E">
            <w:pPr>
              <w:widowControl w:val="0"/>
              <w:snapToGrid w:val="0"/>
              <w:ind w:left="0"/>
              <w:jc w:val="center"/>
              <w:rPr>
                <w:ins w:id="94" w:author="Kennedy, Muhil" w:date="2022-12-08T13:34:00Z"/>
                <w:rFonts w:ascii="Century Gothic" w:hAnsi="Century Gothic" w:cs="Arial"/>
                <w:b/>
                <w:bCs/>
                <w:szCs w:val="20"/>
                <w:lang w:val="en-US"/>
              </w:rPr>
            </w:pPr>
            <w:ins w:id="95" w:author="Kennedy, Muhil" w:date="2022-12-08T13:34:00Z">
              <w:r w:rsidRPr="00497E67">
                <w:rPr>
                  <w:rFonts w:ascii="Century Gothic" w:hAnsi="Century Gothic" w:cs="Arial"/>
                  <w:b/>
                  <w:bCs/>
                  <w:szCs w:val="20"/>
                  <w:lang w:val="en-US"/>
                </w:rPr>
                <w:t>Ref/</w:t>
              </w:r>
            </w:ins>
          </w:p>
        </w:tc>
        <w:tc>
          <w:tcPr>
            <w:tcW w:w="1713" w:type="dxa"/>
            <w:shd w:val="clear" w:color="auto" w:fill="D9D9D9" w:themeFill="background1" w:themeFillShade="D9"/>
            <w:vAlign w:val="center"/>
          </w:tcPr>
          <w:p w14:paraId="1CF27F89" w14:textId="77777777" w:rsidR="00F71F56" w:rsidRPr="00497E67" w:rsidRDefault="00F71F56" w:rsidP="00D30F6E">
            <w:pPr>
              <w:widowControl w:val="0"/>
              <w:snapToGrid w:val="0"/>
              <w:ind w:left="0"/>
              <w:jc w:val="center"/>
              <w:rPr>
                <w:ins w:id="96" w:author="Kennedy, Muhil" w:date="2022-12-08T13:34:00Z"/>
                <w:rFonts w:ascii="Century Gothic" w:hAnsi="Century Gothic" w:cs="Arial"/>
                <w:b/>
                <w:bCs/>
                <w:szCs w:val="20"/>
                <w:lang w:val="en-US"/>
              </w:rPr>
            </w:pPr>
            <w:ins w:id="97" w:author="Kennedy, Muhil" w:date="2022-12-08T13:34:00Z">
              <w:r w:rsidRPr="00497E67">
                <w:rPr>
                  <w:rFonts w:ascii="Century Gothic" w:hAnsi="Century Gothic" w:cs="Arial"/>
                  <w:b/>
                  <w:bCs/>
                  <w:szCs w:val="20"/>
                  <w:lang w:val="en-US"/>
                </w:rPr>
                <w:t>Comment</w:t>
              </w:r>
            </w:ins>
          </w:p>
        </w:tc>
        <w:tc>
          <w:tcPr>
            <w:tcW w:w="1701" w:type="dxa"/>
            <w:shd w:val="clear" w:color="auto" w:fill="D9D9D9" w:themeFill="background1" w:themeFillShade="D9"/>
            <w:vAlign w:val="center"/>
          </w:tcPr>
          <w:p w14:paraId="1E137B78" w14:textId="77777777" w:rsidR="00F71F56" w:rsidRPr="00497E67" w:rsidRDefault="00F71F56" w:rsidP="00D30F6E">
            <w:pPr>
              <w:widowControl w:val="0"/>
              <w:snapToGrid w:val="0"/>
              <w:ind w:left="0"/>
              <w:jc w:val="center"/>
              <w:rPr>
                <w:ins w:id="98" w:author="Kennedy, Muhil" w:date="2022-12-08T13:34:00Z"/>
                <w:rFonts w:ascii="Century Gothic" w:hAnsi="Century Gothic" w:cs="Arial"/>
                <w:b/>
                <w:bCs/>
                <w:szCs w:val="20"/>
                <w:lang w:val="en-US"/>
              </w:rPr>
            </w:pPr>
            <w:ins w:id="99" w:author="Kennedy, Muhil" w:date="2022-12-08T13:34:00Z">
              <w:r>
                <w:rPr>
                  <w:rFonts w:ascii="Century Gothic" w:hAnsi="Century Gothic" w:cs="Arial"/>
                  <w:b/>
                  <w:bCs/>
                  <w:szCs w:val="20"/>
                  <w:lang w:val="en-US"/>
                </w:rPr>
                <w:t>Incorporated by reference (Yes / No)</w:t>
              </w:r>
            </w:ins>
          </w:p>
        </w:tc>
      </w:tr>
      <w:tr w:rsidR="00F71F56" w:rsidRPr="00ED081A" w14:paraId="629EA0F4" w14:textId="77777777" w:rsidTr="00D30F6E">
        <w:trPr>
          <w:trHeight w:val="490"/>
          <w:jc w:val="center"/>
          <w:ins w:id="100" w:author="Kennedy, Muhil" w:date="2022-12-08T13:34:00Z"/>
        </w:trPr>
        <w:tc>
          <w:tcPr>
            <w:tcW w:w="1481" w:type="dxa"/>
            <w:vAlign w:val="center"/>
          </w:tcPr>
          <w:p w14:paraId="4AE460B2" w14:textId="77777777" w:rsidR="00F71F56" w:rsidRPr="00D31FC6" w:rsidRDefault="00F71F56" w:rsidP="00D30F6E">
            <w:pPr>
              <w:widowControl w:val="0"/>
              <w:snapToGrid w:val="0"/>
              <w:ind w:left="0"/>
              <w:rPr>
                <w:ins w:id="101" w:author="Kennedy, Muhil" w:date="2022-12-08T13:34:00Z"/>
                <w:rFonts w:ascii="Century Gothic" w:hAnsi="Century Gothic" w:cs="Arial"/>
                <w:szCs w:val="20"/>
                <w:lang w:val="en-GB"/>
              </w:rPr>
            </w:pPr>
            <w:ins w:id="102" w:author="Kennedy, Muhil" w:date="2022-12-08T13:34:00Z">
              <w:r w:rsidRPr="00D31FC6">
                <w:rPr>
                  <w:rFonts w:ascii="Century Gothic" w:hAnsi="Century Gothic" w:cs="Arial"/>
                  <w:szCs w:val="20"/>
                  <w:lang w:val="en-GB"/>
                </w:rPr>
                <w:t>Appendix 1</w:t>
              </w:r>
            </w:ins>
          </w:p>
        </w:tc>
        <w:tc>
          <w:tcPr>
            <w:tcW w:w="2537" w:type="dxa"/>
            <w:vAlign w:val="center"/>
          </w:tcPr>
          <w:p w14:paraId="365E79FC" w14:textId="77777777" w:rsidR="00F71F56" w:rsidRPr="00D31FC6" w:rsidRDefault="00F71F56" w:rsidP="00D30F6E">
            <w:pPr>
              <w:widowControl w:val="0"/>
              <w:snapToGrid w:val="0"/>
              <w:ind w:left="0"/>
              <w:rPr>
                <w:ins w:id="103" w:author="Kennedy, Muhil" w:date="2022-12-08T13:34:00Z"/>
                <w:rFonts w:ascii="Century Gothic" w:hAnsi="Century Gothic" w:cs="Arial"/>
                <w:szCs w:val="20"/>
                <w:lang w:val="en-GB"/>
              </w:rPr>
            </w:pPr>
            <w:ins w:id="104" w:author="Kennedy, Muhil" w:date="2022-12-08T13:34:00Z">
              <w:r w:rsidRPr="00D31FC6">
                <w:rPr>
                  <w:rFonts w:ascii="Century Gothic" w:hAnsi="Century Gothic" w:cs="Arial"/>
                  <w:szCs w:val="20"/>
                  <w:lang w:val="en-GB"/>
                </w:rPr>
                <w:t>Special Terms and Conditions (if any)</w:t>
              </w:r>
            </w:ins>
          </w:p>
        </w:tc>
        <w:tc>
          <w:tcPr>
            <w:tcW w:w="1584" w:type="dxa"/>
            <w:vAlign w:val="center"/>
          </w:tcPr>
          <w:p w14:paraId="617A92E9" w14:textId="77777777" w:rsidR="00F71F56" w:rsidRPr="00D31FC6" w:rsidRDefault="00F71F56" w:rsidP="00D30F6E">
            <w:pPr>
              <w:widowControl w:val="0"/>
              <w:snapToGrid w:val="0"/>
              <w:ind w:left="0"/>
              <w:jc w:val="left"/>
              <w:rPr>
                <w:ins w:id="105" w:author="Kennedy, Muhil" w:date="2022-12-08T13:34:00Z"/>
                <w:rFonts w:ascii="Century Gothic" w:hAnsi="Century Gothic" w:cs="Arial"/>
                <w:szCs w:val="20"/>
                <w:lang w:val="en-GB"/>
              </w:rPr>
            </w:pPr>
          </w:p>
        </w:tc>
        <w:tc>
          <w:tcPr>
            <w:tcW w:w="1713" w:type="dxa"/>
            <w:vAlign w:val="center"/>
          </w:tcPr>
          <w:p w14:paraId="3662D0BB" w14:textId="77777777" w:rsidR="00F71F56" w:rsidRPr="00D31FC6" w:rsidRDefault="00F71F56" w:rsidP="00D30F6E">
            <w:pPr>
              <w:widowControl w:val="0"/>
              <w:snapToGrid w:val="0"/>
              <w:ind w:left="0"/>
              <w:jc w:val="left"/>
              <w:rPr>
                <w:ins w:id="106" w:author="Kennedy, Muhil" w:date="2022-12-08T13:34:00Z"/>
                <w:rFonts w:ascii="Century Gothic" w:hAnsi="Century Gothic" w:cs="Arial"/>
                <w:szCs w:val="20"/>
                <w:lang w:val="en-GB"/>
              </w:rPr>
            </w:pPr>
          </w:p>
        </w:tc>
        <w:tc>
          <w:tcPr>
            <w:tcW w:w="1701" w:type="dxa"/>
            <w:vAlign w:val="center"/>
          </w:tcPr>
          <w:p w14:paraId="07EE78D8" w14:textId="77777777" w:rsidR="00F71F56" w:rsidRPr="00D31FC6" w:rsidRDefault="00F71F56" w:rsidP="00D30F6E">
            <w:pPr>
              <w:widowControl w:val="0"/>
              <w:snapToGrid w:val="0"/>
              <w:ind w:left="0"/>
              <w:jc w:val="center"/>
              <w:rPr>
                <w:ins w:id="107" w:author="Kennedy, Muhil" w:date="2022-12-08T13:34:00Z"/>
                <w:rFonts w:ascii="Century Gothic" w:hAnsi="Century Gothic" w:cs="Arial"/>
                <w:szCs w:val="20"/>
                <w:lang w:val="en-GB"/>
              </w:rPr>
            </w:pPr>
          </w:p>
        </w:tc>
      </w:tr>
      <w:tr w:rsidR="00F71F56" w:rsidRPr="00497E67" w14:paraId="2BB27E8C" w14:textId="77777777" w:rsidTr="00D30F6E">
        <w:trPr>
          <w:trHeight w:val="490"/>
          <w:jc w:val="center"/>
          <w:ins w:id="108" w:author="Kennedy, Muhil" w:date="2022-12-08T13:34:00Z"/>
        </w:trPr>
        <w:tc>
          <w:tcPr>
            <w:tcW w:w="1481" w:type="dxa"/>
            <w:vAlign w:val="center"/>
          </w:tcPr>
          <w:p w14:paraId="7A918A1A" w14:textId="77777777" w:rsidR="00F71F56" w:rsidRPr="00D31FC6" w:rsidRDefault="00F71F56" w:rsidP="00D30F6E">
            <w:pPr>
              <w:widowControl w:val="0"/>
              <w:snapToGrid w:val="0"/>
              <w:ind w:left="0"/>
              <w:rPr>
                <w:ins w:id="109" w:author="Kennedy, Muhil" w:date="2022-12-08T13:34:00Z"/>
                <w:rFonts w:ascii="Century Gothic" w:hAnsi="Century Gothic" w:cs="Arial"/>
                <w:szCs w:val="20"/>
                <w:lang w:val="en-GB"/>
              </w:rPr>
            </w:pPr>
            <w:ins w:id="110" w:author="Kennedy, Muhil" w:date="2022-12-08T13:34:00Z">
              <w:r w:rsidRPr="00D31FC6">
                <w:rPr>
                  <w:rFonts w:ascii="Century Gothic" w:hAnsi="Century Gothic" w:cs="Arial"/>
                  <w:szCs w:val="20"/>
                  <w:lang w:val="en-GB"/>
                </w:rPr>
                <w:t>Appendix 2</w:t>
              </w:r>
            </w:ins>
          </w:p>
        </w:tc>
        <w:tc>
          <w:tcPr>
            <w:tcW w:w="2537" w:type="dxa"/>
            <w:vAlign w:val="center"/>
          </w:tcPr>
          <w:p w14:paraId="3C6C0301" w14:textId="77777777" w:rsidR="00F71F56" w:rsidRPr="00D31FC6" w:rsidRDefault="00F71F56" w:rsidP="00D30F6E">
            <w:pPr>
              <w:widowControl w:val="0"/>
              <w:snapToGrid w:val="0"/>
              <w:ind w:left="0"/>
              <w:rPr>
                <w:ins w:id="111" w:author="Kennedy, Muhil" w:date="2022-12-08T13:34:00Z"/>
                <w:rFonts w:ascii="Century Gothic" w:hAnsi="Century Gothic" w:cs="Arial"/>
                <w:szCs w:val="20"/>
                <w:lang w:val="en-GB"/>
              </w:rPr>
            </w:pPr>
            <w:ins w:id="112" w:author="Kennedy, Muhil" w:date="2022-12-08T13:34:00Z">
              <w:r w:rsidRPr="00D31FC6">
                <w:rPr>
                  <w:rFonts w:ascii="Century Gothic" w:hAnsi="Century Gothic" w:cs="Arial"/>
                  <w:szCs w:val="20"/>
                  <w:lang w:val="en-GB"/>
                </w:rPr>
                <w:t>Framework Agreement (FA)(if any)</w:t>
              </w:r>
            </w:ins>
          </w:p>
        </w:tc>
        <w:tc>
          <w:tcPr>
            <w:tcW w:w="1584" w:type="dxa"/>
            <w:vAlign w:val="center"/>
          </w:tcPr>
          <w:p w14:paraId="16BC0513" w14:textId="77777777" w:rsidR="00F71F56" w:rsidRPr="00D31FC6" w:rsidRDefault="00F71F56" w:rsidP="00D30F6E">
            <w:pPr>
              <w:widowControl w:val="0"/>
              <w:snapToGrid w:val="0"/>
              <w:ind w:left="0"/>
              <w:jc w:val="left"/>
              <w:rPr>
                <w:ins w:id="113" w:author="Kennedy, Muhil" w:date="2022-12-08T13:34:00Z"/>
                <w:rFonts w:ascii="Century Gothic" w:hAnsi="Century Gothic" w:cs="Arial"/>
                <w:szCs w:val="20"/>
                <w:lang w:val="en-GB"/>
              </w:rPr>
            </w:pPr>
          </w:p>
        </w:tc>
        <w:tc>
          <w:tcPr>
            <w:tcW w:w="1713" w:type="dxa"/>
            <w:vAlign w:val="center"/>
          </w:tcPr>
          <w:p w14:paraId="461B56DC" w14:textId="77777777" w:rsidR="00F71F56" w:rsidRPr="00D31FC6" w:rsidRDefault="00F71F56" w:rsidP="00D30F6E">
            <w:pPr>
              <w:widowControl w:val="0"/>
              <w:snapToGrid w:val="0"/>
              <w:ind w:left="0"/>
              <w:jc w:val="left"/>
              <w:rPr>
                <w:ins w:id="114" w:author="Kennedy, Muhil" w:date="2022-12-08T13:34:00Z"/>
                <w:rFonts w:ascii="Century Gothic" w:hAnsi="Century Gothic" w:cs="Arial"/>
                <w:szCs w:val="20"/>
                <w:lang w:val="en-GB"/>
              </w:rPr>
            </w:pPr>
            <w:ins w:id="115" w:author="Kennedy, Muhil" w:date="2022-12-08T13:34:00Z">
              <w:r w:rsidRPr="00D31FC6">
                <w:rPr>
                  <w:rFonts w:ascii="Century Gothic" w:hAnsi="Century Gothic" w:cs="Arial"/>
                  <w:szCs w:val="20"/>
                  <w:lang w:val="en-GB"/>
                </w:rPr>
                <w:t>Signed on</w:t>
              </w:r>
            </w:ins>
          </w:p>
        </w:tc>
        <w:tc>
          <w:tcPr>
            <w:tcW w:w="1701" w:type="dxa"/>
            <w:vAlign w:val="center"/>
          </w:tcPr>
          <w:p w14:paraId="21E00F2A" w14:textId="77777777" w:rsidR="00F71F56" w:rsidRPr="00D31FC6" w:rsidRDefault="00F71F56" w:rsidP="00D30F6E">
            <w:pPr>
              <w:widowControl w:val="0"/>
              <w:snapToGrid w:val="0"/>
              <w:ind w:left="0"/>
              <w:jc w:val="center"/>
              <w:rPr>
                <w:ins w:id="116" w:author="Kennedy, Muhil" w:date="2022-12-08T13:34:00Z"/>
                <w:rFonts w:ascii="Century Gothic" w:hAnsi="Century Gothic" w:cs="Arial"/>
                <w:szCs w:val="20"/>
                <w:lang w:val="en-GB"/>
              </w:rPr>
            </w:pPr>
          </w:p>
        </w:tc>
      </w:tr>
      <w:tr w:rsidR="00F71F56" w:rsidRPr="00497E67" w14:paraId="0A313E05" w14:textId="77777777" w:rsidTr="00D30F6E">
        <w:trPr>
          <w:trHeight w:val="490"/>
          <w:jc w:val="center"/>
          <w:ins w:id="117" w:author="Kennedy, Muhil" w:date="2022-12-08T13:34:00Z"/>
        </w:trPr>
        <w:tc>
          <w:tcPr>
            <w:tcW w:w="1481" w:type="dxa"/>
            <w:vAlign w:val="center"/>
          </w:tcPr>
          <w:p w14:paraId="79AD94DA" w14:textId="77777777" w:rsidR="00F71F56" w:rsidRPr="00D31FC6" w:rsidRDefault="00F71F56" w:rsidP="00D30F6E">
            <w:pPr>
              <w:widowControl w:val="0"/>
              <w:snapToGrid w:val="0"/>
              <w:ind w:left="0"/>
              <w:rPr>
                <w:ins w:id="118" w:author="Kennedy, Muhil" w:date="2022-12-08T13:34:00Z"/>
                <w:rFonts w:ascii="Century Gothic" w:hAnsi="Century Gothic" w:cs="Arial"/>
                <w:szCs w:val="20"/>
                <w:lang w:val="en-GB"/>
              </w:rPr>
            </w:pPr>
            <w:ins w:id="119" w:author="Kennedy, Muhil" w:date="2022-12-08T13:34:00Z">
              <w:r w:rsidRPr="00D31FC6">
                <w:rPr>
                  <w:rFonts w:ascii="Century Gothic" w:hAnsi="Century Gothic" w:cs="Arial"/>
                  <w:szCs w:val="20"/>
                  <w:lang w:val="en-GB"/>
                </w:rPr>
                <w:t>Appendix 3</w:t>
              </w:r>
            </w:ins>
          </w:p>
        </w:tc>
        <w:tc>
          <w:tcPr>
            <w:tcW w:w="2537" w:type="dxa"/>
            <w:vAlign w:val="center"/>
          </w:tcPr>
          <w:p w14:paraId="133460CA" w14:textId="77777777" w:rsidR="00F71F56" w:rsidRPr="00D31FC6" w:rsidRDefault="00F71F56" w:rsidP="00D30F6E">
            <w:pPr>
              <w:widowControl w:val="0"/>
              <w:snapToGrid w:val="0"/>
              <w:ind w:left="0"/>
              <w:rPr>
                <w:ins w:id="120" w:author="Kennedy, Muhil" w:date="2022-12-08T13:34:00Z"/>
                <w:rFonts w:ascii="Century Gothic" w:hAnsi="Century Gothic" w:cs="Arial"/>
                <w:szCs w:val="20"/>
                <w:lang w:val="en-GB"/>
              </w:rPr>
            </w:pPr>
            <w:ins w:id="121" w:author="Kennedy, Muhil" w:date="2022-12-08T13:34:00Z">
              <w:r w:rsidRPr="00D31FC6">
                <w:rPr>
                  <w:rFonts w:ascii="Century Gothic" w:hAnsi="Century Gothic" w:cs="Arial"/>
                  <w:szCs w:val="20"/>
                  <w:lang w:val="en-GB"/>
                </w:rPr>
                <w:t>General Purchase Conditions</w:t>
              </w:r>
            </w:ins>
          </w:p>
        </w:tc>
        <w:tc>
          <w:tcPr>
            <w:tcW w:w="1584" w:type="dxa"/>
            <w:vAlign w:val="center"/>
          </w:tcPr>
          <w:p w14:paraId="5B71E6F2" w14:textId="77777777" w:rsidR="00F71F56" w:rsidRPr="007B43E4" w:rsidRDefault="00F71F56" w:rsidP="00D30F6E">
            <w:pPr>
              <w:widowControl w:val="0"/>
              <w:snapToGrid w:val="0"/>
              <w:ind w:left="0"/>
              <w:jc w:val="left"/>
              <w:rPr>
                <w:ins w:id="122" w:author="Kennedy, Muhil" w:date="2022-12-08T13:34:00Z"/>
                <w:rFonts w:ascii="Century Gothic" w:hAnsi="Century Gothic" w:cs="Arial"/>
                <w:szCs w:val="20"/>
                <w:lang w:val="en-US"/>
              </w:rPr>
            </w:pPr>
            <w:ins w:id="123" w:author="Kennedy, Muhil" w:date="2022-12-08T13:34:00Z">
              <w:r w:rsidRPr="007B43E4">
                <w:rPr>
                  <w:rFonts w:ascii="Century Gothic" w:hAnsi="Century Gothic" w:cs="Arial"/>
                  <w:szCs w:val="20"/>
                  <w:lang w:val="en-US"/>
                </w:rPr>
                <w:t>Marc Pinart comment: File managed o</w:t>
              </w:r>
              <w:r>
                <w:rPr>
                  <w:rFonts w:ascii="Century Gothic" w:hAnsi="Century Gothic" w:cs="Arial"/>
                  <w:szCs w:val="20"/>
                  <w:lang w:val="en-US"/>
                </w:rPr>
                <w:t>n</w:t>
              </w:r>
              <w:r w:rsidRPr="007B43E4">
                <w:rPr>
                  <w:rFonts w:ascii="Century Gothic" w:hAnsi="Century Gothic" w:cs="Arial"/>
                  <w:szCs w:val="20"/>
                  <w:lang w:val="en-US"/>
                </w:rPr>
                <w:t xml:space="preserve"> th</w:t>
              </w:r>
              <w:r>
                <w:rPr>
                  <w:rFonts w:ascii="Century Gothic" w:hAnsi="Century Gothic" w:cs="Arial"/>
                  <w:szCs w:val="20"/>
                  <w:lang w:val="en-US"/>
                </w:rPr>
                <w:t xml:space="preserve">e legal place for Purchasing but not manage by FCP. </w:t>
              </w:r>
            </w:ins>
          </w:p>
        </w:tc>
        <w:tc>
          <w:tcPr>
            <w:tcW w:w="1713" w:type="dxa"/>
            <w:vAlign w:val="center"/>
          </w:tcPr>
          <w:p w14:paraId="3BB5A948" w14:textId="77777777" w:rsidR="00F71F56" w:rsidRPr="00D31FC6" w:rsidRDefault="00F71F56" w:rsidP="00D30F6E">
            <w:pPr>
              <w:widowControl w:val="0"/>
              <w:snapToGrid w:val="0"/>
              <w:ind w:left="0"/>
              <w:jc w:val="left"/>
              <w:rPr>
                <w:ins w:id="124" w:author="Kennedy, Muhil" w:date="2022-12-08T13:34:00Z"/>
                <w:rFonts w:ascii="Century Gothic" w:hAnsi="Century Gothic" w:cs="Arial"/>
                <w:szCs w:val="20"/>
                <w:lang w:val="en-GB"/>
              </w:rPr>
            </w:pPr>
            <w:ins w:id="125" w:author="Kennedy, Muhil" w:date="2022-12-08T13:34:00Z">
              <w:r>
                <w:rPr>
                  <w:rFonts w:ascii="Century Gothic" w:hAnsi="Century Gothic" w:cs="Arial"/>
                  <w:szCs w:val="20"/>
                  <w:lang w:val="en-GB"/>
                </w:rPr>
                <w:t>Signed on</w:t>
              </w:r>
            </w:ins>
          </w:p>
        </w:tc>
        <w:tc>
          <w:tcPr>
            <w:tcW w:w="1701" w:type="dxa"/>
            <w:vAlign w:val="center"/>
          </w:tcPr>
          <w:p w14:paraId="432C010E" w14:textId="77777777" w:rsidR="00F71F56" w:rsidRPr="00D31FC6" w:rsidRDefault="00F71F56" w:rsidP="00D30F6E">
            <w:pPr>
              <w:widowControl w:val="0"/>
              <w:snapToGrid w:val="0"/>
              <w:ind w:left="0"/>
              <w:jc w:val="center"/>
              <w:rPr>
                <w:ins w:id="126" w:author="Kennedy, Muhil" w:date="2022-12-08T13:34:00Z"/>
                <w:rFonts w:ascii="Century Gothic" w:hAnsi="Century Gothic" w:cs="Arial"/>
                <w:szCs w:val="20"/>
                <w:lang w:val="en-GB"/>
              </w:rPr>
            </w:pPr>
          </w:p>
        </w:tc>
      </w:tr>
      <w:tr w:rsidR="00F71F56" w:rsidRPr="00497E67" w14:paraId="3556017A" w14:textId="77777777" w:rsidTr="00D30F6E">
        <w:trPr>
          <w:trHeight w:val="491"/>
          <w:jc w:val="center"/>
          <w:ins w:id="127" w:author="Kennedy, Muhil" w:date="2022-12-08T13:34:00Z"/>
        </w:trPr>
        <w:tc>
          <w:tcPr>
            <w:tcW w:w="1481" w:type="dxa"/>
            <w:vAlign w:val="center"/>
          </w:tcPr>
          <w:p w14:paraId="1E2507AE" w14:textId="77777777" w:rsidR="00F71F56" w:rsidRPr="00D31FC6" w:rsidRDefault="00F71F56" w:rsidP="00D30F6E">
            <w:pPr>
              <w:widowControl w:val="0"/>
              <w:snapToGrid w:val="0"/>
              <w:ind w:left="0"/>
              <w:rPr>
                <w:ins w:id="128" w:author="Kennedy, Muhil" w:date="2022-12-08T13:34:00Z"/>
                <w:rFonts w:ascii="Century Gothic" w:hAnsi="Century Gothic" w:cs="Arial"/>
                <w:szCs w:val="20"/>
                <w:lang w:val="en-GB"/>
              </w:rPr>
            </w:pPr>
            <w:ins w:id="129" w:author="Kennedy, Muhil" w:date="2022-12-08T13:34:00Z">
              <w:r w:rsidRPr="00D31FC6">
                <w:rPr>
                  <w:rFonts w:ascii="Century Gothic" w:hAnsi="Century Gothic" w:cs="Arial"/>
                  <w:szCs w:val="20"/>
                  <w:lang w:val="en-GB"/>
                </w:rPr>
                <w:t>Appendix 4</w:t>
              </w:r>
            </w:ins>
          </w:p>
        </w:tc>
        <w:tc>
          <w:tcPr>
            <w:tcW w:w="2537" w:type="dxa"/>
            <w:vAlign w:val="center"/>
          </w:tcPr>
          <w:p w14:paraId="0DA46B17" w14:textId="77777777" w:rsidR="00F71F56" w:rsidRPr="00D31FC6" w:rsidRDefault="00F71F56" w:rsidP="00D30F6E">
            <w:pPr>
              <w:widowControl w:val="0"/>
              <w:snapToGrid w:val="0"/>
              <w:ind w:left="0"/>
              <w:rPr>
                <w:ins w:id="130" w:author="Kennedy, Muhil" w:date="2022-12-08T13:34:00Z"/>
                <w:rFonts w:ascii="Century Gothic" w:hAnsi="Century Gothic"/>
                <w:szCs w:val="20"/>
                <w:lang w:val="en-US"/>
              </w:rPr>
            </w:pPr>
            <w:ins w:id="131" w:author="Kennedy, Muhil" w:date="2022-12-08T13:34:00Z">
              <w:r w:rsidRPr="00D31FC6">
                <w:rPr>
                  <w:rFonts w:ascii="Century Gothic" w:hAnsi="Century Gothic" w:cs="Arial"/>
                  <w:szCs w:val="20"/>
                  <w:lang w:val="en-GB"/>
                </w:rPr>
                <w:t>NDA</w:t>
              </w:r>
            </w:ins>
          </w:p>
        </w:tc>
        <w:tc>
          <w:tcPr>
            <w:tcW w:w="1584" w:type="dxa"/>
            <w:vAlign w:val="center"/>
          </w:tcPr>
          <w:p w14:paraId="77AD12C4" w14:textId="77777777" w:rsidR="00F71F56" w:rsidRPr="00D31FC6" w:rsidRDefault="00F71F56" w:rsidP="00D30F6E">
            <w:pPr>
              <w:widowControl w:val="0"/>
              <w:snapToGrid w:val="0"/>
              <w:ind w:left="0"/>
              <w:jc w:val="left"/>
              <w:rPr>
                <w:ins w:id="132" w:author="Kennedy, Muhil" w:date="2022-12-08T13:34:00Z"/>
                <w:rFonts w:ascii="Century Gothic" w:hAnsi="Century Gothic" w:cs="Arial"/>
                <w:szCs w:val="20"/>
                <w:lang w:val="en-GB"/>
              </w:rPr>
            </w:pPr>
            <w:ins w:id="133" w:author="Kennedy, Muhil" w:date="2022-12-08T13:34:00Z">
              <w:r w:rsidRPr="002F5E26">
                <w:rPr>
                  <w:rFonts w:ascii="Century Gothic" w:hAnsi="Century Gothic" w:cs="Arial"/>
                  <w:szCs w:val="20"/>
                  <w:lang w:val="en-US"/>
                </w:rPr>
                <w:t>Marc Pinart comment: File managed o</w:t>
              </w:r>
              <w:r>
                <w:rPr>
                  <w:rFonts w:ascii="Century Gothic" w:hAnsi="Century Gothic" w:cs="Arial"/>
                  <w:szCs w:val="20"/>
                  <w:lang w:val="en-US"/>
                </w:rPr>
                <w:t>n</w:t>
              </w:r>
              <w:r w:rsidRPr="002F5E26">
                <w:rPr>
                  <w:rFonts w:ascii="Century Gothic" w:hAnsi="Century Gothic" w:cs="Arial"/>
                  <w:szCs w:val="20"/>
                  <w:lang w:val="en-US"/>
                </w:rPr>
                <w:t xml:space="preserve"> th</w:t>
              </w:r>
              <w:r>
                <w:rPr>
                  <w:rFonts w:ascii="Century Gothic" w:hAnsi="Century Gothic" w:cs="Arial"/>
                  <w:szCs w:val="20"/>
                  <w:lang w:val="en-US"/>
                </w:rPr>
                <w:t xml:space="preserve">e legal place for Purchasing but not manage by FCP. </w:t>
              </w:r>
            </w:ins>
          </w:p>
        </w:tc>
        <w:tc>
          <w:tcPr>
            <w:tcW w:w="1713" w:type="dxa"/>
            <w:vAlign w:val="center"/>
          </w:tcPr>
          <w:p w14:paraId="45B5D8FF" w14:textId="77777777" w:rsidR="00F71F56" w:rsidRPr="00D31FC6" w:rsidRDefault="00F71F56" w:rsidP="00D30F6E">
            <w:pPr>
              <w:widowControl w:val="0"/>
              <w:snapToGrid w:val="0"/>
              <w:ind w:left="0"/>
              <w:jc w:val="left"/>
              <w:rPr>
                <w:ins w:id="134" w:author="Kennedy, Muhil" w:date="2022-12-08T13:34:00Z"/>
                <w:rFonts w:ascii="Century Gothic" w:hAnsi="Century Gothic" w:cs="Arial"/>
                <w:szCs w:val="20"/>
                <w:lang w:val="en-GB"/>
              </w:rPr>
            </w:pPr>
            <w:ins w:id="135" w:author="Kennedy, Muhil" w:date="2022-12-08T13:34:00Z">
              <w:r w:rsidRPr="00D31FC6">
                <w:rPr>
                  <w:rFonts w:ascii="Century Gothic" w:hAnsi="Century Gothic" w:cs="Arial"/>
                  <w:szCs w:val="20"/>
                  <w:lang w:val="en-GB"/>
                </w:rPr>
                <w:t>Signed on</w:t>
              </w:r>
            </w:ins>
          </w:p>
        </w:tc>
        <w:tc>
          <w:tcPr>
            <w:tcW w:w="1701" w:type="dxa"/>
            <w:vAlign w:val="center"/>
          </w:tcPr>
          <w:p w14:paraId="6C5288C6" w14:textId="77777777" w:rsidR="00F71F56" w:rsidRPr="00D31FC6" w:rsidRDefault="00F71F56" w:rsidP="00D30F6E">
            <w:pPr>
              <w:widowControl w:val="0"/>
              <w:snapToGrid w:val="0"/>
              <w:ind w:left="0"/>
              <w:jc w:val="center"/>
              <w:rPr>
                <w:ins w:id="136" w:author="Kennedy, Muhil" w:date="2022-12-08T13:34:00Z"/>
                <w:rFonts w:ascii="Century Gothic" w:hAnsi="Century Gothic" w:cs="Arial"/>
                <w:szCs w:val="20"/>
                <w:lang w:val="en-GB"/>
              </w:rPr>
            </w:pPr>
          </w:p>
        </w:tc>
      </w:tr>
      <w:tr w:rsidR="00F71F56" w:rsidRPr="00497E67" w14:paraId="38DE3EEB" w14:textId="77777777" w:rsidTr="00D30F6E">
        <w:trPr>
          <w:trHeight w:val="491"/>
          <w:jc w:val="center"/>
          <w:ins w:id="137" w:author="Kennedy, Muhil" w:date="2022-12-08T13:34:00Z"/>
        </w:trPr>
        <w:tc>
          <w:tcPr>
            <w:tcW w:w="1481" w:type="dxa"/>
            <w:vAlign w:val="center"/>
          </w:tcPr>
          <w:p w14:paraId="3F836E60" w14:textId="77777777" w:rsidR="00F71F56" w:rsidRPr="00D31FC6" w:rsidRDefault="00F71F56" w:rsidP="00D30F6E">
            <w:pPr>
              <w:widowControl w:val="0"/>
              <w:snapToGrid w:val="0"/>
              <w:ind w:left="0"/>
              <w:rPr>
                <w:ins w:id="138" w:author="Kennedy, Muhil" w:date="2022-12-08T13:34:00Z"/>
                <w:rFonts w:ascii="Century Gothic" w:hAnsi="Century Gothic" w:cs="Arial"/>
                <w:szCs w:val="20"/>
                <w:lang w:val="en-GB"/>
              </w:rPr>
            </w:pPr>
            <w:ins w:id="139" w:author="Kennedy, Muhil" w:date="2022-12-08T13:34:00Z">
              <w:r w:rsidRPr="00D31FC6">
                <w:rPr>
                  <w:rFonts w:ascii="Century Gothic" w:hAnsi="Century Gothic" w:cs="Arial"/>
                  <w:szCs w:val="20"/>
                  <w:lang w:val="en-GB"/>
                </w:rPr>
                <w:t>Appendix 5</w:t>
              </w:r>
            </w:ins>
          </w:p>
        </w:tc>
        <w:tc>
          <w:tcPr>
            <w:tcW w:w="2537" w:type="dxa"/>
            <w:vAlign w:val="center"/>
          </w:tcPr>
          <w:p w14:paraId="302E3689" w14:textId="77777777" w:rsidR="00F71F56" w:rsidRPr="00D31FC6" w:rsidRDefault="00F71F56" w:rsidP="00D30F6E">
            <w:pPr>
              <w:widowControl w:val="0"/>
              <w:snapToGrid w:val="0"/>
              <w:ind w:left="0"/>
              <w:rPr>
                <w:ins w:id="140" w:author="Kennedy, Muhil" w:date="2022-12-08T13:34:00Z"/>
                <w:rFonts w:ascii="Century Gothic" w:hAnsi="Century Gothic" w:cs="Arial"/>
                <w:szCs w:val="20"/>
                <w:lang w:val="en-GB"/>
              </w:rPr>
            </w:pPr>
            <w:ins w:id="141" w:author="Kennedy, Muhil" w:date="2022-12-08T13:34:00Z">
              <w:r w:rsidRPr="00D31FC6">
                <w:rPr>
                  <w:rFonts w:ascii="Century Gothic" w:hAnsi="Century Gothic"/>
                  <w:szCs w:val="20"/>
                  <w:lang w:val="en-US"/>
                </w:rPr>
                <w:t>Quality Assurance Agreement (QAA)</w:t>
              </w:r>
            </w:ins>
          </w:p>
        </w:tc>
        <w:tc>
          <w:tcPr>
            <w:tcW w:w="1584" w:type="dxa"/>
            <w:vAlign w:val="center"/>
          </w:tcPr>
          <w:p w14:paraId="77EF018E" w14:textId="77777777" w:rsidR="00F71F56" w:rsidRPr="00D31FC6" w:rsidRDefault="00F71F56" w:rsidP="00D30F6E">
            <w:pPr>
              <w:widowControl w:val="0"/>
              <w:snapToGrid w:val="0"/>
              <w:ind w:left="0"/>
              <w:jc w:val="left"/>
              <w:rPr>
                <w:ins w:id="142" w:author="Kennedy, Muhil" w:date="2022-12-08T13:34:00Z"/>
                <w:rFonts w:ascii="Century Gothic" w:hAnsi="Century Gothic" w:cs="Arial"/>
                <w:szCs w:val="20"/>
                <w:lang w:val="en-GB"/>
              </w:rPr>
            </w:pPr>
            <w:ins w:id="143" w:author="Kennedy, Muhil" w:date="2022-12-08T13:34:00Z">
              <w:r>
                <w:rPr>
                  <w:rFonts w:ascii="Century Gothic" w:hAnsi="Century Gothic" w:cs="Arial"/>
                  <w:szCs w:val="20"/>
                  <w:lang w:val="en-GB"/>
                </w:rPr>
                <w:t>FAU-S-SPG-3124</w:t>
              </w:r>
            </w:ins>
          </w:p>
        </w:tc>
        <w:tc>
          <w:tcPr>
            <w:tcW w:w="1713" w:type="dxa"/>
            <w:vAlign w:val="center"/>
          </w:tcPr>
          <w:p w14:paraId="271B91FC" w14:textId="77777777" w:rsidR="00F71F56" w:rsidRPr="00D31FC6" w:rsidRDefault="00F71F56" w:rsidP="00D30F6E">
            <w:pPr>
              <w:widowControl w:val="0"/>
              <w:snapToGrid w:val="0"/>
              <w:ind w:left="0"/>
              <w:jc w:val="left"/>
              <w:rPr>
                <w:ins w:id="144" w:author="Kennedy, Muhil" w:date="2022-12-08T13:34:00Z"/>
                <w:rFonts w:ascii="Century Gothic" w:hAnsi="Century Gothic" w:cs="Arial"/>
                <w:szCs w:val="20"/>
                <w:lang w:val="en-GB"/>
              </w:rPr>
            </w:pPr>
            <w:ins w:id="145" w:author="Kennedy, Muhil" w:date="2022-12-08T13:34:00Z">
              <w:r w:rsidRPr="00D31FC6">
                <w:rPr>
                  <w:rFonts w:ascii="Century Gothic" w:hAnsi="Century Gothic" w:cs="Arial"/>
                  <w:szCs w:val="20"/>
                  <w:lang w:val="en-GB"/>
                </w:rPr>
                <w:t>Signed on</w:t>
              </w:r>
            </w:ins>
          </w:p>
        </w:tc>
        <w:tc>
          <w:tcPr>
            <w:tcW w:w="1701" w:type="dxa"/>
            <w:vAlign w:val="center"/>
          </w:tcPr>
          <w:p w14:paraId="67BC2B83" w14:textId="77777777" w:rsidR="00F71F56" w:rsidRPr="00D31FC6" w:rsidRDefault="00F71F56" w:rsidP="00D30F6E">
            <w:pPr>
              <w:widowControl w:val="0"/>
              <w:snapToGrid w:val="0"/>
              <w:ind w:left="0"/>
              <w:jc w:val="center"/>
              <w:rPr>
                <w:ins w:id="146" w:author="Kennedy, Muhil" w:date="2022-12-08T13:34:00Z"/>
                <w:rFonts w:ascii="Century Gothic" w:hAnsi="Century Gothic" w:cs="Arial"/>
                <w:szCs w:val="20"/>
                <w:lang w:val="en-GB"/>
              </w:rPr>
            </w:pPr>
          </w:p>
        </w:tc>
      </w:tr>
      <w:tr w:rsidR="00F71F56" w:rsidRPr="00497E67" w14:paraId="369C8836" w14:textId="77777777" w:rsidTr="00D30F6E">
        <w:trPr>
          <w:trHeight w:val="490"/>
          <w:jc w:val="center"/>
          <w:ins w:id="147" w:author="Kennedy, Muhil" w:date="2022-12-08T13:34:00Z"/>
        </w:trPr>
        <w:tc>
          <w:tcPr>
            <w:tcW w:w="1481" w:type="dxa"/>
            <w:vAlign w:val="center"/>
          </w:tcPr>
          <w:p w14:paraId="4120A0A7" w14:textId="77777777" w:rsidR="00F71F56" w:rsidRPr="00D31FC6" w:rsidRDefault="00F71F56" w:rsidP="00D30F6E">
            <w:pPr>
              <w:widowControl w:val="0"/>
              <w:snapToGrid w:val="0"/>
              <w:ind w:left="0"/>
              <w:rPr>
                <w:ins w:id="148" w:author="Kennedy, Muhil" w:date="2022-12-08T13:34:00Z"/>
                <w:rFonts w:ascii="Century Gothic" w:hAnsi="Century Gothic" w:cs="Arial"/>
                <w:szCs w:val="20"/>
                <w:lang w:val="en-GB"/>
              </w:rPr>
            </w:pPr>
            <w:ins w:id="149" w:author="Kennedy, Muhil" w:date="2022-12-08T13:34:00Z">
              <w:r w:rsidRPr="00D31FC6">
                <w:rPr>
                  <w:rFonts w:ascii="Century Gothic" w:hAnsi="Century Gothic" w:cs="Arial"/>
                  <w:szCs w:val="20"/>
                  <w:lang w:val="en-GB"/>
                </w:rPr>
                <w:t>Appendix 6</w:t>
              </w:r>
            </w:ins>
          </w:p>
        </w:tc>
        <w:tc>
          <w:tcPr>
            <w:tcW w:w="2537" w:type="dxa"/>
            <w:vAlign w:val="center"/>
          </w:tcPr>
          <w:p w14:paraId="1BBFF3FF" w14:textId="77777777" w:rsidR="00F71F56" w:rsidRPr="00D31FC6" w:rsidRDefault="00F71F56" w:rsidP="00D30F6E">
            <w:pPr>
              <w:widowControl w:val="0"/>
              <w:snapToGrid w:val="0"/>
              <w:ind w:left="0"/>
              <w:rPr>
                <w:ins w:id="150" w:author="Kennedy, Muhil" w:date="2022-12-08T13:34:00Z"/>
                <w:rFonts w:ascii="Century Gothic" w:hAnsi="Century Gothic" w:cs="Arial"/>
                <w:szCs w:val="20"/>
                <w:lang w:val="en-GB"/>
              </w:rPr>
            </w:pPr>
            <w:ins w:id="151" w:author="Kennedy, Muhil" w:date="2022-12-08T13:34:00Z">
              <w:r w:rsidRPr="00D31FC6">
                <w:rPr>
                  <w:rFonts w:ascii="Century Gothic" w:hAnsi="Century Gothic"/>
                  <w:szCs w:val="20"/>
                  <w:lang w:val="en-US"/>
                </w:rPr>
                <w:t>Supplier Logistics Manual (SLM)</w:t>
              </w:r>
            </w:ins>
          </w:p>
        </w:tc>
        <w:tc>
          <w:tcPr>
            <w:tcW w:w="1584" w:type="dxa"/>
            <w:vAlign w:val="center"/>
          </w:tcPr>
          <w:p w14:paraId="2E00427F" w14:textId="77777777" w:rsidR="00F71F56" w:rsidRPr="00D31FC6" w:rsidRDefault="00F71F56" w:rsidP="00D30F6E">
            <w:pPr>
              <w:widowControl w:val="0"/>
              <w:snapToGrid w:val="0"/>
              <w:ind w:left="0"/>
              <w:jc w:val="left"/>
              <w:rPr>
                <w:ins w:id="152" w:author="Kennedy, Muhil" w:date="2022-12-08T13:34:00Z"/>
                <w:rFonts w:ascii="Century Gothic" w:hAnsi="Century Gothic" w:cs="Arial"/>
                <w:szCs w:val="20"/>
                <w:lang w:val="en-GB"/>
              </w:rPr>
            </w:pPr>
            <w:ins w:id="153" w:author="Kennedy, Muhil" w:date="2022-12-08T13:34:00Z">
              <w:r>
                <w:rPr>
                  <w:rFonts w:ascii="Century Gothic" w:hAnsi="Century Gothic" w:cs="Arial"/>
                  <w:szCs w:val="20"/>
                  <w:lang w:val="en-GB"/>
                </w:rPr>
                <w:t>FAU-S-SPG-2025</w:t>
              </w:r>
            </w:ins>
          </w:p>
        </w:tc>
        <w:tc>
          <w:tcPr>
            <w:tcW w:w="1713" w:type="dxa"/>
            <w:vAlign w:val="center"/>
          </w:tcPr>
          <w:p w14:paraId="5B03D934" w14:textId="77777777" w:rsidR="00F71F56" w:rsidRPr="00D31FC6" w:rsidRDefault="00F71F56" w:rsidP="00D30F6E">
            <w:pPr>
              <w:widowControl w:val="0"/>
              <w:snapToGrid w:val="0"/>
              <w:ind w:left="0"/>
              <w:jc w:val="left"/>
              <w:rPr>
                <w:ins w:id="154" w:author="Kennedy, Muhil" w:date="2022-12-08T13:34:00Z"/>
                <w:rFonts w:ascii="Century Gothic" w:hAnsi="Century Gothic" w:cs="Arial"/>
                <w:szCs w:val="20"/>
                <w:lang w:val="en-GB"/>
              </w:rPr>
            </w:pPr>
            <w:ins w:id="155" w:author="Kennedy, Muhil" w:date="2022-12-08T13:34:00Z">
              <w:r>
                <w:rPr>
                  <w:rFonts w:ascii="Century Gothic" w:hAnsi="Century Gothic" w:cs="Arial"/>
                  <w:szCs w:val="20"/>
                  <w:lang w:val="en-GB"/>
                </w:rPr>
                <w:t>Signed on</w:t>
              </w:r>
            </w:ins>
          </w:p>
        </w:tc>
        <w:tc>
          <w:tcPr>
            <w:tcW w:w="1701" w:type="dxa"/>
            <w:vAlign w:val="center"/>
          </w:tcPr>
          <w:p w14:paraId="3DB07C47" w14:textId="77777777" w:rsidR="00F71F56" w:rsidRPr="00D31FC6" w:rsidRDefault="00F71F56" w:rsidP="00D30F6E">
            <w:pPr>
              <w:widowControl w:val="0"/>
              <w:snapToGrid w:val="0"/>
              <w:ind w:left="0"/>
              <w:jc w:val="center"/>
              <w:rPr>
                <w:ins w:id="156" w:author="Kennedy, Muhil" w:date="2022-12-08T13:34:00Z"/>
                <w:rFonts w:ascii="Century Gothic" w:hAnsi="Century Gothic" w:cs="Arial"/>
                <w:szCs w:val="20"/>
                <w:lang w:val="en-GB"/>
              </w:rPr>
            </w:pPr>
          </w:p>
        </w:tc>
      </w:tr>
      <w:tr w:rsidR="00F71F56" w:rsidRPr="00D31FC6" w14:paraId="15D91FE5" w14:textId="77777777" w:rsidTr="00D30F6E">
        <w:trPr>
          <w:trHeight w:val="490"/>
          <w:jc w:val="center"/>
          <w:ins w:id="157" w:author="Kennedy, Muhil" w:date="2022-12-08T13:34:00Z"/>
        </w:trPr>
        <w:tc>
          <w:tcPr>
            <w:tcW w:w="1481" w:type="dxa"/>
            <w:vAlign w:val="center"/>
          </w:tcPr>
          <w:p w14:paraId="2E223FFB" w14:textId="77777777" w:rsidR="00F71F56" w:rsidRPr="00D31FC6" w:rsidRDefault="00F71F56" w:rsidP="00D30F6E">
            <w:pPr>
              <w:widowControl w:val="0"/>
              <w:snapToGrid w:val="0"/>
              <w:ind w:left="0"/>
              <w:rPr>
                <w:ins w:id="158" w:author="Kennedy, Muhil" w:date="2022-12-08T13:34:00Z"/>
                <w:rFonts w:ascii="Century Gothic" w:hAnsi="Century Gothic" w:cs="Arial"/>
                <w:szCs w:val="20"/>
                <w:lang w:val="en-GB"/>
              </w:rPr>
            </w:pPr>
            <w:ins w:id="159" w:author="Kennedy, Muhil" w:date="2022-12-08T13:34:00Z">
              <w:r w:rsidRPr="00D31FC6">
                <w:rPr>
                  <w:rFonts w:ascii="Century Gothic" w:hAnsi="Century Gothic" w:cs="Arial"/>
                  <w:szCs w:val="20"/>
                  <w:lang w:val="en-US"/>
                </w:rPr>
                <w:t>Appendix 7</w:t>
              </w:r>
            </w:ins>
          </w:p>
        </w:tc>
        <w:tc>
          <w:tcPr>
            <w:tcW w:w="2537" w:type="dxa"/>
            <w:vAlign w:val="center"/>
          </w:tcPr>
          <w:p w14:paraId="72FD5B25" w14:textId="77777777" w:rsidR="00F71F56" w:rsidRPr="00D31FC6" w:rsidRDefault="00F71F56" w:rsidP="00D30F6E">
            <w:pPr>
              <w:widowControl w:val="0"/>
              <w:snapToGrid w:val="0"/>
              <w:ind w:left="0"/>
              <w:rPr>
                <w:ins w:id="160" w:author="Kennedy, Muhil" w:date="2022-12-08T13:34:00Z"/>
                <w:rFonts w:ascii="Century Gothic" w:hAnsi="Century Gothic" w:cs="Arial"/>
                <w:szCs w:val="20"/>
                <w:lang w:val="en-GB"/>
              </w:rPr>
            </w:pPr>
            <w:ins w:id="161" w:author="Kennedy, Muhil" w:date="2022-12-08T13:34:00Z">
              <w:r w:rsidRPr="00D31FC6">
                <w:rPr>
                  <w:rFonts w:ascii="Century Gothic" w:hAnsi="Century Gothic" w:cs="Arial"/>
                  <w:szCs w:val="20"/>
                  <w:lang w:val="en-GB"/>
                </w:rPr>
                <w:t>Supplier Logistics Agreement(SLA)</w:t>
              </w:r>
            </w:ins>
          </w:p>
        </w:tc>
        <w:tc>
          <w:tcPr>
            <w:tcW w:w="1584" w:type="dxa"/>
            <w:vAlign w:val="center"/>
          </w:tcPr>
          <w:p w14:paraId="7C9E87E9" w14:textId="77777777" w:rsidR="00F71F56" w:rsidRPr="00D31FC6" w:rsidRDefault="00F71F56" w:rsidP="00D30F6E">
            <w:pPr>
              <w:widowControl w:val="0"/>
              <w:snapToGrid w:val="0"/>
              <w:ind w:left="0"/>
              <w:jc w:val="left"/>
              <w:rPr>
                <w:ins w:id="162" w:author="Kennedy, Muhil" w:date="2022-12-08T13:34:00Z"/>
                <w:rFonts w:ascii="Century Gothic" w:hAnsi="Century Gothic" w:cs="Arial"/>
                <w:szCs w:val="20"/>
                <w:lang w:val="en-GB"/>
              </w:rPr>
            </w:pPr>
            <w:ins w:id="163" w:author="Kennedy, Muhil" w:date="2022-12-08T13:34:00Z">
              <w:r>
                <w:rPr>
                  <w:rFonts w:ascii="Century Gothic" w:hAnsi="Century Gothic" w:cs="Arial"/>
                  <w:szCs w:val="20"/>
                  <w:lang w:val="en-GB"/>
                </w:rPr>
                <w:t>FAU-S-SPG-2026</w:t>
              </w:r>
            </w:ins>
          </w:p>
        </w:tc>
        <w:tc>
          <w:tcPr>
            <w:tcW w:w="1713" w:type="dxa"/>
            <w:vAlign w:val="center"/>
          </w:tcPr>
          <w:p w14:paraId="68D0DE04" w14:textId="77777777" w:rsidR="00F71F56" w:rsidRPr="00D31FC6" w:rsidRDefault="00F71F56" w:rsidP="00D30F6E">
            <w:pPr>
              <w:widowControl w:val="0"/>
              <w:snapToGrid w:val="0"/>
              <w:ind w:left="0"/>
              <w:jc w:val="left"/>
              <w:rPr>
                <w:ins w:id="164" w:author="Kennedy, Muhil" w:date="2022-12-08T13:34:00Z"/>
                <w:rFonts w:ascii="Century Gothic" w:hAnsi="Century Gothic" w:cs="Arial"/>
                <w:szCs w:val="20"/>
                <w:lang w:val="en-GB"/>
              </w:rPr>
            </w:pPr>
            <w:ins w:id="165" w:author="Kennedy, Muhil" w:date="2022-12-08T13:34:00Z">
              <w:r w:rsidRPr="00D31FC6">
                <w:rPr>
                  <w:rFonts w:ascii="Century Gothic" w:hAnsi="Century Gothic" w:cs="Arial"/>
                  <w:szCs w:val="20"/>
                  <w:lang w:val="en-GB"/>
                </w:rPr>
                <w:t>Signed on</w:t>
              </w:r>
            </w:ins>
          </w:p>
        </w:tc>
        <w:tc>
          <w:tcPr>
            <w:tcW w:w="1701" w:type="dxa"/>
            <w:vAlign w:val="center"/>
          </w:tcPr>
          <w:p w14:paraId="2FE240B5" w14:textId="77777777" w:rsidR="00F71F56" w:rsidRPr="00D31FC6" w:rsidRDefault="00F71F56" w:rsidP="00D30F6E">
            <w:pPr>
              <w:widowControl w:val="0"/>
              <w:snapToGrid w:val="0"/>
              <w:ind w:left="0"/>
              <w:jc w:val="center"/>
              <w:rPr>
                <w:ins w:id="166" w:author="Kennedy, Muhil" w:date="2022-12-08T13:34:00Z"/>
                <w:rFonts w:ascii="Century Gothic" w:hAnsi="Century Gothic" w:cs="Arial"/>
                <w:szCs w:val="20"/>
                <w:lang w:val="en-GB"/>
              </w:rPr>
            </w:pPr>
          </w:p>
        </w:tc>
      </w:tr>
      <w:tr w:rsidR="00F71F56" w:rsidRPr="00497E67" w14:paraId="6FFFB31C" w14:textId="77777777" w:rsidTr="00D30F6E">
        <w:trPr>
          <w:trHeight w:val="491"/>
          <w:jc w:val="center"/>
          <w:ins w:id="167" w:author="Kennedy, Muhil" w:date="2022-12-08T13:34:00Z"/>
        </w:trPr>
        <w:tc>
          <w:tcPr>
            <w:tcW w:w="1481" w:type="dxa"/>
            <w:vAlign w:val="center"/>
          </w:tcPr>
          <w:p w14:paraId="45A95A40" w14:textId="77777777" w:rsidR="00F71F56" w:rsidRPr="00D31FC6" w:rsidRDefault="00F71F56" w:rsidP="00D30F6E">
            <w:pPr>
              <w:widowControl w:val="0"/>
              <w:snapToGrid w:val="0"/>
              <w:ind w:left="0"/>
              <w:rPr>
                <w:ins w:id="168" w:author="Kennedy, Muhil" w:date="2022-12-08T13:34:00Z"/>
                <w:rFonts w:ascii="Century Gothic" w:hAnsi="Century Gothic" w:cs="Arial"/>
                <w:szCs w:val="20"/>
                <w:lang w:val="en-GB"/>
              </w:rPr>
            </w:pPr>
            <w:ins w:id="169" w:author="Kennedy, Muhil" w:date="2022-12-08T13:34:00Z">
              <w:r w:rsidRPr="00D31FC6">
                <w:rPr>
                  <w:rFonts w:ascii="Century Gothic" w:hAnsi="Century Gothic" w:cs="Arial"/>
                  <w:szCs w:val="20"/>
                  <w:lang w:val="en-GB"/>
                </w:rPr>
                <w:t>Appendix 8</w:t>
              </w:r>
            </w:ins>
          </w:p>
        </w:tc>
        <w:tc>
          <w:tcPr>
            <w:tcW w:w="2537" w:type="dxa"/>
            <w:vAlign w:val="center"/>
          </w:tcPr>
          <w:p w14:paraId="0CF81CB9" w14:textId="77777777" w:rsidR="00F71F56" w:rsidRPr="00D31FC6" w:rsidRDefault="00F71F56" w:rsidP="00D30F6E">
            <w:pPr>
              <w:widowControl w:val="0"/>
              <w:snapToGrid w:val="0"/>
              <w:ind w:left="0"/>
              <w:rPr>
                <w:ins w:id="170" w:author="Kennedy, Muhil" w:date="2022-12-08T13:34:00Z"/>
                <w:rFonts w:ascii="Century Gothic" w:hAnsi="Century Gothic" w:cs="Arial"/>
                <w:szCs w:val="20"/>
                <w:lang w:val="en-GB"/>
              </w:rPr>
            </w:pPr>
            <w:ins w:id="171" w:author="Kennedy, Muhil" w:date="2022-12-08T13:34:00Z">
              <w:r w:rsidRPr="00D31FC6">
                <w:rPr>
                  <w:rFonts w:ascii="Century Gothic" w:hAnsi="Century Gothic" w:cs="Arial"/>
                  <w:szCs w:val="20"/>
                  <w:lang w:val="en-GB"/>
                </w:rPr>
                <w:t>Supplier Requirements Manual (SRM)</w:t>
              </w:r>
            </w:ins>
          </w:p>
        </w:tc>
        <w:tc>
          <w:tcPr>
            <w:tcW w:w="1584" w:type="dxa"/>
            <w:vAlign w:val="center"/>
          </w:tcPr>
          <w:p w14:paraId="2572A606" w14:textId="77777777" w:rsidR="00F71F56" w:rsidRPr="00D31FC6" w:rsidRDefault="00F71F56" w:rsidP="00D30F6E">
            <w:pPr>
              <w:widowControl w:val="0"/>
              <w:snapToGrid w:val="0"/>
              <w:ind w:left="0"/>
              <w:jc w:val="left"/>
              <w:rPr>
                <w:ins w:id="172" w:author="Kennedy, Muhil" w:date="2022-12-08T13:34:00Z"/>
                <w:rFonts w:ascii="Century Gothic" w:hAnsi="Century Gothic" w:cs="Arial"/>
                <w:szCs w:val="20"/>
                <w:lang w:val="en-GB"/>
              </w:rPr>
            </w:pPr>
            <w:ins w:id="173" w:author="Kennedy, Muhil" w:date="2022-12-08T13:34:00Z">
              <w:r>
                <w:rPr>
                  <w:rFonts w:ascii="Century Gothic" w:hAnsi="Century Gothic" w:cs="Arial"/>
                  <w:szCs w:val="20"/>
                  <w:lang w:val="en-GB"/>
                </w:rPr>
                <w:t>FAU-C-SPG-4030</w:t>
              </w:r>
            </w:ins>
          </w:p>
        </w:tc>
        <w:tc>
          <w:tcPr>
            <w:tcW w:w="1713" w:type="dxa"/>
            <w:vAlign w:val="center"/>
          </w:tcPr>
          <w:p w14:paraId="3A57EC3A" w14:textId="77777777" w:rsidR="00F71F56" w:rsidRPr="00D31FC6" w:rsidRDefault="00F71F56" w:rsidP="00D30F6E">
            <w:pPr>
              <w:widowControl w:val="0"/>
              <w:snapToGrid w:val="0"/>
              <w:ind w:left="0"/>
              <w:jc w:val="left"/>
              <w:rPr>
                <w:ins w:id="174" w:author="Kennedy, Muhil" w:date="2022-12-08T13:34:00Z"/>
                <w:rFonts w:ascii="Century Gothic" w:hAnsi="Century Gothic" w:cs="Arial"/>
                <w:szCs w:val="20"/>
                <w:lang w:val="en-GB"/>
              </w:rPr>
            </w:pPr>
            <w:ins w:id="175" w:author="Kennedy, Muhil" w:date="2022-12-08T13:34:00Z">
              <w:r w:rsidRPr="00D31FC6">
                <w:rPr>
                  <w:rFonts w:ascii="Century Gothic" w:hAnsi="Century Gothic" w:cs="Arial"/>
                  <w:szCs w:val="20"/>
                  <w:lang w:val="en-GB"/>
                </w:rPr>
                <w:t>Signed on</w:t>
              </w:r>
            </w:ins>
          </w:p>
        </w:tc>
        <w:tc>
          <w:tcPr>
            <w:tcW w:w="1701" w:type="dxa"/>
            <w:vAlign w:val="center"/>
          </w:tcPr>
          <w:p w14:paraId="5A0E41D0" w14:textId="77777777" w:rsidR="00F71F56" w:rsidRPr="00D31FC6" w:rsidRDefault="00F71F56" w:rsidP="00D30F6E">
            <w:pPr>
              <w:widowControl w:val="0"/>
              <w:snapToGrid w:val="0"/>
              <w:ind w:left="0"/>
              <w:jc w:val="center"/>
              <w:rPr>
                <w:ins w:id="176" w:author="Kennedy, Muhil" w:date="2022-12-08T13:34:00Z"/>
                <w:rFonts w:ascii="Century Gothic" w:hAnsi="Century Gothic" w:cs="Arial"/>
                <w:szCs w:val="20"/>
                <w:lang w:val="en-GB"/>
              </w:rPr>
            </w:pPr>
          </w:p>
        </w:tc>
      </w:tr>
      <w:tr w:rsidR="00F71F56" w:rsidRPr="00CF0D92" w14:paraId="00F4CE1F" w14:textId="77777777" w:rsidTr="00D30F6E">
        <w:trPr>
          <w:trHeight w:val="491"/>
          <w:jc w:val="center"/>
          <w:ins w:id="177" w:author="Kennedy, Muhil" w:date="2022-12-08T13:34:00Z"/>
        </w:trPr>
        <w:tc>
          <w:tcPr>
            <w:tcW w:w="1481" w:type="dxa"/>
            <w:vAlign w:val="center"/>
          </w:tcPr>
          <w:p w14:paraId="3F871E40" w14:textId="77777777" w:rsidR="00F71F56" w:rsidRPr="00D31FC6" w:rsidRDefault="00F71F56" w:rsidP="00D30F6E">
            <w:pPr>
              <w:widowControl w:val="0"/>
              <w:snapToGrid w:val="0"/>
              <w:ind w:left="0"/>
              <w:rPr>
                <w:ins w:id="178" w:author="Kennedy, Muhil" w:date="2022-12-08T13:34:00Z"/>
                <w:rFonts w:ascii="Century Gothic" w:hAnsi="Century Gothic" w:cs="Arial"/>
                <w:szCs w:val="20"/>
                <w:lang w:val="en-US"/>
              </w:rPr>
            </w:pPr>
            <w:ins w:id="179" w:author="Kennedy, Muhil" w:date="2022-12-08T13:34:00Z">
              <w:r w:rsidRPr="00D31FC6">
                <w:rPr>
                  <w:rFonts w:ascii="Century Gothic" w:hAnsi="Century Gothic" w:cs="Arial"/>
                  <w:szCs w:val="20"/>
                  <w:lang w:val="en-GB"/>
                </w:rPr>
                <w:lastRenderedPageBreak/>
                <w:t>Appendix 9</w:t>
              </w:r>
            </w:ins>
          </w:p>
        </w:tc>
        <w:tc>
          <w:tcPr>
            <w:tcW w:w="2537" w:type="dxa"/>
            <w:vAlign w:val="center"/>
          </w:tcPr>
          <w:p w14:paraId="3DA05870" w14:textId="77777777" w:rsidR="00F71F56" w:rsidRPr="00D31FC6" w:rsidRDefault="00F71F56" w:rsidP="00D30F6E">
            <w:pPr>
              <w:widowControl w:val="0"/>
              <w:snapToGrid w:val="0"/>
              <w:ind w:left="0"/>
              <w:rPr>
                <w:ins w:id="180" w:author="Kennedy, Muhil" w:date="2022-12-08T13:34:00Z"/>
                <w:rFonts w:ascii="Century Gothic" w:hAnsi="Century Gothic" w:cs="Arial"/>
                <w:szCs w:val="20"/>
                <w:lang w:val="en-US"/>
              </w:rPr>
            </w:pPr>
            <w:ins w:id="181" w:author="Kennedy, Muhil" w:date="2022-12-08T13:34:00Z">
              <w:r w:rsidRPr="00D31FC6">
                <w:rPr>
                  <w:rFonts w:ascii="Century Gothic" w:hAnsi="Century Gothic" w:cs="Arial"/>
                  <w:szCs w:val="20"/>
                  <w:lang w:val="en-GB"/>
                </w:rPr>
                <w:t>RFQ Package</w:t>
              </w:r>
            </w:ins>
          </w:p>
        </w:tc>
        <w:tc>
          <w:tcPr>
            <w:tcW w:w="1584" w:type="dxa"/>
            <w:vAlign w:val="center"/>
          </w:tcPr>
          <w:p w14:paraId="4B6D9CB3" w14:textId="77777777" w:rsidR="00F71F56" w:rsidRPr="00D31FC6" w:rsidRDefault="00F71F56" w:rsidP="00D30F6E">
            <w:pPr>
              <w:widowControl w:val="0"/>
              <w:snapToGrid w:val="0"/>
              <w:ind w:left="0"/>
              <w:jc w:val="left"/>
              <w:rPr>
                <w:ins w:id="182" w:author="Kennedy, Muhil" w:date="2022-12-08T13:34:00Z"/>
                <w:rFonts w:ascii="Century Gothic" w:hAnsi="Century Gothic" w:cs="Arial"/>
                <w:szCs w:val="20"/>
                <w:lang w:val="en-GB"/>
              </w:rPr>
            </w:pPr>
            <w:ins w:id="183" w:author="Kennedy, Muhil" w:date="2022-12-08T13:34:00Z">
              <w:r>
                <w:rPr>
                  <w:rFonts w:ascii="Century Gothic" w:hAnsi="Century Gothic" w:cs="Arial"/>
                  <w:szCs w:val="20"/>
                  <w:lang w:val="en-GB"/>
                </w:rPr>
                <w:t>BG Specific</w:t>
              </w:r>
            </w:ins>
          </w:p>
        </w:tc>
        <w:tc>
          <w:tcPr>
            <w:tcW w:w="1713" w:type="dxa"/>
            <w:vAlign w:val="center"/>
          </w:tcPr>
          <w:p w14:paraId="47215AF7" w14:textId="77777777" w:rsidR="00F71F56" w:rsidRPr="00D31FC6" w:rsidRDefault="00F71F56" w:rsidP="00D30F6E">
            <w:pPr>
              <w:widowControl w:val="0"/>
              <w:snapToGrid w:val="0"/>
              <w:ind w:left="0"/>
              <w:jc w:val="left"/>
              <w:rPr>
                <w:ins w:id="184" w:author="Kennedy, Muhil" w:date="2022-12-08T13:34:00Z"/>
                <w:rFonts w:ascii="Century Gothic" w:hAnsi="Century Gothic" w:cs="Arial"/>
                <w:szCs w:val="20"/>
                <w:lang w:val="en-GB"/>
              </w:rPr>
            </w:pPr>
          </w:p>
        </w:tc>
        <w:tc>
          <w:tcPr>
            <w:tcW w:w="1701" w:type="dxa"/>
            <w:vAlign w:val="center"/>
          </w:tcPr>
          <w:p w14:paraId="65AB8AB2" w14:textId="77777777" w:rsidR="00F71F56" w:rsidRPr="00D31FC6" w:rsidRDefault="00F71F56" w:rsidP="00D30F6E">
            <w:pPr>
              <w:widowControl w:val="0"/>
              <w:snapToGrid w:val="0"/>
              <w:ind w:left="0"/>
              <w:jc w:val="center"/>
              <w:rPr>
                <w:ins w:id="185" w:author="Kennedy, Muhil" w:date="2022-12-08T13:34:00Z"/>
                <w:rFonts w:ascii="Century Gothic" w:hAnsi="Century Gothic" w:cs="Arial"/>
                <w:szCs w:val="20"/>
                <w:lang w:val="en-GB"/>
              </w:rPr>
            </w:pPr>
          </w:p>
        </w:tc>
      </w:tr>
      <w:tr w:rsidR="00F71F56" w:rsidRPr="00497E67" w14:paraId="36F20968" w14:textId="77777777" w:rsidTr="00D30F6E">
        <w:trPr>
          <w:trHeight w:val="490"/>
          <w:jc w:val="center"/>
          <w:ins w:id="186" w:author="Kennedy, Muhil" w:date="2022-12-08T13:34:00Z"/>
        </w:trPr>
        <w:tc>
          <w:tcPr>
            <w:tcW w:w="1481" w:type="dxa"/>
            <w:vAlign w:val="center"/>
          </w:tcPr>
          <w:p w14:paraId="4A942D9D" w14:textId="77777777" w:rsidR="00F71F56" w:rsidRPr="00D31FC6" w:rsidRDefault="00F71F56" w:rsidP="00D30F6E">
            <w:pPr>
              <w:widowControl w:val="0"/>
              <w:snapToGrid w:val="0"/>
              <w:ind w:left="0"/>
              <w:rPr>
                <w:ins w:id="187" w:author="Kennedy, Muhil" w:date="2022-12-08T13:34:00Z"/>
                <w:rFonts w:ascii="Century Gothic" w:hAnsi="Century Gothic" w:cs="Arial"/>
                <w:szCs w:val="20"/>
                <w:lang w:val="en-GB"/>
              </w:rPr>
            </w:pPr>
            <w:ins w:id="188" w:author="Kennedy, Muhil" w:date="2022-12-08T13:34:00Z">
              <w:r w:rsidRPr="00D31FC6">
                <w:rPr>
                  <w:rFonts w:ascii="Century Gothic" w:hAnsi="Century Gothic" w:cs="Arial"/>
                  <w:szCs w:val="20"/>
                  <w:lang w:val="en-GB"/>
                </w:rPr>
                <w:t>Appendix 10</w:t>
              </w:r>
            </w:ins>
          </w:p>
        </w:tc>
        <w:tc>
          <w:tcPr>
            <w:tcW w:w="2537" w:type="dxa"/>
            <w:vAlign w:val="center"/>
          </w:tcPr>
          <w:p w14:paraId="31A6BC46" w14:textId="77777777" w:rsidR="00F71F56" w:rsidRPr="00D31FC6" w:rsidRDefault="00F71F56" w:rsidP="00D30F6E">
            <w:pPr>
              <w:widowControl w:val="0"/>
              <w:snapToGrid w:val="0"/>
              <w:ind w:left="0"/>
              <w:rPr>
                <w:ins w:id="189" w:author="Kennedy, Muhil" w:date="2022-12-08T13:34:00Z"/>
                <w:rFonts w:ascii="Century Gothic" w:hAnsi="Century Gothic" w:cs="Arial"/>
                <w:szCs w:val="20"/>
                <w:lang w:val="en-GB"/>
              </w:rPr>
            </w:pPr>
            <w:ins w:id="190" w:author="Kennedy, Muhil" w:date="2022-12-08T13:34:00Z">
              <w:r w:rsidRPr="00D31FC6">
                <w:rPr>
                  <w:rFonts w:ascii="Century Gothic" w:hAnsi="Century Gothic" w:cs="Arial"/>
                  <w:szCs w:val="20"/>
                  <w:lang w:val="en-GB"/>
                </w:rPr>
                <w:t>Statement of Work / RASIC</w:t>
              </w:r>
            </w:ins>
          </w:p>
        </w:tc>
        <w:tc>
          <w:tcPr>
            <w:tcW w:w="1584" w:type="dxa"/>
            <w:vAlign w:val="center"/>
          </w:tcPr>
          <w:p w14:paraId="64919F5F" w14:textId="77777777" w:rsidR="00F71F56" w:rsidRPr="00D31FC6" w:rsidRDefault="00F71F56" w:rsidP="00D30F6E">
            <w:pPr>
              <w:widowControl w:val="0"/>
              <w:snapToGrid w:val="0"/>
              <w:ind w:left="0"/>
              <w:jc w:val="left"/>
              <w:rPr>
                <w:ins w:id="191" w:author="Kennedy, Muhil" w:date="2022-12-08T13:34:00Z"/>
                <w:rFonts w:ascii="Century Gothic" w:hAnsi="Century Gothic" w:cs="Arial"/>
                <w:szCs w:val="20"/>
                <w:lang w:val="en-GB"/>
              </w:rPr>
            </w:pPr>
            <w:ins w:id="192" w:author="Kennedy, Muhil" w:date="2022-12-08T13:34:00Z">
              <w:r>
                <w:rPr>
                  <w:rFonts w:ascii="Century Gothic" w:hAnsi="Century Gothic" w:cs="Arial"/>
                  <w:szCs w:val="20"/>
                  <w:lang w:val="en-GB"/>
                </w:rPr>
                <w:t xml:space="preserve">BG Specific </w:t>
              </w:r>
            </w:ins>
          </w:p>
        </w:tc>
        <w:tc>
          <w:tcPr>
            <w:tcW w:w="1713" w:type="dxa"/>
            <w:vAlign w:val="center"/>
          </w:tcPr>
          <w:p w14:paraId="419BE677" w14:textId="77777777" w:rsidR="00F71F56" w:rsidRPr="00D31FC6" w:rsidRDefault="00F71F56" w:rsidP="00D30F6E">
            <w:pPr>
              <w:widowControl w:val="0"/>
              <w:snapToGrid w:val="0"/>
              <w:ind w:left="0"/>
              <w:jc w:val="left"/>
              <w:rPr>
                <w:ins w:id="193" w:author="Kennedy, Muhil" w:date="2022-12-08T13:34:00Z"/>
                <w:rFonts w:ascii="Century Gothic" w:hAnsi="Century Gothic" w:cs="Arial"/>
                <w:szCs w:val="20"/>
                <w:lang w:val="en-GB"/>
              </w:rPr>
            </w:pPr>
          </w:p>
        </w:tc>
        <w:tc>
          <w:tcPr>
            <w:tcW w:w="1701" w:type="dxa"/>
            <w:vAlign w:val="center"/>
          </w:tcPr>
          <w:p w14:paraId="14E52CBD" w14:textId="77777777" w:rsidR="00F71F56" w:rsidRPr="00D31FC6" w:rsidRDefault="00F71F56" w:rsidP="00D30F6E">
            <w:pPr>
              <w:widowControl w:val="0"/>
              <w:snapToGrid w:val="0"/>
              <w:ind w:left="0"/>
              <w:jc w:val="center"/>
              <w:rPr>
                <w:ins w:id="194" w:author="Kennedy, Muhil" w:date="2022-12-08T13:34:00Z"/>
                <w:rFonts w:ascii="Century Gothic" w:hAnsi="Century Gothic" w:cs="Arial"/>
                <w:szCs w:val="20"/>
                <w:lang w:val="en-GB"/>
              </w:rPr>
            </w:pPr>
          </w:p>
        </w:tc>
      </w:tr>
      <w:tr w:rsidR="00F71F56" w:rsidRPr="00497E67" w14:paraId="54D61D20" w14:textId="77777777" w:rsidTr="00D30F6E">
        <w:trPr>
          <w:trHeight w:val="490"/>
          <w:jc w:val="center"/>
          <w:ins w:id="195" w:author="Kennedy, Muhil" w:date="2022-12-08T13:34:00Z"/>
        </w:trPr>
        <w:tc>
          <w:tcPr>
            <w:tcW w:w="1481" w:type="dxa"/>
            <w:vAlign w:val="center"/>
          </w:tcPr>
          <w:p w14:paraId="7E5F9DD7" w14:textId="77777777" w:rsidR="00F71F56" w:rsidRPr="00D31FC6" w:rsidRDefault="00F71F56" w:rsidP="00D30F6E">
            <w:pPr>
              <w:widowControl w:val="0"/>
              <w:snapToGrid w:val="0"/>
              <w:ind w:left="0"/>
              <w:rPr>
                <w:ins w:id="196" w:author="Kennedy, Muhil" w:date="2022-12-08T13:34:00Z"/>
                <w:rFonts w:ascii="Century Gothic" w:hAnsi="Century Gothic" w:cs="Arial"/>
                <w:szCs w:val="20"/>
                <w:lang w:val="en-GB"/>
              </w:rPr>
            </w:pPr>
            <w:ins w:id="197" w:author="Kennedy, Muhil" w:date="2022-12-08T13:34:00Z">
              <w:r w:rsidRPr="00D31FC6">
                <w:rPr>
                  <w:rFonts w:ascii="Century Gothic" w:hAnsi="Century Gothic" w:cs="Arial"/>
                  <w:szCs w:val="20"/>
                  <w:lang w:val="en-GB"/>
                </w:rPr>
                <w:t>Appendix 11</w:t>
              </w:r>
            </w:ins>
          </w:p>
        </w:tc>
        <w:tc>
          <w:tcPr>
            <w:tcW w:w="2537" w:type="dxa"/>
            <w:vAlign w:val="center"/>
          </w:tcPr>
          <w:p w14:paraId="353730C0" w14:textId="77777777" w:rsidR="00F71F56" w:rsidRPr="00D31FC6" w:rsidRDefault="00F71F56" w:rsidP="00D30F6E">
            <w:pPr>
              <w:widowControl w:val="0"/>
              <w:snapToGrid w:val="0"/>
              <w:ind w:left="0"/>
              <w:rPr>
                <w:ins w:id="198" w:author="Kennedy, Muhil" w:date="2022-12-08T13:34:00Z"/>
                <w:rFonts w:ascii="Century Gothic" w:hAnsi="Century Gothic" w:cs="Arial"/>
                <w:szCs w:val="20"/>
                <w:lang w:val="en-GB"/>
              </w:rPr>
            </w:pPr>
            <w:ins w:id="199" w:author="Kennedy, Muhil" w:date="2022-12-08T13:34:00Z">
              <w:r w:rsidRPr="00D31FC6">
                <w:rPr>
                  <w:rFonts w:ascii="Century Gothic" w:hAnsi="Century Gothic" w:cs="Arial"/>
                  <w:szCs w:val="20"/>
                  <w:lang w:val="en-GB"/>
                </w:rPr>
                <w:t>SRC Commitment</w:t>
              </w:r>
            </w:ins>
          </w:p>
        </w:tc>
        <w:tc>
          <w:tcPr>
            <w:tcW w:w="1584" w:type="dxa"/>
            <w:vAlign w:val="center"/>
          </w:tcPr>
          <w:p w14:paraId="2156021B" w14:textId="77777777" w:rsidR="00F71F56" w:rsidRPr="00D31FC6" w:rsidRDefault="00F71F56" w:rsidP="00D30F6E">
            <w:pPr>
              <w:widowControl w:val="0"/>
              <w:snapToGrid w:val="0"/>
              <w:ind w:left="0"/>
              <w:jc w:val="left"/>
              <w:rPr>
                <w:ins w:id="200" w:author="Kennedy, Muhil" w:date="2022-12-08T13:34:00Z"/>
                <w:rFonts w:ascii="Century Gothic" w:hAnsi="Century Gothic" w:cs="Arial"/>
                <w:szCs w:val="20"/>
                <w:lang w:val="en-GB"/>
              </w:rPr>
            </w:pPr>
            <w:ins w:id="201" w:author="Kennedy, Muhil" w:date="2022-12-08T13:34:00Z">
              <w:r>
                <w:rPr>
                  <w:rFonts w:ascii="Century Gothic" w:hAnsi="Century Gothic" w:cs="Arial"/>
                  <w:szCs w:val="20"/>
                  <w:lang w:val="en-GB"/>
                </w:rPr>
                <w:t>BG Specific</w:t>
              </w:r>
            </w:ins>
          </w:p>
        </w:tc>
        <w:tc>
          <w:tcPr>
            <w:tcW w:w="1713" w:type="dxa"/>
            <w:vAlign w:val="center"/>
          </w:tcPr>
          <w:p w14:paraId="7B9B7CCD" w14:textId="77777777" w:rsidR="00F71F56" w:rsidRPr="00D31FC6" w:rsidRDefault="00F71F56" w:rsidP="00D30F6E">
            <w:pPr>
              <w:widowControl w:val="0"/>
              <w:snapToGrid w:val="0"/>
              <w:ind w:left="0"/>
              <w:jc w:val="left"/>
              <w:rPr>
                <w:ins w:id="202" w:author="Kennedy, Muhil" w:date="2022-12-08T13:34:00Z"/>
                <w:rFonts w:ascii="Century Gothic" w:hAnsi="Century Gothic" w:cs="Arial"/>
                <w:szCs w:val="20"/>
                <w:lang w:val="en-GB"/>
              </w:rPr>
            </w:pPr>
            <w:ins w:id="203" w:author="Kennedy, Muhil" w:date="2022-12-08T13:34:00Z">
              <w:r w:rsidRPr="00D31FC6">
                <w:rPr>
                  <w:rFonts w:ascii="Century Gothic" w:hAnsi="Century Gothic" w:cs="Arial"/>
                  <w:szCs w:val="20"/>
                  <w:lang w:val="en-GB"/>
                </w:rPr>
                <w:t>Signed on</w:t>
              </w:r>
            </w:ins>
          </w:p>
        </w:tc>
        <w:tc>
          <w:tcPr>
            <w:tcW w:w="1701" w:type="dxa"/>
            <w:vAlign w:val="center"/>
          </w:tcPr>
          <w:p w14:paraId="170FD11E" w14:textId="77777777" w:rsidR="00F71F56" w:rsidRPr="00D31FC6" w:rsidRDefault="00F71F56" w:rsidP="00D30F6E">
            <w:pPr>
              <w:widowControl w:val="0"/>
              <w:snapToGrid w:val="0"/>
              <w:ind w:left="0"/>
              <w:jc w:val="center"/>
              <w:rPr>
                <w:ins w:id="204" w:author="Kennedy, Muhil" w:date="2022-12-08T13:34:00Z"/>
                <w:rFonts w:ascii="Century Gothic" w:hAnsi="Century Gothic" w:cs="Arial"/>
                <w:szCs w:val="20"/>
                <w:lang w:val="en-GB"/>
              </w:rPr>
            </w:pPr>
          </w:p>
        </w:tc>
      </w:tr>
      <w:tr w:rsidR="00F71F56" w:rsidRPr="00497E67" w14:paraId="4EAB93FC" w14:textId="77777777" w:rsidTr="00D30F6E">
        <w:trPr>
          <w:trHeight w:val="490"/>
          <w:jc w:val="center"/>
          <w:ins w:id="205" w:author="Kennedy, Muhil" w:date="2022-12-08T13:34:00Z"/>
        </w:trPr>
        <w:tc>
          <w:tcPr>
            <w:tcW w:w="1481" w:type="dxa"/>
            <w:vAlign w:val="center"/>
          </w:tcPr>
          <w:p w14:paraId="35283B6D" w14:textId="77777777" w:rsidR="00F71F56" w:rsidRPr="00D31FC6" w:rsidRDefault="00F71F56" w:rsidP="00D30F6E">
            <w:pPr>
              <w:widowControl w:val="0"/>
              <w:snapToGrid w:val="0"/>
              <w:ind w:left="0"/>
              <w:rPr>
                <w:ins w:id="206" w:author="Kennedy, Muhil" w:date="2022-12-08T13:34:00Z"/>
                <w:rFonts w:ascii="Century Gothic" w:hAnsi="Century Gothic" w:cs="Arial"/>
                <w:szCs w:val="20"/>
                <w:lang w:val="en-GB"/>
              </w:rPr>
            </w:pPr>
            <w:ins w:id="207" w:author="Kennedy, Muhil" w:date="2022-12-08T13:34:00Z">
              <w:r w:rsidRPr="00D31FC6">
                <w:rPr>
                  <w:rFonts w:ascii="Century Gothic" w:hAnsi="Century Gothic"/>
                  <w:szCs w:val="20"/>
                  <w:lang w:val="en-US"/>
                </w:rPr>
                <w:t>Appendix 12</w:t>
              </w:r>
            </w:ins>
          </w:p>
        </w:tc>
        <w:tc>
          <w:tcPr>
            <w:tcW w:w="2537" w:type="dxa"/>
            <w:vAlign w:val="center"/>
          </w:tcPr>
          <w:p w14:paraId="637CA687" w14:textId="77777777" w:rsidR="00F71F56" w:rsidRPr="00D31FC6" w:rsidRDefault="00F71F56" w:rsidP="00D30F6E">
            <w:pPr>
              <w:widowControl w:val="0"/>
              <w:snapToGrid w:val="0"/>
              <w:ind w:left="0"/>
              <w:rPr>
                <w:ins w:id="208" w:author="Kennedy, Muhil" w:date="2022-12-08T13:34:00Z"/>
                <w:rFonts w:ascii="Century Gothic" w:hAnsi="Century Gothic" w:cs="Arial"/>
                <w:szCs w:val="20"/>
                <w:lang w:val="en-GB"/>
              </w:rPr>
            </w:pPr>
            <w:ins w:id="209" w:author="Kennedy, Muhil" w:date="2022-12-08T13:34:00Z">
              <w:r w:rsidRPr="00D31FC6">
                <w:rPr>
                  <w:rFonts w:ascii="Century Gothic" w:hAnsi="Century Gothic" w:cs="Arial"/>
                  <w:szCs w:val="20"/>
                  <w:lang w:val="en-GB"/>
                </w:rPr>
                <w:t>Parts &amp; Tools Cost Breakdowns</w:t>
              </w:r>
            </w:ins>
          </w:p>
        </w:tc>
        <w:tc>
          <w:tcPr>
            <w:tcW w:w="1584" w:type="dxa"/>
            <w:vAlign w:val="center"/>
          </w:tcPr>
          <w:p w14:paraId="400D7264" w14:textId="77777777" w:rsidR="00F71F56" w:rsidRPr="00D31FC6" w:rsidRDefault="00F71F56" w:rsidP="00D30F6E">
            <w:pPr>
              <w:widowControl w:val="0"/>
              <w:snapToGrid w:val="0"/>
              <w:ind w:left="0"/>
              <w:jc w:val="left"/>
              <w:rPr>
                <w:ins w:id="210" w:author="Kennedy, Muhil" w:date="2022-12-08T13:34:00Z"/>
                <w:rFonts w:ascii="Century Gothic" w:hAnsi="Century Gothic" w:cs="Arial"/>
                <w:szCs w:val="20"/>
                <w:lang w:val="en-GB"/>
              </w:rPr>
            </w:pPr>
            <w:ins w:id="211" w:author="Kennedy, Muhil" w:date="2022-12-08T13:34:00Z">
              <w:r>
                <w:rPr>
                  <w:rFonts w:ascii="Century Gothic" w:hAnsi="Century Gothic" w:cs="Arial"/>
                  <w:szCs w:val="20"/>
                  <w:lang w:val="en-GB"/>
                </w:rPr>
                <w:t>BG Specific</w:t>
              </w:r>
            </w:ins>
          </w:p>
        </w:tc>
        <w:tc>
          <w:tcPr>
            <w:tcW w:w="1713" w:type="dxa"/>
            <w:vAlign w:val="center"/>
          </w:tcPr>
          <w:p w14:paraId="5EEA4F00" w14:textId="77777777" w:rsidR="00F71F56" w:rsidRPr="00D31FC6" w:rsidRDefault="00F71F56" w:rsidP="00D30F6E">
            <w:pPr>
              <w:widowControl w:val="0"/>
              <w:snapToGrid w:val="0"/>
              <w:ind w:left="0"/>
              <w:jc w:val="left"/>
              <w:rPr>
                <w:ins w:id="212" w:author="Kennedy, Muhil" w:date="2022-12-08T13:34:00Z"/>
                <w:rFonts w:ascii="Century Gothic" w:hAnsi="Century Gothic" w:cs="Arial"/>
                <w:szCs w:val="20"/>
                <w:lang w:val="en-GB"/>
              </w:rPr>
            </w:pPr>
          </w:p>
        </w:tc>
        <w:tc>
          <w:tcPr>
            <w:tcW w:w="1701" w:type="dxa"/>
            <w:vAlign w:val="center"/>
          </w:tcPr>
          <w:p w14:paraId="5DE5A9AF" w14:textId="77777777" w:rsidR="00F71F56" w:rsidRPr="00D31FC6" w:rsidRDefault="00F71F56" w:rsidP="00D30F6E">
            <w:pPr>
              <w:widowControl w:val="0"/>
              <w:snapToGrid w:val="0"/>
              <w:ind w:left="0"/>
              <w:jc w:val="center"/>
              <w:rPr>
                <w:ins w:id="213" w:author="Kennedy, Muhil" w:date="2022-12-08T13:34:00Z"/>
                <w:rFonts w:ascii="Century Gothic" w:hAnsi="Century Gothic" w:cs="Arial"/>
                <w:szCs w:val="20"/>
                <w:lang w:val="en-GB"/>
              </w:rPr>
            </w:pPr>
          </w:p>
        </w:tc>
      </w:tr>
      <w:tr w:rsidR="00F71F56" w:rsidRPr="00497E67" w14:paraId="214E2371" w14:textId="77777777" w:rsidTr="00D30F6E">
        <w:trPr>
          <w:trHeight w:val="491"/>
          <w:jc w:val="center"/>
          <w:ins w:id="214" w:author="Kennedy, Muhil" w:date="2022-12-08T13:34:00Z"/>
        </w:trPr>
        <w:tc>
          <w:tcPr>
            <w:tcW w:w="1481" w:type="dxa"/>
            <w:vAlign w:val="center"/>
          </w:tcPr>
          <w:p w14:paraId="27591C97" w14:textId="77777777" w:rsidR="00F71F56" w:rsidRPr="00D31FC6" w:rsidRDefault="00F71F56" w:rsidP="00D30F6E">
            <w:pPr>
              <w:widowControl w:val="0"/>
              <w:snapToGrid w:val="0"/>
              <w:ind w:left="0"/>
              <w:rPr>
                <w:ins w:id="215" w:author="Kennedy, Muhil" w:date="2022-12-08T13:34:00Z"/>
                <w:rFonts w:ascii="Century Gothic" w:hAnsi="Century Gothic" w:cs="Arial"/>
                <w:szCs w:val="20"/>
                <w:lang w:val="en-GB"/>
              </w:rPr>
            </w:pPr>
            <w:ins w:id="216" w:author="Kennedy, Muhil" w:date="2022-12-08T13:34:00Z">
              <w:r w:rsidRPr="00D31FC6">
                <w:rPr>
                  <w:rFonts w:ascii="Century Gothic" w:hAnsi="Century Gothic"/>
                  <w:szCs w:val="20"/>
                  <w:lang w:val="en-US"/>
                </w:rPr>
                <w:t>Appendix 13</w:t>
              </w:r>
            </w:ins>
          </w:p>
        </w:tc>
        <w:tc>
          <w:tcPr>
            <w:tcW w:w="2537" w:type="dxa"/>
            <w:vAlign w:val="center"/>
          </w:tcPr>
          <w:p w14:paraId="20AA91DE" w14:textId="77777777" w:rsidR="00F71F56" w:rsidRPr="00D31FC6" w:rsidRDefault="00F71F56" w:rsidP="00D30F6E">
            <w:pPr>
              <w:widowControl w:val="0"/>
              <w:snapToGrid w:val="0"/>
              <w:ind w:left="0"/>
              <w:rPr>
                <w:ins w:id="217" w:author="Kennedy, Muhil" w:date="2022-12-08T13:34:00Z"/>
                <w:rFonts w:ascii="Century Gothic" w:hAnsi="Century Gothic" w:cs="Arial"/>
                <w:szCs w:val="20"/>
                <w:lang w:val="en-GB"/>
              </w:rPr>
            </w:pPr>
            <w:ins w:id="218" w:author="Kennedy, Muhil" w:date="2022-12-08T13:34:00Z">
              <w:r w:rsidRPr="00D31FC6">
                <w:rPr>
                  <w:rFonts w:ascii="Century Gothic" w:hAnsi="Century Gothic" w:cs="Arial"/>
                  <w:szCs w:val="20"/>
                  <w:lang w:val="en-GB"/>
                </w:rPr>
                <w:t>Drawings &amp; Specifications</w:t>
              </w:r>
            </w:ins>
          </w:p>
        </w:tc>
        <w:tc>
          <w:tcPr>
            <w:tcW w:w="1584" w:type="dxa"/>
            <w:vAlign w:val="center"/>
          </w:tcPr>
          <w:p w14:paraId="4AAAB04A" w14:textId="77777777" w:rsidR="00F71F56" w:rsidRPr="00D31FC6" w:rsidRDefault="00F71F56" w:rsidP="00D30F6E">
            <w:pPr>
              <w:widowControl w:val="0"/>
              <w:snapToGrid w:val="0"/>
              <w:ind w:left="0"/>
              <w:jc w:val="left"/>
              <w:rPr>
                <w:ins w:id="219" w:author="Kennedy, Muhil" w:date="2022-12-08T13:34:00Z"/>
                <w:rFonts w:ascii="Century Gothic" w:hAnsi="Century Gothic" w:cs="Arial"/>
                <w:szCs w:val="20"/>
                <w:lang w:val="en-GB"/>
              </w:rPr>
            </w:pPr>
            <w:ins w:id="220" w:author="Kennedy, Muhil" w:date="2022-12-08T13:34:00Z">
              <w:r>
                <w:rPr>
                  <w:rFonts w:ascii="Century Gothic" w:hAnsi="Century Gothic" w:cs="Arial"/>
                  <w:szCs w:val="20"/>
                  <w:lang w:val="en-GB"/>
                </w:rPr>
                <w:t>BG Specific</w:t>
              </w:r>
            </w:ins>
          </w:p>
        </w:tc>
        <w:tc>
          <w:tcPr>
            <w:tcW w:w="1713" w:type="dxa"/>
            <w:vAlign w:val="center"/>
          </w:tcPr>
          <w:p w14:paraId="1139DB08" w14:textId="77777777" w:rsidR="00F71F56" w:rsidRPr="00D31FC6" w:rsidRDefault="00F71F56" w:rsidP="00D30F6E">
            <w:pPr>
              <w:widowControl w:val="0"/>
              <w:snapToGrid w:val="0"/>
              <w:ind w:left="0"/>
              <w:jc w:val="left"/>
              <w:rPr>
                <w:ins w:id="221" w:author="Kennedy, Muhil" w:date="2022-12-08T13:34:00Z"/>
                <w:rFonts w:ascii="Century Gothic" w:hAnsi="Century Gothic" w:cs="Arial"/>
                <w:szCs w:val="20"/>
                <w:lang w:val="en-GB"/>
              </w:rPr>
            </w:pPr>
          </w:p>
        </w:tc>
        <w:tc>
          <w:tcPr>
            <w:tcW w:w="1701" w:type="dxa"/>
            <w:vAlign w:val="center"/>
          </w:tcPr>
          <w:p w14:paraId="739474B4" w14:textId="77777777" w:rsidR="00F71F56" w:rsidRPr="00D31FC6" w:rsidRDefault="00F71F56" w:rsidP="00D30F6E">
            <w:pPr>
              <w:widowControl w:val="0"/>
              <w:snapToGrid w:val="0"/>
              <w:ind w:left="0"/>
              <w:jc w:val="center"/>
              <w:rPr>
                <w:ins w:id="222" w:author="Kennedy, Muhil" w:date="2022-12-08T13:34:00Z"/>
                <w:rFonts w:ascii="Century Gothic" w:hAnsi="Century Gothic" w:cs="Arial"/>
                <w:szCs w:val="20"/>
                <w:lang w:val="en-GB"/>
              </w:rPr>
            </w:pPr>
          </w:p>
        </w:tc>
      </w:tr>
      <w:tr w:rsidR="00F71F56" w:rsidRPr="00497E67" w14:paraId="2D35FAC9" w14:textId="77777777" w:rsidTr="00D30F6E">
        <w:trPr>
          <w:trHeight w:val="490"/>
          <w:jc w:val="center"/>
          <w:ins w:id="223" w:author="Kennedy, Muhil" w:date="2022-12-08T13:34:00Z"/>
        </w:trPr>
        <w:tc>
          <w:tcPr>
            <w:tcW w:w="1481" w:type="dxa"/>
            <w:vAlign w:val="center"/>
          </w:tcPr>
          <w:p w14:paraId="4DB257E1" w14:textId="77777777" w:rsidR="00F71F56" w:rsidRPr="00D31FC6" w:rsidRDefault="00F71F56" w:rsidP="00D30F6E">
            <w:pPr>
              <w:widowControl w:val="0"/>
              <w:snapToGrid w:val="0"/>
              <w:ind w:left="0"/>
              <w:rPr>
                <w:ins w:id="224" w:author="Kennedy, Muhil" w:date="2022-12-08T13:34:00Z"/>
                <w:rFonts w:ascii="Century Gothic" w:hAnsi="Century Gothic" w:cs="Arial"/>
                <w:szCs w:val="20"/>
                <w:lang w:val="en-GB"/>
              </w:rPr>
            </w:pPr>
            <w:ins w:id="225" w:author="Kennedy, Muhil" w:date="2022-12-08T13:34:00Z">
              <w:r w:rsidRPr="00D31FC6">
                <w:rPr>
                  <w:rFonts w:ascii="Century Gothic" w:hAnsi="Century Gothic"/>
                  <w:szCs w:val="20"/>
                  <w:lang w:val="en-US"/>
                </w:rPr>
                <w:t>Appendix 14</w:t>
              </w:r>
            </w:ins>
          </w:p>
        </w:tc>
        <w:tc>
          <w:tcPr>
            <w:tcW w:w="2537" w:type="dxa"/>
            <w:vAlign w:val="center"/>
          </w:tcPr>
          <w:p w14:paraId="4DE2248F" w14:textId="77777777" w:rsidR="00F71F56" w:rsidRPr="00D31FC6" w:rsidRDefault="00F71F56" w:rsidP="00D30F6E">
            <w:pPr>
              <w:widowControl w:val="0"/>
              <w:snapToGrid w:val="0"/>
              <w:ind w:left="0"/>
              <w:rPr>
                <w:ins w:id="226" w:author="Kennedy, Muhil" w:date="2022-12-08T13:34:00Z"/>
                <w:rFonts w:ascii="Century Gothic" w:hAnsi="Century Gothic" w:cs="Arial"/>
                <w:szCs w:val="20"/>
                <w:lang w:val="en-GB"/>
              </w:rPr>
            </w:pPr>
            <w:ins w:id="227" w:author="Kennedy, Muhil" w:date="2022-12-08T13:34:00Z">
              <w:r>
                <w:rPr>
                  <w:rFonts w:ascii="Century Gothic" w:hAnsi="Century Gothic" w:cs="Arial"/>
                  <w:szCs w:val="20"/>
                  <w:lang w:val="en-GB"/>
                </w:rPr>
                <w:t xml:space="preserve">Time </w:t>
              </w:r>
              <w:r w:rsidRPr="00D31FC6">
                <w:rPr>
                  <w:rFonts w:ascii="Century Gothic" w:hAnsi="Century Gothic" w:cs="Arial"/>
                  <w:szCs w:val="20"/>
                  <w:lang w:val="en-GB"/>
                </w:rPr>
                <w:t>Schedule</w:t>
              </w:r>
            </w:ins>
          </w:p>
        </w:tc>
        <w:tc>
          <w:tcPr>
            <w:tcW w:w="1584" w:type="dxa"/>
            <w:vAlign w:val="center"/>
          </w:tcPr>
          <w:p w14:paraId="77A16946" w14:textId="77777777" w:rsidR="00F71F56" w:rsidRPr="00D31FC6" w:rsidRDefault="00F71F56" w:rsidP="00D30F6E">
            <w:pPr>
              <w:widowControl w:val="0"/>
              <w:snapToGrid w:val="0"/>
              <w:ind w:left="0"/>
              <w:jc w:val="left"/>
              <w:rPr>
                <w:ins w:id="228" w:author="Kennedy, Muhil" w:date="2022-12-08T13:34:00Z"/>
                <w:rFonts w:ascii="Century Gothic" w:hAnsi="Century Gothic" w:cs="Arial"/>
                <w:szCs w:val="20"/>
                <w:lang w:val="en-GB"/>
              </w:rPr>
            </w:pPr>
            <w:ins w:id="229" w:author="Kennedy, Muhil" w:date="2022-12-08T13:34:00Z">
              <w:r>
                <w:rPr>
                  <w:rFonts w:ascii="Century Gothic" w:hAnsi="Century Gothic" w:cs="Arial"/>
                  <w:szCs w:val="20"/>
                  <w:lang w:val="en-GB"/>
                </w:rPr>
                <w:t>BG Specific</w:t>
              </w:r>
            </w:ins>
          </w:p>
        </w:tc>
        <w:tc>
          <w:tcPr>
            <w:tcW w:w="1713" w:type="dxa"/>
            <w:vAlign w:val="center"/>
          </w:tcPr>
          <w:p w14:paraId="06508EC8" w14:textId="77777777" w:rsidR="00F71F56" w:rsidRPr="00D31FC6" w:rsidRDefault="00F71F56" w:rsidP="00D30F6E">
            <w:pPr>
              <w:widowControl w:val="0"/>
              <w:snapToGrid w:val="0"/>
              <w:ind w:left="0"/>
              <w:jc w:val="left"/>
              <w:rPr>
                <w:ins w:id="230" w:author="Kennedy, Muhil" w:date="2022-12-08T13:34:00Z"/>
                <w:rFonts w:ascii="Century Gothic" w:hAnsi="Century Gothic" w:cs="Arial"/>
                <w:szCs w:val="20"/>
                <w:lang w:val="en-GB"/>
              </w:rPr>
            </w:pPr>
          </w:p>
        </w:tc>
        <w:tc>
          <w:tcPr>
            <w:tcW w:w="1701" w:type="dxa"/>
            <w:vAlign w:val="center"/>
          </w:tcPr>
          <w:p w14:paraId="5B8234F1" w14:textId="77777777" w:rsidR="00F71F56" w:rsidRPr="00D31FC6" w:rsidRDefault="00F71F56" w:rsidP="00D30F6E">
            <w:pPr>
              <w:widowControl w:val="0"/>
              <w:snapToGrid w:val="0"/>
              <w:ind w:left="0"/>
              <w:jc w:val="center"/>
              <w:rPr>
                <w:ins w:id="231" w:author="Kennedy, Muhil" w:date="2022-12-08T13:34:00Z"/>
                <w:rFonts w:ascii="Century Gothic" w:hAnsi="Century Gothic" w:cs="Arial"/>
                <w:szCs w:val="20"/>
                <w:lang w:val="en-GB"/>
              </w:rPr>
            </w:pPr>
          </w:p>
        </w:tc>
      </w:tr>
      <w:tr w:rsidR="00F71F56" w:rsidRPr="00497E67" w14:paraId="764135BA" w14:textId="77777777" w:rsidTr="00D30F6E">
        <w:trPr>
          <w:trHeight w:val="490"/>
          <w:jc w:val="center"/>
          <w:ins w:id="232" w:author="Kennedy, Muhil" w:date="2022-12-08T13:34:00Z"/>
        </w:trPr>
        <w:tc>
          <w:tcPr>
            <w:tcW w:w="1481" w:type="dxa"/>
            <w:vAlign w:val="center"/>
          </w:tcPr>
          <w:p w14:paraId="0AE2C6D1" w14:textId="77777777" w:rsidR="00F71F56" w:rsidRPr="00D31FC6" w:rsidRDefault="00F71F56" w:rsidP="00D30F6E">
            <w:pPr>
              <w:widowControl w:val="0"/>
              <w:snapToGrid w:val="0"/>
              <w:ind w:left="0"/>
              <w:rPr>
                <w:ins w:id="233" w:author="Kennedy, Muhil" w:date="2022-12-08T13:34:00Z"/>
                <w:rFonts w:ascii="Century Gothic" w:hAnsi="Century Gothic"/>
                <w:szCs w:val="20"/>
                <w:lang w:val="en-US"/>
              </w:rPr>
            </w:pPr>
            <w:ins w:id="234" w:author="Kennedy, Muhil" w:date="2022-12-08T13:34:00Z">
              <w:r w:rsidRPr="00D31FC6">
                <w:rPr>
                  <w:rFonts w:ascii="Century Gothic" w:hAnsi="Century Gothic"/>
                  <w:szCs w:val="20"/>
                  <w:lang w:val="en-US"/>
                </w:rPr>
                <w:t>Appendix 15</w:t>
              </w:r>
            </w:ins>
          </w:p>
        </w:tc>
        <w:tc>
          <w:tcPr>
            <w:tcW w:w="2537" w:type="dxa"/>
            <w:vAlign w:val="center"/>
          </w:tcPr>
          <w:p w14:paraId="38F1F294" w14:textId="77777777" w:rsidR="00F71F56" w:rsidRPr="00D31FC6" w:rsidRDefault="00F71F56" w:rsidP="00D30F6E">
            <w:pPr>
              <w:widowControl w:val="0"/>
              <w:snapToGrid w:val="0"/>
              <w:ind w:left="0"/>
              <w:rPr>
                <w:ins w:id="235" w:author="Kennedy, Muhil" w:date="2022-12-08T13:34:00Z"/>
                <w:rFonts w:ascii="Century Gothic" w:hAnsi="Century Gothic" w:cs="Arial"/>
                <w:szCs w:val="20"/>
                <w:lang w:val="en-GB"/>
              </w:rPr>
            </w:pPr>
            <w:ins w:id="236" w:author="Kennedy, Muhil" w:date="2022-12-08T13:34:00Z">
              <w:r w:rsidRPr="00D31FC6">
                <w:rPr>
                  <w:rFonts w:ascii="Century Gothic" w:hAnsi="Century Gothic" w:cs="Arial"/>
                  <w:szCs w:val="20"/>
                  <w:lang w:val="en-GB"/>
                </w:rPr>
                <w:t>Team Feasibility Commitment (TFC)</w:t>
              </w:r>
            </w:ins>
          </w:p>
        </w:tc>
        <w:tc>
          <w:tcPr>
            <w:tcW w:w="1584" w:type="dxa"/>
            <w:vAlign w:val="center"/>
          </w:tcPr>
          <w:p w14:paraId="34F3E983" w14:textId="77777777" w:rsidR="00F71F56" w:rsidRPr="00D31FC6" w:rsidRDefault="00F71F56" w:rsidP="00D30F6E">
            <w:pPr>
              <w:widowControl w:val="0"/>
              <w:snapToGrid w:val="0"/>
              <w:ind w:left="0"/>
              <w:jc w:val="left"/>
              <w:rPr>
                <w:ins w:id="237" w:author="Kennedy, Muhil" w:date="2022-12-08T13:34:00Z"/>
                <w:rFonts w:ascii="Century Gothic" w:hAnsi="Century Gothic" w:cs="Arial"/>
                <w:szCs w:val="20"/>
                <w:lang w:val="en-GB"/>
              </w:rPr>
            </w:pPr>
            <w:ins w:id="238" w:author="Kennedy, Muhil" w:date="2022-12-08T13:34:00Z">
              <w:r>
                <w:rPr>
                  <w:rFonts w:ascii="Century Gothic" w:hAnsi="Century Gothic" w:cs="Arial"/>
                  <w:szCs w:val="20"/>
                  <w:lang w:val="en-GB"/>
                </w:rPr>
                <w:t>FAU-F-SPG-2408</w:t>
              </w:r>
            </w:ins>
          </w:p>
        </w:tc>
        <w:tc>
          <w:tcPr>
            <w:tcW w:w="1713" w:type="dxa"/>
            <w:vAlign w:val="center"/>
          </w:tcPr>
          <w:p w14:paraId="0C5226F3" w14:textId="77777777" w:rsidR="00F71F56" w:rsidRPr="00D31FC6" w:rsidRDefault="00F71F56" w:rsidP="00D30F6E">
            <w:pPr>
              <w:widowControl w:val="0"/>
              <w:snapToGrid w:val="0"/>
              <w:ind w:left="0"/>
              <w:jc w:val="left"/>
              <w:rPr>
                <w:ins w:id="239" w:author="Kennedy, Muhil" w:date="2022-12-08T13:34:00Z"/>
                <w:rFonts w:ascii="Century Gothic" w:hAnsi="Century Gothic" w:cs="Arial"/>
                <w:szCs w:val="20"/>
                <w:lang w:val="en-GB"/>
              </w:rPr>
            </w:pPr>
            <w:ins w:id="240" w:author="Kennedy, Muhil" w:date="2022-12-08T13:34:00Z">
              <w:r w:rsidRPr="00D31FC6">
                <w:rPr>
                  <w:rFonts w:ascii="Century Gothic" w:hAnsi="Century Gothic" w:cs="Arial"/>
                  <w:szCs w:val="20"/>
                  <w:lang w:val="en-GB"/>
                </w:rPr>
                <w:t>Signed on</w:t>
              </w:r>
            </w:ins>
          </w:p>
        </w:tc>
        <w:tc>
          <w:tcPr>
            <w:tcW w:w="1701" w:type="dxa"/>
            <w:vAlign w:val="center"/>
          </w:tcPr>
          <w:p w14:paraId="46AD0262" w14:textId="77777777" w:rsidR="00F71F56" w:rsidRPr="00D31FC6" w:rsidRDefault="00F71F56" w:rsidP="00D30F6E">
            <w:pPr>
              <w:widowControl w:val="0"/>
              <w:snapToGrid w:val="0"/>
              <w:ind w:left="0"/>
              <w:jc w:val="center"/>
              <w:rPr>
                <w:ins w:id="241" w:author="Kennedy, Muhil" w:date="2022-12-08T13:34:00Z"/>
                <w:rFonts w:ascii="Century Gothic" w:hAnsi="Century Gothic" w:cs="Arial"/>
                <w:szCs w:val="20"/>
                <w:lang w:val="en-GB"/>
              </w:rPr>
            </w:pPr>
          </w:p>
        </w:tc>
      </w:tr>
      <w:tr w:rsidR="00F71F56" w:rsidRPr="00497E67" w14:paraId="5F7EE962" w14:textId="77777777" w:rsidTr="00D30F6E">
        <w:trPr>
          <w:trHeight w:val="491"/>
          <w:jc w:val="center"/>
          <w:ins w:id="242" w:author="Kennedy, Muhil" w:date="2022-12-08T13:34:00Z"/>
        </w:trPr>
        <w:tc>
          <w:tcPr>
            <w:tcW w:w="1481" w:type="dxa"/>
            <w:vAlign w:val="center"/>
          </w:tcPr>
          <w:p w14:paraId="3EB70F64" w14:textId="77777777" w:rsidR="00F71F56" w:rsidRPr="00D31FC6" w:rsidRDefault="00F71F56" w:rsidP="00D30F6E">
            <w:pPr>
              <w:widowControl w:val="0"/>
              <w:snapToGrid w:val="0"/>
              <w:ind w:left="0"/>
              <w:rPr>
                <w:ins w:id="243" w:author="Kennedy, Muhil" w:date="2022-12-08T13:34:00Z"/>
                <w:rFonts w:ascii="Century Gothic" w:hAnsi="Century Gothic"/>
                <w:szCs w:val="20"/>
                <w:lang w:val="en-US"/>
              </w:rPr>
            </w:pPr>
            <w:ins w:id="244" w:author="Kennedy, Muhil" w:date="2022-12-08T13:34:00Z">
              <w:r w:rsidRPr="00D31FC6">
                <w:rPr>
                  <w:rFonts w:ascii="Century Gothic" w:hAnsi="Century Gothic"/>
                  <w:szCs w:val="20"/>
                  <w:lang w:val="en-US"/>
                </w:rPr>
                <w:t>Appendix 16</w:t>
              </w:r>
            </w:ins>
          </w:p>
        </w:tc>
        <w:tc>
          <w:tcPr>
            <w:tcW w:w="2537" w:type="dxa"/>
            <w:vAlign w:val="center"/>
          </w:tcPr>
          <w:p w14:paraId="0FD63BAF" w14:textId="77777777" w:rsidR="00F71F56" w:rsidRPr="00D31FC6" w:rsidRDefault="00F71F56" w:rsidP="00D30F6E">
            <w:pPr>
              <w:widowControl w:val="0"/>
              <w:snapToGrid w:val="0"/>
              <w:ind w:left="0"/>
              <w:rPr>
                <w:ins w:id="245" w:author="Kennedy, Muhil" w:date="2022-12-08T13:34:00Z"/>
                <w:rFonts w:ascii="Century Gothic" w:hAnsi="Century Gothic" w:cs="Arial"/>
                <w:szCs w:val="20"/>
                <w:lang w:val="en-GB"/>
              </w:rPr>
            </w:pPr>
            <w:ins w:id="246" w:author="Kennedy, Muhil" w:date="2022-12-08T13:34:00Z">
              <w:r w:rsidRPr="00D31FC6">
                <w:rPr>
                  <w:rFonts w:ascii="Century Gothic" w:hAnsi="Century Gothic"/>
                  <w:szCs w:val="20"/>
                  <w:lang w:val="en-US"/>
                </w:rPr>
                <w:t>Guaranteed Capacity Commitment (GCC)</w:t>
              </w:r>
            </w:ins>
          </w:p>
        </w:tc>
        <w:tc>
          <w:tcPr>
            <w:tcW w:w="1584" w:type="dxa"/>
            <w:vAlign w:val="center"/>
          </w:tcPr>
          <w:p w14:paraId="28BC5F93" w14:textId="77777777" w:rsidR="00F71F56" w:rsidRPr="00D31FC6" w:rsidRDefault="00F71F56" w:rsidP="00D30F6E">
            <w:pPr>
              <w:widowControl w:val="0"/>
              <w:snapToGrid w:val="0"/>
              <w:ind w:left="0"/>
              <w:jc w:val="left"/>
              <w:rPr>
                <w:ins w:id="247" w:author="Kennedy, Muhil" w:date="2022-12-08T13:34:00Z"/>
                <w:rFonts w:ascii="Century Gothic" w:hAnsi="Century Gothic" w:cs="Arial"/>
                <w:szCs w:val="20"/>
                <w:lang w:val="en-GB"/>
              </w:rPr>
            </w:pPr>
          </w:p>
        </w:tc>
        <w:tc>
          <w:tcPr>
            <w:tcW w:w="1713" w:type="dxa"/>
            <w:vAlign w:val="center"/>
          </w:tcPr>
          <w:p w14:paraId="5DAB4A51" w14:textId="77777777" w:rsidR="00F71F56" w:rsidRPr="00D31FC6" w:rsidRDefault="00F71F56" w:rsidP="00D30F6E">
            <w:pPr>
              <w:widowControl w:val="0"/>
              <w:snapToGrid w:val="0"/>
              <w:ind w:left="0"/>
              <w:jc w:val="left"/>
              <w:rPr>
                <w:ins w:id="248" w:author="Kennedy, Muhil" w:date="2022-12-08T13:34:00Z"/>
                <w:rFonts w:ascii="Century Gothic" w:hAnsi="Century Gothic" w:cs="Arial"/>
                <w:szCs w:val="20"/>
                <w:lang w:val="en-GB"/>
              </w:rPr>
            </w:pPr>
            <w:ins w:id="249" w:author="Kennedy, Muhil" w:date="2022-12-08T13:34:00Z">
              <w:r w:rsidRPr="00D31FC6">
                <w:rPr>
                  <w:rFonts w:ascii="Century Gothic" w:hAnsi="Century Gothic" w:cs="Arial"/>
                  <w:szCs w:val="20"/>
                  <w:lang w:val="en-GB"/>
                </w:rPr>
                <w:t>Signed on</w:t>
              </w:r>
            </w:ins>
          </w:p>
        </w:tc>
        <w:tc>
          <w:tcPr>
            <w:tcW w:w="1701" w:type="dxa"/>
            <w:vAlign w:val="center"/>
          </w:tcPr>
          <w:p w14:paraId="0F4EDCF2" w14:textId="77777777" w:rsidR="00F71F56" w:rsidRPr="00D31FC6" w:rsidRDefault="00F71F56" w:rsidP="00D30F6E">
            <w:pPr>
              <w:widowControl w:val="0"/>
              <w:snapToGrid w:val="0"/>
              <w:ind w:left="0"/>
              <w:jc w:val="center"/>
              <w:rPr>
                <w:ins w:id="250" w:author="Kennedy, Muhil" w:date="2022-12-08T13:34:00Z"/>
                <w:rFonts w:ascii="Century Gothic" w:hAnsi="Century Gothic" w:cs="Arial"/>
                <w:szCs w:val="20"/>
                <w:lang w:val="en-GB"/>
              </w:rPr>
            </w:pPr>
          </w:p>
        </w:tc>
      </w:tr>
      <w:tr w:rsidR="00F71F56" w:rsidRPr="00497E67" w14:paraId="616B693D" w14:textId="77777777" w:rsidTr="00D30F6E">
        <w:trPr>
          <w:trHeight w:val="490"/>
          <w:jc w:val="center"/>
          <w:ins w:id="251" w:author="Kennedy, Muhil" w:date="2022-12-08T13:34:00Z"/>
        </w:trPr>
        <w:tc>
          <w:tcPr>
            <w:tcW w:w="1481" w:type="dxa"/>
            <w:vAlign w:val="center"/>
          </w:tcPr>
          <w:p w14:paraId="22CC3AA8" w14:textId="77777777" w:rsidR="00F71F56" w:rsidRPr="00D31FC6" w:rsidRDefault="00F71F56" w:rsidP="00D30F6E">
            <w:pPr>
              <w:widowControl w:val="0"/>
              <w:snapToGrid w:val="0"/>
              <w:ind w:left="0"/>
              <w:rPr>
                <w:ins w:id="252" w:author="Kennedy, Muhil" w:date="2022-12-08T13:34:00Z"/>
                <w:rFonts w:ascii="Century Gothic" w:hAnsi="Century Gothic"/>
                <w:szCs w:val="20"/>
                <w:lang w:val="en-US"/>
              </w:rPr>
            </w:pPr>
            <w:ins w:id="253" w:author="Kennedy, Muhil" w:date="2022-12-08T13:34:00Z">
              <w:r w:rsidRPr="00D31FC6">
                <w:rPr>
                  <w:rFonts w:ascii="Century Gothic" w:hAnsi="Century Gothic" w:cs="Arial"/>
                  <w:szCs w:val="20"/>
                  <w:lang w:val="en-GB"/>
                </w:rPr>
                <w:t>Appendix 17</w:t>
              </w:r>
            </w:ins>
          </w:p>
        </w:tc>
        <w:tc>
          <w:tcPr>
            <w:tcW w:w="2537" w:type="dxa"/>
            <w:vAlign w:val="center"/>
          </w:tcPr>
          <w:p w14:paraId="0FF301A5" w14:textId="77777777" w:rsidR="00F71F56" w:rsidRPr="00D31FC6" w:rsidRDefault="00F71F56" w:rsidP="00D30F6E">
            <w:pPr>
              <w:widowControl w:val="0"/>
              <w:snapToGrid w:val="0"/>
              <w:ind w:left="0"/>
              <w:rPr>
                <w:ins w:id="254" w:author="Kennedy, Muhil" w:date="2022-12-08T13:34:00Z"/>
                <w:rFonts w:ascii="Century Gothic" w:hAnsi="Century Gothic" w:cs="Arial"/>
                <w:szCs w:val="20"/>
                <w:lang w:val="en-GB"/>
              </w:rPr>
            </w:pPr>
            <w:ins w:id="255" w:author="Kennedy, Muhil" w:date="2022-12-08T13:34:00Z">
              <w:r>
                <w:rPr>
                  <w:rFonts w:ascii="Century Gothic" w:hAnsi="Century Gothic" w:cs="Arial"/>
                  <w:szCs w:val="20"/>
                  <w:lang w:val="en-GB"/>
                </w:rPr>
                <w:t>Quality Commitment (QC</w:t>
              </w:r>
              <w:r w:rsidRPr="00D31FC6">
                <w:rPr>
                  <w:rFonts w:ascii="Century Gothic" w:hAnsi="Century Gothic" w:cs="Arial"/>
                  <w:szCs w:val="20"/>
                  <w:lang w:val="en-GB"/>
                </w:rPr>
                <w:t>)</w:t>
              </w:r>
            </w:ins>
          </w:p>
        </w:tc>
        <w:tc>
          <w:tcPr>
            <w:tcW w:w="1584" w:type="dxa"/>
            <w:vAlign w:val="center"/>
          </w:tcPr>
          <w:p w14:paraId="7892DCC5" w14:textId="77777777" w:rsidR="00F71F56" w:rsidRPr="00D31FC6" w:rsidRDefault="00F71F56" w:rsidP="00D30F6E">
            <w:pPr>
              <w:widowControl w:val="0"/>
              <w:snapToGrid w:val="0"/>
              <w:ind w:left="0"/>
              <w:jc w:val="left"/>
              <w:rPr>
                <w:ins w:id="256" w:author="Kennedy, Muhil" w:date="2022-12-08T13:34:00Z"/>
                <w:rFonts w:ascii="Century Gothic" w:hAnsi="Century Gothic" w:cs="Arial"/>
                <w:szCs w:val="20"/>
                <w:lang w:val="en-GB"/>
              </w:rPr>
            </w:pPr>
            <w:ins w:id="257" w:author="Kennedy, Muhil" w:date="2022-12-08T13:34:00Z">
              <w:r>
                <w:rPr>
                  <w:rFonts w:ascii="Century Gothic" w:hAnsi="Century Gothic" w:cs="Arial"/>
                  <w:szCs w:val="20"/>
                  <w:lang w:val="en-GB"/>
                </w:rPr>
                <w:t>FAU-F-SPG-3100</w:t>
              </w:r>
            </w:ins>
          </w:p>
        </w:tc>
        <w:tc>
          <w:tcPr>
            <w:tcW w:w="1713" w:type="dxa"/>
            <w:vAlign w:val="center"/>
          </w:tcPr>
          <w:p w14:paraId="352C7CDC" w14:textId="77777777" w:rsidR="00F71F56" w:rsidRPr="00D31FC6" w:rsidRDefault="00F71F56" w:rsidP="00D30F6E">
            <w:pPr>
              <w:widowControl w:val="0"/>
              <w:snapToGrid w:val="0"/>
              <w:ind w:left="0"/>
              <w:jc w:val="left"/>
              <w:rPr>
                <w:ins w:id="258" w:author="Kennedy, Muhil" w:date="2022-12-08T13:34:00Z"/>
                <w:rFonts w:ascii="Century Gothic" w:hAnsi="Century Gothic" w:cs="Arial"/>
                <w:szCs w:val="20"/>
                <w:lang w:val="en-GB"/>
              </w:rPr>
            </w:pPr>
            <w:ins w:id="259" w:author="Kennedy, Muhil" w:date="2022-12-08T13:34:00Z">
              <w:r w:rsidRPr="00D31FC6">
                <w:rPr>
                  <w:rFonts w:ascii="Century Gothic" w:hAnsi="Century Gothic" w:cs="Arial"/>
                  <w:szCs w:val="20"/>
                  <w:lang w:val="en-GB"/>
                </w:rPr>
                <w:t>Signed on</w:t>
              </w:r>
            </w:ins>
          </w:p>
        </w:tc>
        <w:tc>
          <w:tcPr>
            <w:tcW w:w="1701" w:type="dxa"/>
            <w:vAlign w:val="center"/>
          </w:tcPr>
          <w:p w14:paraId="06BED12D" w14:textId="77777777" w:rsidR="00F71F56" w:rsidRPr="00D31FC6" w:rsidRDefault="00F71F56" w:rsidP="00D30F6E">
            <w:pPr>
              <w:widowControl w:val="0"/>
              <w:snapToGrid w:val="0"/>
              <w:ind w:left="0"/>
              <w:jc w:val="center"/>
              <w:rPr>
                <w:ins w:id="260" w:author="Kennedy, Muhil" w:date="2022-12-08T13:34:00Z"/>
                <w:rFonts w:ascii="Century Gothic" w:hAnsi="Century Gothic" w:cs="Arial"/>
                <w:szCs w:val="20"/>
                <w:lang w:val="en-GB"/>
              </w:rPr>
            </w:pPr>
          </w:p>
        </w:tc>
      </w:tr>
      <w:tr w:rsidR="00F71F56" w:rsidRPr="00497E67" w14:paraId="2843D011" w14:textId="77777777" w:rsidTr="00D30F6E">
        <w:trPr>
          <w:trHeight w:val="491"/>
          <w:jc w:val="center"/>
          <w:ins w:id="261" w:author="Kennedy, Muhil" w:date="2022-12-08T13:34:00Z"/>
        </w:trPr>
        <w:tc>
          <w:tcPr>
            <w:tcW w:w="1481" w:type="dxa"/>
            <w:vAlign w:val="center"/>
          </w:tcPr>
          <w:p w14:paraId="70B12458" w14:textId="77777777" w:rsidR="00F71F56" w:rsidRPr="00D31FC6" w:rsidRDefault="00F71F56" w:rsidP="00D30F6E">
            <w:pPr>
              <w:widowControl w:val="0"/>
              <w:snapToGrid w:val="0"/>
              <w:ind w:left="0"/>
              <w:rPr>
                <w:ins w:id="262" w:author="Kennedy, Muhil" w:date="2022-12-08T13:34:00Z"/>
                <w:rFonts w:ascii="Century Gothic" w:hAnsi="Century Gothic"/>
                <w:szCs w:val="20"/>
                <w:lang w:val="en-US"/>
              </w:rPr>
            </w:pPr>
            <w:ins w:id="263" w:author="Kennedy, Muhil" w:date="2022-12-08T13:34:00Z">
              <w:r w:rsidRPr="00D31FC6">
                <w:rPr>
                  <w:rFonts w:ascii="Century Gothic" w:hAnsi="Century Gothic" w:cs="Arial"/>
                  <w:szCs w:val="20"/>
                  <w:lang w:val="en-GB"/>
                </w:rPr>
                <w:t>Appendix 18</w:t>
              </w:r>
            </w:ins>
          </w:p>
        </w:tc>
        <w:tc>
          <w:tcPr>
            <w:tcW w:w="2537" w:type="dxa"/>
            <w:vAlign w:val="center"/>
          </w:tcPr>
          <w:p w14:paraId="56CC4658" w14:textId="77777777" w:rsidR="00F71F56" w:rsidRPr="00D31FC6" w:rsidRDefault="00F71F56" w:rsidP="00D30F6E">
            <w:pPr>
              <w:widowControl w:val="0"/>
              <w:snapToGrid w:val="0"/>
              <w:ind w:left="0"/>
              <w:rPr>
                <w:ins w:id="264" w:author="Kennedy, Muhil" w:date="2022-12-08T13:34:00Z"/>
                <w:rFonts w:ascii="Century Gothic" w:hAnsi="Century Gothic" w:cs="Arial"/>
                <w:szCs w:val="20"/>
                <w:lang w:val="en-GB"/>
              </w:rPr>
            </w:pPr>
            <w:ins w:id="265" w:author="Kennedy, Muhil" w:date="2022-12-08T13:34:00Z">
              <w:r w:rsidRPr="00D31FC6">
                <w:rPr>
                  <w:rFonts w:ascii="Century Gothic" w:hAnsi="Century Gothic"/>
                  <w:szCs w:val="20"/>
                  <w:lang w:val="en-US"/>
                </w:rPr>
                <w:t>Logistics Data Sheet (LDS)</w:t>
              </w:r>
            </w:ins>
          </w:p>
        </w:tc>
        <w:tc>
          <w:tcPr>
            <w:tcW w:w="1584" w:type="dxa"/>
            <w:vAlign w:val="center"/>
          </w:tcPr>
          <w:p w14:paraId="75B379E7" w14:textId="77777777" w:rsidR="00F71F56" w:rsidRPr="00D31FC6" w:rsidRDefault="00F71F56" w:rsidP="00D30F6E">
            <w:pPr>
              <w:widowControl w:val="0"/>
              <w:snapToGrid w:val="0"/>
              <w:ind w:left="0"/>
              <w:jc w:val="left"/>
              <w:rPr>
                <w:ins w:id="266" w:author="Kennedy, Muhil" w:date="2022-12-08T13:34:00Z"/>
                <w:rFonts w:ascii="Century Gothic" w:hAnsi="Century Gothic" w:cs="Arial"/>
                <w:szCs w:val="20"/>
                <w:lang w:val="en-GB"/>
              </w:rPr>
            </w:pPr>
          </w:p>
        </w:tc>
        <w:tc>
          <w:tcPr>
            <w:tcW w:w="1713" w:type="dxa"/>
            <w:vAlign w:val="center"/>
          </w:tcPr>
          <w:p w14:paraId="01588E41" w14:textId="77777777" w:rsidR="00F71F56" w:rsidRPr="00D31FC6" w:rsidRDefault="00F71F56" w:rsidP="00D30F6E">
            <w:pPr>
              <w:widowControl w:val="0"/>
              <w:snapToGrid w:val="0"/>
              <w:ind w:left="0"/>
              <w:jc w:val="left"/>
              <w:rPr>
                <w:ins w:id="267" w:author="Kennedy, Muhil" w:date="2022-12-08T13:34:00Z"/>
                <w:rFonts w:ascii="Century Gothic" w:hAnsi="Century Gothic" w:cs="Arial"/>
                <w:szCs w:val="20"/>
                <w:lang w:val="en-GB"/>
              </w:rPr>
            </w:pPr>
            <w:ins w:id="268" w:author="Kennedy, Muhil" w:date="2022-12-08T13:34:00Z">
              <w:r w:rsidRPr="00D31FC6">
                <w:rPr>
                  <w:rFonts w:ascii="Century Gothic" w:hAnsi="Century Gothic" w:cs="Arial"/>
                  <w:szCs w:val="20"/>
                  <w:lang w:val="en-GB"/>
                </w:rPr>
                <w:t>Signed on</w:t>
              </w:r>
            </w:ins>
          </w:p>
        </w:tc>
        <w:tc>
          <w:tcPr>
            <w:tcW w:w="1701" w:type="dxa"/>
            <w:vAlign w:val="center"/>
          </w:tcPr>
          <w:p w14:paraId="3D56067D" w14:textId="77777777" w:rsidR="00F71F56" w:rsidRPr="00D31FC6" w:rsidRDefault="00F71F56" w:rsidP="00D30F6E">
            <w:pPr>
              <w:widowControl w:val="0"/>
              <w:snapToGrid w:val="0"/>
              <w:ind w:left="0"/>
              <w:jc w:val="center"/>
              <w:rPr>
                <w:ins w:id="269" w:author="Kennedy, Muhil" w:date="2022-12-08T13:34:00Z"/>
                <w:rFonts w:ascii="Century Gothic" w:hAnsi="Century Gothic" w:cs="Arial"/>
                <w:szCs w:val="20"/>
                <w:lang w:val="en-GB"/>
              </w:rPr>
            </w:pPr>
          </w:p>
        </w:tc>
      </w:tr>
      <w:tr w:rsidR="00F71F56" w:rsidRPr="00497E67" w14:paraId="154F7099" w14:textId="77777777" w:rsidTr="00D30F6E">
        <w:trPr>
          <w:trHeight w:val="490"/>
          <w:jc w:val="center"/>
          <w:ins w:id="270" w:author="Kennedy, Muhil" w:date="2022-12-08T13:34:00Z"/>
        </w:trPr>
        <w:tc>
          <w:tcPr>
            <w:tcW w:w="1481" w:type="dxa"/>
            <w:vAlign w:val="center"/>
          </w:tcPr>
          <w:p w14:paraId="4C91D545" w14:textId="77777777" w:rsidR="00F71F56" w:rsidRPr="00D31FC6" w:rsidRDefault="00F71F56" w:rsidP="00D30F6E">
            <w:pPr>
              <w:widowControl w:val="0"/>
              <w:snapToGrid w:val="0"/>
              <w:ind w:left="0"/>
              <w:rPr>
                <w:ins w:id="271" w:author="Kennedy, Muhil" w:date="2022-12-08T13:34:00Z"/>
                <w:rFonts w:ascii="Century Gothic" w:hAnsi="Century Gothic"/>
                <w:szCs w:val="20"/>
                <w:lang w:val="en-US"/>
              </w:rPr>
            </w:pPr>
            <w:ins w:id="272" w:author="Kennedy, Muhil" w:date="2022-12-08T13:34:00Z">
              <w:r>
                <w:rPr>
                  <w:rFonts w:ascii="Century Gothic" w:hAnsi="Century Gothic" w:cs="Arial"/>
                  <w:szCs w:val="20"/>
                  <w:lang w:val="en-GB"/>
                </w:rPr>
                <w:t>Appendix 19</w:t>
              </w:r>
            </w:ins>
          </w:p>
        </w:tc>
        <w:tc>
          <w:tcPr>
            <w:tcW w:w="2537" w:type="dxa"/>
            <w:vAlign w:val="center"/>
          </w:tcPr>
          <w:p w14:paraId="11AFA1A5" w14:textId="77777777" w:rsidR="00F71F56" w:rsidRPr="00D31FC6" w:rsidRDefault="00F71F56" w:rsidP="00D30F6E">
            <w:pPr>
              <w:widowControl w:val="0"/>
              <w:snapToGrid w:val="0"/>
              <w:ind w:left="0"/>
              <w:rPr>
                <w:ins w:id="273" w:author="Kennedy, Muhil" w:date="2022-12-08T13:34:00Z"/>
                <w:rFonts w:ascii="Century Gothic" w:hAnsi="Century Gothic" w:cs="Arial"/>
                <w:szCs w:val="20"/>
                <w:lang w:val="en-GB"/>
              </w:rPr>
            </w:pPr>
            <w:ins w:id="274" w:author="Kennedy, Muhil" w:date="2022-12-08T13:34:00Z">
              <w:r w:rsidRPr="00D31FC6">
                <w:rPr>
                  <w:rFonts w:ascii="Century Gothic" w:hAnsi="Century Gothic" w:cs="Arial"/>
                  <w:szCs w:val="20"/>
                  <w:lang w:val="en-GB"/>
                </w:rPr>
                <w:t>Long Term Agreement (LTA) (if any)</w:t>
              </w:r>
            </w:ins>
          </w:p>
        </w:tc>
        <w:tc>
          <w:tcPr>
            <w:tcW w:w="1584" w:type="dxa"/>
            <w:vAlign w:val="center"/>
          </w:tcPr>
          <w:p w14:paraId="19D8E7CC" w14:textId="77777777" w:rsidR="00F71F56" w:rsidRPr="00D31FC6" w:rsidRDefault="00F71F56" w:rsidP="00D30F6E">
            <w:pPr>
              <w:widowControl w:val="0"/>
              <w:snapToGrid w:val="0"/>
              <w:ind w:left="0"/>
              <w:jc w:val="left"/>
              <w:rPr>
                <w:ins w:id="275" w:author="Kennedy, Muhil" w:date="2022-12-08T13:34:00Z"/>
                <w:rFonts w:ascii="Century Gothic" w:hAnsi="Century Gothic" w:cs="Arial"/>
                <w:szCs w:val="20"/>
                <w:lang w:val="en-GB"/>
              </w:rPr>
            </w:pPr>
          </w:p>
        </w:tc>
        <w:tc>
          <w:tcPr>
            <w:tcW w:w="1713" w:type="dxa"/>
            <w:vAlign w:val="center"/>
          </w:tcPr>
          <w:p w14:paraId="31414112" w14:textId="77777777" w:rsidR="00F71F56" w:rsidRPr="00D31FC6" w:rsidRDefault="00F71F56" w:rsidP="00D30F6E">
            <w:pPr>
              <w:widowControl w:val="0"/>
              <w:snapToGrid w:val="0"/>
              <w:ind w:left="0"/>
              <w:jc w:val="left"/>
              <w:rPr>
                <w:ins w:id="276" w:author="Kennedy, Muhil" w:date="2022-12-08T13:34:00Z"/>
                <w:rFonts w:ascii="Century Gothic" w:hAnsi="Century Gothic" w:cs="Arial"/>
                <w:szCs w:val="20"/>
                <w:lang w:val="en-GB"/>
              </w:rPr>
            </w:pPr>
            <w:ins w:id="277" w:author="Kennedy, Muhil" w:date="2022-12-08T13:34:00Z">
              <w:r w:rsidRPr="00D31FC6">
                <w:rPr>
                  <w:rFonts w:ascii="Century Gothic" w:hAnsi="Century Gothic" w:cs="Arial"/>
                  <w:szCs w:val="20"/>
                  <w:lang w:val="en-GB"/>
                </w:rPr>
                <w:t>Signed on</w:t>
              </w:r>
            </w:ins>
          </w:p>
        </w:tc>
        <w:tc>
          <w:tcPr>
            <w:tcW w:w="1701" w:type="dxa"/>
            <w:vAlign w:val="center"/>
          </w:tcPr>
          <w:p w14:paraId="2F6A1FB7" w14:textId="77777777" w:rsidR="00F71F56" w:rsidRPr="00D31FC6" w:rsidRDefault="00F71F56" w:rsidP="00D30F6E">
            <w:pPr>
              <w:widowControl w:val="0"/>
              <w:snapToGrid w:val="0"/>
              <w:ind w:left="0"/>
              <w:jc w:val="center"/>
              <w:rPr>
                <w:ins w:id="278" w:author="Kennedy, Muhil" w:date="2022-12-08T13:34:00Z"/>
                <w:rFonts w:ascii="Century Gothic" w:hAnsi="Century Gothic" w:cs="Arial"/>
                <w:szCs w:val="20"/>
                <w:lang w:val="en-GB"/>
              </w:rPr>
            </w:pPr>
          </w:p>
        </w:tc>
      </w:tr>
      <w:tr w:rsidR="00F71F56" w:rsidRPr="00497E67" w14:paraId="67045E48" w14:textId="77777777" w:rsidTr="00D30F6E">
        <w:trPr>
          <w:trHeight w:val="491"/>
          <w:jc w:val="center"/>
          <w:ins w:id="279" w:author="Kennedy, Muhil" w:date="2022-12-08T13:34:00Z"/>
        </w:trPr>
        <w:tc>
          <w:tcPr>
            <w:tcW w:w="1481" w:type="dxa"/>
            <w:vAlign w:val="center"/>
          </w:tcPr>
          <w:p w14:paraId="239F4B24" w14:textId="77777777" w:rsidR="00F71F56" w:rsidRPr="00D31FC6" w:rsidRDefault="00F71F56" w:rsidP="00D30F6E">
            <w:pPr>
              <w:widowControl w:val="0"/>
              <w:snapToGrid w:val="0"/>
              <w:ind w:left="0"/>
              <w:rPr>
                <w:ins w:id="280" w:author="Kennedy, Muhil" w:date="2022-12-08T13:34:00Z"/>
                <w:rFonts w:ascii="Century Gothic" w:hAnsi="Century Gothic" w:cs="Arial"/>
                <w:szCs w:val="20"/>
                <w:lang w:val="en-GB"/>
              </w:rPr>
            </w:pPr>
            <w:ins w:id="281"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0</w:t>
              </w:r>
            </w:ins>
          </w:p>
        </w:tc>
        <w:tc>
          <w:tcPr>
            <w:tcW w:w="2537" w:type="dxa"/>
            <w:vAlign w:val="center"/>
          </w:tcPr>
          <w:p w14:paraId="31126857" w14:textId="77777777" w:rsidR="00F71F56" w:rsidRPr="00D31FC6" w:rsidRDefault="00F71F56" w:rsidP="00D30F6E">
            <w:pPr>
              <w:widowControl w:val="0"/>
              <w:snapToGrid w:val="0"/>
              <w:ind w:left="0"/>
              <w:rPr>
                <w:ins w:id="282" w:author="Kennedy, Muhil" w:date="2022-12-08T13:34:00Z"/>
                <w:rFonts w:ascii="Century Gothic" w:hAnsi="Century Gothic" w:cs="Arial"/>
                <w:szCs w:val="20"/>
                <w:lang w:val="en-GB"/>
              </w:rPr>
            </w:pPr>
            <w:ins w:id="283" w:author="Kennedy, Muhil" w:date="2022-12-08T13:34:00Z">
              <w:r w:rsidRPr="00D31FC6">
                <w:rPr>
                  <w:rFonts w:ascii="Century Gothic" w:hAnsi="Century Gothic"/>
                  <w:szCs w:val="20"/>
                  <w:lang w:val="en-US"/>
                </w:rPr>
                <w:t>Tools Loan Agreement (if any)</w:t>
              </w:r>
            </w:ins>
          </w:p>
        </w:tc>
        <w:tc>
          <w:tcPr>
            <w:tcW w:w="1584" w:type="dxa"/>
            <w:vAlign w:val="center"/>
          </w:tcPr>
          <w:p w14:paraId="2A39974A" w14:textId="77777777" w:rsidR="00F71F56" w:rsidRPr="00D31FC6" w:rsidRDefault="00F71F56" w:rsidP="00D30F6E">
            <w:pPr>
              <w:widowControl w:val="0"/>
              <w:snapToGrid w:val="0"/>
              <w:ind w:left="0"/>
              <w:jc w:val="left"/>
              <w:rPr>
                <w:ins w:id="284" w:author="Kennedy, Muhil" w:date="2022-12-08T13:34:00Z"/>
                <w:rFonts w:ascii="Century Gothic" w:hAnsi="Century Gothic" w:cs="Arial"/>
                <w:szCs w:val="20"/>
                <w:lang w:val="en-GB"/>
              </w:rPr>
            </w:pPr>
          </w:p>
        </w:tc>
        <w:tc>
          <w:tcPr>
            <w:tcW w:w="1713" w:type="dxa"/>
            <w:vAlign w:val="center"/>
          </w:tcPr>
          <w:p w14:paraId="7E6DC8DF" w14:textId="77777777" w:rsidR="00F71F56" w:rsidRPr="00D31FC6" w:rsidRDefault="00F71F56" w:rsidP="00D30F6E">
            <w:pPr>
              <w:widowControl w:val="0"/>
              <w:snapToGrid w:val="0"/>
              <w:ind w:left="0"/>
              <w:jc w:val="left"/>
              <w:rPr>
                <w:ins w:id="285" w:author="Kennedy, Muhil" w:date="2022-12-08T13:34:00Z"/>
                <w:rFonts w:ascii="Century Gothic" w:hAnsi="Century Gothic" w:cs="Arial"/>
                <w:szCs w:val="20"/>
                <w:lang w:val="en-GB"/>
              </w:rPr>
            </w:pPr>
            <w:ins w:id="286" w:author="Kennedy, Muhil" w:date="2022-12-08T13:34:00Z">
              <w:r w:rsidRPr="00D31FC6">
                <w:rPr>
                  <w:rFonts w:ascii="Century Gothic" w:hAnsi="Century Gothic" w:cs="Arial"/>
                  <w:szCs w:val="20"/>
                  <w:lang w:val="en-GB"/>
                </w:rPr>
                <w:t>Signed on</w:t>
              </w:r>
            </w:ins>
          </w:p>
        </w:tc>
        <w:tc>
          <w:tcPr>
            <w:tcW w:w="1701" w:type="dxa"/>
            <w:vAlign w:val="center"/>
          </w:tcPr>
          <w:p w14:paraId="54C00ECB" w14:textId="77777777" w:rsidR="00F71F56" w:rsidRPr="00D31FC6" w:rsidRDefault="00F71F56" w:rsidP="00D30F6E">
            <w:pPr>
              <w:widowControl w:val="0"/>
              <w:snapToGrid w:val="0"/>
              <w:ind w:left="0"/>
              <w:jc w:val="center"/>
              <w:rPr>
                <w:ins w:id="287" w:author="Kennedy, Muhil" w:date="2022-12-08T13:34:00Z"/>
                <w:rFonts w:ascii="Century Gothic" w:hAnsi="Century Gothic" w:cs="Arial"/>
                <w:szCs w:val="20"/>
                <w:lang w:val="en-GB"/>
              </w:rPr>
            </w:pPr>
          </w:p>
        </w:tc>
      </w:tr>
      <w:tr w:rsidR="00F71F56" w:rsidRPr="00497E67" w14:paraId="3182DF75" w14:textId="77777777" w:rsidTr="00D30F6E">
        <w:trPr>
          <w:trHeight w:val="490"/>
          <w:jc w:val="center"/>
          <w:ins w:id="288" w:author="Kennedy, Muhil" w:date="2022-12-08T13:34:00Z"/>
        </w:trPr>
        <w:tc>
          <w:tcPr>
            <w:tcW w:w="1481" w:type="dxa"/>
            <w:vAlign w:val="center"/>
          </w:tcPr>
          <w:p w14:paraId="2DA1D682" w14:textId="77777777" w:rsidR="00F71F56" w:rsidRPr="00D31FC6" w:rsidRDefault="00F71F56" w:rsidP="00D30F6E">
            <w:pPr>
              <w:widowControl w:val="0"/>
              <w:snapToGrid w:val="0"/>
              <w:ind w:left="0"/>
              <w:rPr>
                <w:ins w:id="289" w:author="Kennedy, Muhil" w:date="2022-12-08T13:34:00Z"/>
                <w:rFonts w:ascii="Century Gothic" w:hAnsi="Century Gothic" w:cs="Arial"/>
                <w:szCs w:val="20"/>
                <w:lang w:val="en-GB"/>
              </w:rPr>
            </w:pPr>
            <w:ins w:id="290"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1</w:t>
              </w:r>
            </w:ins>
          </w:p>
        </w:tc>
        <w:tc>
          <w:tcPr>
            <w:tcW w:w="2537" w:type="dxa"/>
            <w:vAlign w:val="center"/>
          </w:tcPr>
          <w:p w14:paraId="34AF17B6" w14:textId="77777777" w:rsidR="00F71F56" w:rsidRPr="00D31FC6" w:rsidRDefault="00F71F56" w:rsidP="00D30F6E">
            <w:pPr>
              <w:widowControl w:val="0"/>
              <w:snapToGrid w:val="0"/>
              <w:ind w:left="0"/>
              <w:rPr>
                <w:ins w:id="291" w:author="Kennedy, Muhil" w:date="2022-12-08T13:34:00Z"/>
                <w:rFonts w:ascii="Century Gothic" w:hAnsi="Century Gothic" w:cs="Arial"/>
                <w:szCs w:val="20"/>
                <w:lang w:val="en-GB"/>
              </w:rPr>
            </w:pPr>
            <w:ins w:id="292" w:author="Kennedy, Muhil" w:date="2022-12-08T13:34:00Z">
              <w:r w:rsidRPr="00D31FC6">
                <w:rPr>
                  <w:rFonts w:ascii="Century Gothic" w:hAnsi="Century Gothic"/>
                  <w:szCs w:val="20"/>
                  <w:lang w:val="en-US"/>
                </w:rPr>
                <w:t>PPAP PSW Checklist (if any)</w:t>
              </w:r>
            </w:ins>
          </w:p>
        </w:tc>
        <w:tc>
          <w:tcPr>
            <w:tcW w:w="1584" w:type="dxa"/>
            <w:vAlign w:val="center"/>
          </w:tcPr>
          <w:p w14:paraId="3C2D7CD4" w14:textId="77777777" w:rsidR="00F71F56" w:rsidRPr="00D31FC6" w:rsidRDefault="00F71F56" w:rsidP="00D30F6E">
            <w:pPr>
              <w:widowControl w:val="0"/>
              <w:snapToGrid w:val="0"/>
              <w:ind w:left="0"/>
              <w:jc w:val="left"/>
              <w:rPr>
                <w:ins w:id="293" w:author="Kennedy, Muhil" w:date="2022-12-08T13:34:00Z"/>
                <w:rFonts w:ascii="Century Gothic" w:hAnsi="Century Gothic" w:cs="Arial"/>
                <w:szCs w:val="20"/>
                <w:lang w:val="en-GB"/>
              </w:rPr>
            </w:pPr>
          </w:p>
        </w:tc>
        <w:tc>
          <w:tcPr>
            <w:tcW w:w="1713" w:type="dxa"/>
            <w:vAlign w:val="center"/>
          </w:tcPr>
          <w:p w14:paraId="381AB772" w14:textId="77777777" w:rsidR="00F71F56" w:rsidRPr="00D31FC6" w:rsidRDefault="00F71F56" w:rsidP="00D30F6E">
            <w:pPr>
              <w:widowControl w:val="0"/>
              <w:snapToGrid w:val="0"/>
              <w:ind w:left="0"/>
              <w:jc w:val="left"/>
              <w:rPr>
                <w:ins w:id="294" w:author="Kennedy, Muhil" w:date="2022-12-08T13:34:00Z"/>
                <w:rFonts w:ascii="Century Gothic" w:hAnsi="Century Gothic" w:cs="Arial"/>
                <w:szCs w:val="20"/>
                <w:lang w:val="en-GB"/>
              </w:rPr>
            </w:pPr>
            <w:ins w:id="295" w:author="Kennedy, Muhil" w:date="2022-12-08T13:34:00Z">
              <w:r w:rsidRPr="00D31FC6">
                <w:rPr>
                  <w:rFonts w:ascii="Century Gothic" w:hAnsi="Century Gothic" w:cs="Arial"/>
                  <w:szCs w:val="20"/>
                  <w:lang w:val="en-GB"/>
                </w:rPr>
                <w:t>Signed on</w:t>
              </w:r>
            </w:ins>
          </w:p>
        </w:tc>
        <w:tc>
          <w:tcPr>
            <w:tcW w:w="1701" w:type="dxa"/>
            <w:vAlign w:val="center"/>
          </w:tcPr>
          <w:p w14:paraId="73FC4F80" w14:textId="77777777" w:rsidR="00F71F56" w:rsidRPr="00D31FC6" w:rsidRDefault="00F71F56" w:rsidP="00D30F6E">
            <w:pPr>
              <w:widowControl w:val="0"/>
              <w:snapToGrid w:val="0"/>
              <w:ind w:left="0"/>
              <w:jc w:val="center"/>
              <w:rPr>
                <w:ins w:id="296" w:author="Kennedy, Muhil" w:date="2022-12-08T13:34:00Z"/>
                <w:rFonts w:ascii="Century Gothic" w:hAnsi="Century Gothic" w:cs="Arial"/>
                <w:szCs w:val="20"/>
                <w:lang w:val="en-GB"/>
              </w:rPr>
            </w:pPr>
          </w:p>
        </w:tc>
      </w:tr>
      <w:tr w:rsidR="00F71F56" w:rsidRPr="00497E67" w14:paraId="67791118" w14:textId="77777777" w:rsidTr="00D30F6E">
        <w:trPr>
          <w:trHeight w:val="490"/>
          <w:jc w:val="center"/>
          <w:ins w:id="297" w:author="Kennedy, Muhil" w:date="2022-12-08T13:34:00Z"/>
        </w:trPr>
        <w:tc>
          <w:tcPr>
            <w:tcW w:w="1481" w:type="dxa"/>
            <w:vAlign w:val="center"/>
          </w:tcPr>
          <w:p w14:paraId="04C34C05" w14:textId="77777777" w:rsidR="00F71F56" w:rsidRPr="00D31FC6" w:rsidRDefault="00F71F56" w:rsidP="00D30F6E">
            <w:pPr>
              <w:widowControl w:val="0"/>
              <w:snapToGrid w:val="0"/>
              <w:ind w:left="0"/>
              <w:rPr>
                <w:ins w:id="298" w:author="Kennedy, Muhil" w:date="2022-12-08T13:34:00Z"/>
                <w:rFonts w:ascii="Century Gothic" w:hAnsi="Century Gothic" w:cs="Arial"/>
                <w:szCs w:val="20"/>
                <w:lang w:val="en-GB"/>
              </w:rPr>
            </w:pPr>
            <w:ins w:id="299"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2</w:t>
              </w:r>
            </w:ins>
          </w:p>
        </w:tc>
        <w:tc>
          <w:tcPr>
            <w:tcW w:w="2537" w:type="dxa"/>
            <w:vAlign w:val="center"/>
          </w:tcPr>
          <w:p w14:paraId="53481E5A" w14:textId="77777777" w:rsidR="00F71F56" w:rsidRPr="00D31FC6" w:rsidRDefault="00F71F56" w:rsidP="00D30F6E">
            <w:pPr>
              <w:widowControl w:val="0"/>
              <w:snapToGrid w:val="0"/>
              <w:ind w:left="0"/>
              <w:rPr>
                <w:ins w:id="300" w:author="Kennedy, Muhil" w:date="2022-12-08T13:34:00Z"/>
                <w:rFonts w:ascii="Century Gothic" w:hAnsi="Century Gothic" w:cs="Arial"/>
                <w:szCs w:val="20"/>
                <w:lang w:val="en-GB"/>
              </w:rPr>
            </w:pPr>
            <w:ins w:id="301" w:author="Kennedy, Muhil" w:date="2022-12-08T13:34:00Z">
              <w:r w:rsidRPr="00D31FC6">
                <w:rPr>
                  <w:rFonts w:ascii="Century Gothic" w:hAnsi="Century Gothic" w:cs="Arial"/>
                  <w:szCs w:val="20"/>
                  <w:lang w:val="en-GB"/>
                </w:rPr>
                <w:t>APQP_Status+report (if any)</w:t>
              </w:r>
            </w:ins>
          </w:p>
        </w:tc>
        <w:tc>
          <w:tcPr>
            <w:tcW w:w="1584" w:type="dxa"/>
            <w:vAlign w:val="center"/>
          </w:tcPr>
          <w:p w14:paraId="10C147ED" w14:textId="77777777" w:rsidR="00F71F56" w:rsidRPr="00D31FC6" w:rsidRDefault="00F71F56" w:rsidP="00D30F6E">
            <w:pPr>
              <w:widowControl w:val="0"/>
              <w:snapToGrid w:val="0"/>
              <w:ind w:left="0"/>
              <w:jc w:val="left"/>
              <w:rPr>
                <w:ins w:id="302" w:author="Kennedy, Muhil" w:date="2022-12-08T13:34:00Z"/>
                <w:rFonts w:ascii="Century Gothic" w:hAnsi="Century Gothic" w:cs="Arial"/>
                <w:szCs w:val="20"/>
                <w:lang w:val="en-GB"/>
              </w:rPr>
            </w:pPr>
          </w:p>
        </w:tc>
        <w:tc>
          <w:tcPr>
            <w:tcW w:w="1713" w:type="dxa"/>
            <w:vAlign w:val="center"/>
          </w:tcPr>
          <w:p w14:paraId="61F111C8" w14:textId="77777777" w:rsidR="00F71F56" w:rsidRPr="00D31FC6" w:rsidRDefault="00F71F56" w:rsidP="00D30F6E">
            <w:pPr>
              <w:widowControl w:val="0"/>
              <w:snapToGrid w:val="0"/>
              <w:ind w:left="0"/>
              <w:jc w:val="left"/>
              <w:rPr>
                <w:ins w:id="303" w:author="Kennedy, Muhil" w:date="2022-12-08T13:34:00Z"/>
                <w:rFonts w:ascii="Century Gothic" w:hAnsi="Century Gothic" w:cs="Arial"/>
                <w:szCs w:val="20"/>
                <w:lang w:val="en-GB"/>
              </w:rPr>
            </w:pPr>
            <w:ins w:id="304" w:author="Kennedy, Muhil" w:date="2022-12-08T13:34:00Z">
              <w:r w:rsidRPr="00D31FC6">
                <w:rPr>
                  <w:rFonts w:ascii="Century Gothic" w:hAnsi="Century Gothic" w:cs="Arial"/>
                  <w:szCs w:val="20"/>
                  <w:lang w:val="en-GB"/>
                </w:rPr>
                <w:t>Signed on</w:t>
              </w:r>
            </w:ins>
          </w:p>
        </w:tc>
        <w:tc>
          <w:tcPr>
            <w:tcW w:w="1701" w:type="dxa"/>
            <w:vAlign w:val="center"/>
          </w:tcPr>
          <w:p w14:paraId="784418D1" w14:textId="77777777" w:rsidR="00F71F56" w:rsidRPr="00D31FC6" w:rsidRDefault="00F71F56" w:rsidP="00D30F6E">
            <w:pPr>
              <w:widowControl w:val="0"/>
              <w:snapToGrid w:val="0"/>
              <w:ind w:left="0"/>
              <w:jc w:val="center"/>
              <w:rPr>
                <w:ins w:id="305" w:author="Kennedy, Muhil" w:date="2022-12-08T13:34:00Z"/>
                <w:rFonts w:ascii="Century Gothic" w:hAnsi="Century Gothic" w:cs="Arial"/>
                <w:szCs w:val="20"/>
                <w:lang w:val="en-GB"/>
              </w:rPr>
            </w:pPr>
          </w:p>
        </w:tc>
      </w:tr>
      <w:tr w:rsidR="00F71F56" w:rsidRPr="00ED081A" w14:paraId="648EA3D5" w14:textId="77777777" w:rsidTr="00D30F6E">
        <w:trPr>
          <w:trHeight w:val="491"/>
          <w:jc w:val="center"/>
          <w:ins w:id="306" w:author="Kennedy, Muhil" w:date="2022-12-08T13:34:00Z"/>
        </w:trPr>
        <w:tc>
          <w:tcPr>
            <w:tcW w:w="1481" w:type="dxa"/>
            <w:vAlign w:val="center"/>
          </w:tcPr>
          <w:p w14:paraId="2A91B9A2" w14:textId="77777777" w:rsidR="00F71F56" w:rsidRPr="00D31FC6" w:rsidRDefault="00F71F56" w:rsidP="00D30F6E">
            <w:pPr>
              <w:widowControl w:val="0"/>
              <w:snapToGrid w:val="0"/>
              <w:ind w:left="0"/>
              <w:rPr>
                <w:ins w:id="307" w:author="Kennedy, Muhil" w:date="2022-12-08T13:34:00Z"/>
                <w:rFonts w:ascii="Century Gothic" w:hAnsi="Century Gothic" w:cs="Arial"/>
                <w:szCs w:val="20"/>
                <w:lang w:val="en-GB"/>
              </w:rPr>
            </w:pPr>
            <w:ins w:id="308"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3</w:t>
              </w:r>
            </w:ins>
          </w:p>
        </w:tc>
        <w:tc>
          <w:tcPr>
            <w:tcW w:w="2537" w:type="dxa"/>
            <w:vAlign w:val="center"/>
          </w:tcPr>
          <w:p w14:paraId="338B559E" w14:textId="77777777" w:rsidR="00F71F56" w:rsidRPr="00D31FC6" w:rsidRDefault="00F71F56" w:rsidP="00D30F6E">
            <w:pPr>
              <w:widowControl w:val="0"/>
              <w:snapToGrid w:val="0"/>
              <w:ind w:left="0"/>
              <w:rPr>
                <w:ins w:id="309" w:author="Kennedy, Muhil" w:date="2022-12-08T13:34:00Z"/>
                <w:rFonts w:ascii="Century Gothic" w:hAnsi="Century Gothic" w:cs="Arial"/>
                <w:szCs w:val="20"/>
                <w:lang w:val="en-GB"/>
              </w:rPr>
            </w:pPr>
            <w:ins w:id="310" w:author="Kennedy, Muhil" w:date="2022-12-08T13:34:00Z">
              <w:r>
                <w:rPr>
                  <w:rFonts w:ascii="Century Gothic" w:hAnsi="Century Gothic" w:cs="Arial"/>
                  <w:szCs w:val="20"/>
                  <w:lang w:val="en-GB"/>
                </w:rPr>
                <w:t>Development Cost Participation and End of year rebate</w:t>
              </w:r>
            </w:ins>
          </w:p>
        </w:tc>
        <w:tc>
          <w:tcPr>
            <w:tcW w:w="1584" w:type="dxa"/>
            <w:vAlign w:val="center"/>
          </w:tcPr>
          <w:p w14:paraId="0360591B" w14:textId="77777777" w:rsidR="00F71F56" w:rsidRPr="00D31FC6" w:rsidRDefault="00F71F56" w:rsidP="00D30F6E">
            <w:pPr>
              <w:widowControl w:val="0"/>
              <w:snapToGrid w:val="0"/>
              <w:ind w:left="0"/>
              <w:jc w:val="left"/>
              <w:rPr>
                <w:ins w:id="311" w:author="Kennedy, Muhil" w:date="2022-12-08T13:34:00Z"/>
                <w:rFonts w:ascii="Century Gothic" w:hAnsi="Century Gothic" w:cs="Arial"/>
                <w:szCs w:val="20"/>
                <w:lang w:val="en-GB"/>
              </w:rPr>
            </w:pPr>
          </w:p>
        </w:tc>
        <w:tc>
          <w:tcPr>
            <w:tcW w:w="1713" w:type="dxa"/>
            <w:vAlign w:val="center"/>
          </w:tcPr>
          <w:p w14:paraId="224717F5" w14:textId="77777777" w:rsidR="00F71F56" w:rsidRPr="00D31FC6" w:rsidRDefault="00F71F56" w:rsidP="00D30F6E">
            <w:pPr>
              <w:widowControl w:val="0"/>
              <w:snapToGrid w:val="0"/>
              <w:ind w:left="0"/>
              <w:jc w:val="left"/>
              <w:rPr>
                <w:ins w:id="312" w:author="Kennedy, Muhil" w:date="2022-12-08T13:34:00Z"/>
                <w:rFonts w:ascii="Century Gothic" w:hAnsi="Century Gothic" w:cs="Arial"/>
                <w:szCs w:val="20"/>
                <w:lang w:val="en-GB"/>
              </w:rPr>
            </w:pPr>
          </w:p>
        </w:tc>
        <w:tc>
          <w:tcPr>
            <w:tcW w:w="1701" w:type="dxa"/>
            <w:vAlign w:val="center"/>
          </w:tcPr>
          <w:p w14:paraId="1C6EDFDB" w14:textId="77777777" w:rsidR="00F71F56" w:rsidRPr="00D31FC6" w:rsidRDefault="00F71F56" w:rsidP="00D30F6E">
            <w:pPr>
              <w:widowControl w:val="0"/>
              <w:snapToGrid w:val="0"/>
              <w:ind w:left="0"/>
              <w:jc w:val="center"/>
              <w:rPr>
                <w:ins w:id="313" w:author="Kennedy, Muhil" w:date="2022-12-08T13:34:00Z"/>
                <w:rFonts w:ascii="Century Gothic" w:hAnsi="Century Gothic" w:cs="Arial"/>
                <w:szCs w:val="20"/>
                <w:lang w:val="en-GB"/>
              </w:rPr>
            </w:pPr>
          </w:p>
        </w:tc>
      </w:tr>
      <w:tr w:rsidR="00F71F56" w:rsidRPr="00ED081A" w14:paraId="724E6430" w14:textId="77777777" w:rsidTr="00D30F6E">
        <w:trPr>
          <w:trHeight w:val="490"/>
          <w:jc w:val="center"/>
          <w:ins w:id="314" w:author="Kennedy, Muhil" w:date="2022-12-08T13:34:00Z"/>
        </w:trPr>
        <w:tc>
          <w:tcPr>
            <w:tcW w:w="1481" w:type="dxa"/>
            <w:vAlign w:val="center"/>
          </w:tcPr>
          <w:p w14:paraId="4F3002F6" w14:textId="77777777" w:rsidR="00F71F56" w:rsidRPr="00D31FC6" w:rsidRDefault="00F71F56" w:rsidP="00D30F6E">
            <w:pPr>
              <w:widowControl w:val="0"/>
              <w:snapToGrid w:val="0"/>
              <w:ind w:left="0"/>
              <w:rPr>
                <w:ins w:id="315" w:author="Kennedy, Muhil" w:date="2022-12-08T13:34:00Z"/>
                <w:rFonts w:ascii="Century Gothic" w:hAnsi="Century Gothic" w:cs="Arial"/>
                <w:szCs w:val="20"/>
                <w:lang w:val="en-GB"/>
              </w:rPr>
            </w:pPr>
            <w:ins w:id="316" w:author="Kennedy, Muhil" w:date="2022-12-08T13:34:00Z">
              <w:r w:rsidRPr="00D31FC6">
                <w:rPr>
                  <w:rFonts w:ascii="Century Gothic" w:hAnsi="Century Gothic" w:cs="Arial"/>
                  <w:szCs w:val="20"/>
                  <w:lang w:val="en-GB"/>
                </w:rPr>
                <w:t xml:space="preserve">Appendix </w:t>
              </w:r>
              <w:r>
                <w:rPr>
                  <w:rFonts w:ascii="Century Gothic" w:hAnsi="Century Gothic" w:cs="Arial"/>
                  <w:szCs w:val="20"/>
                  <w:lang w:val="en-GB"/>
                </w:rPr>
                <w:t>A</w:t>
              </w:r>
            </w:ins>
          </w:p>
        </w:tc>
        <w:tc>
          <w:tcPr>
            <w:tcW w:w="2537" w:type="dxa"/>
            <w:vAlign w:val="center"/>
          </w:tcPr>
          <w:p w14:paraId="7FEE765F" w14:textId="77777777" w:rsidR="00F71F56" w:rsidRPr="00D31FC6" w:rsidRDefault="00F71F56" w:rsidP="00D30F6E">
            <w:pPr>
              <w:widowControl w:val="0"/>
              <w:snapToGrid w:val="0"/>
              <w:ind w:left="0"/>
              <w:rPr>
                <w:ins w:id="317" w:author="Kennedy, Muhil" w:date="2022-12-08T13:34:00Z"/>
                <w:rFonts w:ascii="Century Gothic" w:hAnsi="Century Gothic" w:cs="Arial"/>
                <w:szCs w:val="20"/>
                <w:lang w:val="en-GB"/>
              </w:rPr>
            </w:pPr>
            <w:ins w:id="318" w:author="Kennedy, Muhil" w:date="2022-12-08T13:34:00Z">
              <w:r w:rsidRPr="00D31FC6">
                <w:rPr>
                  <w:rFonts w:ascii="Century Gothic" w:hAnsi="Century Gothic"/>
                  <w:szCs w:val="20"/>
                  <w:lang w:val="en-US"/>
                </w:rPr>
                <w:t>Template of Declaration of Adherence</w:t>
              </w:r>
            </w:ins>
          </w:p>
        </w:tc>
        <w:tc>
          <w:tcPr>
            <w:tcW w:w="1584" w:type="dxa"/>
            <w:vAlign w:val="center"/>
          </w:tcPr>
          <w:p w14:paraId="7A402700" w14:textId="77777777" w:rsidR="00F71F56" w:rsidRPr="00D31FC6" w:rsidRDefault="00F71F56" w:rsidP="00D30F6E">
            <w:pPr>
              <w:widowControl w:val="0"/>
              <w:snapToGrid w:val="0"/>
              <w:ind w:left="0"/>
              <w:jc w:val="left"/>
              <w:rPr>
                <w:ins w:id="319" w:author="Kennedy, Muhil" w:date="2022-12-08T13:34:00Z"/>
                <w:rFonts w:ascii="Century Gothic" w:hAnsi="Century Gothic" w:cs="Arial"/>
                <w:szCs w:val="20"/>
                <w:lang w:val="en-GB"/>
              </w:rPr>
            </w:pPr>
          </w:p>
        </w:tc>
        <w:tc>
          <w:tcPr>
            <w:tcW w:w="1713" w:type="dxa"/>
            <w:vAlign w:val="center"/>
          </w:tcPr>
          <w:p w14:paraId="0A251B05" w14:textId="77777777" w:rsidR="00F71F56" w:rsidRPr="00D31FC6" w:rsidRDefault="00F71F56" w:rsidP="00D30F6E">
            <w:pPr>
              <w:widowControl w:val="0"/>
              <w:snapToGrid w:val="0"/>
              <w:ind w:left="0"/>
              <w:jc w:val="left"/>
              <w:rPr>
                <w:ins w:id="320" w:author="Kennedy, Muhil" w:date="2022-12-08T13:34:00Z"/>
                <w:rFonts w:ascii="Century Gothic" w:hAnsi="Century Gothic" w:cs="Arial"/>
                <w:szCs w:val="20"/>
                <w:lang w:val="en-GB"/>
              </w:rPr>
            </w:pPr>
          </w:p>
        </w:tc>
        <w:tc>
          <w:tcPr>
            <w:tcW w:w="1701" w:type="dxa"/>
            <w:vAlign w:val="center"/>
          </w:tcPr>
          <w:p w14:paraId="4C8A5792" w14:textId="77777777" w:rsidR="00F71F56" w:rsidRPr="00D31FC6" w:rsidRDefault="00F71F56" w:rsidP="00D30F6E">
            <w:pPr>
              <w:widowControl w:val="0"/>
              <w:snapToGrid w:val="0"/>
              <w:ind w:left="0"/>
              <w:jc w:val="center"/>
              <w:rPr>
                <w:ins w:id="321" w:author="Kennedy, Muhil" w:date="2022-12-08T13:34:00Z"/>
                <w:rFonts w:ascii="Century Gothic" w:hAnsi="Century Gothic" w:cs="Arial"/>
                <w:szCs w:val="20"/>
                <w:lang w:val="en-GB"/>
              </w:rPr>
            </w:pPr>
          </w:p>
        </w:tc>
      </w:tr>
    </w:tbl>
    <w:p w14:paraId="446671B5" w14:textId="77777777" w:rsidR="00F71F56" w:rsidRPr="00497E67" w:rsidRDefault="00F71F56" w:rsidP="00F71F56">
      <w:pPr>
        <w:widowControl w:val="0"/>
        <w:snapToGrid w:val="0"/>
        <w:rPr>
          <w:ins w:id="322" w:author="Kennedy, Muhil" w:date="2022-12-08T13:34:00Z"/>
          <w:rFonts w:ascii="Century Gothic" w:hAnsi="Century Gothic"/>
          <w:szCs w:val="20"/>
          <w:lang w:val="en-US" w:eastAsia="pt-BR"/>
        </w:rPr>
      </w:pPr>
    </w:p>
    <w:p w14:paraId="292518BA" w14:textId="77777777" w:rsidR="00F71F56" w:rsidRDefault="00F71F56" w:rsidP="00F71F56">
      <w:pPr>
        <w:pStyle w:val="FaureciaText2"/>
        <w:widowControl w:val="0"/>
        <w:snapToGrid w:val="0"/>
        <w:spacing w:before="0" w:after="0"/>
        <w:ind w:left="0"/>
        <w:rPr>
          <w:ins w:id="323" w:author="Kennedy, Muhil" w:date="2022-12-08T13:34:00Z"/>
          <w:rFonts w:ascii="Century Gothic" w:hAnsi="Century Gothic"/>
          <w:szCs w:val="20"/>
          <w:lang w:val="en-US"/>
        </w:rPr>
      </w:pPr>
      <w:ins w:id="324" w:author="Kennedy, Muhil" w:date="2022-12-08T13:34:00Z">
        <w:r w:rsidRPr="005033D1">
          <w:rPr>
            <w:rFonts w:ascii="Century Gothic" w:hAnsi="Century Gothic"/>
            <w:szCs w:val="20"/>
            <w:lang w:val="en-GB" w:eastAsia="fr-FR"/>
          </w:rPr>
          <w:t xml:space="preserve">In the event of discrepancies, the documents named in this </w:t>
        </w:r>
        <w:r>
          <w:rPr>
            <w:rFonts w:ascii="Century Gothic" w:hAnsi="Century Gothic"/>
            <w:szCs w:val="20"/>
            <w:lang w:val="en-GB" w:eastAsia="fr-FR"/>
          </w:rPr>
          <w:t>article</w:t>
        </w:r>
        <w:r w:rsidRPr="005033D1">
          <w:rPr>
            <w:rFonts w:ascii="Century Gothic" w:hAnsi="Century Gothic"/>
            <w:szCs w:val="20"/>
            <w:lang w:val="en-GB" w:eastAsia="fr-FR"/>
          </w:rPr>
          <w:t xml:space="preserve"> 2 shall apply in the order stated. The LON shall take precedence over all above-mentioned documents. I</w:t>
        </w:r>
        <w:r w:rsidRPr="005033D1">
          <w:rPr>
            <w:rFonts w:ascii="Century Gothic" w:hAnsi="Century Gothic"/>
            <w:szCs w:val="20"/>
            <w:lang w:val="en-US"/>
          </w:rPr>
          <w:t>n case of contradiction, specific provisions shall prevail over general provisions.</w:t>
        </w:r>
      </w:ins>
    </w:p>
    <w:p w14:paraId="0F326799" w14:textId="77777777" w:rsidR="00F71F56" w:rsidRPr="00497E67" w:rsidRDefault="00F71F56" w:rsidP="00F71F56">
      <w:pPr>
        <w:pStyle w:val="FaureciaText2"/>
        <w:widowControl w:val="0"/>
        <w:snapToGrid w:val="0"/>
        <w:spacing w:before="0" w:after="0"/>
        <w:ind w:left="0"/>
        <w:rPr>
          <w:ins w:id="325" w:author="Kennedy, Muhil" w:date="2022-12-08T13:34:00Z"/>
          <w:rFonts w:ascii="Century Gothic" w:hAnsi="Century Gothic"/>
          <w:szCs w:val="20"/>
          <w:lang w:val="en-US" w:eastAsia="fr-FR"/>
        </w:rPr>
      </w:pPr>
    </w:p>
    <w:p w14:paraId="1BBD0BC3" w14:textId="77777777" w:rsidR="00F71F56" w:rsidRPr="006B1A43" w:rsidRDefault="00F71F56" w:rsidP="00F71F56">
      <w:pPr>
        <w:pStyle w:val="Heading1"/>
        <w:keepNext w:val="0"/>
        <w:widowControl w:val="0"/>
        <w:tabs>
          <w:tab w:val="num" w:pos="1440"/>
        </w:tabs>
        <w:snapToGrid w:val="0"/>
        <w:ind w:left="0"/>
        <w:rPr>
          <w:ins w:id="326" w:author="Kennedy, Muhil" w:date="2022-12-08T13:34:00Z"/>
          <w:rFonts w:ascii="Century Gothic" w:hAnsi="Century Gothic"/>
          <w:lang w:val="en-US"/>
          <w14:shadow w14:blurRad="0" w14:dist="0" w14:dir="0" w14:sx="0" w14:sy="0" w14:kx="0" w14:ky="0" w14:algn="none">
            <w14:srgbClr w14:val="000000"/>
          </w14:shadow>
        </w:rPr>
      </w:pPr>
      <w:ins w:id="327" w:author="Kennedy, Muhil" w:date="2022-12-08T13:34:00Z">
        <w:r w:rsidRPr="006B1A43">
          <w:rPr>
            <w:rFonts w:ascii="Century Gothic" w:hAnsi="Century Gothic"/>
            <w:lang w:val="en-US"/>
            <w14:shadow w14:blurRad="0" w14:dist="0" w14:dir="0" w14:sx="0" w14:sy="0" w14:kx="0" w14:ky="0" w14:algn="none">
              <w14:srgbClr w14:val="000000"/>
            </w14:shadow>
          </w:rPr>
          <w:t>Supplier’s delivery obligation</w:t>
        </w:r>
      </w:ins>
    </w:p>
    <w:p w14:paraId="3E78EDA4" w14:textId="77777777" w:rsidR="00F71F56" w:rsidRDefault="00F71F56" w:rsidP="00F71F56">
      <w:pPr>
        <w:pStyle w:val="Heading2"/>
        <w:keepNext w:val="0"/>
        <w:widowControl w:val="0"/>
        <w:numPr>
          <w:ilvl w:val="0"/>
          <w:numId w:val="0"/>
        </w:numPr>
        <w:snapToGrid w:val="0"/>
        <w:spacing w:before="0" w:after="0"/>
        <w:ind w:left="576"/>
        <w:rPr>
          <w:ins w:id="328" w:author="Kennedy, Muhil" w:date="2022-12-08T13:34:00Z"/>
          <w:rFonts w:ascii="Century Gothic" w:hAnsi="Century Gothic"/>
          <w:i w:val="0"/>
          <w:iCs w:val="0"/>
          <w14:shadow w14:blurRad="0" w14:dist="0" w14:dir="0" w14:sx="0" w14:sy="0" w14:kx="0" w14:ky="0" w14:algn="none">
            <w14:srgbClr w14:val="000000"/>
          </w14:shadow>
        </w:rPr>
      </w:pPr>
    </w:p>
    <w:p w14:paraId="40417017" w14:textId="77777777" w:rsidR="00F71F56" w:rsidRPr="006B1A43" w:rsidRDefault="00F71F56" w:rsidP="00F71F56">
      <w:pPr>
        <w:pStyle w:val="Heading2"/>
        <w:keepNext w:val="0"/>
        <w:widowControl w:val="0"/>
        <w:snapToGrid w:val="0"/>
        <w:spacing w:before="0" w:after="0"/>
        <w:rPr>
          <w:ins w:id="329" w:author="Kennedy, Muhil" w:date="2022-12-08T13:34:00Z"/>
          <w:rFonts w:ascii="Century Gothic" w:hAnsi="Century Gothic"/>
          <w:i w:val="0"/>
          <w:iCs w:val="0"/>
          <w14:shadow w14:blurRad="0" w14:dist="0" w14:dir="0" w14:sx="0" w14:sy="0" w14:kx="0" w14:ky="0" w14:algn="none">
            <w14:srgbClr w14:val="000000"/>
          </w14:shadow>
        </w:rPr>
      </w:pPr>
      <w:ins w:id="330" w:author="Kennedy, Muhil" w:date="2022-12-08T13:34:00Z">
        <w:r w:rsidRPr="006B1A43">
          <w:rPr>
            <w:rFonts w:ascii="Century Gothic" w:hAnsi="Century Gothic"/>
            <w:i w:val="0"/>
            <w:iCs w:val="0"/>
            <w14:shadow w14:blurRad="0" w14:dist="0" w14:dir="0" w14:sx="0" w14:sy="0" w14:kx="0" w14:ky="0" w14:algn="none">
              <w14:srgbClr w14:val="000000"/>
            </w14:shadow>
          </w:rPr>
          <w:t>Development Phase</w:t>
        </w:r>
      </w:ins>
    </w:p>
    <w:p w14:paraId="2975EF15" w14:textId="77777777" w:rsidR="00F71F56" w:rsidRDefault="00F71F56" w:rsidP="00F71F56">
      <w:pPr>
        <w:pStyle w:val="Heading3"/>
        <w:keepNext w:val="0"/>
        <w:widowControl w:val="0"/>
        <w:numPr>
          <w:ilvl w:val="0"/>
          <w:numId w:val="0"/>
        </w:numPr>
        <w:snapToGrid w:val="0"/>
        <w:spacing w:before="0" w:after="0"/>
        <w:ind w:left="1287"/>
        <w:rPr>
          <w:ins w:id="331" w:author="Kennedy, Muhil" w:date="2022-12-08T13:34:00Z"/>
          <w:rFonts w:ascii="Century Gothic" w:hAnsi="Century Gothic"/>
          <w:szCs w:val="20"/>
        </w:rPr>
      </w:pPr>
    </w:p>
    <w:p w14:paraId="2C61D278"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32" w:author="Kennedy, Muhil" w:date="2022-12-08T13:34:00Z"/>
          <w:rFonts w:ascii="Century Gothic" w:hAnsi="Century Gothic"/>
          <w:b w:val="0"/>
          <w:bCs w:val="0"/>
          <w:i/>
          <w:iCs/>
          <w:szCs w:val="20"/>
        </w:rPr>
      </w:pPr>
      <w:ins w:id="333" w:author="Kennedy, Muhil" w:date="2022-12-08T13:34:00Z">
        <w:r w:rsidRPr="006B1A43">
          <w:rPr>
            <w:rFonts w:ascii="Century Gothic" w:hAnsi="Century Gothic"/>
            <w:b w:val="0"/>
            <w:bCs w:val="0"/>
            <w:i/>
            <w:iCs/>
            <w:szCs w:val="20"/>
          </w:rPr>
          <w:t>Description of Development</w:t>
        </w:r>
      </w:ins>
    </w:p>
    <w:p w14:paraId="3FD41744" w14:textId="77777777" w:rsidR="00F71F56" w:rsidRDefault="00F71F56" w:rsidP="00F71F56">
      <w:pPr>
        <w:widowControl w:val="0"/>
        <w:snapToGrid w:val="0"/>
        <w:rPr>
          <w:ins w:id="334" w:author="Kennedy, Muhil" w:date="2022-12-08T13:34:00Z"/>
          <w:rFonts w:ascii="Century Gothic" w:hAnsi="Century Gothic"/>
          <w:szCs w:val="20"/>
          <w:highlight w:val="yellow"/>
          <w:lang w:val="en-US" w:eastAsia="en-US"/>
        </w:rPr>
      </w:pPr>
    </w:p>
    <w:p w14:paraId="468D6518" w14:textId="77777777" w:rsidR="00F71F56" w:rsidRPr="00497E67" w:rsidRDefault="00F71F56" w:rsidP="00F71F56">
      <w:pPr>
        <w:widowControl w:val="0"/>
        <w:snapToGrid w:val="0"/>
        <w:rPr>
          <w:ins w:id="335" w:author="Kennedy, Muhil" w:date="2022-12-08T13:34:00Z"/>
          <w:rFonts w:ascii="Century Gothic" w:hAnsi="Century Gothic"/>
          <w:szCs w:val="20"/>
          <w:lang w:val="en-US" w:eastAsia="en-US"/>
        </w:rPr>
      </w:pPr>
      <w:ins w:id="336" w:author="Kennedy, Muhil" w:date="2022-12-08T13:34:00Z">
        <w:r w:rsidRPr="00497E67">
          <w:rPr>
            <w:rFonts w:ascii="Century Gothic" w:hAnsi="Century Gothic"/>
            <w:szCs w:val="20"/>
            <w:highlight w:val="yellow"/>
            <w:lang w:val="en-US" w:eastAsia="en-US"/>
          </w:rPr>
          <w:t>Description of Development to be inserted.</w:t>
        </w:r>
      </w:ins>
    </w:p>
    <w:p w14:paraId="396C17F2" w14:textId="77777777" w:rsidR="00F71F56" w:rsidRPr="006B1A43" w:rsidRDefault="00F71F56" w:rsidP="00F71F56">
      <w:pPr>
        <w:pStyle w:val="Heading3"/>
        <w:keepNext w:val="0"/>
        <w:widowControl w:val="0"/>
        <w:numPr>
          <w:ilvl w:val="0"/>
          <w:numId w:val="0"/>
        </w:numPr>
        <w:snapToGrid w:val="0"/>
        <w:spacing w:before="0" w:after="0"/>
        <w:ind w:left="1287"/>
        <w:rPr>
          <w:ins w:id="337" w:author="Kennedy, Muhil" w:date="2022-12-08T13:34:00Z"/>
          <w:rFonts w:ascii="Century Gothic" w:hAnsi="Century Gothic"/>
          <w:szCs w:val="20"/>
          <w:lang w:val="en-US"/>
        </w:rPr>
      </w:pPr>
    </w:p>
    <w:p w14:paraId="02DF6AAC"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38" w:author="Kennedy, Muhil" w:date="2022-12-08T13:34:00Z"/>
          <w:rFonts w:ascii="Century Gothic" w:hAnsi="Century Gothic"/>
          <w:b w:val="0"/>
          <w:bCs w:val="0"/>
          <w:i/>
          <w:iCs/>
          <w:szCs w:val="20"/>
        </w:rPr>
      </w:pPr>
      <w:ins w:id="339" w:author="Kennedy, Muhil" w:date="2022-12-08T13:34:00Z">
        <w:r w:rsidRPr="006B1A43">
          <w:rPr>
            <w:rFonts w:ascii="Century Gothic" w:hAnsi="Century Gothic"/>
            <w:b w:val="0"/>
            <w:bCs w:val="0"/>
            <w:i/>
            <w:iCs/>
            <w:szCs w:val="20"/>
          </w:rPr>
          <w:t xml:space="preserve">Deliverables </w:t>
        </w:r>
      </w:ins>
    </w:p>
    <w:p w14:paraId="500BEE19" w14:textId="77777777" w:rsidR="00F71F56" w:rsidRDefault="00F71F56" w:rsidP="00F71F56">
      <w:pPr>
        <w:widowControl w:val="0"/>
        <w:snapToGrid w:val="0"/>
        <w:rPr>
          <w:ins w:id="340" w:author="Kennedy, Muhil" w:date="2022-12-08T13:34:00Z"/>
          <w:rFonts w:ascii="Century Gothic" w:hAnsi="Century Gothic" w:cs="Arial"/>
          <w:szCs w:val="20"/>
          <w:highlight w:val="yellow"/>
          <w:lang w:val="en-GB"/>
        </w:rPr>
      </w:pPr>
    </w:p>
    <w:p w14:paraId="74BA15F7" w14:textId="77777777" w:rsidR="00F71F56" w:rsidRPr="00497E67" w:rsidRDefault="00F71F56" w:rsidP="00F71F56">
      <w:pPr>
        <w:widowControl w:val="0"/>
        <w:snapToGrid w:val="0"/>
        <w:rPr>
          <w:ins w:id="341" w:author="Kennedy, Muhil" w:date="2022-12-08T13:34:00Z"/>
          <w:rFonts w:ascii="Century Gothic" w:hAnsi="Century Gothic" w:cs="Arial"/>
          <w:szCs w:val="20"/>
          <w:lang w:val="en-GB"/>
        </w:rPr>
      </w:pPr>
      <w:ins w:id="342" w:author="Kennedy, Muhil" w:date="2022-12-08T13:34:00Z">
        <w:r w:rsidRPr="00497E67">
          <w:rPr>
            <w:rFonts w:ascii="Century Gothic" w:hAnsi="Century Gothic" w:cs="Arial"/>
            <w:szCs w:val="20"/>
            <w:highlight w:val="yellow"/>
            <w:lang w:val="en-GB"/>
          </w:rPr>
          <w:t>Description of the Deliverables to be inserted</w:t>
        </w:r>
        <w:r w:rsidRPr="00497E67">
          <w:rPr>
            <w:rFonts w:ascii="Century Gothic" w:hAnsi="Century Gothic" w:cs="Arial"/>
            <w:szCs w:val="20"/>
            <w:lang w:val="en-GB"/>
          </w:rPr>
          <w:t>.</w:t>
        </w:r>
      </w:ins>
    </w:p>
    <w:p w14:paraId="21E99041" w14:textId="77777777" w:rsidR="00F71F56" w:rsidRPr="006B1A43" w:rsidRDefault="00F71F56" w:rsidP="00F71F56">
      <w:pPr>
        <w:pStyle w:val="Heading3"/>
        <w:keepNext w:val="0"/>
        <w:widowControl w:val="0"/>
        <w:numPr>
          <w:ilvl w:val="0"/>
          <w:numId w:val="0"/>
        </w:numPr>
        <w:snapToGrid w:val="0"/>
        <w:spacing w:before="0" w:after="0"/>
        <w:ind w:left="1287"/>
        <w:rPr>
          <w:ins w:id="343" w:author="Kennedy, Muhil" w:date="2022-12-08T13:34:00Z"/>
          <w:rFonts w:ascii="Century Gothic" w:hAnsi="Century Gothic"/>
          <w:szCs w:val="20"/>
          <w:lang w:val="en-US"/>
        </w:rPr>
      </w:pPr>
    </w:p>
    <w:p w14:paraId="184FDA45"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44" w:author="Kennedy, Muhil" w:date="2022-12-08T13:34:00Z"/>
          <w:rFonts w:ascii="Century Gothic" w:hAnsi="Century Gothic"/>
          <w:b w:val="0"/>
          <w:bCs w:val="0"/>
          <w:i/>
          <w:iCs/>
          <w:szCs w:val="20"/>
        </w:rPr>
      </w:pPr>
      <w:ins w:id="345" w:author="Kennedy, Muhil" w:date="2022-12-08T13:34:00Z">
        <w:r w:rsidRPr="006B1A43">
          <w:rPr>
            <w:rFonts w:ascii="Century Gothic" w:hAnsi="Century Gothic"/>
            <w:b w:val="0"/>
            <w:bCs w:val="0"/>
            <w:i/>
            <w:iCs/>
            <w:szCs w:val="20"/>
          </w:rPr>
          <w:t>Validation Process</w:t>
        </w:r>
      </w:ins>
    </w:p>
    <w:p w14:paraId="4A753593" w14:textId="77777777" w:rsidR="00F71F56" w:rsidRDefault="00F71F56" w:rsidP="00F71F56">
      <w:pPr>
        <w:widowControl w:val="0"/>
        <w:snapToGrid w:val="0"/>
        <w:rPr>
          <w:ins w:id="346" w:author="Kennedy, Muhil" w:date="2022-12-08T13:34:00Z"/>
          <w:rFonts w:ascii="Century Gothic" w:hAnsi="Century Gothic" w:cs="Arial"/>
          <w:szCs w:val="20"/>
          <w:lang w:val="en-GB"/>
        </w:rPr>
      </w:pPr>
    </w:p>
    <w:p w14:paraId="0D951E33" w14:textId="77777777" w:rsidR="00F71F56" w:rsidRPr="00497E67" w:rsidRDefault="00F71F56" w:rsidP="00F71F56">
      <w:pPr>
        <w:widowControl w:val="0"/>
        <w:snapToGrid w:val="0"/>
        <w:rPr>
          <w:ins w:id="347" w:author="Kennedy, Muhil" w:date="2022-12-08T13:34:00Z"/>
          <w:rFonts w:ascii="Century Gothic" w:hAnsi="Century Gothic" w:cs="Arial"/>
          <w:szCs w:val="20"/>
          <w:lang w:val="en-GB"/>
        </w:rPr>
      </w:pPr>
      <w:ins w:id="348" w:author="Kennedy, Muhil" w:date="2022-12-08T13:34:00Z">
        <w:r w:rsidRPr="00497E67">
          <w:rPr>
            <w:rFonts w:ascii="Century Gothic" w:hAnsi="Century Gothic" w:cs="Arial"/>
            <w:szCs w:val="20"/>
            <w:lang w:val="en-GB"/>
          </w:rPr>
          <w:lastRenderedPageBreak/>
          <w:t>The Supplier is committed to fulfil the PPAP (as defined in Supplier Requirement Manual) and Program milestones on time according to the Program planning. Date for PPAP and Program milestones will be agreed in advanced product quality planning ("</w:t>
        </w:r>
        <w:r w:rsidRPr="00497E67">
          <w:rPr>
            <w:rFonts w:ascii="Century Gothic" w:hAnsi="Century Gothic" w:cs="Arial"/>
            <w:b/>
            <w:szCs w:val="20"/>
            <w:lang w:val="en-GB"/>
          </w:rPr>
          <w:t>APQP</w:t>
        </w:r>
        <w:r w:rsidRPr="00497E67">
          <w:rPr>
            <w:rFonts w:ascii="Century Gothic" w:hAnsi="Century Gothic" w:cs="Arial"/>
            <w:szCs w:val="20"/>
            <w:lang w:val="en-GB"/>
          </w:rPr>
          <w:t>") meetings, as described in Supplier Requirement Manual. In case of failure to fulfil the dates agreed in the latest APQP, Faurecia will charge to Supplier all associated costs with, minimum 5% of the associated Tools Price (as defined below). ASQ (Advanced Supplier Quality) Status Report (as described in Supplier Requirement Manual) must be updated at least on a monthly basis, and submitted to Faurecia the 20</w:t>
        </w:r>
        <w:r w:rsidRPr="00497E67">
          <w:rPr>
            <w:rFonts w:ascii="Century Gothic" w:hAnsi="Century Gothic" w:cs="Arial"/>
            <w:szCs w:val="20"/>
            <w:vertAlign w:val="superscript"/>
            <w:lang w:val="en-GB"/>
          </w:rPr>
          <w:t>th</w:t>
        </w:r>
        <w:r w:rsidRPr="00497E67">
          <w:rPr>
            <w:rFonts w:ascii="Century Gothic" w:hAnsi="Century Gothic" w:cs="Arial"/>
            <w:szCs w:val="20"/>
            <w:lang w:val="en-GB"/>
          </w:rPr>
          <w:t xml:space="preserve"> of each month. </w:t>
        </w:r>
      </w:ins>
    </w:p>
    <w:p w14:paraId="2CB43D2E" w14:textId="77777777" w:rsidR="00F71F56" w:rsidRPr="00497E67" w:rsidRDefault="00F71F56" w:rsidP="00F71F56">
      <w:pPr>
        <w:widowControl w:val="0"/>
        <w:snapToGrid w:val="0"/>
        <w:rPr>
          <w:ins w:id="349" w:author="Kennedy, Muhil" w:date="2022-12-08T13:34:00Z"/>
          <w:rFonts w:ascii="Century Gothic" w:hAnsi="Century Gothic" w:cs="Arial"/>
          <w:szCs w:val="20"/>
          <w:lang w:val="en-GB"/>
        </w:rPr>
      </w:pPr>
    </w:p>
    <w:p w14:paraId="199BDF76" w14:textId="77777777" w:rsidR="00F71F56" w:rsidRPr="00497E67" w:rsidRDefault="00F71F56" w:rsidP="00F71F56">
      <w:pPr>
        <w:widowControl w:val="0"/>
        <w:snapToGrid w:val="0"/>
        <w:rPr>
          <w:ins w:id="350" w:author="Kennedy, Muhil" w:date="2022-12-08T13:34:00Z"/>
          <w:rFonts w:ascii="Century Gothic" w:hAnsi="Century Gothic" w:cs="Arial"/>
          <w:szCs w:val="20"/>
          <w:lang w:val="en-GB"/>
        </w:rPr>
      </w:pPr>
      <w:ins w:id="351" w:author="Kennedy, Muhil" w:date="2022-12-08T13:34:00Z">
        <w:r w:rsidRPr="00497E67">
          <w:rPr>
            <w:rFonts w:ascii="Century Gothic" w:hAnsi="Century Gothic" w:cs="Arial"/>
            <w:szCs w:val="20"/>
            <w:lang w:val="en-GB"/>
          </w:rPr>
          <w:t>The Supplier shall propose a detailed Program timing including all design, test, and industrialisation milestones in accordance with Faurecia's and OEM's Program milestones that will have to be approved by Faurecia.</w:t>
        </w:r>
      </w:ins>
    </w:p>
    <w:p w14:paraId="0BD86BDD" w14:textId="77777777" w:rsidR="00F71F56" w:rsidRPr="00497E67" w:rsidRDefault="00F71F56" w:rsidP="00F71F56">
      <w:pPr>
        <w:widowControl w:val="0"/>
        <w:snapToGrid w:val="0"/>
        <w:rPr>
          <w:ins w:id="352" w:author="Kennedy, Muhil" w:date="2022-12-08T13:34:00Z"/>
          <w:rFonts w:ascii="Century Gothic" w:hAnsi="Century Gothic" w:cs="Arial"/>
          <w:szCs w:val="20"/>
          <w:lang w:val="en-GB"/>
        </w:rPr>
      </w:pPr>
    </w:p>
    <w:p w14:paraId="08AEC765" w14:textId="77777777" w:rsidR="00F71F56" w:rsidRPr="00497E67" w:rsidRDefault="00F71F56" w:rsidP="00F71F56">
      <w:pPr>
        <w:widowControl w:val="0"/>
        <w:snapToGrid w:val="0"/>
        <w:rPr>
          <w:ins w:id="353" w:author="Kennedy, Muhil" w:date="2022-12-08T13:34:00Z"/>
          <w:rFonts w:ascii="Century Gothic" w:hAnsi="Century Gothic" w:cs="Arial"/>
          <w:szCs w:val="20"/>
          <w:lang w:val="en-GB"/>
        </w:rPr>
      </w:pPr>
      <w:ins w:id="354" w:author="Kennedy, Muhil" w:date="2022-12-08T13:34:00Z">
        <w:r w:rsidRPr="00497E67">
          <w:rPr>
            <w:rFonts w:ascii="Century Gothic" w:hAnsi="Century Gothic" w:cs="Arial"/>
            <w:szCs w:val="20"/>
            <w:lang w:val="en-GB"/>
          </w:rPr>
          <w:t xml:space="preserve">All timings follow-up (Tools, test, industrialization…) will be updated and sent to Faurecia's Program Buyer/ASQ every week. </w:t>
        </w:r>
      </w:ins>
    </w:p>
    <w:p w14:paraId="34241375" w14:textId="77777777" w:rsidR="00F71F56" w:rsidRPr="00497E67" w:rsidRDefault="00F71F56" w:rsidP="00F71F56">
      <w:pPr>
        <w:widowControl w:val="0"/>
        <w:snapToGrid w:val="0"/>
        <w:rPr>
          <w:ins w:id="355" w:author="Kennedy, Muhil" w:date="2022-12-08T13:34:00Z"/>
          <w:rFonts w:ascii="Century Gothic" w:hAnsi="Century Gothic" w:cs="Arial"/>
          <w:szCs w:val="20"/>
          <w:lang w:val="en-GB"/>
        </w:rPr>
      </w:pPr>
    </w:p>
    <w:p w14:paraId="670B37F5" w14:textId="77777777" w:rsidR="00F71F56" w:rsidRPr="00497E67" w:rsidRDefault="00F71F56" w:rsidP="00F71F56">
      <w:pPr>
        <w:widowControl w:val="0"/>
        <w:snapToGrid w:val="0"/>
        <w:rPr>
          <w:ins w:id="356" w:author="Kennedy, Muhil" w:date="2022-12-08T13:34:00Z"/>
          <w:rFonts w:ascii="Century Gothic" w:hAnsi="Century Gothic" w:cs="Arial"/>
          <w:szCs w:val="20"/>
          <w:lang w:val="en-GB"/>
        </w:rPr>
      </w:pPr>
      <w:ins w:id="357" w:author="Kennedy, Muhil" w:date="2022-12-08T13:34:00Z">
        <w:r w:rsidRPr="00497E67">
          <w:rPr>
            <w:rFonts w:ascii="Century Gothic" w:hAnsi="Century Gothic" w:cs="Arial"/>
            <w:szCs w:val="20"/>
            <w:lang w:val="en-GB"/>
          </w:rPr>
          <w:t xml:space="preserve">The Supplier has to reserve and provide all the necessary means and personnel from the concerned departments in order to achieve the Program planning, by nominating a dedicated team including, at least, project leader, product engineer and quality engineer. The Supplier's Program team will have to be kept until SOP (as defined below) date+90 days or PPAP+90days.  </w:t>
        </w:r>
      </w:ins>
    </w:p>
    <w:p w14:paraId="346EA4A5" w14:textId="77777777" w:rsidR="00F71F56" w:rsidRDefault="00F71F56" w:rsidP="00F71F56">
      <w:pPr>
        <w:widowControl w:val="0"/>
        <w:snapToGrid w:val="0"/>
        <w:rPr>
          <w:ins w:id="358" w:author="Kennedy, Muhil" w:date="2022-12-08T13:34:00Z"/>
          <w:rFonts w:ascii="Century Gothic" w:hAnsi="Century Gothic" w:cs="Arial"/>
          <w:szCs w:val="20"/>
          <w:lang w:val="en-GB"/>
        </w:rPr>
      </w:pPr>
    </w:p>
    <w:p w14:paraId="13AF2456" w14:textId="77777777" w:rsidR="00F71F56" w:rsidRPr="00497E67" w:rsidRDefault="00F71F56" w:rsidP="00F71F56">
      <w:pPr>
        <w:widowControl w:val="0"/>
        <w:snapToGrid w:val="0"/>
        <w:rPr>
          <w:ins w:id="359" w:author="Kennedy, Muhil" w:date="2022-12-08T13:34:00Z"/>
          <w:rFonts w:ascii="Century Gothic" w:hAnsi="Century Gothic" w:cs="Arial"/>
          <w:szCs w:val="20"/>
          <w:lang w:val="en-GB"/>
        </w:rPr>
      </w:pPr>
      <w:ins w:id="360" w:author="Kennedy, Muhil" w:date="2022-12-08T13:34:00Z">
        <w:r w:rsidRPr="00497E67">
          <w:rPr>
            <w:rFonts w:ascii="Century Gothic" w:hAnsi="Century Gothic" w:cs="Arial"/>
            <w:szCs w:val="20"/>
            <w:lang w:val="en-GB"/>
          </w:rPr>
          <w:t xml:space="preserve">During the regular follow up of the </w:t>
        </w:r>
        <w:r>
          <w:rPr>
            <w:rFonts w:ascii="Century Gothic" w:hAnsi="Century Gothic" w:cs="Arial"/>
            <w:szCs w:val="20"/>
            <w:highlight w:val="green"/>
            <w:lang w:val="en-GB"/>
          </w:rPr>
          <w:t>D</w:t>
        </w:r>
        <w:r w:rsidRPr="00497E67">
          <w:rPr>
            <w:rFonts w:ascii="Century Gothic" w:hAnsi="Century Gothic" w:cs="Arial"/>
            <w:szCs w:val="20"/>
            <w:highlight w:val="green"/>
            <w:lang w:val="en-GB"/>
          </w:rPr>
          <w:t xml:space="preserve">evelopment   </w:t>
        </w:r>
        <w:r w:rsidRPr="00497E67">
          <w:rPr>
            <w:rFonts w:ascii="Century Gothic" w:hAnsi="Century Gothic" w:cs="Arial"/>
            <w:szCs w:val="20"/>
            <w:highlight w:val="yellow"/>
            <w:lang w:val="en-GB"/>
          </w:rPr>
          <w:t>/</w:t>
        </w:r>
        <w:r>
          <w:rPr>
            <w:rFonts w:ascii="Century Gothic" w:hAnsi="Century Gothic" w:cs="Arial"/>
            <w:szCs w:val="20"/>
            <w:highlight w:val="yellow"/>
            <w:lang w:val="en-GB"/>
          </w:rPr>
          <w:t>m</w:t>
        </w:r>
        <w:r w:rsidRPr="00497E67">
          <w:rPr>
            <w:rFonts w:ascii="Century Gothic" w:hAnsi="Century Gothic" w:cs="Arial"/>
            <w:szCs w:val="20"/>
            <w:highlight w:val="yellow"/>
            <w:lang w:val="en-GB"/>
          </w:rPr>
          <w:t>anufacturing</w:t>
        </w:r>
        <w:r w:rsidRPr="00497E67">
          <w:rPr>
            <w:rFonts w:ascii="Century Gothic" w:hAnsi="Century Gothic" w:cs="Arial"/>
            <w:szCs w:val="20"/>
            <w:lang w:val="en-GB"/>
          </w:rPr>
          <w:t xml:space="preserve"> of the Part, it will be monitored if the Supplier is able to achieve the agreed Deliverables. Faurecia will be entitled to subcontract all or part of the Agreement if the Supplier is unable to achieve such agreed Deliverables after notice sent to the Supplier. All related costs will be charged to the Supplier.</w:t>
        </w:r>
      </w:ins>
    </w:p>
    <w:p w14:paraId="4111BB47" w14:textId="77777777" w:rsidR="00F71F56" w:rsidRPr="00497E67" w:rsidRDefault="00F71F56" w:rsidP="00F71F56">
      <w:pPr>
        <w:widowControl w:val="0"/>
        <w:snapToGrid w:val="0"/>
        <w:rPr>
          <w:ins w:id="361" w:author="Kennedy, Muhil" w:date="2022-12-08T13:34:00Z"/>
          <w:rFonts w:ascii="Century Gothic" w:hAnsi="Century Gothic" w:cs="Arial"/>
          <w:szCs w:val="20"/>
          <w:lang w:val="en-GB"/>
        </w:rPr>
      </w:pPr>
    </w:p>
    <w:p w14:paraId="604A69EF" w14:textId="77777777" w:rsidR="00F71F56" w:rsidRPr="00497E67" w:rsidRDefault="00F71F56" w:rsidP="00F71F56">
      <w:pPr>
        <w:widowControl w:val="0"/>
        <w:snapToGrid w:val="0"/>
        <w:rPr>
          <w:ins w:id="362" w:author="Kennedy, Muhil" w:date="2022-12-08T13:34:00Z"/>
          <w:rFonts w:ascii="Century Gothic" w:hAnsi="Century Gothic" w:cs="Arial"/>
          <w:szCs w:val="20"/>
          <w:lang w:val="en-GB"/>
        </w:rPr>
      </w:pPr>
      <w:ins w:id="363" w:author="Kennedy, Muhil" w:date="2022-12-08T13:34:00Z">
        <w:r w:rsidRPr="00497E67">
          <w:rPr>
            <w:rFonts w:ascii="Century Gothic" w:hAnsi="Century Gothic" w:cs="Arial"/>
            <w:szCs w:val="20"/>
            <w:lang w:val="en-GB"/>
          </w:rPr>
          <w:t>The Supplier has to provide on-site support during all phases of prototype builds and Program launch as necessary and/or requested by Faurecia</w:t>
        </w:r>
      </w:ins>
    </w:p>
    <w:p w14:paraId="21CED92E" w14:textId="77777777" w:rsidR="00F71F56" w:rsidRPr="00497E67" w:rsidRDefault="00F71F56" w:rsidP="00F71F56">
      <w:pPr>
        <w:widowControl w:val="0"/>
        <w:snapToGrid w:val="0"/>
        <w:rPr>
          <w:ins w:id="364" w:author="Kennedy, Muhil" w:date="2022-12-08T13:34:00Z"/>
          <w:rFonts w:ascii="Century Gothic" w:hAnsi="Century Gothic" w:cs="Arial"/>
          <w:szCs w:val="20"/>
          <w:lang w:val="en-GB"/>
        </w:rPr>
      </w:pPr>
    </w:p>
    <w:p w14:paraId="176E8E02" w14:textId="77777777" w:rsidR="00F71F56" w:rsidRPr="00497E67" w:rsidRDefault="00F71F56" w:rsidP="00F71F56">
      <w:pPr>
        <w:widowControl w:val="0"/>
        <w:snapToGrid w:val="0"/>
        <w:rPr>
          <w:ins w:id="365" w:author="Kennedy, Muhil" w:date="2022-12-08T13:34:00Z"/>
          <w:rFonts w:ascii="Century Gothic" w:hAnsi="Century Gothic" w:cs="Arial"/>
          <w:szCs w:val="20"/>
          <w:lang w:val="en-GB"/>
        </w:rPr>
      </w:pPr>
      <w:ins w:id="366" w:author="Kennedy, Muhil" w:date="2022-12-08T13:34:00Z">
        <w:r w:rsidRPr="00497E67">
          <w:rPr>
            <w:rFonts w:ascii="Century Gothic" w:hAnsi="Century Gothic" w:cs="Arial"/>
            <w:szCs w:val="20"/>
            <w:highlight w:val="green"/>
            <w:lang w:val="en-GB"/>
          </w:rPr>
          <w:t>The Supplier shall deliver promptly to Faurecia upon Faurecia’s request all documentation, samples, prototypes, Parts, Tools and any other elements materializing the carried out Development and the Development that should have been carried out in accordance with the LON.</w:t>
        </w:r>
      </w:ins>
    </w:p>
    <w:p w14:paraId="074AA378" w14:textId="77777777" w:rsidR="00F71F56" w:rsidRPr="00497E67" w:rsidRDefault="00F71F56" w:rsidP="00F71F56">
      <w:pPr>
        <w:widowControl w:val="0"/>
        <w:snapToGrid w:val="0"/>
        <w:rPr>
          <w:ins w:id="367" w:author="Kennedy, Muhil" w:date="2022-12-08T13:34:00Z"/>
          <w:rFonts w:ascii="Century Gothic" w:hAnsi="Century Gothic" w:cs="Arial"/>
          <w:szCs w:val="20"/>
          <w:lang w:val="en-GB"/>
        </w:rPr>
      </w:pPr>
    </w:p>
    <w:p w14:paraId="556DE3AC" w14:textId="77777777" w:rsidR="00F71F56" w:rsidRPr="00497E67" w:rsidRDefault="00F71F56" w:rsidP="00F71F56">
      <w:pPr>
        <w:widowControl w:val="0"/>
        <w:snapToGrid w:val="0"/>
        <w:rPr>
          <w:ins w:id="368" w:author="Kennedy, Muhil" w:date="2022-12-08T13:34:00Z"/>
          <w:rFonts w:ascii="Century Gothic" w:hAnsi="Century Gothic" w:cs="Arial"/>
          <w:szCs w:val="20"/>
          <w:lang w:val="en-GB"/>
        </w:rPr>
      </w:pPr>
      <w:ins w:id="369" w:author="Kennedy, Muhil" w:date="2022-12-08T13:34:00Z">
        <w:r w:rsidRPr="00497E67">
          <w:rPr>
            <w:rFonts w:ascii="Century Gothic" w:hAnsi="Century Gothic" w:cs="Arial"/>
            <w:szCs w:val="20"/>
            <w:highlight w:val="yellow"/>
            <w:lang w:val="en-GB"/>
          </w:rPr>
          <w:t>The Supplier shall deliver promptly to Faurecia upon Faurecia’s request all documentation, samples, prototypes, Parts, Tools and any other elements materializing the Deliverables.</w:t>
        </w:r>
      </w:ins>
    </w:p>
    <w:p w14:paraId="73C41659" w14:textId="77777777" w:rsidR="00F71F56" w:rsidRDefault="00F71F56" w:rsidP="00F71F56">
      <w:pPr>
        <w:widowControl w:val="0"/>
        <w:snapToGrid w:val="0"/>
        <w:rPr>
          <w:ins w:id="370" w:author="Kennedy, Muhil" w:date="2022-12-08T13:34:00Z"/>
          <w:rFonts w:ascii="Century Gothic" w:hAnsi="Century Gothic" w:cs="Arial"/>
          <w:strike/>
          <w:szCs w:val="20"/>
          <w:lang w:val="en-GB"/>
        </w:rPr>
      </w:pPr>
    </w:p>
    <w:p w14:paraId="449A3E81" w14:textId="77777777" w:rsidR="00F71F56" w:rsidRPr="00497E67" w:rsidRDefault="00F71F56" w:rsidP="00F71F56">
      <w:pPr>
        <w:widowControl w:val="0"/>
        <w:snapToGrid w:val="0"/>
        <w:rPr>
          <w:ins w:id="371" w:author="Kennedy, Muhil" w:date="2022-12-08T13:34:00Z"/>
          <w:rFonts w:ascii="Century Gothic" w:hAnsi="Century Gothic" w:cs="Arial"/>
          <w:szCs w:val="20"/>
          <w:lang w:val="en-GB"/>
        </w:rPr>
      </w:pPr>
      <w:ins w:id="372" w:author="Kennedy, Muhil" w:date="2022-12-08T13:34:00Z">
        <w:r w:rsidRPr="00497E67">
          <w:rPr>
            <w:rFonts w:ascii="Century Gothic" w:hAnsi="Century Gothic" w:cs="Arial"/>
            <w:szCs w:val="20"/>
            <w:lang w:val="en-GB"/>
          </w:rPr>
          <w:t xml:space="preserve">Should there be any reserves Faurecia may: </w:t>
        </w:r>
      </w:ins>
    </w:p>
    <w:p w14:paraId="6C5CC389" w14:textId="77777777" w:rsidR="00F71F56" w:rsidRPr="00497E67" w:rsidRDefault="00F71F56" w:rsidP="00F71F56">
      <w:pPr>
        <w:widowControl w:val="0"/>
        <w:snapToGrid w:val="0"/>
        <w:ind w:left="1080"/>
        <w:rPr>
          <w:ins w:id="373" w:author="Kennedy, Muhil" w:date="2022-12-08T13:34:00Z"/>
          <w:rFonts w:ascii="Century Gothic" w:hAnsi="Century Gothic" w:cs="Arial"/>
          <w:szCs w:val="20"/>
          <w:lang w:val="en-GB"/>
        </w:rPr>
      </w:pPr>
    </w:p>
    <w:p w14:paraId="3DC65575" w14:textId="77777777" w:rsidR="00F71F56" w:rsidRPr="00497E67" w:rsidRDefault="00F71F56" w:rsidP="00F71F56">
      <w:pPr>
        <w:widowControl w:val="0"/>
        <w:numPr>
          <w:ilvl w:val="0"/>
          <w:numId w:val="26"/>
        </w:numPr>
        <w:tabs>
          <w:tab w:val="clear" w:pos="2100"/>
          <w:tab w:val="num" w:pos="1418"/>
        </w:tabs>
        <w:snapToGrid w:val="0"/>
        <w:ind w:left="1418" w:hanging="284"/>
        <w:rPr>
          <w:ins w:id="374" w:author="Kennedy, Muhil" w:date="2022-12-08T13:34:00Z"/>
          <w:rFonts w:ascii="Century Gothic" w:hAnsi="Century Gothic" w:cs="Arial"/>
          <w:szCs w:val="20"/>
          <w:lang w:val="en-GB"/>
        </w:rPr>
      </w:pPr>
      <w:ins w:id="375" w:author="Kennedy, Muhil" w:date="2022-12-08T13:34:00Z">
        <w:r w:rsidRPr="00497E67">
          <w:rPr>
            <w:rFonts w:ascii="Century Gothic" w:hAnsi="Century Gothic" w:cs="Arial"/>
            <w:szCs w:val="20"/>
            <w:lang w:val="en-GB"/>
          </w:rPr>
          <w:t>require that the Supplier remedies at its own expenses Faurecia’s reserves within the time limits stipulated in the written document; or</w:t>
        </w:r>
      </w:ins>
    </w:p>
    <w:p w14:paraId="7CC9388D" w14:textId="77777777" w:rsidR="00F71F56" w:rsidRPr="00497E67" w:rsidRDefault="00F71F56" w:rsidP="00F71F56">
      <w:pPr>
        <w:widowControl w:val="0"/>
        <w:tabs>
          <w:tab w:val="num" w:pos="1418"/>
        </w:tabs>
        <w:snapToGrid w:val="0"/>
        <w:ind w:left="1418" w:hanging="284"/>
        <w:rPr>
          <w:ins w:id="376" w:author="Kennedy, Muhil" w:date="2022-12-08T13:34:00Z"/>
          <w:rFonts w:ascii="Century Gothic" w:hAnsi="Century Gothic" w:cs="Arial"/>
          <w:szCs w:val="20"/>
          <w:lang w:val="en-GB"/>
        </w:rPr>
      </w:pPr>
    </w:p>
    <w:p w14:paraId="4E8B6B43" w14:textId="77777777" w:rsidR="00F71F56" w:rsidRPr="00497E67" w:rsidRDefault="00F71F56" w:rsidP="00F71F56">
      <w:pPr>
        <w:widowControl w:val="0"/>
        <w:numPr>
          <w:ilvl w:val="0"/>
          <w:numId w:val="26"/>
        </w:numPr>
        <w:tabs>
          <w:tab w:val="clear" w:pos="2100"/>
          <w:tab w:val="num" w:pos="1418"/>
        </w:tabs>
        <w:snapToGrid w:val="0"/>
        <w:ind w:left="1418" w:hanging="284"/>
        <w:rPr>
          <w:ins w:id="377" w:author="Kennedy, Muhil" w:date="2022-12-08T13:34:00Z"/>
          <w:rFonts w:ascii="Century Gothic" w:hAnsi="Century Gothic" w:cs="Arial"/>
          <w:strike/>
          <w:szCs w:val="20"/>
          <w:lang w:val="en-GB"/>
        </w:rPr>
      </w:pPr>
      <w:ins w:id="378" w:author="Kennedy, Muhil" w:date="2022-12-08T13:34:00Z">
        <w:r w:rsidRPr="00497E67">
          <w:rPr>
            <w:rFonts w:ascii="Century Gothic" w:hAnsi="Century Gothic" w:cs="Arial"/>
            <w:szCs w:val="20"/>
            <w:lang w:val="en-GB"/>
          </w:rPr>
          <w:t>accept the Deliverables as such in exchange of an appropriate reduction of the Supplier remuneration</w:t>
        </w:r>
      </w:ins>
    </w:p>
    <w:p w14:paraId="559ED4DC" w14:textId="77777777" w:rsidR="00F71F56" w:rsidRPr="00497E67" w:rsidRDefault="00F71F56" w:rsidP="00F71F56">
      <w:pPr>
        <w:widowControl w:val="0"/>
        <w:snapToGrid w:val="0"/>
        <w:rPr>
          <w:ins w:id="379" w:author="Kennedy, Muhil" w:date="2022-12-08T13:34:00Z"/>
          <w:rFonts w:ascii="Century Gothic" w:hAnsi="Century Gothic" w:cs="Arial"/>
          <w:szCs w:val="20"/>
          <w:lang w:val="en-GB"/>
        </w:rPr>
      </w:pPr>
    </w:p>
    <w:p w14:paraId="4958EEDD" w14:textId="77777777" w:rsidR="00F71F56" w:rsidRPr="00497E67" w:rsidRDefault="00F71F56" w:rsidP="00F71F56">
      <w:pPr>
        <w:widowControl w:val="0"/>
        <w:snapToGrid w:val="0"/>
        <w:rPr>
          <w:ins w:id="380" w:author="Kennedy, Muhil" w:date="2022-12-08T13:34:00Z"/>
          <w:rFonts w:ascii="Century Gothic" w:hAnsi="Century Gothic" w:cs="Arial"/>
          <w:szCs w:val="20"/>
          <w:lang w:val="en-GB"/>
        </w:rPr>
      </w:pPr>
      <w:ins w:id="381" w:author="Kennedy, Muhil" w:date="2022-12-08T13:34:00Z">
        <w:r w:rsidRPr="00497E67">
          <w:rPr>
            <w:rFonts w:ascii="Century Gothic" w:hAnsi="Century Gothic" w:cs="Arial"/>
            <w:szCs w:val="20"/>
            <w:lang w:val="en-GB"/>
          </w:rPr>
          <w:t>In case of non-satisfactory result of a validation test or of non-fulfilment of time limits by the Supplier, Faurecia reserves the right to:</w:t>
        </w:r>
      </w:ins>
    </w:p>
    <w:p w14:paraId="73D0602F" w14:textId="77777777" w:rsidR="00F71F56" w:rsidRPr="00497E67" w:rsidRDefault="00F71F56" w:rsidP="00F71F56">
      <w:pPr>
        <w:widowControl w:val="0"/>
        <w:snapToGrid w:val="0"/>
        <w:rPr>
          <w:ins w:id="382" w:author="Kennedy, Muhil" w:date="2022-12-08T13:34:00Z"/>
          <w:rFonts w:ascii="Century Gothic" w:hAnsi="Century Gothic" w:cs="Arial"/>
          <w:szCs w:val="20"/>
          <w:lang w:val="en-GB"/>
        </w:rPr>
      </w:pPr>
    </w:p>
    <w:p w14:paraId="1C06EB5B" w14:textId="77777777" w:rsidR="00F71F56" w:rsidRPr="00497E67" w:rsidRDefault="00F71F56" w:rsidP="00F71F56">
      <w:pPr>
        <w:widowControl w:val="0"/>
        <w:numPr>
          <w:ilvl w:val="0"/>
          <w:numId w:val="13"/>
        </w:numPr>
        <w:tabs>
          <w:tab w:val="clear" w:pos="2100"/>
          <w:tab w:val="num" w:pos="1418"/>
        </w:tabs>
        <w:snapToGrid w:val="0"/>
        <w:ind w:left="1418" w:hanging="284"/>
        <w:rPr>
          <w:ins w:id="383" w:author="Kennedy, Muhil" w:date="2022-12-08T13:34:00Z"/>
          <w:rFonts w:ascii="Century Gothic" w:hAnsi="Century Gothic" w:cs="Arial"/>
          <w:szCs w:val="20"/>
          <w:lang w:val="en-GB"/>
        </w:rPr>
      </w:pPr>
      <w:ins w:id="384" w:author="Kennedy, Muhil" w:date="2022-12-08T13:34:00Z">
        <w:r w:rsidRPr="00497E67">
          <w:rPr>
            <w:rFonts w:ascii="Century Gothic" w:hAnsi="Century Gothic" w:cs="Arial"/>
            <w:szCs w:val="20"/>
            <w:lang w:val="en-GB"/>
          </w:rPr>
          <w:t>decide to postpone validation and set new time limits; or</w:t>
        </w:r>
      </w:ins>
    </w:p>
    <w:p w14:paraId="507FB456" w14:textId="77777777" w:rsidR="00F71F56" w:rsidRPr="00497E67" w:rsidRDefault="00F71F56" w:rsidP="00F71F56">
      <w:pPr>
        <w:widowControl w:val="0"/>
        <w:tabs>
          <w:tab w:val="num" w:pos="1418"/>
        </w:tabs>
        <w:snapToGrid w:val="0"/>
        <w:ind w:left="1418" w:hanging="284"/>
        <w:rPr>
          <w:ins w:id="385" w:author="Kennedy, Muhil" w:date="2022-12-08T13:34:00Z"/>
          <w:rFonts w:ascii="Century Gothic" w:hAnsi="Century Gothic" w:cs="Arial"/>
          <w:szCs w:val="20"/>
          <w:lang w:val="en-GB"/>
        </w:rPr>
      </w:pPr>
    </w:p>
    <w:p w14:paraId="4E361C83" w14:textId="77777777" w:rsidR="00F71F56" w:rsidRDefault="00F71F56" w:rsidP="00F71F56">
      <w:pPr>
        <w:widowControl w:val="0"/>
        <w:numPr>
          <w:ilvl w:val="0"/>
          <w:numId w:val="13"/>
        </w:numPr>
        <w:tabs>
          <w:tab w:val="clear" w:pos="2100"/>
          <w:tab w:val="num" w:pos="1418"/>
        </w:tabs>
        <w:snapToGrid w:val="0"/>
        <w:ind w:left="1418" w:hanging="284"/>
        <w:rPr>
          <w:ins w:id="386" w:author="Kennedy, Muhil" w:date="2022-12-08T13:34:00Z"/>
          <w:rFonts w:ascii="Century Gothic" w:hAnsi="Century Gothic" w:cs="Arial"/>
          <w:szCs w:val="20"/>
          <w:lang w:val="en-GB"/>
        </w:rPr>
      </w:pPr>
      <w:ins w:id="387" w:author="Kennedy, Muhil" w:date="2022-12-08T13:34:00Z">
        <w:r w:rsidRPr="00497E67">
          <w:rPr>
            <w:rFonts w:ascii="Century Gothic" w:hAnsi="Century Gothic" w:cs="Arial"/>
            <w:szCs w:val="20"/>
            <w:lang w:val="en-GB"/>
          </w:rPr>
          <w:t xml:space="preserve">terminate the Agreement, without prejudice of damages that Faurecia might claim, and without payment of a termination charges and without a formal prior notice being necessary. As a consequence, the Supplier shall not </w:t>
        </w:r>
        <w:r w:rsidRPr="00497E67">
          <w:rPr>
            <w:rFonts w:ascii="Century Gothic" w:hAnsi="Century Gothic" w:cs="Arial"/>
            <w:szCs w:val="20"/>
            <w:lang w:val="en-GB"/>
          </w:rPr>
          <w:lastRenderedPageBreak/>
          <w:t>be entitled to charge the rejected Deliverables.</w:t>
        </w:r>
      </w:ins>
    </w:p>
    <w:p w14:paraId="0CF09C31" w14:textId="77777777" w:rsidR="00F71F56" w:rsidRDefault="00F71F56" w:rsidP="00F71F56">
      <w:pPr>
        <w:pStyle w:val="ListParagraph"/>
        <w:rPr>
          <w:ins w:id="388" w:author="Kennedy, Muhil" w:date="2022-12-08T13:34:00Z"/>
          <w:rFonts w:ascii="Century Gothic" w:hAnsi="Century Gothic" w:cs="Arial"/>
          <w:szCs w:val="20"/>
          <w:lang w:val="en-GB"/>
        </w:rPr>
      </w:pPr>
    </w:p>
    <w:p w14:paraId="05A4CC09"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89" w:author="Kennedy, Muhil" w:date="2022-12-08T13:34:00Z"/>
          <w:rFonts w:ascii="Century Gothic" w:hAnsi="Century Gothic"/>
          <w:b w:val="0"/>
          <w:bCs w:val="0"/>
          <w:i/>
          <w:iCs/>
          <w:szCs w:val="20"/>
        </w:rPr>
      </w:pPr>
      <w:ins w:id="390" w:author="Kennedy, Muhil" w:date="2022-12-08T13:34:00Z">
        <w:r w:rsidRPr="006B1A43">
          <w:rPr>
            <w:rFonts w:ascii="Century Gothic" w:hAnsi="Century Gothic"/>
            <w:b w:val="0"/>
            <w:bCs w:val="0"/>
            <w:i/>
            <w:iCs/>
            <w:szCs w:val="20"/>
            <w:lang w:val="en-US"/>
          </w:rPr>
          <w:t>Development</w:t>
        </w:r>
        <w:r w:rsidRPr="006B1A43">
          <w:rPr>
            <w:rFonts w:ascii="Century Gothic" w:hAnsi="Century Gothic"/>
            <w:b w:val="0"/>
            <w:bCs w:val="0"/>
            <w:i/>
            <w:iCs/>
            <w:szCs w:val="20"/>
          </w:rPr>
          <w:t xml:space="preserve"> Schedule </w:t>
        </w:r>
      </w:ins>
    </w:p>
    <w:p w14:paraId="1E342CA5" w14:textId="77777777" w:rsidR="00F71F56" w:rsidRDefault="00F71F56" w:rsidP="00F71F56">
      <w:pPr>
        <w:pStyle w:val="Faureciaberschrift2"/>
        <w:widowControl w:val="0"/>
        <w:numPr>
          <w:ilvl w:val="0"/>
          <w:numId w:val="0"/>
        </w:numPr>
        <w:snapToGrid w:val="0"/>
        <w:spacing w:after="0"/>
        <w:ind w:left="567"/>
        <w:rPr>
          <w:ins w:id="391" w:author="Kennedy, Muhil" w:date="2022-12-08T13:34:00Z"/>
          <w:rFonts w:ascii="Century Gothic" w:hAnsi="Century Gothic"/>
          <w:snapToGrid/>
          <w:szCs w:val="20"/>
          <w:lang w:val="en-GB" w:eastAsia="fr-FR"/>
        </w:rPr>
      </w:pPr>
    </w:p>
    <w:p w14:paraId="52A17255" w14:textId="77777777" w:rsidR="00F71F56" w:rsidRDefault="00F71F56" w:rsidP="00F71F56">
      <w:pPr>
        <w:pStyle w:val="Faureciaberschrift2"/>
        <w:widowControl w:val="0"/>
        <w:numPr>
          <w:ilvl w:val="0"/>
          <w:numId w:val="0"/>
        </w:numPr>
        <w:snapToGrid w:val="0"/>
        <w:spacing w:after="0"/>
        <w:ind w:left="567"/>
        <w:rPr>
          <w:ins w:id="392" w:author="Kennedy, Muhil" w:date="2022-12-08T13:34:00Z"/>
          <w:rFonts w:ascii="Century Gothic" w:hAnsi="Century Gothic"/>
          <w:snapToGrid/>
          <w:szCs w:val="20"/>
          <w:lang w:val="en-GB" w:eastAsia="fr-FR"/>
        </w:rPr>
      </w:pPr>
      <w:ins w:id="393" w:author="Kennedy, Muhil" w:date="2022-12-08T13:34:00Z">
        <w:r w:rsidRPr="00497E67">
          <w:rPr>
            <w:rFonts w:ascii="Century Gothic" w:hAnsi="Century Gothic"/>
            <w:snapToGrid/>
            <w:szCs w:val="20"/>
            <w:lang w:val="en-GB" w:eastAsia="fr-FR"/>
          </w:rPr>
          <w:t xml:space="preserve">The Supplier acknowledges that fulfilment of dates and Development time limits,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sidRPr="00497E67">
          <w:rPr>
            <w:rFonts w:ascii="Century Gothic" w:hAnsi="Century Gothic"/>
            <w:snapToGrid/>
            <w:szCs w:val="20"/>
            <w:lang w:val="en-GB" w:eastAsia="fr-FR"/>
          </w:rPr>
          <w:t>(</w:t>
        </w:r>
        <w:r>
          <w:rPr>
            <w:rFonts w:ascii="Century Gothic" w:hAnsi="Century Gothic"/>
            <w:snapToGrid/>
            <w:szCs w:val="20"/>
            <w:lang w:val="en-GB" w:eastAsia="fr-FR"/>
          </w:rPr>
          <w:t xml:space="preserve">Time </w:t>
        </w:r>
        <w:r w:rsidRPr="00497E67">
          <w:rPr>
            <w:rFonts w:ascii="Century Gothic" w:hAnsi="Century Gothic"/>
            <w:snapToGrid/>
            <w:szCs w:val="20"/>
            <w:lang w:val="en-GB" w:eastAsia="fr-FR"/>
          </w:rPr>
          <w:t>Schedule), are mandatory and represent an essential condition of the consent given by Faurecia to enter into this LON.</w:t>
        </w:r>
      </w:ins>
    </w:p>
    <w:p w14:paraId="16AC1028" w14:textId="77777777" w:rsidR="00F71F56" w:rsidRPr="00497E67" w:rsidRDefault="00F71F56" w:rsidP="00F71F56">
      <w:pPr>
        <w:pStyle w:val="Heading2"/>
        <w:keepNext w:val="0"/>
        <w:widowControl w:val="0"/>
        <w:numPr>
          <w:ilvl w:val="0"/>
          <w:numId w:val="0"/>
        </w:numPr>
        <w:snapToGrid w:val="0"/>
        <w:spacing w:before="0" w:after="0"/>
        <w:rPr>
          <w:ins w:id="394" w:author="Kennedy, Muhil" w:date="2022-12-08T13:34:00Z"/>
          <w:rFonts w:ascii="Century Gothic" w:hAnsi="Century Gothic"/>
        </w:rPr>
      </w:pPr>
    </w:p>
    <w:p w14:paraId="61F489DF" w14:textId="77777777" w:rsidR="00F71F56" w:rsidRDefault="00F71F56" w:rsidP="00F71F56">
      <w:pPr>
        <w:pStyle w:val="Heading2"/>
        <w:keepNext w:val="0"/>
        <w:widowControl w:val="0"/>
        <w:snapToGrid w:val="0"/>
        <w:spacing w:before="0" w:after="0"/>
        <w:rPr>
          <w:ins w:id="395" w:author="Kennedy, Muhil" w:date="2022-12-08T13:34:00Z"/>
          <w:rFonts w:ascii="Century Gothic" w:hAnsi="Century Gothic"/>
          <w:i w:val="0"/>
          <w:iCs w:val="0"/>
          <w14:shadow w14:blurRad="0" w14:dist="0" w14:dir="0" w14:sx="0" w14:sy="0" w14:kx="0" w14:ky="0" w14:algn="none">
            <w14:srgbClr w14:val="000000"/>
          </w14:shadow>
        </w:rPr>
      </w:pPr>
      <w:ins w:id="396" w:author="Kennedy, Muhil" w:date="2022-12-08T13:34:00Z">
        <w:r w:rsidRPr="006B1A43">
          <w:rPr>
            <w:rFonts w:ascii="Century Gothic" w:hAnsi="Century Gothic"/>
            <w:i w:val="0"/>
            <w:iCs w:val="0"/>
            <w14:shadow w14:blurRad="0" w14:dist="0" w14:dir="0" w14:sx="0" w14:sy="0" w14:kx="0" w14:ky="0" w14:algn="none">
              <w14:srgbClr w14:val="000000"/>
            </w14:shadow>
          </w:rPr>
          <w:t>Supply of Tools</w:t>
        </w:r>
      </w:ins>
    </w:p>
    <w:p w14:paraId="7D5A2AD1" w14:textId="77777777" w:rsidR="00F71F56" w:rsidRPr="006B1A43" w:rsidRDefault="00F71F56" w:rsidP="00F71F56">
      <w:pPr>
        <w:pStyle w:val="Heading2"/>
        <w:keepNext w:val="0"/>
        <w:widowControl w:val="0"/>
        <w:numPr>
          <w:ilvl w:val="0"/>
          <w:numId w:val="0"/>
        </w:numPr>
        <w:snapToGrid w:val="0"/>
        <w:spacing w:before="0" w:after="0"/>
        <w:ind w:left="576"/>
        <w:rPr>
          <w:ins w:id="397" w:author="Kennedy, Muhil" w:date="2022-12-08T13:34:00Z"/>
          <w:rFonts w:ascii="Century Gothic" w:hAnsi="Century Gothic"/>
          <w:i w:val="0"/>
          <w:iCs w:val="0"/>
          <w14:shadow w14:blurRad="0" w14:dist="0" w14:dir="0" w14:sx="0" w14:sy="0" w14:kx="0" w14:ky="0" w14:algn="none">
            <w14:srgbClr w14:val="000000"/>
          </w14:shadow>
        </w:rPr>
      </w:pPr>
    </w:p>
    <w:p w14:paraId="072988F8"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98" w:author="Kennedy, Muhil" w:date="2022-12-08T13:34:00Z"/>
          <w:rFonts w:ascii="Century Gothic" w:hAnsi="Century Gothic"/>
          <w:b w:val="0"/>
          <w:bCs w:val="0"/>
          <w:i/>
          <w:iCs/>
          <w:szCs w:val="20"/>
        </w:rPr>
      </w:pPr>
      <w:ins w:id="399" w:author="Kennedy, Muhil" w:date="2022-12-08T13:34:00Z">
        <w:r w:rsidRPr="006B1A43">
          <w:rPr>
            <w:rFonts w:ascii="Century Gothic" w:hAnsi="Century Gothic"/>
            <w:b w:val="0"/>
            <w:bCs w:val="0"/>
            <w:i/>
            <w:iCs/>
            <w:szCs w:val="20"/>
          </w:rPr>
          <w:t>Description of the Tools</w:t>
        </w:r>
      </w:ins>
    </w:p>
    <w:p w14:paraId="5F783B14" w14:textId="77777777" w:rsidR="00F71F56" w:rsidRDefault="00F71F56" w:rsidP="00F71F56">
      <w:pPr>
        <w:pStyle w:val="Faureciaberschrift2"/>
        <w:widowControl w:val="0"/>
        <w:numPr>
          <w:ilvl w:val="0"/>
          <w:numId w:val="0"/>
        </w:numPr>
        <w:snapToGrid w:val="0"/>
        <w:spacing w:after="0"/>
        <w:ind w:left="567"/>
        <w:rPr>
          <w:ins w:id="400" w:author="Kennedy, Muhil" w:date="2022-12-08T13:34:00Z"/>
          <w:rFonts w:ascii="Century Gothic" w:hAnsi="Century Gothic"/>
          <w:snapToGrid/>
          <w:szCs w:val="20"/>
          <w:lang w:val="en-GB" w:eastAsia="fr-FR"/>
        </w:rPr>
      </w:pPr>
    </w:p>
    <w:p w14:paraId="227F55D2" w14:textId="77777777" w:rsidR="00F71F56" w:rsidRPr="00F75542" w:rsidRDefault="00F71F56" w:rsidP="00F71F56">
      <w:pPr>
        <w:pStyle w:val="Faureciaberschrift2"/>
        <w:widowControl w:val="0"/>
        <w:numPr>
          <w:ilvl w:val="0"/>
          <w:numId w:val="0"/>
        </w:numPr>
        <w:snapToGrid w:val="0"/>
        <w:spacing w:after="0"/>
        <w:ind w:left="567"/>
        <w:rPr>
          <w:ins w:id="401" w:author="Kennedy, Muhil" w:date="2022-12-08T13:34:00Z"/>
          <w:rFonts w:ascii="Century Gothic" w:hAnsi="Century Gothic"/>
          <w:snapToGrid/>
          <w:szCs w:val="20"/>
          <w:lang w:val="en-GB" w:eastAsia="fr-FR"/>
        </w:rPr>
      </w:pPr>
      <w:ins w:id="402" w:author="Kennedy, Muhil" w:date="2022-12-08T13:34:00Z">
        <w:r w:rsidRPr="00497E67">
          <w:rPr>
            <w:rFonts w:ascii="Century Gothic" w:hAnsi="Century Gothic"/>
            <w:snapToGrid/>
            <w:szCs w:val="20"/>
            <w:lang w:val="en-GB" w:eastAsia="fr-FR"/>
          </w:rPr>
          <w:t xml:space="preserve">The Supplier shall supply our Company for every Supplying Plant with the Tools necessary for production of the Parts, including the respective equipment (in duplicate), gauges, and related drawings free of charge unless a fee is specified below. </w:t>
        </w:r>
      </w:ins>
    </w:p>
    <w:p w14:paraId="0A0C0DD1" w14:textId="77777777" w:rsidR="00F71F56" w:rsidRPr="006B1A43" w:rsidRDefault="00F71F56" w:rsidP="00F71F56">
      <w:pPr>
        <w:rPr>
          <w:ins w:id="403" w:author="Kennedy, Muhil" w:date="2022-12-08T13:34:00Z"/>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5"/>
        <w:gridCol w:w="3617"/>
        <w:gridCol w:w="3354"/>
      </w:tblGrid>
      <w:tr w:rsidR="00F71F56" w:rsidRPr="00497E67" w14:paraId="64995DE1" w14:textId="77777777" w:rsidTr="00D30F6E">
        <w:trPr>
          <w:ins w:id="404" w:author="Kennedy, Muhil" w:date="2022-12-08T13:34:00Z"/>
        </w:trPr>
        <w:tc>
          <w:tcPr>
            <w:tcW w:w="1134" w:type="pct"/>
            <w:shd w:val="clear" w:color="auto" w:fill="D9D9D9" w:themeFill="background1" w:themeFillShade="D9"/>
          </w:tcPr>
          <w:p w14:paraId="0B7ACB11" w14:textId="77777777" w:rsidR="00F71F56" w:rsidRPr="00497E67" w:rsidRDefault="00F71F56" w:rsidP="00D30F6E">
            <w:pPr>
              <w:pStyle w:val="FaureciaText"/>
              <w:widowControl w:val="0"/>
              <w:snapToGrid w:val="0"/>
              <w:spacing w:before="0" w:after="0"/>
              <w:ind w:left="0"/>
              <w:jc w:val="center"/>
              <w:rPr>
                <w:ins w:id="405" w:author="Kennedy, Muhil" w:date="2022-12-08T13:34:00Z"/>
                <w:rFonts w:ascii="Century Gothic" w:hAnsi="Century Gothic"/>
                <w:b/>
                <w:bCs/>
                <w:szCs w:val="20"/>
                <w:lang w:val="en-GB" w:eastAsia="fr-FR"/>
              </w:rPr>
            </w:pPr>
            <w:ins w:id="406" w:author="Kennedy, Muhil" w:date="2022-12-08T13:34:00Z">
              <w:r w:rsidRPr="00497E67">
                <w:rPr>
                  <w:rFonts w:ascii="Century Gothic" w:hAnsi="Century Gothic"/>
                  <w:b/>
                  <w:bCs/>
                  <w:szCs w:val="20"/>
                  <w:lang w:val="en-GB" w:eastAsia="fr-FR"/>
                </w:rPr>
                <w:t>Tool N°</w:t>
              </w:r>
            </w:ins>
          </w:p>
        </w:tc>
        <w:tc>
          <w:tcPr>
            <w:tcW w:w="2006" w:type="pct"/>
            <w:shd w:val="clear" w:color="auto" w:fill="D9D9D9" w:themeFill="background1" w:themeFillShade="D9"/>
            <w:vAlign w:val="center"/>
          </w:tcPr>
          <w:p w14:paraId="00CD113D" w14:textId="77777777" w:rsidR="00F71F56" w:rsidRPr="00497E67" w:rsidRDefault="00F71F56" w:rsidP="00D30F6E">
            <w:pPr>
              <w:pStyle w:val="FaureciaText"/>
              <w:widowControl w:val="0"/>
              <w:snapToGrid w:val="0"/>
              <w:spacing w:before="0" w:after="0"/>
              <w:ind w:left="0"/>
              <w:jc w:val="center"/>
              <w:rPr>
                <w:ins w:id="407" w:author="Kennedy, Muhil" w:date="2022-12-08T13:34:00Z"/>
                <w:rFonts w:ascii="Century Gothic" w:hAnsi="Century Gothic"/>
                <w:b/>
                <w:bCs/>
                <w:szCs w:val="20"/>
                <w:lang w:val="en-GB" w:eastAsia="fr-FR"/>
              </w:rPr>
            </w:pPr>
            <w:ins w:id="408" w:author="Kennedy, Muhil" w:date="2022-12-08T13:34:00Z">
              <w:r w:rsidRPr="00497E67">
                <w:rPr>
                  <w:rFonts w:ascii="Century Gothic" w:hAnsi="Century Gothic"/>
                  <w:b/>
                  <w:bCs/>
                  <w:szCs w:val="20"/>
                  <w:lang w:val="en-GB" w:eastAsia="fr-FR"/>
                </w:rPr>
                <w:t>Description of the Tool</w:t>
              </w:r>
            </w:ins>
          </w:p>
        </w:tc>
        <w:tc>
          <w:tcPr>
            <w:tcW w:w="1860" w:type="pct"/>
            <w:shd w:val="clear" w:color="auto" w:fill="D9D9D9" w:themeFill="background1" w:themeFillShade="D9"/>
          </w:tcPr>
          <w:p w14:paraId="561AFE44" w14:textId="77777777" w:rsidR="00F71F56" w:rsidRPr="00497E67" w:rsidRDefault="00F71F56" w:rsidP="00D30F6E">
            <w:pPr>
              <w:pStyle w:val="FaureciaText"/>
              <w:widowControl w:val="0"/>
              <w:snapToGrid w:val="0"/>
              <w:spacing w:before="0" w:after="0"/>
              <w:jc w:val="center"/>
              <w:rPr>
                <w:ins w:id="409" w:author="Kennedy, Muhil" w:date="2022-12-08T13:34:00Z"/>
                <w:rFonts w:ascii="Century Gothic" w:hAnsi="Century Gothic"/>
                <w:b/>
                <w:bCs/>
                <w:szCs w:val="20"/>
                <w:lang w:val="en-GB" w:eastAsia="fr-FR"/>
              </w:rPr>
            </w:pPr>
            <w:ins w:id="410" w:author="Kennedy, Muhil" w:date="2022-12-08T13:34:00Z">
              <w:r w:rsidRPr="00497E67">
                <w:rPr>
                  <w:rFonts w:ascii="Century Gothic" w:hAnsi="Century Gothic"/>
                  <w:b/>
                  <w:bCs/>
                  <w:szCs w:val="20"/>
                  <w:lang w:val="en-GB" w:eastAsia="fr-FR"/>
                </w:rPr>
                <w:t>Quantity</w:t>
              </w:r>
            </w:ins>
          </w:p>
        </w:tc>
      </w:tr>
      <w:tr w:rsidR="00F71F56" w:rsidRPr="00497E67" w14:paraId="6438ABE2" w14:textId="77777777" w:rsidTr="00D30F6E">
        <w:trPr>
          <w:ins w:id="411" w:author="Kennedy, Muhil" w:date="2022-12-08T13:34:00Z"/>
        </w:trPr>
        <w:tc>
          <w:tcPr>
            <w:tcW w:w="1134" w:type="pct"/>
          </w:tcPr>
          <w:p w14:paraId="6AB36A9C" w14:textId="77777777" w:rsidR="00F71F56" w:rsidRPr="00497E67" w:rsidRDefault="00F71F56" w:rsidP="00D30F6E">
            <w:pPr>
              <w:pStyle w:val="BodyText"/>
              <w:widowControl w:val="0"/>
              <w:snapToGrid w:val="0"/>
              <w:rPr>
                <w:ins w:id="412" w:author="Kennedy, Muhil" w:date="2022-12-08T13:34:00Z"/>
                <w:rFonts w:ascii="Century Gothic" w:hAnsi="Century Gothic"/>
                <w:sz w:val="20"/>
                <w:szCs w:val="20"/>
                <w:lang w:val="en-GB"/>
              </w:rPr>
            </w:pPr>
            <w:ins w:id="413" w:author="Kennedy, Muhil" w:date="2022-12-08T13:34:00Z">
              <w:r w:rsidRPr="00497E67">
                <w:rPr>
                  <w:rFonts w:ascii="Century Gothic" w:hAnsi="Century Gothic"/>
                  <w:sz w:val="20"/>
                  <w:szCs w:val="20"/>
                  <w:lang w:val="en-GB"/>
                </w:rPr>
                <w:t>Tool N°1</w:t>
              </w:r>
            </w:ins>
          </w:p>
        </w:tc>
        <w:tc>
          <w:tcPr>
            <w:tcW w:w="2006" w:type="pct"/>
            <w:vAlign w:val="center"/>
          </w:tcPr>
          <w:p w14:paraId="000DD5C4" w14:textId="77777777" w:rsidR="00F71F56" w:rsidRPr="00497E67" w:rsidRDefault="00F71F56" w:rsidP="00D30F6E">
            <w:pPr>
              <w:pStyle w:val="BodyText"/>
              <w:widowControl w:val="0"/>
              <w:snapToGrid w:val="0"/>
              <w:rPr>
                <w:ins w:id="414" w:author="Kennedy, Muhil" w:date="2022-12-08T13:34:00Z"/>
                <w:rFonts w:ascii="Century Gothic" w:hAnsi="Century Gothic"/>
                <w:sz w:val="20"/>
                <w:szCs w:val="20"/>
                <w:lang w:val="en-GB"/>
              </w:rPr>
            </w:pPr>
          </w:p>
        </w:tc>
        <w:tc>
          <w:tcPr>
            <w:tcW w:w="1860" w:type="pct"/>
          </w:tcPr>
          <w:p w14:paraId="2DCE73AE" w14:textId="77777777" w:rsidR="00F71F56" w:rsidRPr="00497E67" w:rsidRDefault="00F71F56" w:rsidP="00D30F6E">
            <w:pPr>
              <w:pStyle w:val="BodyText"/>
              <w:widowControl w:val="0"/>
              <w:snapToGrid w:val="0"/>
              <w:rPr>
                <w:ins w:id="415" w:author="Kennedy, Muhil" w:date="2022-12-08T13:34:00Z"/>
                <w:rFonts w:ascii="Century Gothic" w:hAnsi="Century Gothic"/>
                <w:sz w:val="20"/>
                <w:szCs w:val="20"/>
                <w:lang w:val="en-GB"/>
              </w:rPr>
            </w:pPr>
          </w:p>
        </w:tc>
      </w:tr>
      <w:tr w:rsidR="00F71F56" w:rsidRPr="00497E67" w14:paraId="08FB99BD" w14:textId="77777777" w:rsidTr="00D30F6E">
        <w:trPr>
          <w:ins w:id="416" w:author="Kennedy, Muhil" w:date="2022-12-08T13:34:00Z"/>
        </w:trPr>
        <w:tc>
          <w:tcPr>
            <w:tcW w:w="1134" w:type="pct"/>
          </w:tcPr>
          <w:p w14:paraId="6D26E420" w14:textId="77777777" w:rsidR="00F71F56" w:rsidRPr="00497E67" w:rsidRDefault="00F71F56" w:rsidP="00D30F6E">
            <w:pPr>
              <w:pStyle w:val="BodyText"/>
              <w:widowControl w:val="0"/>
              <w:snapToGrid w:val="0"/>
              <w:rPr>
                <w:ins w:id="417" w:author="Kennedy, Muhil" w:date="2022-12-08T13:34:00Z"/>
                <w:rFonts w:ascii="Century Gothic" w:hAnsi="Century Gothic"/>
                <w:sz w:val="20"/>
                <w:szCs w:val="20"/>
                <w:lang w:val="en-GB"/>
              </w:rPr>
            </w:pPr>
            <w:ins w:id="418" w:author="Kennedy, Muhil" w:date="2022-12-08T13:34:00Z">
              <w:r w:rsidRPr="00497E67">
                <w:rPr>
                  <w:rFonts w:ascii="Century Gothic" w:hAnsi="Century Gothic"/>
                  <w:sz w:val="20"/>
                  <w:szCs w:val="20"/>
                  <w:lang w:val="en-GB"/>
                </w:rPr>
                <w:t>Tool N°2</w:t>
              </w:r>
            </w:ins>
          </w:p>
        </w:tc>
        <w:tc>
          <w:tcPr>
            <w:tcW w:w="2006" w:type="pct"/>
            <w:vAlign w:val="center"/>
          </w:tcPr>
          <w:p w14:paraId="080A9677" w14:textId="77777777" w:rsidR="00F71F56" w:rsidRPr="00497E67" w:rsidRDefault="00F71F56" w:rsidP="00D30F6E">
            <w:pPr>
              <w:pStyle w:val="BodyText"/>
              <w:widowControl w:val="0"/>
              <w:snapToGrid w:val="0"/>
              <w:rPr>
                <w:ins w:id="419" w:author="Kennedy, Muhil" w:date="2022-12-08T13:34:00Z"/>
                <w:rFonts w:ascii="Century Gothic" w:hAnsi="Century Gothic"/>
                <w:sz w:val="20"/>
                <w:szCs w:val="20"/>
                <w:lang w:val="en-GB"/>
              </w:rPr>
            </w:pPr>
          </w:p>
        </w:tc>
        <w:tc>
          <w:tcPr>
            <w:tcW w:w="1860" w:type="pct"/>
          </w:tcPr>
          <w:p w14:paraId="193B0A01" w14:textId="77777777" w:rsidR="00F71F56" w:rsidRPr="00497E67" w:rsidRDefault="00F71F56" w:rsidP="00D30F6E">
            <w:pPr>
              <w:pStyle w:val="BodyText"/>
              <w:widowControl w:val="0"/>
              <w:snapToGrid w:val="0"/>
              <w:rPr>
                <w:ins w:id="420" w:author="Kennedy, Muhil" w:date="2022-12-08T13:34:00Z"/>
                <w:rFonts w:ascii="Century Gothic" w:hAnsi="Century Gothic"/>
                <w:sz w:val="20"/>
                <w:szCs w:val="20"/>
                <w:lang w:val="en-GB"/>
              </w:rPr>
            </w:pPr>
          </w:p>
        </w:tc>
      </w:tr>
      <w:tr w:rsidR="00F71F56" w:rsidRPr="00497E67" w14:paraId="07879675" w14:textId="77777777" w:rsidTr="00D30F6E">
        <w:trPr>
          <w:ins w:id="421" w:author="Kennedy, Muhil" w:date="2022-12-08T13:34:00Z"/>
        </w:trPr>
        <w:tc>
          <w:tcPr>
            <w:tcW w:w="1134" w:type="pct"/>
          </w:tcPr>
          <w:p w14:paraId="3745A52D" w14:textId="77777777" w:rsidR="00F71F56" w:rsidRPr="00497E67" w:rsidRDefault="00F71F56" w:rsidP="00D30F6E">
            <w:pPr>
              <w:pStyle w:val="BodyText"/>
              <w:widowControl w:val="0"/>
              <w:snapToGrid w:val="0"/>
              <w:rPr>
                <w:ins w:id="422" w:author="Kennedy, Muhil" w:date="2022-12-08T13:34:00Z"/>
                <w:rFonts w:ascii="Century Gothic" w:hAnsi="Century Gothic"/>
                <w:sz w:val="20"/>
                <w:szCs w:val="20"/>
                <w:lang w:val="en-GB"/>
              </w:rPr>
            </w:pPr>
            <w:ins w:id="423" w:author="Kennedy, Muhil" w:date="2022-12-08T13:34:00Z">
              <w:r w:rsidRPr="00497E67">
                <w:rPr>
                  <w:rFonts w:ascii="Century Gothic" w:hAnsi="Century Gothic"/>
                  <w:sz w:val="20"/>
                  <w:szCs w:val="20"/>
                  <w:lang w:val="en-GB"/>
                </w:rPr>
                <w:t>Tool N°3</w:t>
              </w:r>
            </w:ins>
          </w:p>
        </w:tc>
        <w:tc>
          <w:tcPr>
            <w:tcW w:w="2006" w:type="pct"/>
            <w:vAlign w:val="center"/>
          </w:tcPr>
          <w:p w14:paraId="05DE8E10" w14:textId="77777777" w:rsidR="00F71F56" w:rsidRPr="00497E67" w:rsidRDefault="00F71F56" w:rsidP="00D30F6E">
            <w:pPr>
              <w:pStyle w:val="BodyText"/>
              <w:widowControl w:val="0"/>
              <w:snapToGrid w:val="0"/>
              <w:rPr>
                <w:ins w:id="424" w:author="Kennedy, Muhil" w:date="2022-12-08T13:34:00Z"/>
                <w:rFonts w:ascii="Century Gothic" w:hAnsi="Century Gothic"/>
                <w:sz w:val="20"/>
                <w:szCs w:val="20"/>
                <w:lang w:val="en-GB"/>
              </w:rPr>
            </w:pPr>
          </w:p>
        </w:tc>
        <w:tc>
          <w:tcPr>
            <w:tcW w:w="1860" w:type="pct"/>
          </w:tcPr>
          <w:p w14:paraId="45FC9FB4" w14:textId="77777777" w:rsidR="00F71F56" w:rsidRPr="00497E67" w:rsidRDefault="00F71F56" w:rsidP="00D30F6E">
            <w:pPr>
              <w:pStyle w:val="BodyText"/>
              <w:widowControl w:val="0"/>
              <w:snapToGrid w:val="0"/>
              <w:rPr>
                <w:ins w:id="425" w:author="Kennedy, Muhil" w:date="2022-12-08T13:34:00Z"/>
                <w:rFonts w:ascii="Century Gothic" w:hAnsi="Century Gothic"/>
                <w:sz w:val="20"/>
                <w:szCs w:val="20"/>
                <w:lang w:val="en-GB"/>
              </w:rPr>
            </w:pPr>
          </w:p>
        </w:tc>
      </w:tr>
    </w:tbl>
    <w:p w14:paraId="77A3C6B7" w14:textId="77777777" w:rsidR="00F71F56" w:rsidRDefault="00F71F56" w:rsidP="00F71F56">
      <w:pPr>
        <w:pStyle w:val="FaureciaText2"/>
        <w:widowControl w:val="0"/>
        <w:snapToGrid w:val="0"/>
        <w:spacing w:before="0" w:after="0"/>
        <w:rPr>
          <w:ins w:id="426" w:author="Kennedy, Muhil" w:date="2022-12-08T13:34:00Z"/>
          <w:rFonts w:ascii="Century Gothic" w:hAnsi="Century Gothic"/>
          <w:szCs w:val="20"/>
          <w:lang w:val="en-US"/>
        </w:rPr>
      </w:pPr>
    </w:p>
    <w:p w14:paraId="610B4DDE" w14:textId="77777777" w:rsidR="00F71F56" w:rsidRDefault="00F71F56" w:rsidP="00F71F56">
      <w:pPr>
        <w:pStyle w:val="FaureciaText2"/>
        <w:widowControl w:val="0"/>
        <w:snapToGrid w:val="0"/>
        <w:spacing w:before="0" w:after="0"/>
        <w:rPr>
          <w:ins w:id="427" w:author="Kennedy, Muhil" w:date="2022-12-08T13:34:00Z"/>
          <w:rFonts w:ascii="Century Gothic" w:hAnsi="Century Gothic"/>
          <w:szCs w:val="20"/>
          <w:lang w:val="en-US"/>
        </w:rPr>
      </w:pPr>
      <w:ins w:id="428" w:author="Kennedy, Muhil" w:date="2022-12-08T13:34:00Z">
        <w:r w:rsidRPr="00F75542">
          <w:rPr>
            <w:rFonts w:ascii="Century Gothic" w:hAnsi="Century Gothic"/>
            <w:szCs w:val="20"/>
            <w:lang w:val="en-US"/>
          </w:rPr>
          <w:t xml:space="preserve">The Terms and Conditions for the Supply of Tools (Appendix </w:t>
        </w:r>
        <w:r>
          <w:rPr>
            <w:rFonts w:ascii="Century Gothic" w:hAnsi="Century Gothic"/>
            <w:szCs w:val="20"/>
            <w:lang w:val="en-US"/>
          </w:rPr>
          <w:t>1</w:t>
        </w:r>
        <w:r w:rsidRPr="00F75542">
          <w:rPr>
            <w:rFonts w:ascii="Century Gothic" w:hAnsi="Century Gothic"/>
            <w:szCs w:val="20"/>
            <w:lang w:val="en-US"/>
          </w:rPr>
          <w:t>) shall apply to the delivery of tools. To avoid misunderstandings, it is stated that any separate order for tools by our COMPANY shall be made solely for technical reasons, and no deviating or supplementary arrangements shall be agreed as the result of such orders for tools.</w:t>
        </w:r>
      </w:ins>
    </w:p>
    <w:p w14:paraId="09B7335D" w14:textId="77777777" w:rsidR="00F71F56" w:rsidRDefault="00F71F56" w:rsidP="00F71F56">
      <w:pPr>
        <w:pStyle w:val="FaureciaText2"/>
        <w:widowControl w:val="0"/>
        <w:snapToGrid w:val="0"/>
        <w:spacing w:before="0" w:after="0"/>
        <w:rPr>
          <w:ins w:id="429" w:author="Kennedy, Muhil" w:date="2022-12-08T13:34:00Z"/>
          <w:rFonts w:ascii="Century Gothic" w:hAnsi="Century Gothic"/>
          <w:szCs w:val="20"/>
          <w:lang w:val="en-US"/>
        </w:rPr>
      </w:pPr>
    </w:p>
    <w:p w14:paraId="543A37F9" w14:textId="77777777" w:rsidR="00F71F56" w:rsidRDefault="00F71F56" w:rsidP="00F71F56">
      <w:pPr>
        <w:pStyle w:val="FaureciaText2"/>
        <w:widowControl w:val="0"/>
        <w:snapToGrid w:val="0"/>
        <w:spacing w:before="0" w:after="0"/>
        <w:rPr>
          <w:ins w:id="430" w:author="Kennedy, Muhil" w:date="2022-12-08T13:34:00Z"/>
          <w:rFonts w:ascii="Century Gothic" w:hAnsi="Century Gothic"/>
          <w:szCs w:val="20"/>
          <w:lang w:val="en-US"/>
        </w:rPr>
      </w:pPr>
      <w:ins w:id="431" w:author="Kennedy, Muhil" w:date="2022-12-08T13:34:00Z">
        <w:r w:rsidRPr="00F75542">
          <w:rPr>
            <w:rFonts w:ascii="Century Gothic" w:hAnsi="Century Gothic"/>
            <w:szCs w:val="20"/>
            <w:lang w:val="en-US"/>
          </w:rPr>
          <w:t xml:space="preserve">The Terms and Conditions for the Lending of Tools (Appendix </w:t>
        </w:r>
        <w:r>
          <w:rPr>
            <w:rFonts w:ascii="Century Gothic" w:hAnsi="Century Gothic"/>
            <w:szCs w:val="20"/>
            <w:lang w:val="en-US"/>
          </w:rPr>
          <w:t>20</w:t>
        </w:r>
        <w:r w:rsidRPr="00F75542">
          <w:rPr>
            <w:rFonts w:ascii="Century Gothic" w:hAnsi="Century Gothic"/>
            <w:szCs w:val="20"/>
            <w:lang w:val="en-US"/>
          </w:rPr>
          <w:t>) shall apply to the Supplier’s use of the tools.</w:t>
        </w:r>
      </w:ins>
    </w:p>
    <w:p w14:paraId="58822658" w14:textId="77777777" w:rsidR="00F71F56" w:rsidRDefault="00F71F56" w:rsidP="00F71F56">
      <w:pPr>
        <w:pStyle w:val="FaureciaText2"/>
        <w:widowControl w:val="0"/>
        <w:snapToGrid w:val="0"/>
        <w:spacing w:before="0" w:after="0"/>
        <w:rPr>
          <w:ins w:id="432" w:author="Kennedy, Muhil" w:date="2022-12-08T13:34:00Z"/>
          <w:rFonts w:ascii="Century Gothic" w:hAnsi="Century Gothic"/>
          <w:szCs w:val="20"/>
          <w:lang w:val="en-US"/>
        </w:rPr>
      </w:pPr>
    </w:p>
    <w:p w14:paraId="1405E479" w14:textId="77777777" w:rsidR="00F71F56" w:rsidRDefault="00F71F56" w:rsidP="00F71F56">
      <w:pPr>
        <w:pStyle w:val="FaureciaText2"/>
        <w:widowControl w:val="0"/>
        <w:snapToGrid w:val="0"/>
        <w:spacing w:before="0" w:after="0"/>
        <w:rPr>
          <w:ins w:id="433" w:author="Kennedy, Muhil" w:date="2022-12-08T13:34:00Z"/>
          <w:rFonts w:ascii="Century Gothic" w:hAnsi="Century Gothic"/>
          <w:szCs w:val="20"/>
          <w:lang w:val="en-US"/>
        </w:rPr>
      </w:pPr>
    </w:p>
    <w:p w14:paraId="411ABC04"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34" w:author="Kennedy, Muhil" w:date="2022-12-08T13:34:00Z"/>
          <w:rFonts w:ascii="Century Gothic" w:hAnsi="Century Gothic"/>
          <w:b w:val="0"/>
          <w:bCs w:val="0"/>
          <w:i/>
          <w:iCs/>
          <w:szCs w:val="20"/>
          <w:lang w:val="en-US"/>
        </w:rPr>
      </w:pPr>
      <w:ins w:id="435" w:author="Kennedy, Muhil" w:date="2022-12-08T13:34:00Z">
        <w:r w:rsidRPr="006B1A43">
          <w:rPr>
            <w:rFonts w:ascii="Century Gothic" w:hAnsi="Century Gothic"/>
            <w:b w:val="0"/>
            <w:bCs w:val="0"/>
            <w:i/>
            <w:iCs/>
            <w:szCs w:val="20"/>
            <w:lang w:val="en-US"/>
          </w:rPr>
          <w:t>Tools Delivery Schedule</w:t>
        </w:r>
      </w:ins>
    </w:p>
    <w:p w14:paraId="39ABB8ED" w14:textId="77777777" w:rsidR="00F71F56" w:rsidRPr="006B1A43" w:rsidRDefault="00F71F56" w:rsidP="00F71F56">
      <w:pPr>
        <w:rPr>
          <w:ins w:id="436" w:author="Kennedy, Muhil" w:date="2022-12-08T13:34:00Z"/>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8"/>
        <w:gridCol w:w="3514"/>
        <w:gridCol w:w="3514"/>
      </w:tblGrid>
      <w:tr w:rsidR="00F71F56" w:rsidRPr="00497E67" w14:paraId="32FB25A4" w14:textId="77777777" w:rsidTr="00D30F6E">
        <w:trPr>
          <w:ins w:id="437" w:author="Kennedy, Muhil" w:date="2022-12-08T13:34:00Z"/>
        </w:trPr>
        <w:tc>
          <w:tcPr>
            <w:tcW w:w="1102" w:type="pct"/>
            <w:shd w:val="clear" w:color="auto" w:fill="D9D9D9" w:themeFill="background1" w:themeFillShade="D9"/>
          </w:tcPr>
          <w:p w14:paraId="0BE21CEA" w14:textId="77777777" w:rsidR="00F71F56" w:rsidRPr="00497E67" w:rsidRDefault="00F71F56" w:rsidP="00D30F6E">
            <w:pPr>
              <w:pStyle w:val="BodyText"/>
              <w:widowControl w:val="0"/>
              <w:snapToGrid w:val="0"/>
              <w:ind w:left="142"/>
              <w:jc w:val="center"/>
              <w:rPr>
                <w:ins w:id="438" w:author="Kennedy, Muhil" w:date="2022-12-08T13:34:00Z"/>
                <w:rFonts w:ascii="Century Gothic" w:hAnsi="Century Gothic"/>
                <w:b/>
                <w:bCs/>
                <w:sz w:val="20"/>
                <w:szCs w:val="20"/>
                <w:lang w:val="en-GB"/>
              </w:rPr>
            </w:pPr>
            <w:ins w:id="439" w:author="Kennedy, Muhil" w:date="2022-12-08T13:34:00Z">
              <w:r w:rsidRPr="00497E67">
                <w:rPr>
                  <w:rFonts w:ascii="Century Gothic" w:hAnsi="Century Gothic"/>
                  <w:b/>
                  <w:bCs/>
                  <w:sz w:val="20"/>
                  <w:szCs w:val="20"/>
                  <w:lang w:val="en-GB"/>
                </w:rPr>
                <w:t>Tool N°</w:t>
              </w:r>
            </w:ins>
          </w:p>
        </w:tc>
        <w:tc>
          <w:tcPr>
            <w:tcW w:w="1949" w:type="pct"/>
            <w:shd w:val="clear" w:color="auto" w:fill="D9D9D9" w:themeFill="background1" w:themeFillShade="D9"/>
            <w:vAlign w:val="center"/>
          </w:tcPr>
          <w:p w14:paraId="7C7BF50D" w14:textId="77777777" w:rsidR="00F71F56" w:rsidRPr="00497E67" w:rsidRDefault="00F71F56" w:rsidP="00D30F6E">
            <w:pPr>
              <w:pStyle w:val="BodyText"/>
              <w:widowControl w:val="0"/>
              <w:snapToGrid w:val="0"/>
              <w:jc w:val="center"/>
              <w:rPr>
                <w:ins w:id="440" w:author="Kennedy, Muhil" w:date="2022-12-08T13:34:00Z"/>
                <w:rFonts w:ascii="Century Gothic" w:hAnsi="Century Gothic"/>
                <w:b/>
                <w:bCs/>
                <w:sz w:val="20"/>
                <w:szCs w:val="20"/>
                <w:lang w:val="en-GB"/>
              </w:rPr>
            </w:pPr>
            <w:ins w:id="441" w:author="Kennedy, Muhil" w:date="2022-12-08T13:34:00Z">
              <w:r w:rsidRPr="00497E67">
                <w:rPr>
                  <w:rFonts w:ascii="Century Gothic" w:hAnsi="Century Gothic"/>
                  <w:b/>
                  <w:bCs/>
                  <w:sz w:val="20"/>
                  <w:szCs w:val="20"/>
                  <w:lang w:val="en-GB"/>
                </w:rPr>
                <w:t>Place of Delivery</w:t>
              </w:r>
            </w:ins>
          </w:p>
        </w:tc>
        <w:tc>
          <w:tcPr>
            <w:tcW w:w="1949" w:type="pct"/>
            <w:shd w:val="clear" w:color="auto" w:fill="D9D9D9" w:themeFill="background1" w:themeFillShade="D9"/>
          </w:tcPr>
          <w:p w14:paraId="3A74EED5" w14:textId="77777777" w:rsidR="00F71F56" w:rsidRPr="00497E67" w:rsidRDefault="00F71F56" w:rsidP="00D30F6E">
            <w:pPr>
              <w:pStyle w:val="BodyText"/>
              <w:widowControl w:val="0"/>
              <w:snapToGrid w:val="0"/>
              <w:jc w:val="center"/>
              <w:rPr>
                <w:ins w:id="442" w:author="Kennedy, Muhil" w:date="2022-12-08T13:34:00Z"/>
                <w:rFonts w:ascii="Century Gothic" w:hAnsi="Century Gothic"/>
                <w:b/>
                <w:bCs/>
                <w:sz w:val="20"/>
                <w:szCs w:val="20"/>
                <w:lang w:val="en-GB"/>
              </w:rPr>
            </w:pPr>
            <w:ins w:id="443" w:author="Kennedy, Muhil" w:date="2022-12-08T13:34:00Z">
              <w:r w:rsidRPr="00497E67">
                <w:rPr>
                  <w:rFonts w:ascii="Century Gothic" w:hAnsi="Century Gothic"/>
                  <w:b/>
                  <w:bCs/>
                  <w:sz w:val="20"/>
                  <w:szCs w:val="20"/>
                  <w:lang w:val="en-GB"/>
                </w:rPr>
                <w:t>Due Date</w:t>
              </w:r>
            </w:ins>
          </w:p>
        </w:tc>
      </w:tr>
      <w:tr w:rsidR="00F71F56" w:rsidRPr="00497E67" w14:paraId="2250E526" w14:textId="77777777" w:rsidTr="00D30F6E">
        <w:trPr>
          <w:ins w:id="444" w:author="Kennedy, Muhil" w:date="2022-12-08T13:34:00Z"/>
        </w:trPr>
        <w:tc>
          <w:tcPr>
            <w:tcW w:w="1102" w:type="pct"/>
          </w:tcPr>
          <w:p w14:paraId="67DFCA42" w14:textId="77777777" w:rsidR="00F71F56" w:rsidRPr="00497E67" w:rsidRDefault="00F71F56" w:rsidP="00D30F6E">
            <w:pPr>
              <w:pStyle w:val="BodyText"/>
              <w:widowControl w:val="0"/>
              <w:snapToGrid w:val="0"/>
              <w:rPr>
                <w:ins w:id="445" w:author="Kennedy, Muhil" w:date="2022-12-08T13:34:00Z"/>
                <w:rFonts w:ascii="Century Gothic" w:hAnsi="Century Gothic"/>
                <w:sz w:val="20"/>
                <w:szCs w:val="20"/>
                <w:lang w:val="en-GB"/>
              </w:rPr>
            </w:pPr>
            <w:ins w:id="446" w:author="Kennedy, Muhil" w:date="2022-12-08T13:34:00Z">
              <w:r w:rsidRPr="00497E67">
                <w:rPr>
                  <w:rFonts w:ascii="Century Gothic" w:hAnsi="Century Gothic"/>
                  <w:sz w:val="20"/>
                  <w:szCs w:val="20"/>
                  <w:lang w:val="en-GB"/>
                </w:rPr>
                <w:t>Tool N°1</w:t>
              </w:r>
            </w:ins>
          </w:p>
        </w:tc>
        <w:tc>
          <w:tcPr>
            <w:tcW w:w="1949" w:type="pct"/>
            <w:vAlign w:val="center"/>
          </w:tcPr>
          <w:p w14:paraId="0F5F4356" w14:textId="77777777" w:rsidR="00F71F56" w:rsidRPr="00497E67" w:rsidRDefault="00F71F56" w:rsidP="00D30F6E">
            <w:pPr>
              <w:pStyle w:val="BodyText"/>
              <w:widowControl w:val="0"/>
              <w:snapToGrid w:val="0"/>
              <w:rPr>
                <w:ins w:id="447" w:author="Kennedy, Muhil" w:date="2022-12-08T13:34:00Z"/>
                <w:rFonts w:ascii="Century Gothic" w:hAnsi="Century Gothic"/>
                <w:sz w:val="20"/>
                <w:szCs w:val="20"/>
                <w:lang w:val="en-GB"/>
              </w:rPr>
            </w:pPr>
          </w:p>
        </w:tc>
        <w:tc>
          <w:tcPr>
            <w:tcW w:w="1949" w:type="pct"/>
          </w:tcPr>
          <w:p w14:paraId="54A6E94C" w14:textId="77777777" w:rsidR="00F71F56" w:rsidRPr="00497E67" w:rsidRDefault="00F71F56" w:rsidP="00D30F6E">
            <w:pPr>
              <w:pStyle w:val="BodyText"/>
              <w:widowControl w:val="0"/>
              <w:snapToGrid w:val="0"/>
              <w:rPr>
                <w:ins w:id="448" w:author="Kennedy, Muhil" w:date="2022-12-08T13:34:00Z"/>
                <w:rFonts w:ascii="Century Gothic" w:hAnsi="Century Gothic"/>
                <w:sz w:val="20"/>
                <w:szCs w:val="20"/>
                <w:lang w:val="en-GB"/>
              </w:rPr>
            </w:pPr>
          </w:p>
        </w:tc>
      </w:tr>
      <w:tr w:rsidR="00F71F56" w:rsidRPr="00497E67" w14:paraId="6DF7BCDE" w14:textId="77777777" w:rsidTr="00D30F6E">
        <w:trPr>
          <w:ins w:id="449" w:author="Kennedy, Muhil" w:date="2022-12-08T13:34:00Z"/>
        </w:trPr>
        <w:tc>
          <w:tcPr>
            <w:tcW w:w="1102" w:type="pct"/>
          </w:tcPr>
          <w:p w14:paraId="1473A2CC" w14:textId="77777777" w:rsidR="00F71F56" w:rsidRPr="00497E67" w:rsidRDefault="00F71F56" w:rsidP="00D30F6E">
            <w:pPr>
              <w:pStyle w:val="BodyText"/>
              <w:widowControl w:val="0"/>
              <w:snapToGrid w:val="0"/>
              <w:rPr>
                <w:ins w:id="450" w:author="Kennedy, Muhil" w:date="2022-12-08T13:34:00Z"/>
                <w:rFonts w:ascii="Century Gothic" w:hAnsi="Century Gothic"/>
                <w:sz w:val="20"/>
                <w:szCs w:val="20"/>
                <w:lang w:val="en-GB"/>
              </w:rPr>
            </w:pPr>
            <w:ins w:id="451" w:author="Kennedy, Muhil" w:date="2022-12-08T13:34:00Z">
              <w:r w:rsidRPr="00497E67">
                <w:rPr>
                  <w:rFonts w:ascii="Century Gothic" w:hAnsi="Century Gothic"/>
                  <w:sz w:val="20"/>
                  <w:szCs w:val="20"/>
                  <w:lang w:val="en-GB"/>
                </w:rPr>
                <w:t>Tool N°2</w:t>
              </w:r>
            </w:ins>
          </w:p>
        </w:tc>
        <w:tc>
          <w:tcPr>
            <w:tcW w:w="1949" w:type="pct"/>
            <w:vAlign w:val="center"/>
          </w:tcPr>
          <w:p w14:paraId="3339243B" w14:textId="77777777" w:rsidR="00F71F56" w:rsidRPr="00497E67" w:rsidRDefault="00F71F56" w:rsidP="00D30F6E">
            <w:pPr>
              <w:pStyle w:val="BodyText"/>
              <w:widowControl w:val="0"/>
              <w:snapToGrid w:val="0"/>
              <w:rPr>
                <w:ins w:id="452" w:author="Kennedy, Muhil" w:date="2022-12-08T13:34:00Z"/>
                <w:rFonts w:ascii="Century Gothic" w:hAnsi="Century Gothic"/>
                <w:sz w:val="20"/>
                <w:szCs w:val="20"/>
                <w:lang w:val="en-GB"/>
              </w:rPr>
            </w:pPr>
          </w:p>
        </w:tc>
        <w:tc>
          <w:tcPr>
            <w:tcW w:w="1949" w:type="pct"/>
          </w:tcPr>
          <w:p w14:paraId="322FC726" w14:textId="77777777" w:rsidR="00F71F56" w:rsidRPr="00497E67" w:rsidRDefault="00F71F56" w:rsidP="00D30F6E">
            <w:pPr>
              <w:pStyle w:val="BodyText"/>
              <w:widowControl w:val="0"/>
              <w:snapToGrid w:val="0"/>
              <w:rPr>
                <w:ins w:id="453" w:author="Kennedy, Muhil" w:date="2022-12-08T13:34:00Z"/>
                <w:rFonts w:ascii="Century Gothic" w:hAnsi="Century Gothic"/>
                <w:sz w:val="20"/>
                <w:szCs w:val="20"/>
                <w:lang w:val="en-GB"/>
              </w:rPr>
            </w:pPr>
          </w:p>
        </w:tc>
      </w:tr>
      <w:tr w:rsidR="00F71F56" w:rsidRPr="00497E67" w14:paraId="32925B41" w14:textId="77777777" w:rsidTr="00D30F6E">
        <w:trPr>
          <w:ins w:id="454" w:author="Kennedy, Muhil" w:date="2022-12-08T13:34:00Z"/>
        </w:trPr>
        <w:tc>
          <w:tcPr>
            <w:tcW w:w="1102" w:type="pct"/>
          </w:tcPr>
          <w:p w14:paraId="5415761A" w14:textId="77777777" w:rsidR="00F71F56" w:rsidRPr="00497E67" w:rsidRDefault="00F71F56" w:rsidP="00D30F6E">
            <w:pPr>
              <w:pStyle w:val="BodyText"/>
              <w:widowControl w:val="0"/>
              <w:snapToGrid w:val="0"/>
              <w:rPr>
                <w:ins w:id="455" w:author="Kennedy, Muhil" w:date="2022-12-08T13:34:00Z"/>
                <w:rFonts w:ascii="Century Gothic" w:hAnsi="Century Gothic"/>
                <w:sz w:val="20"/>
                <w:szCs w:val="20"/>
                <w:lang w:val="en-GB"/>
              </w:rPr>
            </w:pPr>
            <w:ins w:id="456" w:author="Kennedy, Muhil" w:date="2022-12-08T13:34:00Z">
              <w:r w:rsidRPr="00497E67">
                <w:rPr>
                  <w:rFonts w:ascii="Century Gothic" w:hAnsi="Century Gothic"/>
                  <w:sz w:val="20"/>
                  <w:szCs w:val="20"/>
                  <w:lang w:val="en-GB"/>
                </w:rPr>
                <w:t>Tool N°3</w:t>
              </w:r>
            </w:ins>
          </w:p>
        </w:tc>
        <w:tc>
          <w:tcPr>
            <w:tcW w:w="1949" w:type="pct"/>
            <w:vAlign w:val="center"/>
          </w:tcPr>
          <w:p w14:paraId="56609B2F" w14:textId="77777777" w:rsidR="00F71F56" w:rsidRPr="00497E67" w:rsidRDefault="00F71F56" w:rsidP="00D30F6E">
            <w:pPr>
              <w:pStyle w:val="BodyText"/>
              <w:widowControl w:val="0"/>
              <w:snapToGrid w:val="0"/>
              <w:rPr>
                <w:ins w:id="457" w:author="Kennedy, Muhil" w:date="2022-12-08T13:34:00Z"/>
                <w:rFonts w:ascii="Century Gothic" w:hAnsi="Century Gothic"/>
                <w:sz w:val="20"/>
                <w:szCs w:val="20"/>
                <w:lang w:val="en-GB"/>
              </w:rPr>
            </w:pPr>
          </w:p>
        </w:tc>
        <w:tc>
          <w:tcPr>
            <w:tcW w:w="1949" w:type="pct"/>
          </w:tcPr>
          <w:p w14:paraId="532E4ED0" w14:textId="77777777" w:rsidR="00F71F56" w:rsidRPr="00497E67" w:rsidRDefault="00F71F56" w:rsidP="00D30F6E">
            <w:pPr>
              <w:pStyle w:val="BodyText"/>
              <w:widowControl w:val="0"/>
              <w:snapToGrid w:val="0"/>
              <w:rPr>
                <w:ins w:id="458" w:author="Kennedy, Muhil" w:date="2022-12-08T13:34:00Z"/>
                <w:rFonts w:ascii="Century Gothic" w:hAnsi="Century Gothic"/>
                <w:sz w:val="20"/>
                <w:szCs w:val="20"/>
                <w:lang w:val="en-GB"/>
              </w:rPr>
            </w:pPr>
          </w:p>
        </w:tc>
      </w:tr>
    </w:tbl>
    <w:p w14:paraId="33C39059" w14:textId="77777777" w:rsidR="00F71F56" w:rsidRPr="00497E67" w:rsidRDefault="00F71F56" w:rsidP="00F71F56">
      <w:pPr>
        <w:widowControl w:val="0"/>
        <w:snapToGrid w:val="0"/>
        <w:ind w:left="0"/>
        <w:rPr>
          <w:ins w:id="459" w:author="Kennedy, Muhil" w:date="2022-12-08T13:34:00Z"/>
          <w:rFonts w:ascii="Century Gothic" w:hAnsi="Century Gothic"/>
          <w:b/>
          <w:bCs/>
          <w:szCs w:val="20"/>
          <w:lang w:val="en-US" w:eastAsia="en-US"/>
        </w:rPr>
      </w:pPr>
    </w:p>
    <w:p w14:paraId="708587F6"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60" w:author="Kennedy, Muhil" w:date="2022-12-08T13:34:00Z"/>
          <w:rFonts w:ascii="Century Gothic" w:hAnsi="Century Gothic"/>
          <w:b w:val="0"/>
          <w:bCs w:val="0"/>
          <w:i/>
          <w:iCs/>
          <w:szCs w:val="20"/>
          <w:lang w:val="en-US"/>
        </w:rPr>
      </w:pPr>
      <w:ins w:id="461" w:author="Kennedy, Muhil" w:date="2022-12-08T13:34:00Z">
        <w:r w:rsidRPr="006B1A43">
          <w:rPr>
            <w:rFonts w:ascii="Century Gothic" w:hAnsi="Century Gothic"/>
            <w:b w:val="0"/>
            <w:bCs w:val="0"/>
            <w:i/>
            <w:iCs/>
            <w:szCs w:val="20"/>
            <w:lang w:val="en-US"/>
          </w:rPr>
          <w:t xml:space="preserve">Acceptance and transfer of ownership </w:t>
        </w:r>
      </w:ins>
    </w:p>
    <w:p w14:paraId="4DBDDC35" w14:textId="77777777" w:rsidR="00F71F56" w:rsidRDefault="00F71F56" w:rsidP="00F71F56">
      <w:pPr>
        <w:widowControl w:val="0"/>
        <w:snapToGrid w:val="0"/>
        <w:rPr>
          <w:ins w:id="462" w:author="Kennedy, Muhil" w:date="2022-12-08T13:34:00Z"/>
          <w:rFonts w:ascii="Century Gothic" w:hAnsi="Century Gothic"/>
          <w:szCs w:val="20"/>
          <w:lang w:val="en-US" w:eastAsia="en-US"/>
        </w:rPr>
      </w:pPr>
    </w:p>
    <w:p w14:paraId="07B5B034" w14:textId="77777777" w:rsidR="00F71F56" w:rsidRPr="00497E67" w:rsidRDefault="00F71F56" w:rsidP="00F71F56">
      <w:pPr>
        <w:widowControl w:val="0"/>
        <w:snapToGrid w:val="0"/>
        <w:rPr>
          <w:ins w:id="463" w:author="Kennedy, Muhil" w:date="2022-12-08T13:34:00Z"/>
          <w:rFonts w:ascii="Century Gothic" w:hAnsi="Century Gothic"/>
          <w:szCs w:val="20"/>
          <w:lang w:val="en-US" w:eastAsia="en-US"/>
        </w:rPr>
      </w:pPr>
      <w:ins w:id="464" w:author="Kennedy, Muhil" w:date="2022-12-08T13:34:00Z">
        <w:r w:rsidRPr="00497E67">
          <w:rPr>
            <w:rFonts w:ascii="Century Gothic" w:hAnsi="Century Gothic"/>
            <w:szCs w:val="20"/>
            <w:lang w:val="en-US" w:eastAsia="en-US"/>
          </w:rPr>
          <w:t>Transfer of ownership of the Tools shall pass to Faurecia:</w:t>
        </w:r>
      </w:ins>
    </w:p>
    <w:p w14:paraId="60357149" w14:textId="77777777" w:rsidR="00F71F56" w:rsidRPr="00497E67" w:rsidRDefault="00F71F56" w:rsidP="00F71F56">
      <w:pPr>
        <w:widowControl w:val="0"/>
        <w:snapToGrid w:val="0"/>
        <w:rPr>
          <w:ins w:id="465" w:author="Kennedy, Muhil" w:date="2022-12-08T13:34:00Z"/>
          <w:rFonts w:ascii="Century Gothic" w:hAnsi="Century Gothic"/>
          <w:szCs w:val="20"/>
          <w:lang w:val="en-US" w:eastAsia="en-US"/>
        </w:rPr>
      </w:pPr>
    </w:p>
    <w:p w14:paraId="7D47F8C6" w14:textId="77777777" w:rsidR="00F71F56" w:rsidRPr="00497E67" w:rsidRDefault="00F71F56" w:rsidP="00F71F56">
      <w:pPr>
        <w:pStyle w:val="ListParagraph"/>
        <w:widowControl w:val="0"/>
        <w:numPr>
          <w:ilvl w:val="0"/>
          <w:numId w:val="14"/>
        </w:numPr>
        <w:snapToGrid w:val="0"/>
        <w:contextualSpacing w:val="0"/>
        <w:rPr>
          <w:ins w:id="466" w:author="Kennedy, Muhil" w:date="2022-12-08T13:34:00Z"/>
          <w:rFonts w:ascii="Century Gothic" w:hAnsi="Century Gothic"/>
          <w:szCs w:val="20"/>
          <w:lang w:val="en-US" w:eastAsia="en-US"/>
        </w:rPr>
      </w:pPr>
      <w:ins w:id="467" w:author="Kennedy, Muhil" w:date="2022-12-08T13:34:00Z">
        <w:r w:rsidRPr="00497E67">
          <w:rPr>
            <w:rFonts w:ascii="Century Gothic" w:hAnsi="Century Gothic"/>
            <w:szCs w:val="20"/>
            <w:lang w:val="en-US" w:eastAsia="en-US"/>
          </w:rPr>
          <w:t>upon delivery of the Tools in the event of a sale (i.e., Tools are manufactured by Supplier's subcontractor and sold to Faurecia); or</w:t>
        </w:r>
      </w:ins>
    </w:p>
    <w:p w14:paraId="4D1FBC6A" w14:textId="77777777" w:rsidR="00F71F56" w:rsidRPr="00497E67" w:rsidRDefault="00F71F56" w:rsidP="00F71F56">
      <w:pPr>
        <w:pStyle w:val="ListParagraph"/>
        <w:widowControl w:val="0"/>
        <w:numPr>
          <w:ilvl w:val="0"/>
          <w:numId w:val="14"/>
        </w:numPr>
        <w:snapToGrid w:val="0"/>
        <w:contextualSpacing w:val="0"/>
        <w:rPr>
          <w:ins w:id="468" w:author="Kennedy, Muhil" w:date="2022-12-08T13:34:00Z"/>
          <w:rFonts w:ascii="Century Gothic" w:hAnsi="Century Gothic"/>
          <w:szCs w:val="20"/>
          <w:lang w:val="en-US" w:eastAsia="en-US"/>
        </w:rPr>
      </w:pPr>
      <w:ins w:id="469" w:author="Kennedy, Muhil" w:date="2022-12-08T13:34:00Z">
        <w:r w:rsidRPr="00497E67">
          <w:rPr>
            <w:rFonts w:ascii="Century Gothic" w:hAnsi="Century Gothic"/>
            <w:szCs w:val="20"/>
            <w:lang w:val="en-US" w:eastAsia="en-US"/>
          </w:rPr>
          <w:t>upon acceptance of the Tools by Faurecia in the event of a services agreement (i.e., Tools are manufactured by Supplier itself).</w:t>
        </w:r>
      </w:ins>
    </w:p>
    <w:p w14:paraId="558C0B58" w14:textId="77777777" w:rsidR="00F71F56" w:rsidRDefault="00F71F56" w:rsidP="00F71F56">
      <w:pPr>
        <w:widowControl w:val="0"/>
        <w:snapToGrid w:val="0"/>
        <w:rPr>
          <w:ins w:id="470" w:author="Kennedy, Muhil" w:date="2022-12-08T13:34:00Z"/>
          <w:rFonts w:ascii="Century Gothic" w:hAnsi="Century Gothic"/>
          <w:szCs w:val="20"/>
          <w:lang w:val="en-US" w:eastAsia="en-US"/>
        </w:rPr>
      </w:pPr>
    </w:p>
    <w:p w14:paraId="789C0AD4" w14:textId="77777777" w:rsidR="00F71F56" w:rsidRDefault="00F71F56" w:rsidP="00F71F56">
      <w:pPr>
        <w:pStyle w:val="Faureciaberschrift2"/>
        <w:widowControl w:val="0"/>
        <w:numPr>
          <w:ilvl w:val="0"/>
          <w:numId w:val="0"/>
        </w:numPr>
        <w:snapToGrid w:val="0"/>
        <w:spacing w:after="0"/>
        <w:ind w:left="567"/>
        <w:rPr>
          <w:ins w:id="471" w:author="Kennedy, Muhil" w:date="2022-12-08T13:34:00Z"/>
          <w:rFonts w:ascii="Century Gothic" w:hAnsi="Century Gothic" w:cs="Times New Roman"/>
          <w:szCs w:val="20"/>
          <w:lang w:val="en-US"/>
        </w:rPr>
      </w:pPr>
      <w:ins w:id="472" w:author="Kennedy, Muhil" w:date="2022-12-08T13:34:00Z">
        <w:r>
          <w:rPr>
            <w:rFonts w:ascii="Century Gothic" w:hAnsi="Century Gothic" w:cs="Times New Roman"/>
            <w:szCs w:val="20"/>
            <w:lang w:val="en-US"/>
          </w:rPr>
          <w:t>T</w:t>
        </w:r>
        <w:r w:rsidRPr="00497E67">
          <w:rPr>
            <w:rFonts w:ascii="Century Gothic" w:hAnsi="Century Gothic" w:cs="Times New Roman"/>
            <w:szCs w:val="20"/>
            <w:lang w:val="en-US"/>
          </w:rPr>
          <w:t xml:space="preserve">he Supplier shall </w:t>
        </w:r>
        <w:r>
          <w:rPr>
            <w:rFonts w:ascii="Century Gothic" w:hAnsi="Century Gothic" w:cs="Times New Roman"/>
            <w:szCs w:val="20"/>
            <w:lang w:val="en-US"/>
          </w:rPr>
          <w:t xml:space="preserve">also, </w:t>
        </w:r>
        <w:r w:rsidRPr="00497E67">
          <w:rPr>
            <w:rFonts w:ascii="Century Gothic" w:hAnsi="Century Gothic" w:cs="Times New Roman"/>
            <w:szCs w:val="20"/>
            <w:lang w:val="en-US"/>
          </w:rPr>
          <w:t xml:space="preserve">transfer ownership to Faurecia, together with </w:t>
        </w:r>
        <w:r>
          <w:rPr>
            <w:rFonts w:ascii="Century Gothic" w:hAnsi="Century Gothic" w:cs="Times New Roman"/>
            <w:szCs w:val="20"/>
            <w:lang w:val="en-US"/>
          </w:rPr>
          <w:t>the tools</w:t>
        </w:r>
        <w:r w:rsidRPr="00497E67">
          <w:rPr>
            <w:rFonts w:ascii="Century Gothic" w:hAnsi="Century Gothic" w:cs="Times New Roman"/>
            <w:szCs w:val="20"/>
            <w:lang w:val="en-US"/>
          </w:rPr>
          <w:t>, gauges and drawings</w:t>
        </w:r>
        <w:r>
          <w:rPr>
            <w:rFonts w:ascii="Century Gothic" w:hAnsi="Century Gothic" w:cs="Times New Roman"/>
            <w:szCs w:val="20"/>
            <w:lang w:val="en-US"/>
          </w:rPr>
          <w:t>,</w:t>
        </w:r>
        <w:r w:rsidRPr="00497E67">
          <w:rPr>
            <w:rFonts w:ascii="Century Gothic" w:hAnsi="Century Gothic" w:cs="Times New Roman"/>
            <w:szCs w:val="20"/>
            <w:lang w:val="en-US"/>
          </w:rPr>
          <w:t xml:space="preserve"> and will mark them in accordance with Faurecia instructions. </w:t>
        </w:r>
      </w:ins>
    </w:p>
    <w:p w14:paraId="15585B62" w14:textId="77777777" w:rsidR="00F71F56" w:rsidRPr="00497E67" w:rsidRDefault="00F71F56" w:rsidP="00F71F56">
      <w:pPr>
        <w:widowControl w:val="0"/>
        <w:snapToGrid w:val="0"/>
        <w:rPr>
          <w:ins w:id="473" w:author="Kennedy, Muhil" w:date="2022-12-08T13:34:00Z"/>
          <w:rFonts w:ascii="Century Gothic" w:hAnsi="Century Gothic"/>
          <w:szCs w:val="20"/>
          <w:lang w:val="en-US" w:eastAsia="en-US"/>
        </w:rPr>
      </w:pPr>
    </w:p>
    <w:p w14:paraId="79B67585" w14:textId="77777777" w:rsidR="00F71F56" w:rsidRPr="00497E67" w:rsidRDefault="00F71F56" w:rsidP="00F71F56">
      <w:pPr>
        <w:widowControl w:val="0"/>
        <w:snapToGrid w:val="0"/>
        <w:rPr>
          <w:ins w:id="474" w:author="Kennedy, Muhil" w:date="2022-12-08T13:34:00Z"/>
          <w:rFonts w:ascii="Century Gothic" w:hAnsi="Century Gothic" w:cs="Arial"/>
          <w:szCs w:val="20"/>
          <w:lang w:val="en-US"/>
        </w:rPr>
      </w:pPr>
      <w:ins w:id="475" w:author="Kennedy, Muhil" w:date="2022-12-08T13:34:00Z">
        <w:r w:rsidRPr="00497E67">
          <w:rPr>
            <w:rFonts w:ascii="Century Gothic" w:hAnsi="Century Gothic" w:cs="Arial"/>
            <w:szCs w:val="20"/>
            <w:lang w:val="en-US"/>
          </w:rPr>
          <w:t>No reservation of title clause proposed by the Supplier or its subcontractors shall be effective against Faurecia. The Supplier shall assure that no reservation of title clause shall be asserted by its sub-contractors for any element delivered by them and which is part of the Tools.</w:t>
        </w:r>
      </w:ins>
    </w:p>
    <w:p w14:paraId="67C774FD" w14:textId="77777777" w:rsidR="00F71F56" w:rsidRPr="00497E67" w:rsidRDefault="00F71F56" w:rsidP="00F71F56">
      <w:pPr>
        <w:widowControl w:val="0"/>
        <w:snapToGrid w:val="0"/>
        <w:rPr>
          <w:ins w:id="476" w:author="Kennedy, Muhil" w:date="2022-12-08T13:34:00Z"/>
          <w:rFonts w:ascii="Century Gothic" w:hAnsi="Century Gothic"/>
          <w:szCs w:val="20"/>
          <w:lang w:val="en-US" w:eastAsia="en-US"/>
        </w:rPr>
      </w:pPr>
    </w:p>
    <w:p w14:paraId="69DFE98C" w14:textId="77777777" w:rsidR="00F71F56" w:rsidRPr="006B1A43" w:rsidRDefault="00F71F56" w:rsidP="00F71F56">
      <w:pPr>
        <w:pStyle w:val="Heading2"/>
        <w:keepNext w:val="0"/>
        <w:widowControl w:val="0"/>
        <w:snapToGrid w:val="0"/>
        <w:spacing w:before="0" w:after="0"/>
        <w:rPr>
          <w:ins w:id="477" w:author="Kennedy, Muhil" w:date="2022-12-08T13:34:00Z"/>
          <w:rFonts w:ascii="Century Gothic" w:hAnsi="Century Gothic"/>
          <w:i w:val="0"/>
          <w:iCs w:val="0"/>
          <w14:shadow w14:blurRad="0" w14:dist="0" w14:dir="0" w14:sx="0" w14:sy="0" w14:kx="0" w14:ky="0" w14:algn="none">
            <w14:srgbClr w14:val="000000"/>
          </w14:shadow>
        </w:rPr>
      </w:pPr>
      <w:ins w:id="478" w:author="Kennedy, Muhil" w:date="2022-12-08T13:34:00Z">
        <w:r w:rsidRPr="006B1A43">
          <w:rPr>
            <w:rFonts w:ascii="Century Gothic" w:hAnsi="Century Gothic"/>
            <w:i w:val="0"/>
            <w:iCs w:val="0"/>
            <w14:shadow w14:blurRad="0" w14:dist="0" w14:dir="0" w14:sx="0" w14:sy="0" w14:kx="0" w14:ky="0" w14:algn="none">
              <w14:srgbClr w14:val="000000"/>
            </w14:shadow>
          </w:rPr>
          <w:t xml:space="preserve">Supply of Parts </w:t>
        </w:r>
      </w:ins>
    </w:p>
    <w:p w14:paraId="4E0F7F51" w14:textId="77777777" w:rsidR="00F71F56" w:rsidRDefault="00F71F56" w:rsidP="00F71F56">
      <w:pPr>
        <w:pStyle w:val="Heading3"/>
        <w:keepNext w:val="0"/>
        <w:widowControl w:val="0"/>
        <w:numPr>
          <w:ilvl w:val="0"/>
          <w:numId w:val="0"/>
        </w:numPr>
        <w:snapToGrid w:val="0"/>
        <w:spacing w:before="0" w:after="0"/>
        <w:ind w:left="1287"/>
        <w:rPr>
          <w:ins w:id="479" w:author="Kennedy, Muhil" w:date="2022-12-08T13:34:00Z"/>
          <w:rFonts w:ascii="Century Gothic" w:hAnsi="Century Gothic"/>
          <w:szCs w:val="20"/>
          <w:lang w:val="en-US"/>
        </w:rPr>
      </w:pPr>
    </w:p>
    <w:p w14:paraId="43943000"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80" w:author="Kennedy, Muhil" w:date="2022-12-08T13:34:00Z"/>
          <w:rFonts w:ascii="Century Gothic" w:hAnsi="Century Gothic"/>
          <w:b w:val="0"/>
          <w:bCs w:val="0"/>
          <w:i/>
          <w:iCs/>
          <w:szCs w:val="20"/>
          <w:lang w:val="en-US"/>
        </w:rPr>
      </w:pPr>
      <w:ins w:id="481" w:author="Kennedy, Muhil" w:date="2022-12-08T13:34:00Z">
        <w:r w:rsidRPr="006B1A43">
          <w:rPr>
            <w:rFonts w:ascii="Century Gothic" w:hAnsi="Century Gothic"/>
            <w:b w:val="0"/>
            <w:bCs w:val="0"/>
            <w:i/>
            <w:iCs/>
            <w:szCs w:val="20"/>
            <w:lang w:val="en-US"/>
          </w:rPr>
          <w:lastRenderedPageBreak/>
          <w:t>Description of Parts</w:t>
        </w:r>
      </w:ins>
    </w:p>
    <w:p w14:paraId="27024738" w14:textId="77777777" w:rsidR="00F71F56" w:rsidRDefault="00F71F56" w:rsidP="00F71F56">
      <w:pPr>
        <w:widowControl w:val="0"/>
        <w:snapToGrid w:val="0"/>
        <w:rPr>
          <w:ins w:id="482" w:author="Kennedy, Muhil" w:date="2022-12-08T13:34:00Z"/>
          <w:rFonts w:ascii="Century Gothic" w:hAnsi="Century Gothic"/>
          <w:szCs w:val="20"/>
          <w:lang w:val="en-US"/>
        </w:rPr>
      </w:pPr>
    </w:p>
    <w:p w14:paraId="1D72F34E" w14:textId="77777777" w:rsidR="00F71F56" w:rsidRPr="00497E67" w:rsidRDefault="00F71F56" w:rsidP="00F71F56">
      <w:pPr>
        <w:widowControl w:val="0"/>
        <w:snapToGrid w:val="0"/>
        <w:rPr>
          <w:ins w:id="483" w:author="Kennedy, Muhil" w:date="2022-12-08T13:34:00Z"/>
          <w:rFonts w:ascii="Century Gothic" w:hAnsi="Century Gothic"/>
          <w:szCs w:val="20"/>
          <w:lang w:val="en-US"/>
        </w:rPr>
      </w:pPr>
      <w:ins w:id="484" w:author="Kennedy, Muhil" w:date="2022-12-08T13:34:00Z">
        <w:r w:rsidRPr="00497E67">
          <w:rPr>
            <w:rFonts w:ascii="Century Gothic" w:hAnsi="Century Gothic"/>
            <w:szCs w:val="20"/>
            <w:lang w:val="en-US"/>
          </w:rPr>
          <w:t xml:space="preserve">The Supplier shall manufacture the Parts listed in the following table in the Supplying Plant, and deliver them free from defects, in accordance with the Specifications listed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Pr>
            <w:rFonts w:ascii="Century Gothic" w:hAnsi="Century Gothic"/>
            <w:szCs w:val="20"/>
            <w:lang w:val="en-US"/>
          </w:rPr>
          <w:t>(Drawings and Specifications)</w:t>
        </w:r>
        <w:r w:rsidRPr="00497E67">
          <w:rPr>
            <w:rFonts w:ascii="Century Gothic" w:hAnsi="Century Gothic"/>
            <w:szCs w:val="20"/>
            <w:lang w:val="en-US"/>
          </w:rPr>
          <w:t xml:space="preserve"> to the Receiving Plant.</w:t>
        </w:r>
      </w:ins>
    </w:p>
    <w:p w14:paraId="5DECC782" w14:textId="77777777" w:rsidR="00F71F56" w:rsidRPr="00497E67" w:rsidRDefault="00F71F56" w:rsidP="00F71F56">
      <w:pPr>
        <w:widowControl w:val="0"/>
        <w:tabs>
          <w:tab w:val="left" w:pos="5745"/>
        </w:tabs>
        <w:snapToGrid w:val="0"/>
        <w:ind w:left="0"/>
        <w:rPr>
          <w:ins w:id="485" w:author="Kennedy, Muhil" w:date="2022-12-08T13:34:00Z"/>
          <w:rFonts w:ascii="Century Gothic" w:hAnsi="Century Gothic"/>
          <w:szCs w:val="20"/>
          <w:lang w:val="en-GB"/>
        </w:rPr>
      </w:pPr>
    </w:p>
    <w:tbl>
      <w:tblPr>
        <w:tblW w:w="9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1480"/>
        <w:gridCol w:w="5103"/>
        <w:gridCol w:w="1140"/>
      </w:tblGrid>
      <w:tr w:rsidR="00F71F56" w:rsidRPr="00497E67" w14:paraId="5944F0BC" w14:textId="77777777" w:rsidTr="00D30F6E">
        <w:trPr>
          <w:trHeight w:hRule="exact" w:val="464"/>
          <w:ins w:id="486" w:author="Kennedy, Muhil" w:date="2022-12-08T13:34:00Z"/>
        </w:trPr>
        <w:tc>
          <w:tcPr>
            <w:tcW w:w="1489" w:type="dxa"/>
            <w:tcBorders>
              <w:bottom w:val="single" w:sz="6" w:space="0" w:color="auto"/>
            </w:tcBorders>
            <w:shd w:val="clear" w:color="auto" w:fill="D9D9D9" w:themeFill="background1" w:themeFillShade="D9"/>
            <w:vAlign w:val="center"/>
          </w:tcPr>
          <w:p w14:paraId="5FAEADB3" w14:textId="77777777" w:rsidR="00F71F56" w:rsidRPr="00497E67" w:rsidRDefault="00F71F56" w:rsidP="00D30F6E">
            <w:pPr>
              <w:widowControl w:val="0"/>
              <w:snapToGrid w:val="0"/>
              <w:ind w:left="0"/>
              <w:jc w:val="center"/>
              <w:rPr>
                <w:ins w:id="487" w:author="Kennedy, Muhil" w:date="2022-12-08T13:34:00Z"/>
                <w:rFonts w:ascii="Century Gothic" w:hAnsi="Century Gothic" w:cs="Arial"/>
                <w:b/>
                <w:bCs/>
                <w:szCs w:val="20"/>
                <w:lang w:val="en-US"/>
              </w:rPr>
            </w:pPr>
            <w:ins w:id="488" w:author="Kennedy, Muhil" w:date="2022-12-08T13:34:00Z">
              <w:r w:rsidRPr="00497E67">
                <w:rPr>
                  <w:rFonts w:ascii="Century Gothic" w:hAnsi="Century Gothic" w:cs="Arial"/>
                  <w:b/>
                  <w:bCs/>
                  <w:szCs w:val="20"/>
                  <w:lang w:val="en-US"/>
                </w:rPr>
                <w:t>Reference</w:t>
              </w:r>
            </w:ins>
          </w:p>
        </w:tc>
        <w:tc>
          <w:tcPr>
            <w:tcW w:w="1480" w:type="dxa"/>
            <w:tcBorders>
              <w:bottom w:val="single" w:sz="6" w:space="0" w:color="auto"/>
            </w:tcBorders>
            <w:shd w:val="clear" w:color="auto" w:fill="D9D9D9" w:themeFill="background1" w:themeFillShade="D9"/>
            <w:vAlign w:val="center"/>
          </w:tcPr>
          <w:p w14:paraId="4B4AA64F" w14:textId="77777777" w:rsidR="00F71F56" w:rsidRPr="00497E67" w:rsidRDefault="00F71F56" w:rsidP="00D30F6E">
            <w:pPr>
              <w:widowControl w:val="0"/>
              <w:snapToGrid w:val="0"/>
              <w:ind w:left="-65"/>
              <w:jc w:val="center"/>
              <w:rPr>
                <w:ins w:id="489" w:author="Kennedy, Muhil" w:date="2022-12-08T13:34:00Z"/>
                <w:rFonts w:ascii="Century Gothic" w:hAnsi="Century Gothic" w:cs="Arial"/>
                <w:b/>
                <w:bCs/>
                <w:szCs w:val="20"/>
                <w:lang w:val="en-US"/>
              </w:rPr>
            </w:pPr>
            <w:ins w:id="490" w:author="Kennedy, Muhil" w:date="2022-12-08T13:34:00Z">
              <w:r w:rsidRPr="00497E67">
                <w:rPr>
                  <w:rFonts w:ascii="Century Gothic" w:hAnsi="Century Gothic" w:cs="Arial"/>
                  <w:b/>
                  <w:bCs/>
                  <w:szCs w:val="20"/>
                  <w:lang w:val="en-US"/>
                </w:rPr>
                <w:t>Index</w:t>
              </w:r>
            </w:ins>
          </w:p>
        </w:tc>
        <w:tc>
          <w:tcPr>
            <w:tcW w:w="5103" w:type="dxa"/>
            <w:tcBorders>
              <w:bottom w:val="single" w:sz="6" w:space="0" w:color="auto"/>
            </w:tcBorders>
            <w:shd w:val="clear" w:color="auto" w:fill="D9D9D9" w:themeFill="background1" w:themeFillShade="D9"/>
            <w:vAlign w:val="center"/>
          </w:tcPr>
          <w:p w14:paraId="09DB0F53" w14:textId="77777777" w:rsidR="00F71F56" w:rsidRPr="00497E67" w:rsidRDefault="00F71F56" w:rsidP="00D30F6E">
            <w:pPr>
              <w:widowControl w:val="0"/>
              <w:snapToGrid w:val="0"/>
              <w:ind w:left="0"/>
              <w:jc w:val="center"/>
              <w:rPr>
                <w:ins w:id="491" w:author="Kennedy, Muhil" w:date="2022-12-08T13:34:00Z"/>
                <w:rFonts w:ascii="Century Gothic" w:hAnsi="Century Gothic" w:cs="Arial"/>
                <w:b/>
                <w:bCs/>
                <w:szCs w:val="20"/>
                <w:lang w:val="en-US"/>
              </w:rPr>
            </w:pPr>
            <w:ins w:id="492" w:author="Kennedy, Muhil" w:date="2022-12-08T13:34:00Z">
              <w:r w:rsidRPr="00497E67">
                <w:rPr>
                  <w:rFonts w:ascii="Century Gothic" w:hAnsi="Century Gothic" w:cs="Arial"/>
                  <w:b/>
                  <w:bCs/>
                  <w:szCs w:val="20"/>
                  <w:lang w:val="en-US"/>
                </w:rPr>
                <w:t>Description</w:t>
              </w:r>
            </w:ins>
          </w:p>
        </w:tc>
        <w:tc>
          <w:tcPr>
            <w:tcW w:w="1140" w:type="dxa"/>
            <w:tcBorders>
              <w:bottom w:val="single" w:sz="6" w:space="0" w:color="auto"/>
            </w:tcBorders>
            <w:shd w:val="clear" w:color="auto" w:fill="D9D9D9" w:themeFill="background1" w:themeFillShade="D9"/>
            <w:vAlign w:val="center"/>
          </w:tcPr>
          <w:p w14:paraId="33E7A8D6" w14:textId="77777777" w:rsidR="00F71F56" w:rsidRPr="00497E67" w:rsidRDefault="00F71F56" w:rsidP="00D30F6E">
            <w:pPr>
              <w:widowControl w:val="0"/>
              <w:snapToGrid w:val="0"/>
              <w:ind w:left="0"/>
              <w:jc w:val="center"/>
              <w:rPr>
                <w:ins w:id="493" w:author="Kennedy, Muhil" w:date="2022-12-08T13:34:00Z"/>
                <w:rFonts w:ascii="Century Gothic" w:hAnsi="Century Gothic" w:cs="Arial"/>
                <w:b/>
                <w:bCs/>
                <w:szCs w:val="20"/>
                <w:lang w:val="en-US"/>
              </w:rPr>
            </w:pPr>
            <w:ins w:id="494" w:author="Kennedy, Muhil" w:date="2022-12-08T13:34:00Z">
              <w:r w:rsidRPr="00497E67">
                <w:rPr>
                  <w:rFonts w:ascii="Century Gothic" w:hAnsi="Century Gothic" w:cs="Arial"/>
                  <w:b/>
                  <w:bCs/>
                  <w:szCs w:val="20"/>
                  <w:lang w:val="en-US"/>
                </w:rPr>
                <w:t>Part N°</w:t>
              </w:r>
            </w:ins>
          </w:p>
        </w:tc>
      </w:tr>
      <w:tr w:rsidR="00F71F56" w:rsidRPr="00497E67" w14:paraId="4A2AF380" w14:textId="77777777" w:rsidTr="00D30F6E">
        <w:trPr>
          <w:ins w:id="495" w:author="Kennedy, Muhil" w:date="2022-12-08T13:34:00Z"/>
        </w:trPr>
        <w:tc>
          <w:tcPr>
            <w:tcW w:w="1489" w:type="dxa"/>
            <w:tcBorders>
              <w:bottom w:val="dotted" w:sz="4" w:space="0" w:color="auto"/>
              <w:right w:val="single" w:sz="6" w:space="0" w:color="auto"/>
            </w:tcBorders>
            <w:vAlign w:val="center"/>
          </w:tcPr>
          <w:p w14:paraId="44D431B7" w14:textId="77777777" w:rsidR="00F71F56" w:rsidRPr="00497E67" w:rsidRDefault="00F71F56" w:rsidP="00D30F6E">
            <w:pPr>
              <w:widowControl w:val="0"/>
              <w:snapToGrid w:val="0"/>
              <w:ind w:left="0"/>
              <w:jc w:val="center"/>
              <w:rPr>
                <w:ins w:id="496" w:author="Kennedy, Muhil" w:date="2022-12-08T13:34:00Z"/>
                <w:rFonts w:ascii="Century Gothic" w:hAnsi="Century Gothic" w:cs="Arial"/>
                <w:szCs w:val="20"/>
                <w:lang w:val="en-US"/>
              </w:rPr>
            </w:pPr>
          </w:p>
        </w:tc>
        <w:tc>
          <w:tcPr>
            <w:tcW w:w="1480" w:type="dxa"/>
            <w:tcBorders>
              <w:left w:val="single" w:sz="6" w:space="0" w:color="auto"/>
              <w:bottom w:val="dotted" w:sz="4" w:space="0" w:color="auto"/>
              <w:right w:val="single" w:sz="6" w:space="0" w:color="auto"/>
            </w:tcBorders>
            <w:vAlign w:val="center"/>
          </w:tcPr>
          <w:p w14:paraId="1B841605" w14:textId="77777777" w:rsidR="00F71F56" w:rsidRPr="00497E67" w:rsidRDefault="00F71F56" w:rsidP="00D30F6E">
            <w:pPr>
              <w:widowControl w:val="0"/>
              <w:snapToGrid w:val="0"/>
              <w:ind w:left="109"/>
              <w:jc w:val="center"/>
              <w:rPr>
                <w:ins w:id="497" w:author="Kennedy, Muhil" w:date="2022-12-08T13:34:00Z"/>
                <w:rFonts w:ascii="Century Gothic" w:hAnsi="Century Gothic" w:cs="Arial"/>
                <w:szCs w:val="20"/>
                <w:lang w:val="en-US"/>
              </w:rPr>
            </w:pPr>
          </w:p>
        </w:tc>
        <w:tc>
          <w:tcPr>
            <w:tcW w:w="5103" w:type="dxa"/>
            <w:tcBorders>
              <w:left w:val="single" w:sz="6" w:space="0" w:color="auto"/>
              <w:bottom w:val="dotted" w:sz="4" w:space="0" w:color="auto"/>
              <w:right w:val="single" w:sz="6" w:space="0" w:color="auto"/>
            </w:tcBorders>
            <w:vAlign w:val="center"/>
          </w:tcPr>
          <w:p w14:paraId="354D7DCE" w14:textId="77777777" w:rsidR="00F71F56" w:rsidRPr="00497E67" w:rsidRDefault="00F71F56" w:rsidP="00D30F6E">
            <w:pPr>
              <w:widowControl w:val="0"/>
              <w:snapToGrid w:val="0"/>
              <w:ind w:left="178"/>
              <w:jc w:val="center"/>
              <w:rPr>
                <w:ins w:id="498" w:author="Kennedy, Muhil" w:date="2022-12-08T13:34:00Z"/>
                <w:rFonts w:ascii="Century Gothic" w:hAnsi="Century Gothic" w:cs="Arial"/>
                <w:szCs w:val="20"/>
                <w:lang w:val="en-US"/>
              </w:rPr>
            </w:pPr>
          </w:p>
        </w:tc>
        <w:tc>
          <w:tcPr>
            <w:tcW w:w="1140" w:type="dxa"/>
            <w:tcBorders>
              <w:left w:val="single" w:sz="6" w:space="0" w:color="auto"/>
              <w:bottom w:val="dotted" w:sz="4" w:space="0" w:color="auto"/>
              <w:right w:val="single" w:sz="6" w:space="0" w:color="auto"/>
            </w:tcBorders>
          </w:tcPr>
          <w:p w14:paraId="78E02651" w14:textId="77777777" w:rsidR="00F71F56" w:rsidRPr="00497E67" w:rsidRDefault="00F71F56" w:rsidP="00D30F6E">
            <w:pPr>
              <w:widowControl w:val="0"/>
              <w:snapToGrid w:val="0"/>
              <w:ind w:left="0"/>
              <w:jc w:val="left"/>
              <w:rPr>
                <w:ins w:id="499" w:author="Kennedy, Muhil" w:date="2022-12-08T13:34:00Z"/>
                <w:rFonts w:ascii="Century Gothic" w:hAnsi="Century Gothic"/>
                <w:szCs w:val="20"/>
                <w:lang w:val="en-US"/>
              </w:rPr>
            </w:pPr>
            <w:ins w:id="500" w:author="Kennedy, Muhil" w:date="2022-12-08T13:34:00Z">
              <w:r w:rsidRPr="00497E67">
                <w:rPr>
                  <w:rFonts w:ascii="Century Gothic" w:hAnsi="Century Gothic"/>
                  <w:szCs w:val="20"/>
                  <w:lang w:val="en-US"/>
                </w:rPr>
                <w:t>Part N°1</w:t>
              </w:r>
            </w:ins>
          </w:p>
        </w:tc>
      </w:tr>
      <w:tr w:rsidR="00F71F56" w:rsidRPr="00497E67" w14:paraId="1B8A1F5F" w14:textId="77777777" w:rsidTr="00D30F6E">
        <w:trPr>
          <w:ins w:id="501" w:author="Kennedy, Muhil" w:date="2022-12-08T13:34:00Z"/>
        </w:trPr>
        <w:tc>
          <w:tcPr>
            <w:tcW w:w="1489" w:type="dxa"/>
            <w:tcBorders>
              <w:top w:val="dotted" w:sz="4" w:space="0" w:color="auto"/>
              <w:bottom w:val="dotted" w:sz="4" w:space="0" w:color="auto"/>
              <w:right w:val="single" w:sz="6" w:space="0" w:color="auto"/>
            </w:tcBorders>
            <w:vAlign w:val="center"/>
          </w:tcPr>
          <w:p w14:paraId="6CCC5BED" w14:textId="77777777" w:rsidR="00F71F56" w:rsidRPr="00497E67" w:rsidRDefault="00F71F56" w:rsidP="00D30F6E">
            <w:pPr>
              <w:widowControl w:val="0"/>
              <w:snapToGrid w:val="0"/>
              <w:ind w:left="0"/>
              <w:jc w:val="center"/>
              <w:rPr>
                <w:ins w:id="502" w:author="Kennedy, Muhil" w:date="2022-12-08T13:34:00Z"/>
                <w:rFonts w:ascii="Century Gothic" w:hAnsi="Century Gothic" w:cs="Arial"/>
                <w:szCs w:val="20"/>
                <w:lang w:val="en-US"/>
              </w:rPr>
            </w:pPr>
          </w:p>
        </w:tc>
        <w:tc>
          <w:tcPr>
            <w:tcW w:w="1480" w:type="dxa"/>
            <w:tcBorders>
              <w:top w:val="dotted" w:sz="4" w:space="0" w:color="auto"/>
              <w:left w:val="single" w:sz="6" w:space="0" w:color="auto"/>
              <w:bottom w:val="dotted" w:sz="4" w:space="0" w:color="auto"/>
              <w:right w:val="single" w:sz="6" w:space="0" w:color="auto"/>
            </w:tcBorders>
            <w:vAlign w:val="center"/>
          </w:tcPr>
          <w:p w14:paraId="76EF788C" w14:textId="77777777" w:rsidR="00F71F56" w:rsidRPr="00497E67" w:rsidRDefault="00F71F56" w:rsidP="00D30F6E">
            <w:pPr>
              <w:widowControl w:val="0"/>
              <w:snapToGrid w:val="0"/>
              <w:ind w:left="109"/>
              <w:jc w:val="center"/>
              <w:rPr>
                <w:ins w:id="503"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dotted" w:sz="4" w:space="0" w:color="auto"/>
              <w:right w:val="single" w:sz="6" w:space="0" w:color="auto"/>
            </w:tcBorders>
            <w:vAlign w:val="center"/>
          </w:tcPr>
          <w:p w14:paraId="5BF090F6" w14:textId="77777777" w:rsidR="00F71F56" w:rsidRPr="00497E67" w:rsidRDefault="00F71F56" w:rsidP="00D30F6E">
            <w:pPr>
              <w:widowControl w:val="0"/>
              <w:snapToGrid w:val="0"/>
              <w:ind w:left="178"/>
              <w:jc w:val="center"/>
              <w:rPr>
                <w:ins w:id="504"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dotted" w:sz="4" w:space="0" w:color="auto"/>
              <w:right w:val="single" w:sz="6" w:space="0" w:color="auto"/>
            </w:tcBorders>
          </w:tcPr>
          <w:p w14:paraId="36F6222E" w14:textId="77777777" w:rsidR="00F71F56" w:rsidRPr="00497E67" w:rsidRDefault="00F71F56" w:rsidP="00D30F6E">
            <w:pPr>
              <w:widowControl w:val="0"/>
              <w:snapToGrid w:val="0"/>
              <w:ind w:left="0"/>
              <w:jc w:val="left"/>
              <w:rPr>
                <w:ins w:id="505" w:author="Kennedy, Muhil" w:date="2022-12-08T13:34:00Z"/>
                <w:rFonts w:ascii="Century Gothic" w:hAnsi="Century Gothic"/>
                <w:szCs w:val="20"/>
                <w:lang w:val="en-US"/>
              </w:rPr>
            </w:pPr>
            <w:ins w:id="506" w:author="Kennedy, Muhil" w:date="2022-12-08T13:34:00Z">
              <w:r w:rsidRPr="00497E67">
                <w:rPr>
                  <w:rFonts w:ascii="Century Gothic" w:hAnsi="Century Gothic"/>
                  <w:szCs w:val="20"/>
                  <w:lang w:val="en-US"/>
                </w:rPr>
                <w:t>Part N°2</w:t>
              </w:r>
            </w:ins>
          </w:p>
        </w:tc>
      </w:tr>
      <w:tr w:rsidR="00F71F56" w:rsidRPr="00497E67" w14:paraId="7F6C0406" w14:textId="77777777" w:rsidTr="00D30F6E">
        <w:trPr>
          <w:ins w:id="507" w:author="Kennedy, Muhil" w:date="2022-12-08T13:34:00Z"/>
        </w:trPr>
        <w:tc>
          <w:tcPr>
            <w:tcW w:w="1489" w:type="dxa"/>
            <w:tcBorders>
              <w:top w:val="dotted" w:sz="4" w:space="0" w:color="auto"/>
              <w:bottom w:val="dotted" w:sz="4" w:space="0" w:color="auto"/>
              <w:right w:val="single" w:sz="6" w:space="0" w:color="auto"/>
            </w:tcBorders>
            <w:vAlign w:val="center"/>
          </w:tcPr>
          <w:p w14:paraId="1CE23F21" w14:textId="77777777" w:rsidR="00F71F56" w:rsidRPr="00497E67" w:rsidRDefault="00F71F56" w:rsidP="00D30F6E">
            <w:pPr>
              <w:widowControl w:val="0"/>
              <w:snapToGrid w:val="0"/>
              <w:ind w:left="0"/>
              <w:jc w:val="center"/>
              <w:rPr>
                <w:ins w:id="508" w:author="Kennedy, Muhil" w:date="2022-12-08T13:34:00Z"/>
                <w:rFonts w:ascii="Century Gothic" w:hAnsi="Century Gothic"/>
                <w:szCs w:val="20"/>
                <w:lang w:val="en-US"/>
              </w:rPr>
            </w:pPr>
          </w:p>
        </w:tc>
        <w:tc>
          <w:tcPr>
            <w:tcW w:w="1480" w:type="dxa"/>
            <w:tcBorders>
              <w:top w:val="dotted" w:sz="4" w:space="0" w:color="auto"/>
              <w:left w:val="single" w:sz="6" w:space="0" w:color="auto"/>
              <w:bottom w:val="dotted" w:sz="4" w:space="0" w:color="auto"/>
              <w:right w:val="single" w:sz="6" w:space="0" w:color="auto"/>
            </w:tcBorders>
            <w:vAlign w:val="center"/>
          </w:tcPr>
          <w:p w14:paraId="2E9C90A2" w14:textId="77777777" w:rsidR="00F71F56" w:rsidRPr="00497E67" w:rsidRDefault="00F71F56" w:rsidP="00D30F6E">
            <w:pPr>
              <w:widowControl w:val="0"/>
              <w:snapToGrid w:val="0"/>
              <w:ind w:left="109"/>
              <w:jc w:val="center"/>
              <w:rPr>
                <w:ins w:id="509"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dotted" w:sz="4" w:space="0" w:color="auto"/>
              <w:right w:val="single" w:sz="6" w:space="0" w:color="auto"/>
            </w:tcBorders>
            <w:vAlign w:val="center"/>
          </w:tcPr>
          <w:p w14:paraId="476560CE" w14:textId="77777777" w:rsidR="00F71F56" w:rsidRPr="00497E67" w:rsidRDefault="00F71F56" w:rsidP="00D30F6E">
            <w:pPr>
              <w:widowControl w:val="0"/>
              <w:snapToGrid w:val="0"/>
              <w:ind w:left="178"/>
              <w:jc w:val="center"/>
              <w:rPr>
                <w:ins w:id="510"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dotted" w:sz="4" w:space="0" w:color="auto"/>
              <w:right w:val="single" w:sz="6" w:space="0" w:color="auto"/>
            </w:tcBorders>
          </w:tcPr>
          <w:p w14:paraId="173FA364" w14:textId="77777777" w:rsidR="00F71F56" w:rsidRPr="00497E67" w:rsidRDefault="00F71F56" w:rsidP="00D30F6E">
            <w:pPr>
              <w:widowControl w:val="0"/>
              <w:snapToGrid w:val="0"/>
              <w:ind w:left="0"/>
              <w:jc w:val="left"/>
              <w:rPr>
                <w:ins w:id="511" w:author="Kennedy, Muhil" w:date="2022-12-08T13:34:00Z"/>
                <w:rFonts w:ascii="Century Gothic" w:hAnsi="Century Gothic"/>
                <w:szCs w:val="20"/>
                <w:lang w:val="en-US"/>
              </w:rPr>
            </w:pPr>
            <w:ins w:id="512" w:author="Kennedy, Muhil" w:date="2022-12-08T13:34:00Z">
              <w:r w:rsidRPr="00497E67">
                <w:rPr>
                  <w:rFonts w:ascii="Century Gothic" w:hAnsi="Century Gothic"/>
                  <w:szCs w:val="20"/>
                  <w:lang w:val="en-US"/>
                </w:rPr>
                <w:t>Part N°3</w:t>
              </w:r>
            </w:ins>
          </w:p>
        </w:tc>
      </w:tr>
      <w:tr w:rsidR="00F71F56" w:rsidRPr="00497E67" w14:paraId="79D4411D" w14:textId="77777777" w:rsidTr="00D30F6E">
        <w:trPr>
          <w:ins w:id="513" w:author="Kennedy, Muhil" w:date="2022-12-08T13:34:00Z"/>
        </w:trPr>
        <w:tc>
          <w:tcPr>
            <w:tcW w:w="1489" w:type="dxa"/>
            <w:tcBorders>
              <w:top w:val="dotted" w:sz="4" w:space="0" w:color="auto"/>
              <w:bottom w:val="single" w:sz="4" w:space="0" w:color="auto"/>
              <w:right w:val="single" w:sz="6" w:space="0" w:color="auto"/>
            </w:tcBorders>
            <w:vAlign w:val="center"/>
          </w:tcPr>
          <w:p w14:paraId="6DE34C11" w14:textId="77777777" w:rsidR="00F71F56" w:rsidRPr="00497E67" w:rsidRDefault="00F71F56" w:rsidP="00D30F6E">
            <w:pPr>
              <w:widowControl w:val="0"/>
              <w:snapToGrid w:val="0"/>
              <w:ind w:left="0"/>
              <w:jc w:val="center"/>
              <w:rPr>
                <w:ins w:id="514" w:author="Kennedy, Muhil" w:date="2022-12-08T13:34:00Z"/>
                <w:rFonts w:ascii="Century Gothic" w:hAnsi="Century Gothic"/>
                <w:szCs w:val="20"/>
                <w:lang w:val="en-US"/>
              </w:rPr>
            </w:pPr>
          </w:p>
        </w:tc>
        <w:tc>
          <w:tcPr>
            <w:tcW w:w="1480" w:type="dxa"/>
            <w:tcBorders>
              <w:top w:val="dotted" w:sz="4" w:space="0" w:color="auto"/>
              <w:left w:val="single" w:sz="6" w:space="0" w:color="auto"/>
              <w:bottom w:val="single" w:sz="4" w:space="0" w:color="auto"/>
              <w:right w:val="single" w:sz="6" w:space="0" w:color="auto"/>
            </w:tcBorders>
            <w:vAlign w:val="center"/>
          </w:tcPr>
          <w:p w14:paraId="43EA2BFA" w14:textId="77777777" w:rsidR="00F71F56" w:rsidRPr="00497E67" w:rsidRDefault="00F71F56" w:rsidP="00D30F6E">
            <w:pPr>
              <w:widowControl w:val="0"/>
              <w:snapToGrid w:val="0"/>
              <w:ind w:left="109"/>
              <w:jc w:val="center"/>
              <w:rPr>
                <w:ins w:id="515"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single" w:sz="4" w:space="0" w:color="auto"/>
              <w:right w:val="single" w:sz="6" w:space="0" w:color="auto"/>
            </w:tcBorders>
            <w:vAlign w:val="center"/>
          </w:tcPr>
          <w:p w14:paraId="09A5DCC8" w14:textId="77777777" w:rsidR="00F71F56" w:rsidRPr="00497E67" w:rsidRDefault="00F71F56" w:rsidP="00D30F6E">
            <w:pPr>
              <w:widowControl w:val="0"/>
              <w:snapToGrid w:val="0"/>
              <w:ind w:left="178"/>
              <w:jc w:val="center"/>
              <w:rPr>
                <w:ins w:id="516"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single" w:sz="4" w:space="0" w:color="auto"/>
              <w:right w:val="single" w:sz="6" w:space="0" w:color="auto"/>
            </w:tcBorders>
          </w:tcPr>
          <w:p w14:paraId="3B1398A8" w14:textId="77777777" w:rsidR="00F71F56" w:rsidRPr="00497E67" w:rsidRDefault="00F71F56" w:rsidP="00D30F6E">
            <w:pPr>
              <w:widowControl w:val="0"/>
              <w:snapToGrid w:val="0"/>
              <w:ind w:left="0"/>
              <w:jc w:val="left"/>
              <w:rPr>
                <w:ins w:id="517" w:author="Kennedy, Muhil" w:date="2022-12-08T13:34:00Z"/>
                <w:rFonts w:ascii="Century Gothic" w:hAnsi="Century Gothic"/>
                <w:szCs w:val="20"/>
                <w:lang w:val="en-US"/>
              </w:rPr>
            </w:pPr>
            <w:ins w:id="518" w:author="Kennedy, Muhil" w:date="2022-12-08T13:34:00Z">
              <w:r w:rsidRPr="00497E67">
                <w:rPr>
                  <w:rFonts w:ascii="Century Gothic" w:hAnsi="Century Gothic"/>
                  <w:szCs w:val="20"/>
                  <w:lang w:val="en-US"/>
                </w:rPr>
                <w:t>Part N°4</w:t>
              </w:r>
            </w:ins>
          </w:p>
        </w:tc>
      </w:tr>
    </w:tbl>
    <w:p w14:paraId="5ED2FECD" w14:textId="77777777" w:rsidR="00F71F56" w:rsidRPr="00497E67" w:rsidRDefault="00F71F56" w:rsidP="00F71F56">
      <w:pPr>
        <w:widowControl w:val="0"/>
        <w:snapToGrid w:val="0"/>
        <w:rPr>
          <w:ins w:id="519" w:author="Kennedy, Muhil" w:date="2022-12-08T13:34:00Z"/>
          <w:rFonts w:ascii="Century Gothic" w:hAnsi="Century Gothic"/>
          <w:szCs w:val="20"/>
          <w:lang w:val="en-US"/>
        </w:rPr>
      </w:pPr>
    </w:p>
    <w:p w14:paraId="5F85F5AF"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520" w:author="Kennedy, Muhil" w:date="2022-12-08T13:34:00Z"/>
          <w:rFonts w:ascii="Century Gothic" w:hAnsi="Century Gothic"/>
          <w:b w:val="0"/>
          <w:bCs w:val="0"/>
          <w:i/>
          <w:iCs/>
          <w:szCs w:val="20"/>
          <w:lang w:val="en-US"/>
        </w:rPr>
      </w:pPr>
      <w:ins w:id="521" w:author="Kennedy, Muhil" w:date="2022-12-08T13:34:00Z">
        <w:r w:rsidRPr="006B1A43">
          <w:rPr>
            <w:rFonts w:ascii="Century Gothic" w:hAnsi="Century Gothic"/>
            <w:b w:val="0"/>
            <w:bCs w:val="0"/>
            <w:i/>
            <w:iCs/>
            <w:szCs w:val="20"/>
            <w:lang w:val="en-US"/>
          </w:rPr>
          <w:t>Place and term of delivery</w:t>
        </w:r>
      </w:ins>
    </w:p>
    <w:p w14:paraId="312F140A" w14:textId="77777777" w:rsidR="00F71F56" w:rsidRDefault="00F71F56" w:rsidP="00F71F56">
      <w:pPr>
        <w:pStyle w:val="Faureciaberschrift2"/>
        <w:widowControl w:val="0"/>
        <w:numPr>
          <w:ilvl w:val="0"/>
          <w:numId w:val="0"/>
        </w:numPr>
        <w:snapToGrid w:val="0"/>
        <w:spacing w:after="0"/>
        <w:ind w:left="567"/>
        <w:rPr>
          <w:ins w:id="522" w:author="Kennedy, Muhil" w:date="2022-12-08T13:34:00Z"/>
          <w:rFonts w:ascii="Century Gothic" w:hAnsi="Century Gothic" w:cs="Times New Roman"/>
          <w:snapToGrid/>
          <w:szCs w:val="20"/>
          <w:lang w:val="en-US" w:eastAsia="fr-FR"/>
        </w:rPr>
      </w:pPr>
    </w:p>
    <w:p w14:paraId="762098D3" w14:textId="77777777" w:rsidR="00F71F56" w:rsidRDefault="00F71F56" w:rsidP="00F71F56">
      <w:pPr>
        <w:pStyle w:val="Faureciaberschrift2"/>
        <w:widowControl w:val="0"/>
        <w:numPr>
          <w:ilvl w:val="0"/>
          <w:numId w:val="0"/>
        </w:numPr>
        <w:snapToGrid w:val="0"/>
        <w:spacing w:after="0"/>
        <w:ind w:left="567"/>
        <w:rPr>
          <w:ins w:id="523" w:author="Kennedy, Muhil" w:date="2022-12-08T13:34:00Z"/>
          <w:rFonts w:ascii="Century Gothic" w:hAnsi="Century Gothic" w:cs="Times New Roman"/>
          <w:snapToGrid/>
          <w:szCs w:val="20"/>
          <w:lang w:val="en-US" w:eastAsia="fr-FR"/>
        </w:rPr>
      </w:pPr>
      <w:ins w:id="524" w:author="Kennedy, Muhil" w:date="2022-12-08T13:34:00Z">
        <w:r w:rsidRPr="00497E67">
          <w:rPr>
            <w:rFonts w:ascii="Century Gothic" w:hAnsi="Century Gothic" w:cs="Times New Roman"/>
            <w:snapToGrid/>
            <w:szCs w:val="20"/>
            <w:lang w:val="en-US" w:eastAsia="fr-FR"/>
          </w:rPr>
          <w:t>The Supplying Plants and related Receiving Plants shall be as set forth in the following table. The delivery shall be made in accordance with the Incoterm (ICC Incoterms 20</w:t>
        </w:r>
        <w:r>
          <w:rPr>
            <w:rFonts w:ascii="Century Gothic" w:hAnsi="Century Gothic" w:cs="Times New Roman"/>
            <w:snapToGrid/>
            <w:szCs w:val="20"/>
            <w:lang w:val="en-US" w:eastAsia="fr-FR"/>
          </w:rPr>
          <w:t>2</w:t>
        </w:r>
        <w:r w:rsidRPr="00497E67">
          <w:rPr>
            <w:rFonts w:ascii="Century Gothic" w:hAnsi="Century Gothic" w:cs="Times New Roman"/>
            <w:snapToGrid/>
            <w:szCs w:val="20"/>
            <w:lang w:val="en-US" w:eastAsia="fr-FR"/>
          </w:rPr>
          <w:t>0) and place of delivery set out in the following table.</w:t>
        </w:r>
      </w:ins>
    </w:p>
    <w:p w14:paraId="5B93C4A5" w14:textId="77777777" w:rsidR="00F71F56" w:rsidRPr="006B1A43" w:rsidRDefault="00F71F56" w:rsidP="00F71F56">
      <w:pPr>
        <w:rPr>
          <w:ins w:id="525" w:author="Kennedy, Muhil" w:date="2022-12-08T13:34:00Z"/>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701"/>
        <w:gridCol w:w="2410"/>
        <w:gridCol w:w="2126"/>
        <w:gridCol w:w="1843"/>
      </w:tblGrid>
      <w:tr w:rsidR="00F71F56" w:rsidRPr="00497E67" w14:paraId="0AE98E1A" w14:textId="77777777" w:rsidTr="00D30F6E">
        <w:trPr>
          <w:ins w:id="526" w:author="Kennedy, Muhil" w:date="2022-12-08T13:34:00Z"/>
        </w:trPr>
        <w:tc>
          <w:tcPr>
            <w:tcW w:w="1134" w:type="dxa"/>
            <w:shd w:val="clear" w:color="auto" w:fill="D9D9D9" w:themeFill="background1" w:themeFillShade="D9"/>
            <w:vAlign w:val="center"/>
          </w:tcPr>
          <w:p w14:paraId="4EEBE0A8" w14:textId="77777777" w:rsidR="00F71F56" w:rsidRPr="00497E67" w:rsidRDefault="00F71F56" w:rsidP="00D30F6E">
            <w:pPr>
              <w:widowControl w:val="0"/>
              <w:snapToGrid w:val="0"/>
              <w:ind w:left="0"/>
              <w:jc w:val="center"/>
              <w:rPr>
                <w:ins w:id="527" w:author="Kennedy, Muhil" w:date="2022-12-08T13:34:00Z"/>
                <w:rFonts w:ascii="Century Gothic" w:hAnsi="Century Gothic" w:cs="Arial"/>
                <w:b/>
                <w:bCs/>
                <w:szCs w:val="20"/>
                <w:lang w:val="en-US"/>
              </w:rPr>
            </w:pPr>
            <w:ins w:id="528" w:author="Kennedy, Muhil" w:date="2022-12-08T13:34:00Z">
              <w:r w:rsidRPr="00497E67">
                <w:rPr>
                  <w:rFonts w:ascii="Century Gothic" w:hAnsi="Century Gothic" w:cs="Arial"/>
                  <w:b/>
                  <w:bCs/>
                  <w:szCs w:val="20"/>
                  <w:lang w:val="en-US"/>
                </w:rPr>
                <w:t>N°</w:t>
              </w:r>
            </w:ins>
          </w:p>
        </w:tc>
        <w:tc>
          <w:tcPr>
            <w:tcW w:w="1701" w:type="dxa"/>
            <w:shd w:val="clear" w:color="auto" w:fill="D9D9D9" w:themeFill="background1" w:themeFillShade="D9"/>
          </w:tcPr>
          <w:p w14:paraId="4A166A64" w14:textId="77777777" w:rsidR="00F71F56" w:rsidRPr="00497E67" w:rsidRDefault="00F71F56" w:rsidP="00D30F6E">
            <w:pPr>
              <w:widowControl w:val="0"/>
              <w:snapToGrid w:val="0"/>
              <w:ind w:left="0"/>
              <w:jc w:val="center"/>
              <w:rPr>
                <w:ins w:id="529" w:author="Kennedy, Muhil" w:date="2022-12-08T13:34:00Z"/>
                <w:rFonts w:ascii="Century Gothic" w:hAnsi="Century Gothic" w:cs="Arial"/>
                <w:b/>
                <w:bCs/>
                <w:szCs w:val="20"/>
                <w:lang w:val="en-US"/>
              </w:rPr>
            </w:pPr>
          </w:p>
        </w:tc>
        <w:tc>
          <w:tcPr>
            <w:tcW w:w="2410" w:type="dxa"/>
            <w:shd w:val="clear" w:color="auto" w:fill="D9D9D9" w:themeFill="background1" w:themeFillShade="D9"/>
          </w:tcPr>
          <w:p w14:paraId="58FC649B" w14:textId="77777777" w:rsidR="00F71F56" w:rsidRPr="00497E67" w:rsidRDefault="00F71F56" w:rsidP="00D30F6E">
            <w:pPr>
              <w:widowControl w:val="0"/>
              <w:snapToGrid w:val="0"/>
              <w:ind w:left="0"/>
              <w:jc w:val="center"/>
              <w:rPr>
                <w:ins w:id="530" w:author="Kennedy, Muhil" w:date="2022-12-08T13:34:00Z"/>
                <w:rFonts w:ascii="Century Gothic" w:hAnsi="Century Gothic" w:cs="Arial"/>
                <w:b/>
                <w:bCs/>
                <w:szCs w:val="20"/>
                <w:lang w:val="en-US"/>
              </w:rPr>
            </w:pPr>
            <w:ins w:id="531" w:author="Kennedy, Muhil" w:date="2022-12-08T13:34:00Z">
              <w:r w:rsidRPr="00497E67">
                <w:rPr>
                  <w:rFonts w:ascii="Century Gothic" w:hAnsi="Century Gothic" w:cs="Arial"/>
                  <w:b/>
                  <w:bCs/>
                  <w:szCs w:val="20"/>
                  <w:lang w:val="en-US"/>
                </w:rPr>
                <w:t>Supplying Plant</w:t>
              </w:r>
            </w:ins>
          </w:p>
        </w:tc>
        <w:tc>
          <w:tcPr>
            <w:tcW w:w="2126" w:type="dxa"/>
            <w:shd w:val="clear" w:color="auto" w:fill="D9D9D9" w:themeFill="background1" w:themeFillShade="D9"/>
          </w:tcPr>
          <w:p w14:paraId="65AC65D3" w14:textId="77777777" w:rsidR="00F71F56" w:rsidRPr="00497E67" w:rsidRDefault="00F71F56" w:rsidP="00D30F6E">
            <w:pPr>
              <w:widowControl w:val="0"/>
              <w:snapToGrid w:val="0"/>
              <w:ind w:left="0"/>
              <w:jc w:val="center"/>
              <w:rPr>
                <w:ins w:id="532" w:author="Kennedy, Muhil" w:date="2022-12-08T13:34:00Z"/>
                <w:rFonts w:ascii="Century Gothic" w:hAnsi="Century Gothic" w:cs="Arial"/>
                <w:b/>
                <w:bCs/>
                <w:szCs w:val="20"/>
                <w:lang w:val="en-US"/>
              </w:rPr>
            </w:pPr>
            <w:ins w:id="533" w:author="Kennedy, Muhil" w:date="2022-12-08T13:34:00Z">
              <w:r w:rsidRPr="00497E67">
                <w:rPr>
                  <w:rFonts w:ascii="Century Gothic" w:hAnsi="Century Gothic" w:cs="Arial"/>
                  <w:b/>
                  <w:bCs/>
                  <w:szCs w:val="20"/>
                  <w:lang w:val="en-US"/>
                </w:rPr>
                <w:t>Receiving Plant</w:t>
              </w:r>
            </w:ins>
          </w:p>
        </w:tc>
        <w:tc>
          <w:tcPr>
            <w:tcW w:w="1843" w:type="dxa"/>
            <w:shd w:val="clear" w:color="auto" w:fill="D9D9D9" w:themeFill="background1" w:themeFillShade="D9"/>
          </w:tcPr>
          <w:p w14:paraId="21CB2F7D" w14:textId="77777777" w:rsidR="00F71F56" w:rsidRPr="00497E67" w:rsidRDefault="00F71F56" w:rsidP="00D30F6E">
            <w:pPr>
              <w:widowControl w:val="0"/>
              <w:snapToGrid w:val="0"/>
              <w:ind w:left="0"/>
              <w:jc w:val="center"/>
              <w:rPr>
                <w:ins w:id="534" w:author="Kennedy, Muhil" w:date="2022-12-08T13:34:00Z"/>
                <w:rFonts w:ascii="Century Gothic" w:hAnsi="Century Gothic" w:cs="Arial"/>
                <w:b/>
                <w:bCs/>
                <w:szCs w:val="20"/>
                <w:lang w:val="en-US"/>
              </w:rPr>
            </w:pPr>
            <w:ins w:id="535" w:author="Kennedy, Muhil" w:date="2022-12-08T13:34:00Z">
              <w:r w:rsidRPr="00497E67">
                <w:rPr>
                  <w:rFonts w:ascii="Century Gothic" w:hAnsi="Century Gothic" w:cs="Arial"/>
                  <w:b/>
                  <w:bCs/>
                  <w:szCs w:val="20"/>
                  <w:lang w:val="en-US"/>
                </w:rPr>
                <w:t>Incoterm</w:t>
              </w:r>
            </w:ins>
          </w:p>
        </w:tc>
      </w:tr>
      <w:tr w:rsidR="00F71F56" w:rsidRPr="00497E67" w14:paraId="334E8097" w14:textId="77777777" w:rsidTr="00D30F6E">
        <w:trPr>
          <w:ins w:id="536" w:author="Kennedy, Muhil" w:date="2022-12-08T13:34:00Z"/>
        </w:trPr>
        <w:tc>
          <w:tcPr>
            <w:tcW w:w="1134" w:type="dxa"/>
            <w:vMerge w:val="restart"/>
            <w:vAlign w:val="center"/>
          </w:tcPr>
          <w:p w14:paraId="3CFD3E0F" w14:textId="77777777" w:rsidR="00F71F56" w:rsidRPr="00497E67" w:rsidRDefault="00F71F56" w:rsidP="00D30F6E">
            <w:pPr>
              <w:pStyle w:val="FaureciaText"/>
              <w:widowControl w:val="0"/>
              <w:snapToGrid w:val="0"/>
              <w:spacing w:before="0" w:after="0"/>
              <w:ind w:left="5"/>
              <w:jc w:val="center"/>
              <w:rPr>
                <w:ins w:id="537" w:author="Kennedy, Muhil" w:date="2022-12-08T13:34:00Z"/>
                <w:rFonts w:ascii="Century Gothic" w:hAnsi="Century Gothic" w:cs="Times New Roman"/>
                <w:szCs w:val="20"/>
                <w:lang w:val="en-US" w:eastAsia="fr-FR"/>
              </w:rPr>
            </w:pPr>
            <w:ins w:id="538" w:author="Kennedy, Muhil" w:date="2022-12-08T13:34:00Z">
              <w:r w:rsidRPr="00497E67">
                <w:rPr>
                  <w:rFonts w:ascii="Century Gothic" w:hAnsi="Century Gothic" w:cs="Times New Roman"/>
                  <w:szCs w:val="20"/>
                  <w:lang w:val="en-US" w:eastAsia="fr-FR"/>
                </w:rPr>
                <w:t>Part 1</w:t>
              </w:r>
            </w:ins>
          </w:p>
        </w:tc>
        <w:tc>
          <w:tcPr>
            <w:tcW w:w="1701" w:type="dxa"/>
          </w:tcPr>
          <w:p w14:paraId="5A428B48" w14:textId="77777777" w:rsidR="00F71F56" w:rsidRPr="00497E67" w:rsidRDefault="00F71F56" w:rsidP="00D30F6E">
            <w:pPr>
              <w:pStyle w:val="FaureciaText"/>
              <w:widowControl w:val="0"/>
              <w:snapToGrid w:val="0"/>
              <w:spacing w:before="0" w:after="0"/>
              <w:ind w:left="5"/>
              <w:jc w:val="center"/>
              <w:rPr>
                <w:ins w:id="539" w:author="Kennedy, Muhil" w:date="2022-12-08T13:34:00Z"/>
                <w:rFonts w:ascii="Century Gothic" w:hAnsi="Century Gothic" w:cs="Times New Roman"/>
                <w:szCs w:val="20"/>
                <w:lang w:val="en-US" w:eastAsia="fr-FR"/>
              </w:rPr>
            </w:pPr>
            <w:ins w:id="540" w:author="Kennedy, Muhil" w:date="2022-12-08T13:34:00Z">
              <w:r w:rsidRPr="00497E67">
                <w:rPr>
                  <w:rFonts w:ascii="Century Gothic" w:hAnsi="Century Gothic" w:cs="Times New Roman"/>
                  <w:szCs w:val="20"/>
                  <w:lang w:val="en-US" w:eastAsia="fr-FR"/>
                </w:rPr>
                <w:t>Prototype</w:t>
              </w:r>
            </w:ins>
          </w:p>
        </w:tc>
        <w:tc>
          <w:tcPr>
            <w:tcW w:w="2410" w:type="dxa"/>
          </w:tcPr>
          <w:p w14:paraId="45E62E16" w14:textId="77777777" w:rsidR="00F71F56" w:rsidRPr="00497E67" w:rsidRDefault="00F71F56" w:rsidP="00D30F6E">
            <w:pPr>
              <w:pStyle w:val="BodyText"/>
              <w:widowControl w:val="0"/>
              <w:snapToGrid w:val="0"/>
              <w:rPr>
                <w:ins w:id="541" w:author="Kennedy, Muhil" w:date="2022-12-08T13:34:00Z"/>
                <w:rFonts w:ascii="Century Gothic" w:hAnsi="Century Gothic" w:cs="Times New Roman"/>
                <w:sz w:val="20"/>
                <w:szCs w:val="20"/>
                <w:lang w:val="en-US"/>
              </w:rPr>
            </w:pPr>
          </w:p>
        </w:tc>
        <w:tc>
          <w:tcPr>
            <w:tcW w:w="2126" w:type="dxa"/>
          </w:tcPr>
          <w:p w14:paraId="2A82CF2C" w14:textId="77777777" w:rsidR="00F71F56" w:rsidRPr="00497E67" w:rsidRDefault="00F71F56" w:rsidP="00D30F6E">
            <w:pPr>
              <w:pStyle w:val="BodyText"/>
              <w:widowControl w:val="0"/>
              <w:snapToGrid w:val="0"/>
              <w:rPr>
                <w:ins w:id="542" w:author="Kennedy, Muhil" w:date="2022-12-08T13:34:00Z"/>
                <w:rFonts w:ascii="Century Gothic" w:hAnsi="Century Gothic" w:cs="Times New Roman"/>
                <w:sz w:val="20"/>
                <w:szCs w:val="20"/>
                <w:lang w:val="en-US"/>
              </w:rPr>
            </w:pPr>
          </w:p>
        </w:tc>
        <w:tc>
          <w:tcPr>
            <w:tcW w:w="1843" w:type="dxa"/>
            <w:vAlign w:val="center"/>
          </w:tcPr>
          <w:p w14:paraId="775281E7" w14:textId="77777777" w:rsidR="00F71F56" w:rsidRPr="00497E67" w:rsidRDefault="00F71F56" w:rsidP="00D30F6E">
            <w:pPr>
              <w:pStyle w:val="FaureciaText"/>
              <w:widowControl w:val="0"/>
              <w:snapToGrid w:val="0"/>
              <w:spacing w:before="0" w:after="0"/>
              <w:rPr>
                <w:ins w:id="543" w:author="Kennedy, Muhil" w:date="2022-12-08T13:34:00Z"/>
                <w:rFonts w:ascii="Century Gothic" w:hAnsi="Century Gothic" w:cs="Times New Roman"/>
                <w:szCs w:val="20"/>
                <w:lang w:val="en-US" w:eastAsia="fr-FR"/>
              </w:rPr>
            </w:pPr>
          </w:p>
        </w:tc>
      </w:tr>
      <w:tr w:rsidR="00F71F56" w:rsidRPr="00497E67" w14:paraId="24D27371" w14:textId="77777777" w:rsidTr="00D30F6E">
        <w:trPr>
          <w:ins w:id="544" w:author="Kennedy, Muhil" w:date="2022-12-08T13:34:00Z"/>
        </w:trPr>
        <w:tc>
          <w:tcPr>
            <w:tcW w:w="1134" w:type="dxa"/>
            <w:vMerge/>
            <w:vAlign w:val="center"/>
          </w:tcPr>
          <w:p w14:paraId="65A7FC7E" w14:textId="77777777" w:rsidR="00F71F56" w:rsidRPr="00497E67" w:rsidRDefault="00F71F56" w:rsidP="00D30F6E">
            <w:pPr>
              <w:pStyle w:val="BodyText"/>
              <w:widowControl w:val="0"/>
              <w:snapToGrid w:val="0"/>
              <w:ind w:left="5"/>
              <w:jc w:val="center"/>
              <w:rPr>
                <w:ins w:id="545" w:author="Kennedy, Muhil" w:date="2022-12-08T13:34:00Z"/>
                <w:rFonts w:ascii="Century Gothic" w:hAnsi="Century Gothic" w:cs="Times New Roman"/>
                <w:sz w:val="20"/>
                <w:szCs w:val="20"/>
                <w:lang w:val="en-US"/>
              </w:rPr>
            </w:pPr>
          </w:p>
        </w:tc>
        <w:tc>
          <w:tcPr>
            <w:tcW w:w="1701" w:type="dxa"/>
          </w:tcPr>
          <w:p w14:paraId="788E4D3B" w14:textId="77777777" w:rsidR="00F71F56" w:rsidRPr="00497E67" w:rsidRDefault="00F71F56" w:rsidP="00D30F6E">
            <w:pPr>
              <w:pStyle w:val="FaureciaText"/>
              <w:widowControl w:val="0"/>
              <w:snapToGrid w:val="0"/>
              <w:spacing w:before="0" w:after="0"/>
              <w:ind w:left="5"/>
              <w:jc w:val="center"/>
              <w:rPr>
                <w:ins w:id="546" w:author="Kennedy, Muhil" w:date="2022-12-08T13:34:00Z"/>
                <w:rFonts w:ascii="Century Gothic" w:hAnsi="Century Gothic" w:cs="Times New Roman"/>
                <w:szCs w:val="20"/>
                <w:lang w:val="en-US" w:eastAsia="fr-FR"/>
              </w:rPr>
            </w:pPr>
            <w:ins w:id="547" w:author="Kennedy, Muhil" w:date="2022-12-08T13:34:00Z">
              <w:r w:rsidRPr="00497E67">
                <w:rPr>
                  <w:rFonts w:ascii="Century Gothic" w:hAnsi="Century Gothic" w:cs="Times New Roman"/>
                  <w:szCs w:val="20"/>
                  <w:lang w:val="en-US" w:eastAsia="fr-FR"/>
                </w:rPr>
                <w:t>Pre-Series</w:t>
              </w:r>
            </w:ins>
          </w:p>
        </w:tc>
        <w:tc>
          <w:tcPr>
            <w:tcW w:w="2410" w:type="dxa"/>
          </w:tcPr>
          <w:p w14:paraId="0635BA03" w14:textId="77777777" w:rsidR="00F71F56" w:rsidRPr="00497E67" w:rsidRDefault="00F71F56" w:rsidP="00D30F6E">
            <w:pPr>
              <w:pStyle w:val="BodyText"/>
              <w:widowControl w:val="0"/>
              <w:snapToGrid w:val="0"/>
              <w:rPr>
                <w:ins w:id="548" w:author="Kennedy, Muhil" w:date="2022-12-08T13:34:00Z"/>
                <w:rFonts w:ascii="Century Gothic" w:hAnsi="Century Gothic" w:cs="Times New Roman"/>
                <w:sz w:val="20"/>
                <w:szCs w:val="20"/>
                <w:lang w:val="en-US"/>
              </w:rPr>
            </w:pPr>
          </w:p>
        </w:tc>
        <w:tc>
          <w:tcPr>
            <w:tcW w:w="2126" w:type="dxa"/>
          </w:tcPr>
          <w:p w14:paraId="562DB604" w14:textId="77777777" w:rsidR="00F71F56" w:rsidRPr="00497E67" w:rsidRDefault="00F71F56" w:rsidP="00D30F6E">
            <w:pPr>
              <w:pStyle w:val="BodyText"/>
              <w:widowControl w:val="0"/>
              <w:snapToGrid w:val="0"/>
              <w:rPr>
                <w:ins w:id="549" w:author="Kennedy, Muhil" w:date="2022-12-08T13:34:00Z"/>
                <w:rFonts w:ascii="Century Gothic" w:hAnsi="Century Gothic" w:cs="Times New Roman"/>
                <w:sz w:val="20"/>
                <w:szCs w:val="20"/>
                <w:lang w:val="en-US"/>
              </w:rPr>
            </w:pPr>
          </w:p>
        </w:tc>
        <w:tc>
          <w:tcPr>
            <w:tcW w:w="1843" w:type="dxa"/>
          </w:tcPr>
          <w:p w14:paraId="32ACA8BF" w14:textId="77777777" w:rsidR="00F71F56" w:rsidRPr="00497E67" w:rsidRDefault="00F71F56" w:rsidP="00D30F6E">
            <w:pPr>
              <w:pStyle w:val="BodyText"/>
              <w:widowControl w:val="0"/>
              <w:snapToGrid w:val="0"/>
              <w:rPr>
                <w:ins w:id="550" w:author="Kennedy, Muhil" w:date="2022-12-08T13:34:00Z"/>
                <w:rFonts w:ascii="Century Gothic" w:hAnsi="Century Gothic" w:cs="Times New Roman"/>
                <w:sz w:val="20"/>
                <w:szCs w:val="20"/>
                <w:lang w:val="en-US"/>
              </w:rPr>
            </w:pPr>
          </w:p>
        </w:tc>
      </w:tr>
      <w:tr w:rsidR="00F71F56" w:rsidRPr="00497E67" w14:paraId="3198AA7E" w14:textId="77777777" w:rsidTr="00D30F6E">
        <w:trPr>
          <w:ins w:id="551" w:author="Kennedy, Muhil" w:date="2022-12-08T13:34:00Z"/>
        </w:trPr>
        <w:tc>
          <w:tcPr>
            <w:tcW w:w="1134" w:type="dxa"/>
            <w:vMerge/>
            <w:vAlign w:val="center"/>
          </w:tcPr>
          <w:p w14:paraId="38A3778A" w14:textId="77777777" w:rsidR="00F71F56" w:rsidRPr="00497E67" w:rsidRDefault="00F71F56" w:rsidP="00D30F6E">
            <w:pPr>
              <w:pStyle w:val="BodyText"/>
              <w:widowControl w:val="0"/>
              <w:snapToGrid w:val="0"/>
              <w:ind w:left="5"/>
              <w:jc w:val="center"/>
              <w:rPr>
                <w:ins w:id="552" w:author="Kennedy, Muhil" w:date="2022-12-08T13:34:00Z"/>
                <w:rFonts w:ascii="Century Gothic" w:hAnsi="Century Gothic" w:cs="Times New Roman"/>
                <w:sz w:val="20"/>
                <w:szCs w:val="20"/>
                <w:lang w:val="en-US"/>
              </w:rPr>
            </w:pPr>
          </w:p>
        </w:tc>
        <w:tc>
          <w:tcPr>
            <w:tcW w:w="1701" w:type="dxa"/>
          </w:tcPr>
          <w:p w14:paraId="722DB987" w14:textId="77777777" w:rsidR="00F71F56" w:rsidRPr="00497E67" w:rsidRDefault="00F71F56" w:rsidP="00D30F6E">
            <w:pPr>
              <w:pStyle w:val="FaureciaText"/>
              <w:widowControl w:val="0"/>
              <w:snapToGrid w:val="0"/>
              <w:spacing w:before="0" w:after="0"/>
              <w:ind w:left="5"/>
              <w:jc w:val="center"/>
              <w:rPr>
                <w:ins w:id="553" w:author="Kennedy, Muhil" w:date="2022-12-08T13:34:00Z"/>
                <w:rFonts w:ascii="Century Gothic" w:hAnsi="Century Gothic" w:cs="Times New Roman"/>
                <w:szCs w:val="20"/>
                <w:lang w:val="en-US" w:eastAsia="fr-FR"/>
              </w:rPr>
            </w:pPr>
            <w:ins w:id="554" w:author="Kennedy, Muhil" w:date="2022-12-08T13:34:00Z">
              <w:r w:rsidRPr="00497E67">
                <w:rPr>
                  <w:rFonts w:ascii="Century Gothic" w:hAnsi="Century Gothic" w:cs="Times New Roman"/>
                  <w:szCs w:val="20"/>
                  <w:lang w:val="en-US" w:eastAsia="fr-FR"/>
                </w:rPr>
                <w:t>Series</w:t>
              </w:r>
            </w:ins>
          </w:p>
        </w:tc>
        <w:tc>
          <w:tcPr>
            <w:tcW w:w="2410" w:type="dxa"/>
          </w:tcPr>
          <w:p w14:paraId="5F336C6C" w14:textId="77777777" w:rsidR="00F71F56" w:rsidRPr="00497E67" w:rsidRDefault="00F71F56" w:rsidP="00D30F6E">
            <w:pPr>
              <w:pStyle w:val="BodyText"/>
              <w:widowControl w:val="0"/>
              <w:snapToGrid w:val="0"/>
              <w:rPr>
                <w:ins w:id="555" w:author="Kennedy, Muhil" w:date="2022-12-08T13:34:00Z"/>
                <w:rFonts w:ascii="Century Gothic" w:hAnsi="Century Gothic" w:cs="Times New Roman"/>
                <w:sz w:val="20"/>
                <w:szCs w:val="20"/>
                <w:lang w:val="en-US"/>
              </w:rPr>
            </w:pPr>
          </w:p>
        </w:tc>
        <w:tc>
          <w:tcPr>
            <w:tcW w:w="2126" w:type="dxa"/>
          </w:tcPr>
          <w:p w14:paraId="52D35927" w14:textId="77777777" w:rsidR="00F71F56" w:rsidRPr="00497E67" w:rsidRDefault="00F71F56" w:rsidP="00D30F6E">
            <w:pPr>
              <w:pStyle w:val="BodyText"/>
              <w:widowControl w:val="0"/>
              <w:snapToGrid w:val="0"/>
              <w:rPr>
                <w:ins w:id="556" w:author="Kennedy, Muhil" w:date="2022-12-08T13:34:00Z"/>
                <w:rFonts w:ascii="Century Gothic" w:hAnsi="Century Gothic" w:cs="Times New Roman"/>
                <w:sz w:val="20"/>
                <w:szCs w:val="20"/>
                <w:lang w:val="en-US"/>
              </w:rPr>
            </w:pPr>
          </w:p>
        </w:tc>
        <w:tc>
          <w:tcPr>
            <w:tcW w:w="1843" w:type="dxa"/>
          </w:tcPr>
          <w:p w14:paraId="111018EB" w14:textId="77777777" w:rsidR="00F71F56" w:rsidRPr="00497E67" w:rsidRDefault="00F71F56" w:rsidP="00D30F6E">
            <w:pPr>
              <w:pStyle w:val="BodyText"/>
              <w:widowControl w:val="0"/>
              <w:snapToGrid w:val="0"/>
              <w:rPr>
                <w:ins w:id="557" w:author="Kennedy, Muhil" w:date="2022-12-08T13:34:00Z"/>
                <w:rFonts w:ascii="Century Gothic" w:hAnsi="Century Gothic" w:cs="Times New Roman"/>
                <w:sz w:val="20"/>
                <w:szCs w:val="20"/>
                <w:lang w:val="en-US"/>
              </w:rPr>
            </w:pPr>
          </w:p>
        </w:tc>
      </w:tr>
      <w:tr w:rsidR="00F71F56" w:rsidRPr="00497E67" w14:paraId="190CCF32" w14:textId="77777777" w:rsidTr="00D30F6E">
        <w:trPr>
          <w:ins w:id="558" w:author="Kennedy, Muhil" w:date="2022-12-08T13:34:00Z"/>
        </w:trPr>
        <w:tc>
          <w:tcPr>
            <w:tcW w:w="1134" w:type="dxa"/>
            <w:vMerge w:val="restart"/>
            <w:vAlign w:val="center"/>
          </w:tcPr>
          <w:p w14:paraId="48D16350" w14:textId="77777777" w:rsidR="00F71F56" w:rsidRPr="00497E67" w:rsidRDefault="00F71F56" w:rsidP="00D30F6E">
            <w:pPr>
              <w:pStyle w:val="FaureciaText"/>
              <w:widowControl w:val="0"/>
              <w:snapToGrid w:val="0"/>
              <w:spacing w:before="0" w:after="0"/>
              <w:ind w:left="5"/>
              <w:jc w:val="center"/>
              <w:rPr>
                <w:ins w:id="559" w:author="Kennedy, Muhil" w:date="2022-12-08T13:34:00Z"/>
                <w:rFonts w:ascii="Century Gothic" w:hAnsi="Century Gothic" w:cs="Times New Roman"/>
                <w:szCs w:val="20"/>
                <w:lang w:val="en-US" w:eastAsia="fr-FR"/>
              </w:rPr>
            </w:pPr>
            <w:ins w:id="560" w:author="Kennedy, Muhil" w:date="2022-12-08T13:34:00Z">
              <w:r w:rsidRPr="00497E67">
                <w:rPr>
                  <w:rFonts w:ascii="Century Gothic" w:hAnsi="Century Gothic" w:cs="Times New Roman"/>
                  <w:szCs w:val="20"/>
                  <w:lang w:val="en-US" w:eastAsia="fr-FR"/>
                </w:rPr>
                <w:t>Part 2</w:t>
              </w:r>
            </w:ins>
          </w:p>
        </w:tc>
        <w:tc>
          <w:tcPr>
            <w:tcW w:w="1701" w:type="dxa"/>
          </w:tcPr>
          <w:p w14:paraId="23DBCF1A" w14:textId="77777777" w:rsidR="00F71F56" w:rsidRPr="00497E67" w:rsidRDefault="00F71F56" w:rsidP="00D30F6E">
            <w:pPr>
              <w:pStyle w:val="FaureciaText"/>
              <w:widowControl w:val="0"/>
              <w:snapToGrid w:val="0"/>
              <w:spacing w:before="0" w:after="0"/>
              <w:ind w:left="5"/>
              <w:jc w:val="center"/>
              <w:rPr>
                <w:ins w:id="561" w:author="Kennedy, Muhil" w:date="2022-12-08T13:34:00Z"/>
                <w:rFonts w:ascii="Century Gothic" w:hAnsi="Century Gothic" w:cs="Times New Roman"/>
                <w:szCs w:val="20"/>
                <w:lang w:val="en-US" w:eastAsia="fr-FR"/>
              </w:rPr>
            </w:pPr>
            <w:ins w:id="562" w:author="Kennedy, Muhil" w:date="2022-12-08T13:34:00Z">
              <w:r w:rsidRPr="00497E67">
                <w:rPr>
                  <w:rFonts w:ascii="Century Gothic" w:hAnsi="Century Gothic" w:cs="Times New Roman"/>
                  <w:szCs w:val="20"/>
                  <w:lang w:val="en-US" w:eastAsia="fr-FR"/>
                </w:rPr>
                <w:t>Prototype</w:t>
              </w:r>
            </w:ins>
          </w:p>
        </w:tc>
        <w:tc>
          <w:tcPr>
            <w:tcW w:w="2410" w:type="dxa"/>
          </w:tcPr>
          <w:p w14:paraId="42A4E685" w14:textId="77777777" w:rsidR="00F71F56" w:rsidRPr="00497E67" w:rsidRDefault="00F71F56" w:rsidP="00D30F6E">
            <w:pPr>
              <w:pStyle w:val="BodyText"/>
              <w:widowControl w:val="0"/>
              <w:snapToGrid w:val="0"/>
              <w:rPr>
                <w:ins w:id="563" w:author="Kennedy, Muhil" w:date="2022-12-08T13:34:00Z"/>
                <w:rFonts w:ascii="Century Gothic" w:hAnsi="Century Gothic" w:cs="Times New Roman"/>
                <w:sz w:val="20"/>
                <w:szCs w:val="20"/>
                <w:lang w:val="en-US"/>
              </w:rPr>
            </w:pPr>
          </w:p>
        </w:tc>
        <w:tc>
          <w:tcPr>
            <w:tcW w:w="2126" w:type="dxa"/>
          </w:tcPr>
          <w:p w14:paraId="4B2C607F" w14:textId="77777777" w:rsidR="00F71F56" w:rsidRPr="00497E67" w:rsidRDefault="00F71F56" w:rsidP="00D30F6E">
            <w:pPr>
              <w:pStyle w:val="BodyText"/>
              <w:widowControl w:val="0"/>
              <w:snapToGrid w:val="0"/>
              <w:rPr>
                <w:ins w:id="564" w:author="Kennedy, Muhil" w:date="2022-12-08T13:34:00Z"/>
                <w:rFonts w:ascii="Century Gothic" w:hAnsi="Century Gothic" w:cs="Times New Roman"/>
                <w:sz w:val="20"/>
                <w:szCs w:val="20"/>
                <w:lang w:val="en-US"/>
              </w:rPr>
            </w:pPr>
          </w:p>
        </w:tc>
        <w:tc>
          <w:tcPr>
            <w:tcW w:w="1843" w:type="dxa"/>
            <w:vAlign w:val="center"/>
          </w:tcPr>
          <w:p w14:paraId="007EBC5C" w14:textId="77777777" w:rsidR="00F71F56" w:rsidRPr="00497E67" w:rsidRDefault="00F71F56" w:rsidP="00D30F6E">
            <w:pPr>
              <w:pStyle w:val="FaureciaText"/>
              <w:widowControl w:val="0"/>
              <w:snapToGrid w:val="0"/>
              <w:spacing w:before="0" w:after="0"/>
              <w:rPr>
                <w:ins w:id="565" w:author="Kennedy, Muhil" w:date="2022-12-08T13:34:00Z"/>
                <w:rFonts w:ascii="Century Gothic" w:hAnsi="Century Gothic" w:cs="Times New Roman"/>
                <w:szCs w:val="20"/>
                <w:lang w:val="en-US" w:eastAsia="fr-FR"/>
              </w:rPr>
            </w:pPr>
          </w:p>
        </w:tc>
      </w:tr>
      <w:tr w:rsidR="00F71F56" w:rsidRPr="00497E67" w14:paraId="087CBF30" w14:textId="77777777" w:rsidTr="00D30F6E">
        <w:trPr>
          <w:ins w:id="566" w:author="Kennedy, Muhil" w:date="2022-12-08T13:34:00Z"/>
        </w:trPr>
        <w:tc>
          <w:tcPr>
            <w:tcW w:w="1134" w:type="dxa"/>
            <w:vMerge/>
            <w:vAlign w:val="center"/>
          </w:tcPr>
          <w:p w14:paraId="1B75665E" w14:textId="77777777" w:rsidR="00F71F56" w:rsidRPr="00497E67" w:rsidRDefault="00F71F56" w:rsidP="00D30F6E">
            <w:pPr>
              <w:pStyle w:val="BodyText"/>
              <w:widowControl w:val="0"/>
              <w:snapToGrid w:val="0"/>
              <w:ind w:left="5"/>
              <w:jc w:val="center"/>
              <w:rPr>
                <w:ins w:id="567" w:author="Kennedy, Muhil" w:date="2022-12-08T13:34:00Z"/>
                <w:rFonts w:ascii="Century Gothic" w:hAnsi="Century Gothic" w:cs="Times New Roman"/>
                <w:sz w:val="20"/>
                <w:szCs w:val="20"/>
                <w:lang w:val="en-US"/>
              </w:rPr>
            </w:pPr>
          </w:p>
        </w:tc>
        <w:tc>
          <w:tcPr>
            <w:tcW w:w="1701" w:type="dxa"/>
          </w:tcPr>
          <w:p w14:paraId="01E4E1C8" w14:textId="77777777" w:rsidR="00F71F56" w:rsidRPr="00497E67" w:rsidRDefault="00F71F56" w:rsidP="00D30F6E">
            <w:pPr>
              <w:pStyle w:val="FaureciaText"/>
              <w:widowControl w:val="0"/>
              <w:snapToGrid w:val="0"/>
              <w:spacing w:before="0" w:after="0"/>
              <w:ind w:left="5"/>
              <w:jc w:val="center"/>
              <w:rPr>
                <w:ins w:id="568" w:author="Kennedy, Muhil" w:date="2022-12-08T13:34:00Z"/>
                <w:rFonts w:ascii="Century Gothic" w:hAnsi="Century Gothic" w:cs="Times New Roman"/>
                <w:szCs w:val="20"/>
                <w:lang w:val="en-US" w:eastAsia="fr-FR"/>
              </w:rPr>
            </w:pPr>
            <w:ins w:id="569" w:author="Kennedy, Muhil" w:date="2022-12-08T13:34:00Z">
              <w:r w:rsidRPr="00497E67">
                <w:rPr>
                  <w:rFonts w:ascii="Century Gothic" w:hAnsi="Century Gothic" w:cs="Times New Roman"/>
                  <w:szCs w:val="20"/>
                  <w:lang w:val="en-US" w:eastAsia="fr-FR"/>
                </w:rPr>
                <w:t>Pre-Series</w:t>
              </w:r>
            </w:ins>
          </w:p>
        </w:tc>
        <w:tc>
          <w:tcPr>
            <w:tcW w:w="2410" w:type="dxa"/>
          </w:tcPr>
          <w:p w14:paraId="44B66546" w14:textId="77777777" w:rsidR="00F71F56" w:rsidRPr="00497E67" w:rsidRDefault="00F71F56" w:rsidP="00D30F6E">
            <w:pPr>
              <w:pStyle w:val="BodyText"/>
              <w:widowControl w:val="0"/>
              <w:snapToGrid w:val="0"/>
              <w:rPr>
                <w:ins w:id="570" w:author="Kennedy, Muhil" w:date="2022-12-08T13:34:00Z"/>
                <w:rFonts w:ascii="Century Gothic" w:hAnsi="Century Gothic" w:cs="Times New Roman"/>
                <w:sz w:val="20"/>
                <w:szCs w:val="20"/>
                <w:lang w:val="en-US"/>
              </w:rPr>
            </w:pPr>
          </w:p>
        </w:tc>
        <w:tc>
          <w:tcPr>
            <w:tcW w:w="2126" w:type="dxa"/>
          </w:tcPr>
          <w:p w14:paraId="245805B0" w14:textId="77777777" w:rsidR="00F71F56" w:rsidRPr="00497E67" w:rsidRDefault="00F71F56" w:rsidP="00D30F6E">
            <w:pPr>
              <w:pStyle w:val="BodyText"/>
              <w:widowControl w:val="0"/>
              <w:snapToGrid w:val="0"/>
              <w:rPr>
                <w:ins w:id="571" w:author="Kennedy, Muhil" w:date="2022-12-08T13:34:00Z"/>
                <w:rFonts w:ascii="Century Gothic" w:hAnsi="Century Gothic" w:cs="Times New Roman"/>
                <w:sz w:val="20"/>
                <w:szCs w:val="20"/>
                <w:lang w:val="en-US"/>
              </w:rPr>
            </w:pPr>
          </w:p>
        </w:tc>
        <w:tc>
          <w:tcPr>
            <w:tcW w:w="1843" w:type="dxa"/>
          </w:tcPr>
          <w:p w14:paraId="5FDEFC2A" w14:textId="77777777" w:rsidR="00F71F56" w:rsidRPr="00497E67" w:rsidRDefault="00F71F56" w:rsidP="00D30F6E">
            <w:pPr>
              <w:pStyle w:val="BodyText"/>
              <w:widowControl w:val="0"/>
              <w:snapToGrid w:val="0"/>
              <w:jc w:val="center"/>
              <w:rPr>
                <w:ins w:id="572" w:author="Kennedy, Muhil" w:date="2022-12-08T13:34:00Z"/>
                <w:rFonts w:ascii="Century Gothic" w:hAnsi="Century Gothic" w:cs="Times New Roman"/>
                <w:sz w:val="20"/>
                <w:szCs w:val="20"/>
                <w:lang w:val="en-US"/>
              </w:rPr>
            </w:pPr>
          </w:p>
        </w:tc>
      </w:tr>
      <w:tr w:rsidR="00F71F56" w:rsidRPr="00497E67" w14:paraId="2121A099" w14:textId="77777777" w:rsidTr="00D30F6E">
        <w:trPr>
          <w:ins w:id="573" w:author="Kennedy, Muhil" w:date="2022-12-08T13:34:00Z"/>
        </w:trPr>
        <w:tc>
          <w:tcPr>
            <w:tcW w:w="1134" w:type="dxa"/>
            <w:vMerge/>
            <w:vAlign w:val="center"/>
          </w:tcPr>
          <w:p w14:paraId="34BF4571" w14:textId="77777777" w:rsidR="00F71F56" w:rsidRPr="00497E67" w:rsidRDefault="00F71F56" w:rsidP="00D30F6E">
            <w:pPr>
              <w:pStyle w:val="BodyText"/>
              <w:widowControl w:val="0"/>
              <w:snapToGrid w:val="0"/>
              <w:ind w:left="5"/>
              <w:jc w:val="center"/>
              <w:rPr>
                <w:ins w:id="574" w:author="Kennedy, Muhil" w:date="2022-12-08T13:34:00Z"/>
                <w:rFonts w:ascii="Century Gothic" w:hAnsi="Century Gothic" w:cs="Times New Roman"/>
                <w:sz w:val="20"/>
                <w:szCs w:val="20"/>
                <w:lang w:val="en-US"/>
              </w:rPr>
            </w:pPr>
          </w:p>
        </w:tc>
        <w:tc>
          <w:tcPr>
            <w:tcW w:w="1701" w:type="dxa"/>
          </w:tcPr>
          <w:p w14:paraId="28D7D1F3" w14:textId="77777777" w:rsidR="00F71F56" w:rsidRPr="00497E67" w:rsidRDefault="00F71F56" w:rsidP="00D30F6E">
            <w:pPr>
              <w:pStyle w:val="FaureciaText"/>
              <w:widowControl w:val="0"/>
              <w:snapToGrid w:val="0"/>
              <w:spacing w:before="0" w:after="0"/>
              <w:ind w:left="5"/>
              <w:jc w:val="center"/>
              <w:rPr>
                <w:ins w:id="575" w:author="Kennedy, Muhil" w:date="2022-12-08T13:34:00Z"/>
                <w:rFonts w:ascii="Century Gothic" w:hAnsi="Century Gothic" w:cs="Times New Roman"/>
                <w:szCs w:val="20"/>
                <w:lang w:val="en-US" w:eastAsia="fr-FR"/>
              </w:rPr>
            </w:pPr>
            <w:ins w:id="576" w:author="Kennedy, Muhil" w:date="2022-12-08T13:34:00Z">
              <w:r w:rsidRPr="00497E67">
                <w:rPr>
                  <w:rFonts w:ascii="Century Gothic" w:hAnsi="Century Gothic" w:cs="Times New Roman"/>
                  <w:szCs w:val="20"/>
                  <w:lang w:val="en-US" w:eastAsia="fr-FR"/>
                </w:rPr>
                <w:t>Series</w:t>
              </w:r>
            </w:ins>
          </w:p>
        </w:tc>
        <w:tc>
          <w:tcPr>
            <w:tcW w:w="2410" w:type="dxa"/>
          </w:tcPr>
          <w:p w14:paraId="7A9E1F35" w14:textId="77777777" w:rsidR="00F71F56" w:rsidRPr="00497E67" w:rsidRDefault="00F71F56" w:rsidP="00D30F6E">
            <w:pPr>
              <w:pStyle w:val="BodyText"/>
              <w:widowControl w:val="0"/>
              <w:snapToGrid w:val="0"/>
              <w:rPr>
                <w:ins w:id="577" w:author="Kennedy, Muhil" w:date="2022-12-08T13:34:00Z"/>
                <w:rFonts w:ascii="Century Gothic" w:hAnsi="Century Gothic" w:cs="Times New Roman"/>
                <w:sz w:val="20"/>
                <w:szCs w:val="20"/>
                <w:lang w:val="en-US"/>
              </w:rPr>
            </w:pPr>
          </w:p>
        </w:tc>
        <w:tc>
          <w:tcPr>
            <w:tcW w:w="2126" w:type="dxa"/>
          </w:tcPr>
          <w:p w14:paraId="1F201C7B" w14:textId="77777777" w:rsidR="00F71F56" w:rsidRPr="00497E67" w:rsidRDefault="00F71F56" w:rsidP="00D30F6E">
            <w:pPr>
              <w:pStyle w:val="BodyText"/>
              <w:widowControl w:val="0"/>
              <w:snapToGrid w:val="0"/>
              <w:rPr>
                <w:ins w:id="578" w:author="Kennedy, Muhil" w:date="2022-12-08T13:34:00Z"/>
                <w:rFonts w:ascii="Century Gothic" w:hAnsi="Century Gothic" w:cs="Times New Roman"/>
                <w:sz w:val="20"/>
                <w:szCs w:val="20"/>
                <w:lang w:val="en-US"/>
              </w:rPr>
            </w:pPr>
          </w:p>
        </w:tc>
        <w:tc>
          <w:tcPr>
            <w:tcW w:w="1843" w:type="dxa"/>
          </w:tcPr>
          <w:p w14:paraId="2DF167A3" w14:textId="77777777" w:rsidR="00F71F56" w:rsidRPr="00497E67" w:rsidRDefault="00F71F56" w:rsidP="00D30F6E">
            <w:pPr>
              <w:pStyle w:val="BodyText"/>
              <w:widowControl w:val="0"/>
              <w:snapToGrid w:val="0"/>
              <w:jc w:val="center"/>
              <w:rPr>
                <w:ins w:id="579" w:author="Kennedy, Muhil" w:date="2022-12-08T13:34:00Z"/>
                <w:rFonts w:ascii="Century Gothic" w:hAnsi="Century Gothic" w:cs="Times New Roman"/>
                <w:sz w:val="20"/>
                <w:szCs w:val="20"/>
                <w:lang w:val="en-US"/>
              </w:rPr>
            </w:pPr>
          </w:p>
        </w:tc>
      </w:tr>
      <w:tr w:rsidR="00F71F56" w:rsidRPr="00497E67" w14:paraId="5A725183" w14:textId="77777777" w:rsidTr="00D30F6E">
        <w:trPr>
          <w:ins w:id="580" w:author="Kennedy, Muhil" w:date="2022-12-08T13:34:00Z"/>
        </w:trPr>
        <w:tc>
          <w:tcPr>
            <w:tcW w:w="1134" w:type="dxa"/>
            <w:vMerge w:val="restart"/>
            <w:vAlign w:val="center"/>
          </w:tcPr>
          <w:p w14:paraId="221AD2E5" w14:textId="77777777" w:rsidR="00F71F56" w:rsidRPr="00497E67" w:rsidRDefault="00F71F56" w:rsidP="00D30F6E">
            <w:pPr>
              <w:pStyle w:val="FaureciaText"/>
              <w:widowControl w:val="0"/>
              <w:snapToGrid w:val="0"/>
              <w:spacing w:before="0" w:after="0"/>
              <w:ind w:left="5"/>
              <w:jc w:val="center"/>
              <w:rPr>
                <w:ins w:id="581" w:author="Kennedy, Muhil" w:date="2022-12-08T13:34:00Z"/>
                <w:rFonts w:ascii="Century Gothic" w:hAnsi="Century Gothic" w:cs="Times New Roman"/>
                <w:szCs w:val="20"/>
                <w:lang w:val="en-US" w:eastAsia="fr-FR"/>
              </w:rPr>
            </w:pPr>
            <w:ins w:id="582" w:author="Kennedy, Muhil" w:date="2022-12-08T13:34:00Z">
              <w:r w:rsidRPr="00497E67">
                <w:rPr>
                  <w:rFonts w:ascii="Century Gothic" w:hAnsi="Century Gothic" w:cs="Times New Roman"/>
                  <w:szCs w:val="20"/>
                  <w:lang w:val="en-US" w:eastAsia="fr-FR"/>
                </w:rPr>
                <w:t>Part 3</w:t>
              </w:r>
            </w:ins>
          </w:p>
        </w:tc>
        <w:tc>
          <w:tcPr>
            <w:tcW w:w="1701" w:type="dxa"/>
          </w:tcPr>
          <w:p w14:paraId="7A194F57" w14:textId="77777777" w:rsidR="00F71F56" w:rsidRPr="00497E67" w:rsidRDefault="00F71F56" w:rsidP="00D30F6E">
            <w:pPr>
              <w:pStyle w:val="FaureciaText"/>
              <w:widowControl w:val="0"/>
              <w:snapToGrid w:val="0"/>
              <w:spacing w:before="0" w:after="0"/>
              <w:ind w:left="5"/>
              <w:jc w:val="center"/>
              <w:rPr>
                <w:ins w:id="583" w:author="Kennedy, Muhil" w:date="2022-12-08T13:34:00Z"/>
                <w:rFonts w:ascii="Century Gothic" w:hAnsi="Century Gothic" w:cs="Times New Roman"/>
                <w:szCs w:val="20"/>
                <w:lang w:val="en-US" w:eastAsia="fr-FR"/>
              </w:rPr>
            </w:pPr>
            <w:ins w:id="584" w:author="Kennedy, Muhil" w:date="2022-12-08T13:34:00Z">
              <w:r w:rsidRPr="00497E67">
                <w:rPr>
                  <w:rFonts w:ascii="Century Gothic" w:hAnsi="Century Gothic" w:cs="Times New Roman"/>
                  <w:szCs w:val="20"/>
                  <w:lang w:val="en-US" w:eastAsia="fr-FR"/>
                </w:rPr>
                <w:t>Prototype</w:t>
              </w:r>
            </w:ins>
          </w:p>
        </w:tc>
        <w:tc>
          <w:tcPr>
            <w:tcW w:w="2410" w:type="dxa"/>
          </w:tcPr>
          <w:p w14:paraId="3805A6A1" w14:textId="77777777" w:rsidR="00F71F56" w:rsidRPr="00497E67" w:rsidRDefault="00F71F56" w:rsidP="00D30F6E">
            <w:pPr>
              <w:pStyle w:val="BodyText"/>
              <w:widowControl w:val="0"/>
              <w:snapToGrid w:val="0"/>
              <w:rPr>
                <w:ins w:id="585" w:author="Kennedy, Muhil" w:date="2022-12-08T13:34:00Z"/>
                <w:rFonts w:ascii="Century Gothic" w:hAnsi="Century Gothic" w:cs="Times New Roman"/>
                <w:sz w:val="20"/>
                <w:szCs w:val="20"/>
                <w:lang w:val="en-US"/>
              </w:rPr>
            </w:pPr>
          </w:p>
        </w:tc>
        <w:tc>
          <w:tcPr>
            <w:tcW w:w="2126" w:type="dxa"/>
          </w:tcPr>
          <w:p w14:paraId="4BD6493A" w14:textId="77777777" w:rsidR="00F71F56" w:rsidRPr="00497E67" w:rsidRDefault="00F71F56" w:rsidP="00D30F6E">
            <w:pPr>
              <w:pStyle w:val="BodyText"/>
              <w:widowControl w:val="0"/>
              <w:snapToGrid w:val="0"/>
              <w:rPr>
                <w:ins w:id="586" w:author="Kennedy, Muhil" w:date="2022-12-08T13:34:00Z"/>
                <w:rFonts w:ascii="Century Gothic" w:hAnsi="Century Gothic" w:cs="Times New Roman"/>
                <w:sz w:val="20"/>
                <w:szCs w:val="20"/>
                <w:lang w:val="en-US"/>
              </w:rPr>
            </w:pPr>
          </w:p>
        </w:tc>
        <w:tc>
          <w:tcPr>
            <w:tcW w:w="1843" w:type="dxa"/>
            <w:vAlign w:val="center"/>
          </w:tcPr>
          <w:p w14:paraId="76C40EA2" w14:textId="77777777" w:rsidR="00F71F56" w:rsidRPr="00497E67" w:rsidRDefault="00F71F56" w:rsidP="00D30F6E">
            <w:pPr>
              <w:pStyle w:val="FaureciaText"/>
              <w:widowControl w:val="0"/>
              <w:snapToGrid w:val="0"/>
              <w:spacing w:before="0" w:after="0"/>
              <w:rPr>
                <w:ins w:id="587" w:author="Kennedy, Muhil" w:date="2022-12-08T13:34:00Z"/>
                <w:rFonts w:ascii="Century Gothic" w:hAnsi="Century Gothic" w:cs="Times New Roman"/>
                <w:szCs w:val="20"/>
                <w:lang w:val="en-US" w:eastAsia="fr-FR"/>
              </w:rPr>
            </w:pPr>
          </w:p>
        </w:tc>
      </w:tr>
      <w:tr w:rsidR="00F71F56" w:rsidRPr="00497E67" w14:paraId="2ACA29CF" w14:textId="77777777" w:rsidTr="00D30F6E">
        <w:trPr>
          <w:ins w:id="588" w:author="Kennedy, Muhil" w:date="2022-12-08T13:34:00Z"/>
        </w:trPr>
        <w:tc>
          <w:tcPr>
            <w:tcW w:w="1134" w:type="dxa"/>
            <w:vMerge/>
            <w:vAlign w:val="center"/>
          </w:tcPr>
          <w:p w14:paraId="6EAE07BF" w14:textId="77777777" w:rsidR="00F71F56" w:rsidRPr="00497E67" w:rsidRDefault="00F71F56" w:rsidP="00D30F6E">
            <w:pPr>
              <w:pStyle w:val="BodyText"/>
              <w:widowControl w:val="0"/>
              <w:snapToGrid w:val="0"/>
              <w:ind w:left="5"/>
              <w:jc w:val="center"/>
              <w:rPr>
                <w:ins w:id="589" w:author="Kennedy, Muhil" w:date="2022-12-08T13:34:00Z"/>
                <w:rFonts w:ascii="Century Gothic" w:hAnsi="Century Gothic" w:cs="Times New Roman"/>
                <w:sz w:val="20"/>
                <w:szCs w:val="20"/>
                <w:lang w:val="en-US"/>
              </w:rPr>
            </w:pPr>
          </w:p>
        </w:tc>
        <w:tc>
          <w:tcPr>
            <w:tcW w:w="1701" w:type="dxa"/>
          </w:tcPr>
          <w:p w14:paraId="256C1F94" w14:textId="77777777" w:rsidR="00F71F56" w:rsidRPr="00497E67" w:rsidRDefault="00F71F56" w:rsidP="00D30F6E">
            <w:pPr>
              <w:pStyle w:val="FaureciaText"/>
              <w:widowControl w:val="0"/>
              <w:snapToGrid w:val="0"/>
              <w:spacing w:before="0" w:after="0"/>
              <w:ind w:left="5"/>
              <w:jc w:val="center"/>
              <w:rPr>
                <w:ins w:id="590" w:author="Kennedy, Muhil" w:date="2022-12-08T13:34:00Z"/>
                <w:rFonts w:ascii="Century Gothic" w:hAnsi="Century Gothic" w:cs="Times New Roman"/>
                <w:szCs w:val="20"/>
                <w:lang w:val="en-US" w:eastAsia="fr-FR"/>
              </w:rPr>
            </w:pPr>
            <w:ins w:id="591" w:author="Kennedy, Muhil" w:date="2022-12-08T13:34:00Z">
              <w:r w:rsidRPr="00497E67">
                <w:rPr>
                  <w:rFonts w:ascii="Century Gothic" w:hAnsi="Century Gothic" w:cs="Times New Roman"/>
                  <w:szCs w:val="20"/>
                  <w:lang w:val="en-US" w:eastAsia="fr-FR"/>
                </w:rPr>
                <w:t>Pre-Series</w:t>
              </w:r>
            </w:ins>
          </w:p>
        </w:tc>
        <w:tc>
          <w:tcPr>
            <w:tcW w:w="2410" w:type="dxa"/>
          </w:tcPr>
          <w:p w14:paraId="4004278A" w14:textId="77777777" w:rsidR="00F71F56" w:rsidRPr="00497E67" w:rsidRDefault="00F71F56" w:rsidP="00D30F6E">
            <w:pPr>
              <w:pStyle w:val="BodyText"/>
              <w:widowControl w:val="0"/>
              <w:snapToGrid w:val="0"/>
              <w:rPr>
                <w:ins w:id="592" w:author="Kennedy, Muhil" w:date="2022-12-08T13:34:00Z"/>
                <w:rFonts w:ascii="Century Gothic" w:hAnsi="Century Gothic" w:cs="Times New Roman"/>
                <w:sz w:val="20"/>
                <w:szCs w:val="20"/>
                <w:lang w:val="en-US"/>
              </w:rPr>
            </w:pPr>
          </w:p>
        </w:tc>
        <w:tc>
          <w:tcPr>
            <w:tcW w:w="2126" w:type="dxa"/>
          </w:tcPr>
          <w:p w14:paraId="7A6DAA80" w14:textId="77777777" w:rsidR="00F71F56" w:rsidRPr="00497E67" w:rsidRDefault="00F71F56" w:rsidP="00D30F6E">
            <w:pPr>
              <w:pStyle w:val="BodyText"/>
              <w:widowControl w:val="0"/>
              <w:snapToGrid w:val="0"/>
              <w:rPr>
                <w:ins w:id="593" w:author="Kennedy, Muhil" w:date="2022-12-08T13:34:00Z"/>
                <w:rFonts w:ascii="Century Gothic" w:hAnsi="Century Gothic" w:cs="Times New Roman"/>
                <w:sz w:val="20"/>
                <w:szCs w:val="20"/>
                <w:lang w:val="en-US"/>
              </w:rPr>
            </w:pPr>
          </w:p>
        </w:tc>
        <w:tc>
          <w:tcPr>
            <w:tcW w:w="1843" w:type="dxa"/>
          </w:tcPr>
          <w:p w14:paraId="5C32FABE" w14:textId="77777777" w:rsidR="00F71F56" w:rsidRPr="00497E67" w:rsidRDefault="00F71F56" w:rsidP="00D30F6E">
            <w:pPr>
              <w:pStyle w:val="BodyText"/>
              <w:widowControl w:val="0"/>
              <w:snapToGrid w:val="0"/>
              <w:rPr>
                <w:ins w:id="594" w:author="Kennedy, Muhil" w:date="2022-12-08T13:34:00Z"/>
                <w:rFonts w:ascii="Century Gothic" w:hAnsi="Century Gothic" w:cs="Times New Roman"/>
                <w:sz w:val="20"/>
                <w:szCs w:val="20"/>
                <w:lang w:val="en-US"/>
              </w:rPr>
            </w:pPr>
          </w:p>
        </w:tc>
      </w:tr>
      <w:tr w:rsidR="00F71F56" w:rsidRPr="00497E67" w14:paraId="723B8FCD" w14:textId="77777777" w:rsidTr="00D30F6E">
        <w:trPr>
          <w:ins w:id="595" w:author="Kennedy, Muhil" w:date="2022-12-08T13:34:00Z"/>
        </w:trPr>
        <w:tc>
          <w:tcPr>
            <w:tcW w:w="1134" w:type="dxa"/>
            <w:vMerge/>
            <w:vAlign w:val="center"/>
          </w:tcPr>
          <w:p w14:paraId="28B2BB6C" w14:textId="77777777" w:rsidR="00F71F56" w:rsidRPr="00497E67" w:rsidRDefault="00F71F56" w:rsidP="00D30F6E">
            <w:pPr>
              <w:pStyle w:val="BodyText"/>
              <w:widowControl w:val="0"/>
              <w:snapToGrid w:val="0"/>
              <w:ind w:left="5"/>
              <w:jc w:val="center"/>
              <w:rPr>
                <w:ins w:id="596" w:author="Kennedy, Muhil" w:date="2022-12-08T13:34:00Z"/>
                <w:rFonts w:ascii="Century Gothic" w:hAnsi="Century Gothic" w:cs="Times New Roman"/>
                <w:sz w:val="20"/>
                <w:szCs w:val="20"/>
                <w:lang w:val="en-US"/>
              </w:rPr>
            </w:pPr>
          </w:p>
        </w:tc>
        <w:tc>
          <w:tcPr>
            <w:tcW w:w="1701" w:type="dxa"/>
          </w:tcPr>
          <w:p w14:paraId="6BCCF42D" w14:textId="77777777" w:rsidR="00F71F56" w:rsidRPr="00497E67" w:rsidRDefault="00F71F56" w:rsidP="00D30F6E">
            <w:pPr>
              <w:pStyle w:val="FaureciaText"/>
              <w:widowControl w:val="0"/>
              <w:snapToGrid w:val="0"/>
              <w:spacing w:before="0" w:after="0"/>
              <w:ind w:left="5"/>
              <w:jc w:val="center"/>
              <w:rPr>
                <w:ins w:id="597" w:author="Kennedy, Muhil" w:date="2022-12-08T13:34:00Z"/>
                <w:rFonts w:ascii="Century Gothic" w:hAnsi="Century Gothic" w:cs="Times New Roman"/>
                <w:szCs w:val="20"/>
                <w:lang w:val="en-US" w:eastAsia="fr-FR"/>
              </w:rPr>
            </w:pPr>
            <w:ins w:id="598" w:author="Kennedy, Muhil" w:date="2022-12-08T13:34:00Z">
              <w:r w:rsidRPr="00497E67">
                <w:rPr>
                  <w:rFonts w:ascii="Century Gothic" w:hAnsi="Century Gothic" w:cs="Times New Roman"/>
                  <w:szCs w:val="20"/>
                  <w:lang w:val="en-US" w:eastAsia="fr-FR"/>
                </w:rPr>
                <w:t>Series</w:t>
              </w:r>
            </w:ins>
          </w:p>
        </w:tc>
        <w:tc>
          <w:tcPr>
            <w:tcW w:w="2410" w:type="dxa"/>
          </w:tcPr>
          <w:p w14:paraId="30C0494D" w14:textId="77777777" w:rsidR="00F71F56" w:rsidRPr="00497E67" w:rsidRDefault="00F71F56" w:rsidP="00D30F6E">
            <w:pPr>
              <w:pStyle w:val="BodyText"/>
              <w:widowControl w:val="0"/>
              <w:snapToGrid w:val="0"/>
              <w:rPr>
                <w:ins w:id="599" w:author="Kennedy, Muhil" w:date="2022-12-08T13:34:00Z"/>
                <w:rFonts w:ascii="Century Gothic" w:hAnsi="Century Gothic" w:cs="Times New Roman"/>
                <w:sz w:val="20"/>
                <w:szCs w:val="20"/>
                <w:lang w:val="en-US"/>
              </w:rPr>
            </w:pPr>
          </w:p>
        </w:tc>
        <w:tc>
          <w:tcPr>
            <w:tcW w:w="2126" w:type="dxa"/>
          </w:tcPr>
          <w:p w14:paraId="5BC8D8A0" w14:textId="77777777" w:rsidR="00F71F56" w:rsidRPr="00497E67" w:rsidRDefault="00F71F56" w:rsidP="00D30F6E">
            <w:pPr>
              <w:pStyle w:val="BodyText"/>
              <w:widowControl w:val="0"/>
              <w:snapToGrid w:val="0"/>
              <w:rPr>
                <w:ins w:id="600" w:author="Kennedy, Muhil" w:date="2022-12-08T13:34:00Z"/>
                <w:rFonts w:ascii="Century Gothic" w:hAnsi="Century Gothic" w:cs="Times New Roman"/>
                <w:sz w:val="20"/>
                <w:szCs w:val="20"/>
                <w:lang w:val="en-US"/>
              </w:rPr>
            </w:pPr>
          </w:p>
        </w:tc>
        <w:tc>
          <w:tcPr>
            <w:tcW w:w="1843" w:type="dxa"/>
          </w:tcPr>
          <w:p w14:paraId="432B612B" w14:textId="77777777" w:rsidR="00F71F56" w:rsidRPr="00497E67" w:rsidRDefault="00F71F56" w:rsidP="00D30F6E">
            <w:pPr>
              <w:pStyle w:val="BodyText"/>
              <w:widowControl w:val="0"/>
              <w:snapToGrid w:val="0"/>
              <w:rPr>
                <w:ins w:id="601" w:author="Kennedy, Muhil" w:date="2022-12-08T13:34:00Z"/>
                <w:rFonts w:ascii="Century Gothic" w:hAnsi="Century Gothic" w:cs="Times New Roman"/>
                <w:sz w:val="20"/>
                <w:szCs w:val="20"/>
                <w:lang w:val="en-US"/>
              </w:rPr>
            </w:pPr>
          </w:p>
        </w:tc>
      </w:tr>
      <w:tr w:rsidR="00F71F56" w:rsidRPr="00497E67" w14:paraId="410F1B1C" w14:textId="77777777" w:rsidTr="00D30F6E">
        <w:trPr>
          <w:ins w:id="602" w:author="Kennedy, Muhil" w:date="2022-12-08T13:34:00Z"/>
        </w:trPr>
        <w:tc>
          <w:tcPr>
            <w:tcW w:w="1134" w:type="dxa"/>
            <w:vMerge w:val="restart"/>
            <w:vAlign w:val="center"/>
          </w:tcPr>
          <w:p w14:paraId="72089BDD" w14:textId="77777777" w:rsidR="00F71F56" w:rsidRPr="00497E67" w:rsidRDefault="00F71F56" w:rsidP="00D30F6E">
            <w:pPr>
              <w:pStyle w:val="FaureciaText"/>
              <w:widowControl w:val="0"/>
              <w:snapToGrid w:val="0"/>
              <w:spacing w:before="0" w:after="0"/>
              <w:ind w:left="5"/>
              <w:jc w:val="center"/>
              <w:rPr>
                <w:ins w:id="603" w:author="Kennedy, Muhil" w:date="2022-12-08T13:34:00Z"/>
                <w:rFonts w:ascii="Century Gothic" w:hAnsi="Century Gothic" w:cs="Times New Roman"/>
                <w:szCs w:val="20"/>
                <w:lang w:val="en-US" w:eastAsia="fr-FR"/>
              </w:rPr>
            </w:pPr>
            <w:ins w:id="604" w:author="Kennedy, Muhil" w:date="2022-12-08T13:34:00Z">
              <w:r w:rsidRPr="00497E67">
                <w:rPr>
                  <w:rFonts w:ascii="Century Gothic" w:hAnsi="Century Gothic" w:cs="Times New Roman"/>
                  <w:szCs w:val="20"/>
                  <w:lang w:val="en-US" w:eastAsia="fr-FR"/>
                </w:rPr>
                <w:t>Part 4</w:t>
              </w:r>
            </w:ins>
          </w:p>
        </w:tc>
        <w:tc>
          <w:tcPr>
            <w:tcW w:w="1701" w:type="dxa"/>
            <w:tcBorders>
              <w:top w:val="single" w:sz="4" w:space="0" w:color="auto"/>
              <w:left w:val="single" w:sz="4" w:space="0" w:color="auto"/>
              <w:bottom w:val="single" w:sz="4" w:space="0" w:color="auto"/>
              <w:right w:val="single" w:sz="4" w:space="0" w:color="auto"/>
            </w:tcBorders>
          </w:tcPr>
          <w:p w14:paraId="4F5058CF" w14:textId="77777777" w:rsidR="00F71F56" w:rsidRPr="00497E67" w:rsidRDefault="00F71F56" w:rsidP="00D30F6E">
            <w:pPr>
              <w:pStyle w:val="FaureciaText"/>
              <w:widowControl w:val="0"/>
              <w:snapToGrid w:val="0"/>
              <w:spacing w:before="0" w:after="0"/>
              <w:ind w:left="5"/>
              <w:jc w:val="center"/>
              <w:rPr>
                <w:ins w:id="605" w:author="Kennedy, Muhil" w:date="2022-12-08T13:34:00Z"/>
                <w:rFonts w:ascii="Century Gothic" w:hAnsi="Century Gothic" w:cs="Times New Roman"/>
                <w:szCs w:val="20"/>
                <w:lang w:val="en-US" w:eastAsia="fr-FR"/>
              </w:rPr>
            </w:pPr>
            <w:ins w:id="606" w:author="Kennedy, Muhil" w:date="2022-12-08T13:34:00Z">
              <w:r w:rsidRPr="00497E67">
                <w:rPr>
                  <w:rFonts w:ascii="Century Gothic" w:hAnsi="Century Gothic" w:cs="Times New Roman"/>
                  <w:szCs w:val="20"/>
                  <w:lang w:val="en-US" w:eastAsia="fr-FR"/>
                </w:rPr>
                <w:t>Prototype</w:t>
              </w:r>
            </w:ins>
          </w:p>
        </w:tc>
        <w:tc>
          <w:tcPr>
            <w:tcW w:w="2410" w:type="dxa"/>
            <w:tcBorders>
              <w:top w:val="single" w:sz="4" w:space="0" w:color="auto"/>
              <w:left w:val="single" w:sz="4" w:space="0" w:color="auto"/>
              <w:bottom w:val="single" w:sz="4" w:space="0" w:color="auto"/>
              <w:right w:val="single" w:sz="4" w:space="0" w:color="auto"/>
            </w:tcBorders>
          </w:tcPr>
          <w:p w14:paraId="586BC9DA" w14:textId="77777777" w:rsidR="00F71F56" w:rsidRPr="00497E67" w:rsidRDefault="00F71F56" w:rsidP="00D30F6E">
            <w:pPr>
              <w:pStyle w:val="FaureciaText"/>
              <w:widowControl w:val="0"/>
              <w:snapToGrid w:val="0"/>
              <w:spacing w:before="0" w:after="0"/>
              <w:rPr>
                <w:ins w:id="607"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3A2B8311" w14:textId="77777777" w:rsidR="00F71F56" w:rsidRPr="00497E67" w:rsidRDefault="00F71F56" w:rsidP="00D30F6E">
            <w:pPr>
              <w:pStyle w:val="BodyText"/>
              <w:widowControl w:val="0"/>
              <w:snapToGrid w:val="0"/>
              <w:rPr>
                <w:ins w:id="608"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324FF8F8" w14:textId="77777777" w:rsidR="00F71F56" w:rsidRPr="00497E67" w:rsidRDefault="00F71F56" w:rsidP="00D30F6E">
            <w:pPr>
              <w:pStyle w:val="BodyText"/>
              <w:widowControl w:val="0"/>
              <w:snapToGrid w:val="0"/>
              <w:rPr>
                <w:ins w:id="609" w:author="Kennedy, Muhil" w:date="2022-12-08T13:34:00Z"/>
                <w:rFonts w:ascii="Century Gothic" w:hAnsi="Century Gothic" w:cs="Times New Roman"/>
                <w:sz w:val="20"/>
                <w:szCs w:val="20"/>
                <w:lang w:val="en-US"/>
              </w:rPr>
            </w:pPr>
          </w:p>
        </w:tc>
      </w:tr>
      <w:tr w:rsidR="00F71F56" w:rsidRPr="00497E67" w14:paraId="00E4110A" w14:textId="77777777" w:rsidTr="00D30F6E">
        <w:trPr>
          <w:ins w:id="610" w:author="Kennedy, Muhil" w:date="2022-12-08T13:34:00Z"/>
        </w:trPr>
        <w:tc>
          <w:tcPr>
            <w:tcW w:w="1134" w:type="dxa"/>
            <w:vMerge/>
            <w:vAlign w:val="center"/>
          </w:tcPr>
          <w:p w14:paraId="7B8FD2EA" w14:textId="77777777" w:rsidR="00F71F56" w:rsidRPr="00497E67" w:rsidRDefault="00F71F56" w:rsidP="00D30F6E">
            <w:pPr>
              <w:pStyle w:val="BodyText"/>
              <w:widowControl w:val="0"/>
              <w:snapToGrid w:val="0"/>
              <w:rPr>
                <w:ins w:id="611" w:author="Kennedy, Muhil" w:date="2022-12-08T13:34:00Z"/>
                <w:rFonts w:ascii="Century Gothic" w:hAnsi="Century Gothic" w:cs="Times New Roman"/>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579B61BA" w14:textId="77777777" w:rsidR="00F71F56" w:rsidRPr="00497E67" w:rsidRDefault="00F71F56" w:rsidP="00D30F6E">
            <w:pPr>
              <w:pStyle w:val="FaureciaText"/>
              <w:widowControl w:val="0"/>
              <w:snapToGrid w:val="0"/>
              <w:spacing w:before="0" w:after="0"/>
              <w:ind w:left="5"/>
              <w:jc w:val="center"/>
              <w:rPr>
                <w:ins w:id="612" w:author="Kennedy, Muhil" w:date="2022-12-08T13:34:00Z"/>
                <w:rFonts w:ascii="Century Gothic" w:hAnsi="Century Gothic" w:cs="Times New Roman"/>
                <w:szCs w:val="20"/>
                <w:lang w:val="en-US" w:eastAsia="fr-FR"/>
              </w:rPr>
            </w:pPr>
            <w:ins w:id="613" w:author="Kennedy, Muhil" w:date="2022-12-08T13:34:00Z">
              <w:r w:rsidRPr="00497E67">
                <w:rPr>
                  <w:rFonts w:ascii="Century Gothic" w:hAnsi="Century Gothic" w:cs="Times New Roman"/>
                  <w:szCs w:val="20"/>
                  <w:lang w:val="en-US" w:eastAsia="fr-FR"/>
                </w:rPr>
                <w:t>Pre-Series</w:t>
              </w:r>
            </w:ins>
          </w:p>
        </w:tc>
        <w:tc>
          <w:tcPr>
            <w:tcW w:w="2410" w:type="dxa"/>
            <w:tcBorders>
              <w:top w:val="single" w:sz="4" w:space="0" w:color="auto"/>
              <w:left w:val="single" w:sz="4" w:space="0" w:color="auto"/>
              <w:bottom w:val="single" w:sz="4" w:space="0" w:color="auto"/>
              <w:right w:val="single" w:sz="4" w:space="0" w:color="auto"/>
            </w:tcBorders>
          </w:tcPr>
          <w:p w14:paraId="7F010D2F" w14:textId="77777777" w:rsidR="00F71F56" w:rsidRPr="00497E67" w:rsidRDefault="00F71F56" w:rsidP="00D30F6E">
            <w:pPr>
              <w:pStyle w:val="FaureciaText"/>
              <w:widowControl w:val="0"/>
              <w:snapToGrid w:val="0"/>
              <w:spacing w:before="0" w:after="0"/>
              <w:rPr>
                <w:ins w:id="614"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6663C480" w14:textId="77777777" w:rsidR="00F71F56" w:rsidRPr="00497E67" w:rsidRDefault="00F71F56" w:rsidP="00D30F6E">
            <w:pPr>
              <w:pStyle w:val="BodyText"/>
              <w:widowControl w:val="0"/>
              <w:snapToGrid w:val="0"/>
              <w:rPr>
                <w:ins w:id="615"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1C76493B" w14:textId="77777777" w:rsidR="00F71F56" w:rsidRPr="00497E67" w:rsidRDefault="00F71F56" w:rsidP="00D30F6E">
            <w:pPr>
              <w:pStyle w:val="BodyText"/>
              <w:widowControl w:val="0"/>
              <w:snapToGrid w:val="0"/>
              <w:rPr>
                <w:ins w:id="616" w:author="Kennedy, Muhil" w:date="2022-12-08T13:34:00Z"/>
                <w:rFonts w:ascii="Century Gothic" w:hAnsi="Century Gothic" w:cs="Times New Roman"/>
                <w:sz w:val="20"/>
                <w:szCs w:val="20"/>
                <w:lang w:val="en-US"/>
              </w:rPr>
            </w:pPr>
          </w:p>
        </w:tc>
      </w:tr>
      <w:tr w:rsidR="00F71F56" w:rsidRPr="00497E67" w14:paraId="2DE61757" w14:textId="77777777" w:rsidTr="00D30F6E">
        <w:trPr>
          <w:ins w:id="617" w:author="Kennedy, Muhil" w:date="2022-12-08T13:34:00Z"/>
        </w:trPr>
        <w:tc>
          <w:tcPr>
            <w:tcW w:w="1134" w:type="dxa"/>
            <w:vMerge/>
            <w:vAlign w:val="center"/>
          </w:tcPr>
          <w:p w14:paraId="486E4D60" w14:textId="77777777" w:rsidR="00F71F56" w:rsidRPr="00497E67" w:rsidRDefault="00F71F56" w:rsidP="00D30F6E">
            <w:pPr>
              <w:pStyle w:val="BodyText"/>
              <w:widowControl w:val="0"/>
              <w:snapToGrid w:val="0"/>
              <w:rPr>
                <w:ins w:id="618" w:author="Kennedy, Muhil" w:date="2022-12-08T13:34:00Z"/>
                <w:rFonts w:ascii="Century Gothic" w:hAnsi="Century Gothic" w:cs="Times New Roman"/>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4A9B442D" w14:textId="77777777" w:rsidR="00F71F56" w:rsidRPr="00497E67" w:rsidRDefault="00F71F56" w:rsidP="00D30F6E">
            <w:pPr>
              <w:pStyle w:val="FaureciaText"/>
              <w:widowControl w:val="0"/>
              <w:snapToGrid w:val="0"/>
              <w:spacing w:before="0" w:after="0"/>
              <w:ind w:left="5"/>
              <w:jc w:val="center"/>
              <w:rPr>
                <w:ins w:id="619" w:author="Kennedy, Muhil" w:date="2022-12-08T13:34:00Z"/>
                <w:rFonts w:ascii="Century Gothic" w:hAnsi="Century Gothic" w:cs="Times New Roman"/>
                <w:szCs w:val="20"/>
                <w:lang w:val="en-US" w:eastAsia="fr-FR"/>
              </w:rPr>
            </w:pPr>
            <w:ins w:id="620" w:author="Kennedy, Muhil" w:date="2022-12-08T13:34:00Z">
              <w:r w:rsidRPr="00497E67">
                <w:rPr>
                  <w:rFonts w:ascii="Century Gothic" w:hAnsi="Century Gothic" w:cs="Times New Roman"/>
                  <w:szCs w:val="20"/>
                  <w:lang w:val="en-US" w:eastAsia="fr-FR"/>
                </w:rPr>
                <w:t>Series</w:t>
              </w:r>
            </w:ins>
          </w:p>
        </w:tc>
        <w:tc>
          <w:tcPr>
            <w:tcW w:w="2410" w:type="dxa"/>
            <w:tcBorders>
              <w:top w:val="single" w:sz="4" w:space="0" w:color="auto"/>
              <w:left w:val="single" w:sz="4" w:space="0" w:color="auto"/>
              <w:bottom w:val="single" w:sz="4" w:space="0" w:color="auto"/>
              <w:right w:val="single" w:sz="4" w:space="0" w:color="auto"/>
            </w:tcBorders>
          </w:tcPr>
          <w:p w14:paraId="419351A8" w14:textId="77777777" w:rsidR="00F71F56" w:rsidRPr="00497E67" w:rsidRDefault="00F71F56" w:rsidP="00D30F6E">
            <w:pPr>
              <w:pStyle w:val="FaureciaText"/>
              <w:widowControl w:val="0"/>
              <w:snapToGrid w:val="0"/>
              <w:spacing w:before="0" w:after="0"/>
              <w:rPr>
                <w:ins w:id="621"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4BB075AB" w14:textId="77777777" w:rsidR="00F71F56" w:rsidRPr="00497E67" w:rsidRDefault="00F71F56" w:rsidP="00D30F6E">
            <w:pPr>
              <w:pStyle w:val="BodyText"/>
              <w:widowControl w:val="0"/>
              <w:snapToGrid w:val="0"/>
              <w:rPr>
                <w:ins w:id="622"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4B9F0094" w14:textId="77777777" w:rsidR="00F71F56" w:rsidRPr="00497E67" w:rsidRDefault="00F71F56" w:rsidP="00D30F6E">
            <w:pPr>
              <w:pStyle w:val="BodyText"/>
              <w:widowControl w:val="0"/>
              <w:snapToGrid w:val="0"/>
              <w:rPr>
                <w:ins w:id="623" w:author="Kennedy, Muhil" w:date="2022-12-08T13:34:00Z"/>
                <w:rFonts w:ascii="Century Gothic" w:hAnsi="Century Gothic" w:cs="Times New Roman"/>
                <w:sz w:val="20"/>
                <w:szCs w:val="20"/>
                <w:lang w:val="en-US"/>
              </w:rPr>
            </w:pPr>
          </w:p>
        </w:tc>
      </w:tr>
    </w:tbl>
    <w:p w14:paraId="6F1A3BD2" w14:textId="77777777" w:rsidR="00F71F56" w:rsidRPr="00497E67" w:rsidRDefault="00F71F56" w:rsidP="00F71F56">
      <w:pPr>
        <w:pStyle w:val="Header"/>
        <w:widowControl w:val="0"/>
        <w:tabs>
          <w:tab w:val="clear" w:pos="4536"/>
          <w:tab w:val="clear" w:pos="9072"/>
          <w:tab w:val="left" w:pos="6735"/>
        </w:tabs>
        <w:snapToGrid w:val="0"/>
        <w:spacing w:line="240" w:lineRule="auto"/>
        <w:rPr>
          <w:ins w:id="624" w:author="Kennedy, Muhil" w:date="2022-12-08T13:34:00Z"/>
          <w:rFonts w:ascii="Century Gothic" w:hAnsi="Century Gothic"/>
          <w:lang w:val="en-US"/>
        </w:rPr>
      </w:pPr>
    </w:p>
    <w:p w14:paraId="5C75D19C"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625" w:author="Kennedy, Muhil" w:date="2022-12-08T13:34:00Z"/>
          <w:rFonts w:ascii="Century Gothic" w:hAnsi="Century Gothic"/>
          <w:b w:val="0"/>
          <w:bCs w:val="0"/>
          <w:i/>
          <w:iCs/>
          <w:szCs w:val="20"/>
          <w:lang w:val="en-US"/>
        </w:rPr>
      </w:pPr>
      <w:ins w:id="626" w:author="Kennedy, Muhil" w:date="2022-12-08T13:34:00Z">
        <w:r w:rsidRPr="006B1A43">
          <w:rPr>
            <w:rFonts w:ascii="Century Gothic" w:hAnsi="Century Gothic"/>
            <w:b w:val="0"/>
            <w:bCs w:val="0"/>
            <w:i/>
            <w:iCs/>
            <w:szCs w:val="20"/>
            <w:lang w:val="en-US"/>
          </w:rPr>
          <w:t>Supplier Guaranteed Capacity</w:t>
        </w:r>
      </w:ins>
    </w:p>
    <w:p w14:paraId="2EF74449" w14:textId="77777777" w:rsidR="00F71F56" w:rsidRDefault="00F71F56" w:rsidP="00F71F56">
      <w:pPr>
        <w:pStyle w:val="Faureciaberschrift2"/>
        <w:widowControl w:val="0"/>
        <w:numPr>
          <w:ilvl w:val="0"/>
          <w:numId w:val="0"/>
        </w:numPr>
        <w:snapToGrid w:val="0"/>
        <w:spacing w:after="0"/>
        <w:ind w:left="567"/>
        <w:rPr>
          <w:ins w:id="627" w:author="Kennedy, Muhil" w:date="2022-12-08T13:34:00Z"/>
          <w:rFonts w:ascii="Century Gothic" w:hAnsi="Century Gothic" w:cs="Times New Roman"/>
          <w:snapToGrid/>
          <w:szCs w:val="20"/>
          <w:lang w:val="en-US"/>
        </w:rPr>
      </w:pPr>
    </w:p>
    <w:p w14:paraId="5F036C99" w14:textId="77777777" w:rsidR="00F71F56" w:rsidRPr="00497E67" w:rsidRDefault="00F71F56" w:rsidP="00F71F56">
      <w:pPr>
        <w:pStyle w:val="Faureciaberschrift2"/>
        <w:widowControl w:val="0"/>
        <w:numPr>
          <w:ilvl w:val="0"/>
          <w:numId w:val="0"/>
        </w:numPr>
        <w:snapToGrid w:val="0"/>
        <w:spacing w:after="0"/>
        <w:ind w:left="567"/>
        <w:rPr>
          <w:ins w:id="628" w:author="Kennedy, Muhil" w:date="2022-12-08T13:34:00Z"/>
          <w:rFonts w:ascii="Century Gothic" w:hAnsi="Century Gothic" w:cs="Times New Roman"/>
          <w:snapToGrid/>
          <w:szCs w:val="20"/>
          <w:lang w:val="en-US"/>
        </w:rPr>
      </w:pPr>
      <w:ins w:id="629" w:author="Kennedy, Muhil" w:date="2022-12-08T13:34:00Z">
        <w:r w:rsidRPr="00497E67">
          <w:rPr>
            <w:rFonts w:ascii="Century Gothic" w:hAnsi="Century Gothic" w:cs="Times New Roman"/>
            <w:snapToGrid/>
            <w:szCs w:val="20"/>
            <w:lang w:val="en-US"/>
          </w:rPr>
          <w:t>The Supplier guarantees that it can deliver 1/45th of 130 percent of the Estimated Annual Requirement (Section 3.3.</w:t>
        </w:r>
        <w:r>
          <w:rPr>
            <w:rFonts w:ascii="Century Gothic" w:hAnsi="Century Gothic" w:cs="Times New Roman"/>
            <w:snapToGrid/>
            <w:szCs w:val="20"/>
            <w:lang w:val="en-US"/>
          </w:rPr>
          <w:t>4</w:t>
        </w:r>
        <w:r w:rsidRPr="00497E67">
          <w:rPr>
            <w:rFonts w:ascii="Century Gothic" w:hAnsi="Century Gothic" w:cs="Times New Roman"/>
            <w:snapToGrid/>
            <w:szCs w:val="20"/>
            <w:lang w:val="en-US"/>
          </w:rPr>
          <w:t>) every week (“</w:t>
        </w:r>
        <w:r w:rsidRPr="00497E67">
          <w:rPr>
            <w:rFonts w:ascii="Century Gothic" w:hAnsi="Century Gothic" w:cs="Times New Roman"/>
            <w:b/>
            <w:bCs/>
            <w:snapToGrid/>
            <w:szCs w:val="20"/>
            <w:lang w:val="en-US"/>
          </w:rPr>
          <w:t>Guaranteed Capacity</w:t>
        </w:r>
        <w:r w:rsidRPr="00497E67">
          <w:rPr>
            <w:rFonts w:ascii="Century Gothic" w:hAnsi="Century Gothic" w:cs="Times New Roman"/>
            <w:snapToGrid/>
            <w:szCs w:val="20"/>
            <w:lang w:val="en-US"/>
          </w:rPr>
          <w:t xml:space="preserve">”)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sidRPr="00497E67">
          <w:rPr>
            <w:rFonts w:ascii="Century Gothic" w:hAnsi="Century Gothic" w:cs="Times New Roman"/>
            <w:snapToGrid/>
            <w:szCs w:val="20"/>
            <w:lang w:val="en-US"/>
          </w:rPr>
          <w:t>(Guaranteed Capacity Commitment). For the year in which SOP (as described below) occurs the Estimated Annual Requirement relevant for the calculation of the Guaranteed Capacity shall be the Estimated Annual Requirement of the year following SOP (as described below). For the year in which EOP occurs the Estimated Annual Requirement relevant for the calculation of the Guaranteed Capacity for those years shall be the Estimated Annual Requirement of the year prior to EOP. This applies accordingly to any additional years of delivery of Parts if the OEM extends the duration of the Program.</w:t>
        </w:r>
      </w:ins>
    </w:p>
    <w:p w14:paraId="216A1FBF" w14:textId="77777777" w:rsidR="00F71F56" w:rsidRDefault="00F71F56" w:rsidP="00F71F56">
      <w:pPr>
        <w:widowControl w:val="0"/>
        <w:snapToGrid w:val="0"/>
        <w:rPr>
          <w:ins w:id="630" w:author="Kennedy, Muhil" w:date="2022-12-08T13:34:00Z"/>
          <w:rFonts w:ascii="Century Gothic" w:hAnsi="Century Gothic"/>
          <w:szCs w:val="20"/>
          <w:lang w:val="en-US" w:eastAsia="en-US"/>
        </w:rPr>
      </w:pPr>
    </w:p>
    <w:p w14:paraId="7F50A704"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631" w:author="Kennedy, Muhil" w:date="2022-12-08T13:34:00Z"/>
          <w:rFonts w:ascii="Century Gothic" w:hAnsi="Century Gothic"/>
          <w:b w:val="0"/>
          <w:bCs w:val="0"/>
          <w:i/>
          <w:iCs/>
          <w:szCs w:val="20"/>
          <w:lang w:val="en-US"/>
        </w:rPr>
      </w:pPr>
      <w:ins w:id="632" w:author="Kennedy, Muhil" w:date="2022-12-08T13:34:00Z">
        <w:r w:rsidRPr="006B1A43">
          <w:rPr>
            <w:rFonts w:ascii="Century Gothic" w:hAnsi="Century Gothic"/>
            <w:b w:val="0"/>
            <w:bCs w:val="0"/>
            <w:i/>
            <w:iCs/>
            <w:szCs w:val="20"/>
            <w:lang w:val="en-US"/>
          </w:rPr>
          <w:t xml:space="preserve">Indicative volumes </w:t>
        </w:r>
      </w:ins>
    </w:p>
    <w:p w14:paraId="54245357" w14:textId="77777777" w:rsidR="00F71F56" w:rsidRPr="00497E67" w:rsidRDefault="00F71F56" w:rsidP="00F71F56">
      <w:pPr>
        <w:widowControl w:val="0"/>
        <w:snapToGrid w:val="0"/>
        <w:rPr>
          <w:ins w:id="633" w:author="Kennedy, Muhil" w:date="2022-12-08T13:34:00Z"/>
          <w:rFonts w:ascii="Century Gothic" w:hAnsi="Century Gothic"/>
          <w:szCs w:val="20"/>
          <w:lang w:val="en-US" w:eastAsia="en-US"/>
        </w:rPr>
      </w:pPr>
    </w:p>
    <w:p w14:paraId="109E196F" w14:textId="77777777" w:rsidR="00F71F56" w:rsidRDefault="00F71F56" w:rsidP="00F71F56">
      <w:pPr>
        <w:pStyle w:val="Faureciaberschrift2"/>
        <w:widowControl w:val="0"/>
        <w:numPr>
          <w:ilvl w:val="0"/>
          <w:numId w:val="0"/>
        </w:numPr>
        <w:snapToGrid w:val="0"/>
        <w:spacing w:after="0"/>
        <w:ind w:left="567"/>
        <w:rPr>
          <w:ins w:id="634" w:author="Kennedy, Muhil" w:date="2022-12-08T13:34:00Z"/>
          <w:rFonts w:ascii="Century Gothic" w:hAnsi="Century Gothic" w:cs="Times New Roman"/>
          <w:szCs w:val="20"/>
          <w:lang w:val="en-US"/>
        </w:rPr>
      </w:pPr>
      <w:ins w:id="635" w:author="Kennedy, Muhil" w:date="2022-12-08T13:34:00Z">
        <w:r w:rsidRPr="00497E67">
          <w:rPr>
            <w:rFonts w:ascii="Century Gothic" w:hAnsi="Century Gothic" w:cs="Times New Roman"/>
            <w:szCs w:val="20"/>
            <w:lang w:val="en-US"/>
          </w:rPr>
          <w:t xml:space="preserve">Without accepting liability, Faurecia hereby informs the Supplier that the </w:t>
        </w:r>
        <w:r w:rsidRPr="00497E67">
          <w:rPr>
            <w:rFonts w:ascii="Century Gothic" w:hAnsi="Century Gothic" w:cs="Times New Roman"/>
            <w:smallCaps/>
            <w:szCs w:val="20"/>
            <w:lang w:val="en-US"/>
          </w:rPr>
          <w:t>OEM</w:t>
        </w:r>
        <w:r w:rsidRPr="00497E67">
          <w:rPr>
            <w:rFonts w:ascii="Century Gothic" w:hAnsi="Century Gothic" w:cs="Times New Roman"/>
            <w:szCs w:val="20"/>
            <w:lang w:val="en-US"/>
          </w:rPr>
          <w:t xml:space="preserve"> has indicated the annual demand for Parts in the form of a non-binding estimated production requirement (“</w:t>
        </w:r>
        <w:r w:rsidRPr="00497E67">
          <w:rPr>
            <w:rFonts w:ascii="Century Gothic" w:hAnsi="Century Gothic" w:cs="Times New Roman"/>
            <w:b/>
            <w:bCs/>
            <w:szCs w:val="20"/>
            <w:lang w:val="en-US"/>
          </w:rPr>
          <w:t>Estimated Annual Requirement</w:t>
        </w:r>
        <w:r w:rsidRPr="00497E67">
          <w:rPr>
            <w:rFonts w:ascii="Century Gothic" w:hAnsi="Century Gothic" w:cs="Times New Roman"/>
            <w:szCs w:val="20"/>
            <w:lang w:val="en-US"/>
          </w:rPr>
          <w:t xml:space="preserve">") as follows: </w:t>
        </w:r>
      </w:ins>
    </w:p>
    <w:p w14:paraId="1C426F39" w14:textId="77777777" w:rsidR="00F71F56" w:rsidRPr="006B1A43" w:rsidRDefault="00F71F56" w:rsidP="00F71F56">
      <w:pPr>
        <w:rPr>
          <w:ins w:id="636" w:author="Kennedy, Muhil" w:date="2022-12-08T13:34:00Z"/>
          <w:lang w:val="en-US" w:eastAsia="pt-BR"/>
        </w:rPr>
      </w:pPr>
    </w:p>
    <w:tbl>
      <w:tblPr>
        <w:tblW w:w="10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276"/>
        <w:gridCol w:w="1417"/>
        <w:gridCol w:w="1134"/>
        <w:gridCol w:w="1276"/>
        <w:gridCol w:w="1276"/>
        <w:gridCol w:w="1276"/>
        <w:gridCol w:w="1276"/>
      </w:tblGrid>
      <w:tr w:rsidR="00F71F56" w:rsidRPr="00497E67" w14:paraId="032D52D4" w14:textId="77777777" w:rsidTr="00D30F6E">
        <w:trPr>
          <w:trHeight w:hRule="exact" w:val="453"/>
          <w:ins w:id="637" w:author="Kennedy, Muhil" w:date="2022-12-08T13:34:00Z"/>
        </w:trPr>
        <w:tc>
          <w:tcPr>
            <w:tcW w:w="1347" w:type="dxa"/>
            <w:tcBorders>
              <w:bottom w:val="single" w:sz="6" w:space="0" w:color="auto"/>
            </w:tcBorders>
            <w:shd w:val="clear" w:color="auto" w:fill="E6E6E6"/>
            <w:vAlign w:val="center"/>
          </w:tcPr>
          <w:p w14:paraId="3BB1A484" w14:textId="77777777" w:rsidR="00F71F56" w:rsidRPr="00497E67" w:rsidRDefault="00F71F56" w:rsidP="00D30F6E">
            <w:pPr>
              <w:widowControl w:val="0"/>
              <w:snapToGrid w:val="0"/>
              <w:ind w:left="0"/>
              <w:jc w:val="center"/>
              <w:rPr>
                <w:ins w:id="638" w:author="Kennedy, Muhil" w:date="2022-12-08T13:34:00Z"/>
                <w:rFonts w:ascii="Century Gothic" w:hAnsi="Century Gothic" w:cs="Arial"/>
                <w:b/>
                <w:bCs/>
                <w:szCs w:val="20"/>
                <w:lang w:val="en-US"/>
              </w:rPr>
            </w:pPr>
            <w:ins w:id="639" w:author="Kennedy, Muhil" w:date="2022-12-08T13:34:00Z">
              <w:r w:rsidRPr="00497E67">
                <w:rPr>
                  <w:rFonts w:ascii="Century Gothic" w:hAnsi="Century Gothic" w:cs="Arial"/>
                  <w:b/>
                  <w:bCs/>
                  <w:szCs w:val="20"/>
                  <w:lang w:val="en-US"/>
                </w:rPr>
                <w:t>Reference</w:t>
              </w:r>
            </w:ins>
          </w:p>
        </w:tc>
        <w:tc>
          <w:tcPr>
            <w:tcW w:w="1276" w:type="dxa"/>
            <w:tcBorders>
              <w:bottom w:val="single" w:sz="6" w:space="0" w:color="auto"/>
            </w:tcBorders>
            <w:shd w:val="clear" w:color="auto" w:fill="E6E6E6"/>
            <w:vAlign w:val="center"/>
          </w:tcPr>
          <w:p w14:paraId="29012862" w14:textId="77777777" w:rsidR="00F71F56" w:rsidRPr="00497E67" w:rsidRDefault="00F71F56" w:rsidP="00D30F6E">
            <w:pPr>
              <w:widowControl w:val="0"/>
              <w:snapToGrid w:val="0"/>
              <w:ind w:left="-65"/>
              <w:jc w:val="center"/>
              <w:rPr>
                <w:ins w:id="640" w:author="Kennedy, Muhil" w:date="2022-12-08T13:34:00Z"/>
                <w:rFonts w:ascii="Century Gothic" w:hAnsi="Century Gothic" w:cs="Arial"/>
                <w:b/>
                <w:bCs/>
                <w:szCs w:val="20"/>
                <w:lang w:val="en-US"/>
              </w:rPr>
            </w:pPr>
            <w:ins w:id="641" w:author="Kennedy, Muhil" w:date="2022-12-08T13:34:00Z">
              <w:r w:rsidRPr="00497E67">
                <w:rPr>
                  <w:rFonts w:ascii="Century Gothic" w:hAnsi="Century Gothic" w:cs="Arial"/>
                  <w:b/>
                  <w:bCs/>
                  <w:szCs w:val="20"/>
                  <w:lang w:val="en-US"/>
                </w:rPr>
                <w:t>201x</w:t>
              </w:r>
            </w:ins>
          </w:p>
        </w:tc>
        <w:tc>
          <w:tcPr>
            <w:tcW w:w="1417" w:type="dxa"/>
            <w:tcBorders>
              <w:bottom w:val="single" w:sz="6" w:space="0" w:color="auto"/>
            </w:tcBorders>
            <w:shd w:val="clear" w:color="auto" w:fill="E6E6E6"/>
            <w:vAlign w:val="center"/>
          </w:tcPr>
          <w:p w14:paraId="2C76F592" w14:textId="77777777" w:rsidR="00F71F56" w:rsidRPr="00497E67" w:rsidRDefault="00F71F56" w:rsidP="00D30F6E">
            <w:pPr>
              <w:widowControl w:val="0"/>
              <w:snapToGrid w:val="0"/>
              <w:ind w:left="0"/>
              <w:jc w:val="center"/>
              <w:rPr>
                <w:ins w:id="642" w:author="Kennedy, Muhil" w:date="2022-12-08T13:34:00Z"/>
                <w:rFonts w:ascii="Century Gothic" w:hAnsi="Century Gothic" w:cs="Arial"/>
                <w:b/>
                <w:bCs/>
                <w:szCs w:val="20"/>
                <w:lang w:val="en-US"/>
              </w:rPr>
            </w:pPr>
            <w:ins w:id="643" w:author="Kennedy, Muhil" w:date="2022-12-08T13:34:00Z">
              <w:r w:rsidRPr="00497E67">
                <w:rPr>
                  <w:rFonts w:ascii="Century Gothic" w:hAnsi="Century Gothic" w:cs="Arial"/>
                  <w:b/>
                  <w:bCs/>
                  <w:szCs w:val="20"/>
                  <w:lang w:val="en-US"/>
                </w:rPr>
                <w:t>201x</w:t>
              </w:r>
            </w:ins>
          </w:p>
        </w:tc>
        <w:tc>
          <w:tcPr>
            <w:tcW w:w="1134" w:type="dxa"/>
            <w:tcBorders>
              <w:bottom w:val="single" w:sz="6" w:space="0" w:color="auto"/>
            </w:tcBorders>
            <w:shd w:val="clear" w:color="auto" w:fill="E6E6E6"/>
            <w:vAlign w:val="center"/>
          </w:tcPr>
          <w:p w14:paraId="6AB79DD4" w14:textId="77777777" w:rsidR="00F71F56" w:rsidRPr="00497E67" w:rsidRDefault="00F71F56" w:rsidP="00D30F6E">
            <w:pPr>
              <w:widowControl w:val="0"/>
              <w:snapToGrid w:val="0"/>
              <w:ind w:left="0"/>
              <w:jc w:val="center"/>
              <w:rPr>
                <w:ins w:id="644" w:author="Kennedy, Muhil" w:date="2022-12-08T13:34:00Z"/>
                <w:rFonts w:ascii="Century Gothic" w:hAnsi="Century Gothic" w:cs="Arial"/>
                <w:b/>
                <w:bCs/>
                <w:szCs w:val="20"/>
                <w:lang w:val="en-US"/>
              </w:rPr>
            </w:pPr>
            <w:ins w:id="645"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212ECC46" w14:textId="77777777" w:rsidR="00F71F56" w:rsidRPr="00497E67" w:rsidRDefault="00F71F56" w:rsidP="00D30F6E">
            <w:pPr>
              <w:widowControl w:val="0"/>
              <w:snapToGrid w:val="0"/>
              <w:ind w:left="0"/>
              <w:jc w:val="center"/>
              <w:rPr>
                <w:ins w:id="646" w:author="Kennedy, Muhil" w:date="2022-12-08T13:34:00Z"/>
                <w:rFonts w:ascii="Century Gothic" w:hAnsi="Century Gothic" w:cs="Arial"/>
                <w:b/>
                <w:bCs/>
                <w:szCs w:val="20"/>
                <w:lang w:val="en-US"/>
              </w:rPr>
            </w:pPr>
            <w:ins w:id="647"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1B5F4F61" w14:textId="77777777" w:rsidR="00F71F56" w:rsidRPr="00497E67" w:rsidRDefault="00F71F56" w:rsidP="00D30F6E">
            <w:pPr>
              <w:widowControl w:val="0"/>
              <w:snapToGrid w:val="0"/>
              <w:ind w:left="0"/>
              <w:jc w:val="center"/>
              <w:rPr>
                <w:ins w:id="648" w:author="Kennedy, Muhil" w:date="2022-12-08T13:34:00Z"/>
                <w:rFonts w:ascii="Century Gothic" w:hAnsi="Century Gothic"/>
                <w:szCs w:val="20"/>
              </w:rPr>
            </w:pPr>
            <w:ins w:id="649"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32750DB0" w14:textId="77777777" w:rsidR="00F71F56" w:rsidRPr="00497E67" w:rsidRDefault="00F71F56" w:rsidP="00D30F6E">
            <w:pPr>
              <w:widowControl w:val="0"/>
              <w:snapToGrid w:val="0"/>
              <w:ind w:left="0"/>
              <w:jc w:val="center"/>
              <w:rPr>
                <w:ins w:id="650" w:author="Kennedy, Muhil" w:date="2022-12-08T13:34:00Z"/>
                <w:rFonts w:ascii="Century Gothic" w:hAnsi="Century Gothic"/>
                <w:szCs w:val="20"/>
              </w:rPr>
            </w:pPr>
            <w:ins w:id="651"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4F9ADD6C" w14:textId="77777777" w:rsidR="00F71F56" w:rsidRPr="00497E67" w:rsidRDefault="00F71F56" w:rsidP="00D30F6E">
            <w:pPr>
              <w:widowControl w:val="0"/>
              <w:snapToGrid w:val="0"/>
              <w:ind w:left="0"/>
              <w:jc w:val="center"/>
              <w:rPr>
                <w:ins w:id="652" w:author="Kennedy, Muhil" w:date="2022-12-08T13:34:00Z"/>
                <w:rFonts w:ascii="Century Gothic" w:hAnsi="Century Gothic"/>
                <w:szCs w:val="20"/>
              </w:rPr>
            </w:pPr>
            <w:ins w:id="653" w:author="Kennedy, Muhil" w:date="2022-12-08T13:34:00Z">
              <w:r w:rsidRPr="00497E67">
                <w:rPr>
                  <w:rFonts w:ascii="Century Gothic" w:hAnsi="Century Gothic" w:cs="Arial"/>
                  <w:b/>
                  <w:bCs/>
                  <w:szCs w:val="20"/>
                  <w:lang w:val="en-US"/>
                </w:rPr>
                <w:t>201x</w:t>
              </w:r>
            </w:ins>
          </w:p>
        </w:tc>
      </w:tr>
      <w:tr w:rsidR="00F71F56" w:rsidRPr="00497E67" w14:paraId="74841C1F" w14:textId="77777777" w:rsidTr="00D30F6E">
        <w:trPr>
          <w:trHeight w:val="234"/>
          <w:ins w:id="654" w:author="Kennedy, Muhil" w:date="2022-12-08T13:34:00Z"/>
        </w:trPr>
        <w:tc>
          <w:tcPr>
            <w:tcW w:w="1347" w:type="dxa"/>
            <w:tcBorders>
              <w:bottom w:val="dotted" w:sz="4" w:space="0" w:color="auto"/>
              <w:right w:val="single" w:sz="6" w:space="0" w:color="auto"/>
            </w:tcBorders>
            <w:vAlign w:val="center"/>
          </w:tcPr>
          <w:p w14:paraId="7CCF3347" w14:textId="77777777" w:rsidR="00F71F56" w:rsidRPr="00497E67" w:rsidRDefault="00F71F56" w:rsidP="00D30F6E">
            <w:pPr>
              <w:widowControl w:val="0"/>
              <w:snapToGrid w:val="0"/>
              <w:ind w:left="0"/>
              <w:jc w:val="center"/>
              <w:rPr>
                <w:ins w:id="655" w:author="Kennedy, Muhil" w:date="2022-12-08T13:34:00Z"/>
                <w:rFonts w:ascii="Century Gothic" w:hAnsi="Century Gothic" w:cs="Arial"/>
                <w:szCs w:val="20"/>
                <w:lang w:val="en-US"/>
              </w:rPr>
            </w:pPr>
          </w:p>
        </w:tc>
        <w:tc>
          <w:tcPr>
            <w:tcW w:w="1276" w:type="dxa"/>
            <w:tcBorders>
              <w:left w:val="single" w:sz="6" w:space="0" w:color="auto"/>
              <w:bottom w:val="dotted" w:sz="4" w:space="0" w:color="auto"/>
              <w:right w:val="single" w:sz="6" w:space="0" w:color="auto"/>
            </w:tcBorders>
            <w:vAlign w:val="center"/>
          </w:tcPr>
          <w:p w14:paraId="33EF27B4" w14:textId="77777777" w:rsidR="00F71F56" w:rsidRPr="00497E67" w:rsidRDefault="00F71F56" w:rsidP="00D30F6E">
            <w:pPr>
              <w:widowControl w:val="0"/>
              <w:snapToGrid w:val="0"/>
              <w:ind w:left="109"/>
              <w:jc w:val="center"/>
              <w:rPr>
                <w:ins w:id="656" w:author="Kennedy, Muhil" w:date="2022-12-08T13:34:00Z"/>
                <w:rFonts w:ascii="Century Gothic" w:hAnsi="Century Gothic" w:cs="Arial"/>
                <w:szCs w:val="20"/>
                <w:lang w:val="en-US"/>
              </w:rPr>
            </w:pPr>
          </w:p>
        </w:tc>
        <w:tc>
          <w:tcPr>
            <w:tcW w:w="1417" w:type="dxa"/>
            <w:tcBorders>
              <w:left w:val="single" w:sz="6" w:space="0" w:color="auto"/>
              <w:bottom w:val="dotted" w:sz="4" w:space="0" w:color="auto"/>
              <w:right w:val="single" w:sz="6" w:space="0" w:color="auto"/>
            </w:tcBorders>
            <w:vAlign w:val="center"/>
          </w:tcPr>
          <w:p w14:paraId="78D2E700" w14:textId="77777777" w:rsidR="00F71F56" w:rsidRPr="00497E67" w:rsidRDefault="00F71F56" w:rsidP="00D30F6E">
            <w:pPr>
              <w:widowControl w:val="0"/>
              <w:snapToGrid w:val="0"/>
              <w:ind w:left="178"/>
              <w:jc w:val="center"/>
              <w:rPr>
                <w:ins w:id="657" w:author="Kennedy, Muhil" w:date="2022-12-08T13:34:00Z"/>
                <w:rFonts w:ascii="Century Gothic" w:hAnsi="Century Gothic" w:cs="Arial"/>
                <w:szCs w:val="20"/>
              </w:rPr>
            </w:pPr>
          </w:p>
        </w:tc>
        <w:tc>
          <w:tcPr>
            <w:tcW w:w="1134" w:type="dxa"/>
            <w:tcBorders>
              <w:left w:val="single" w:sz="6" w:space="0" w:color="auto"/>
              <w:bottom w:val="dotted" w:sz="4" w:space="0" w:color="auto"/>
              <w:right w:val="single" w:sz="6" w:space="0" w:color="auto"/>
            </w:tcBorders>
          </w:tcPr>
          <w:p w14:paraId="4DF4D732" w14:textId="77777777" w:rsidR="00F71F56" w:rsidRPr="00497E67" w:rsidRDefault="00F71F56" w:rsidP="00D30F6E">
            <w:pPr>
              <w:widowControl w:val="0"/>
              <w:snapToGrid w:val="0"/>
              <w:rPr>
                <w:ins w:id="658"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44F07E18" w14:textId="77777777" w:rsidR="00F71F56" w:rsidRPr="00497E67" w:rsidRDefault="00F71F56" w:rsidP="00D30F6E">
            <w:pPr>
              <w:widowControl w:val="0"/>
              <w:snapToGrid w:val="0"/>
              <w:rPr>
                <w:ins w:id="659"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59222BE5" w14:textId="77777777" w:rsidR="00F71F56" w:rsidRPr="00497E67" w:rsidRDefault="00F71F56" w:rsidP="00D30F6E">
            <w:pPr>
              <w:widowControl w:val="0"/>
              <w:snapToGrid w:val="0"/>
              <w:rPr>
                <w:ins w:id="660"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0EFACD7B" w14:textId="77777777" w:rsidR="00F71F56" w:rsidRPr="00497E67" w:rsidRDefault="00F71F56" w:rsidP="00D30F6E">
            <w:pPr>
              <w:widowControl w:val="0"/>
              <w:snapToGrid w:val="0"/>
              <w:rPr>
                <w:ins w:id="661"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46A9A0A1" w14:textId="77777777" w:rsidR="00F71F56" w:rsidRPr="00497E67" w:rsidRDefault="00F71F56" w:rsidP="00D30F6E">
            <w:pPr>
              <w:widowControl w:val="0"/>
              <w:snapToGrid w:val="0"/>
              <w:rPr>
                <w:ins w:id="662" w:author="Kennedy, Muhil" w:date="2022-12-08T13:34:00Z"/>
                <w:rFonts w:ascii="Century Gothic" w:hAnsi="Century Gothic"/>
                <w:szCs w:val="20"/>
              </w:rPr>
            </w:pPr>
          </w:p>
        </w:tc>
      </w:tr>
      <w:tr w:rsidR="00F71F56" w:rsidRPr="00497E67" w14:paraId="1A641AD7" w14:textId="77777777" w:rsidTr="00D30F6E">
        <w:trPr>
          <w:trHeight w:val="234"/>
          <w:ins w:id="663" w:author="Kennedy, Muhil" w:date="2022-12-08T13:34:00Z"/>
        </w:trPr>
        <w:tc>
          <w:tcPr>
            <w:tcW w:w="1347" w:type="dxa"/>
            <w:tcBorders>
              <w:top w:val="dotted" w:sz="4" w:space="0" w:color="auto"/>
              <w:bottom w:val="dotted" w:sz="4" w:space="0" w:color="auto"/>
              <w:right w:val="single" w:sz="6" w:space="0" w:color="auto"/>
            </w:tcBorders>
            <w:vAlign w:val="center"/>
          </w:tcPr>
          <w:p w14:paraId="0B37D716" w14:textId="77777777" w:rsidR="00F71F56" w:rsidRPr="00497E67" w:rsidRDefault="00F71F56" w:rsidP="00D30F6E">
            <w:pPr>
              <w:widowControl w:val="0"/>
              <w:snapToGrid w:val="0"/>
              <w:ind w:left="0"/>
              <w:jc w:val="center"/>
              <w:rPr>
                <w:ins w:id="664" w:author="Kennedy, Muhil" w:date="2022-12-08T13:34:00Z"/>
                <w:rFonts w:ascii="Century Gothic" w:hAnsi="Century Gothic" w:cs="Arial"/>
                <w:szCs w:val="20"/>
                <w:lang w:val="en-US"/>
              </w:rPr>
            </w:pPr>
          </w:p>
        </w:tc>
        <w:tc>
          <w:tcPr>
            <w:tcW w:w="1276" w:type="dxa"/>
            <w:tcBorders>
              <w:top w:val="dotted" w:sz="4" w:space="0" w:color="auto"/>
              <w:left w:val="single" w:sz="6" w:space="0" w:color="auto"/>
              <w:bottom w:val="dotted" w:sz="4" w:space="0" w:color="auto"/>
              <w:right w:val="single" w:sz="6" w:space="0" w:color="auto"/>
            </w:tcBorders>
            <w:vAlign w:val="center"/>
          </w:tcPr>
          <w:p w14:paraId="78432A5A" w14:textId="77777777" w:rsidR="00F71F56" w:rsidRPr="00497E67" w:rsidRDefault="00F71F56" w:rsidP="00D30F6E">
            <w:pPr>
              <w:widowControl w:val="0"/>
              <w:snapToGrid w:val="0"/>
              <w:ind w:left="109"/>
              <w:jc w:val="center"/>
              <w:rPr>
                <w:ins w:id="665"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dotted" w:sz="4" w:space="0" w:color="auto"/>
              <w:right w:val="single" w:sz="6" w:space="0" w:color="auto"/>
            </w:tcBorders>
            <w:vAlign w:val="center"/>
          </w:tcPr>
          <w:p w14:paraId="43BCA3D9" w14:textId="77777777" w:rsidR="00F71F56" w:rsidRPr="00497E67" w:rsidRDefault="00F71F56" w:rsidP="00D30F6E">
            <w:pPr>
              <w:widowControl w:val="0"/>
              <w:snapToGrid w:val="0"/>
              <w:ind w:left="178"/>
              <w:jc w:val="center"/>
              <w:rPr>
                <w:ins w:id="666" w:author="Kennedy, Muhil" w:date="2022-12-08T13:34:00Z"/>
                <w:rFonts w:ascii="Century Gothic" w:hAnsi="Century Gothic" w:cs="Arial"/>
                <w:szCs w:val="20"/>
                <w:lang w:val="en-US"/>
              </w:rPr>
            </w:pPr>
          </w:p>
        </w:tc>
        <w:tc>
          <w:tcPr>
            <w:tcW w:w="1134" w:type="dxa"/>
            <w:tcBorders>
              <w:top w:val="dotted" w:sz="4" w:space="0" w:color="auto"/>
              <w:left w:val="single" w:sz="6" w:space="0" w:color="auto"/>
              <w:bottom w:val="dotted" w:sz="4" w:space="0" w:color="auto"/>
              <w:right w:val="single" w:sz="6" w:space="0" w:color="auto"/>
            </w:tcBorders>
          </w:tcPr>
          <w:p w14:paraId="36E69E10" w14:textId="77777777" w:rsidR="00F71F56" w:rsidRPr="00497E67" w:rsidRDefault="00F71F56" w:rsidP="00D30F6E">
            <w:pPr>
              <w:widowControl w:val="0"/>
              <w:snapToGrid w:val="0"/>
              <w:rPr>
                <w:ins w:id="667"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484AAAAC" w14:textId="77777777" w:rsidR="00F71F56" w:rsidRPr="00497E67" w:rsidRDefault="00F71F56" w:rsidP="00D30F6E">
            <w:pPr>
              <w:widowControl w:val="0"/>
              <w:snapToGrid w:val="0"/>
              <w:rPr>
                <w:ins w:id="668"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738260AC" w14:textId="77777777" w:rsidR="00F71F56" w:rsidRPr="00497E67" w:rsidRDefault="00F71F56" w:rsidP="00D30F6E">
            <w:pPr>
              <w:widowControl w:val="0"/>
              <w:snapToGrid w:val="0"/>
              <w:rPr>
                <w:ins w:id="669"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6BC39EAB" w14:textId="77777777" w:rsidR="00F71F56" w:rsidRPr="00497E67" w:rsidRDefault="00F71F56" w:rsidP="00D30F6E">
            <w:pPr>
              <w:widowControl w:val="0"/>
              <w:snapToGrid w:val="0"/>
              <w:rPr>
                <w:ins w:id="670"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4AAAED72" w14:textId="77777777" w:rsidR="00F71F56" w:rsidRPr="00497E67" w:rsidRDefault="00F71F56" w:rsidP="00D30F6E">
            <w:pPr>
              <w:widowControl w:val="0"/>
              <w:snapToGrid w:val="0"/>
              <w:rPr>
                <w:ins w:id="671" w:author="Kennedy, Muhil" w:date="2022-12-08T13:34:00Z"/>
                <w:rFonts w:ascii="Century Gothic" w:hAnsi="Century Gothic"/>
                <w:szCs w:val="20"/>
              </w:rPr>
            </w:pPr>
          </w:p>
        </w:tc>
      </w:tr>
      <w:tr w:rsidR="00F71F56" w:rsidRPr="00497E67" w14:paraId="3AC8829D" w14:textId="77777777" w:rsidTr="00D30F6E">
        <w:trPr>
          <w:trHeight w:val="249"/>
          <w:ins w:id="672" w:author="Kennedy, Muhil" w:date="2022-12-08T13:34:00Z"/>
        </w:trPr>
        <w:tc>
          <w:tcPr>
            <w:tcW w:w="1347" w:type="dxa"/>
            <w:tcBorders>
              <w:top w:val="dotted" w:sz="4" w:space="0" w:color="auto"/>
              <w:bottom w:val="single" w:sz="4" w:space="0" w:color="auto"/>
              <w:right w:val="single" w:sz="6" w:space="0" w:color="auto"/>
            </w:tcBorders>
            <w:vAlign w:val="center"/>
          </w:tcPr>
          <w:p w14:paraId="0D665737" w14:textId="77777777" w:rsidR="00F71F56" w:rsidRPr="00497E67" w:rsidRDefault="00F71F56" w:rsidP="00D30F6E">
            <w:pPr>
              <w:widowControl w:val="0"/>
              <w:snapToGrid w:val="0"/>
              <w:ind w:left="0"/>
              <w:jc w:val="center"/>
              <w:rPr>
                <w:ins w:id="673"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vAlign w:val="center"/>
          </w:tcPr>
          <w:p w14:paraId="2A2C99CC" w14:textId="77777777" w:rsidR="00F71F56" w:rsidRPr="00497E67" w:rsidRDefault="00F71F56" w:rsidP="00D30F6E">
            <w:pPr>
              <w:widowControl w:val="0"/>
              <w:snapToGrid w:val="0"/>
              <w:ind w:left="109"/>
              <w:jc w:val="center"/>
              <w:rPr>
                <w:ins w:id="674"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single" w:sz="4" w:space="0" w:color="auto"/>
              <w:right w:val="single" w:sz="6" w:space="0" w:color="auto"/>
            </w:tcBorders>
            <w:vAlign w:val="center"/>
          </w:tcPr>
          <w:p w14:paraId="0C14DF29" w14:textId="77777777" w:rsidR="00F71F56" w:rsidRPr="00497E67" w:rsidRDefault="00F71F56" w:rsidP="00D30F6E">
            <w:pPr>
              <w:widowControl w:val="0"/>
              <w:snapToGrid w:val="0"/>
              <w:ind w:left="178"/>
              <w:jc w:val="center"/>
              <w:rPr>
                <w:ins w:id="675" w:author="Kennedy, Muhil" w:date="2022-12-08T13:34:00Z"/>
                <w:rFonts w:ascii="Century Gothic" w:hAnsi="Century Gothic" w:cs="Arial"/>
                <w:szCs w:val="20"/>
              </w:rPr>
            </w:pPr>
          </w:p>
        </w:tc>
        <w:tc>
          <w:tcPr>
            <w:tcW w:w="1134" w:type="dxa"/>
            <w:tcBorders>
              <w:top w:val="dotted" w:sz="4" w:space="0" w:color="auto"/>
              <w:left w:val="single" w:sz="6" w:space="0" w:color="auto"/>
              <w:bottom w:val="single" w:sz="4" w:space="0" w:color="auto"/>
              <w:right w:val="single" w:sz="6" w:space="0" w:color="auto"/>
            </w:tcBorders>
          </w:tcPr>
          <w:p w14:paraId="17C1D647" w14:textId="77777777" w:rsidR="00F71F56" w:rsidRPr="00497E67" w:rsidRDefault="00F71F56" w:rsidP="00D30F6E">
            <w:pPr>
              <w:widowControl w:val="0"/>
              <w:snapToGrid w:val="0"/>
              <w:rPr>
                <w:ins w:id="676"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024625FB" w14:textId="77777777" w:rsidR="00F71F56" w:rsidRPr="00497E67" w:rsidRDefault="00F71F56" w:rsidP="00D30F6E">
            <w:pPr>
              <w:widowControl w:val="0"/>
              <w:snapToGrid w:val="0"/>
              <w:rPr>
                <w:ins w:id="677"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582BCCE6" w14:textId="77777777" w:rsidR="00F71F56" w:rsidRPr="00497E67" w:rsidRDefault="00F71F56" w:rsidP="00D30F6E">
            <w:pPr>
              <w:widowControl w:val="0"/>
              <w:snapToGrid w:val="0"/>
              <w:rPr>
                <w:ins w:id="678"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23606EAC" w14:textId="77777777" w:rsidR="00F71F56" w:rsidRPr="00497E67" w:rsidRDefault="00F71F56" w:rsidP="00D30F6E">
            <w:pPr>
              <w:widowControl w:val="0"/>
              <w:snapToGrid w:val="0"/>
              <w:rPr>
                <w:ins w:id="679"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4582822B" w14:textId="77777777" w:rsidR="00F71F56" w:rsidRPr="00497E67" w:rsidRDefault="00F71F56" w:rsidP="00D30F6E">
            <w:pPr>
              <w:widowControl w:val="0"/>
              <w:snapToGrid w:val="0"/>
              <w:rPr>
                <w:ins w:id="680" w:author="Kennedy, Muhil" w:date="2022-12-08T13:34:00Z"/>
                <w:rFonts w:ascii="Century Gothic" w:hAnsi="Century Gothic"/>
                <w:szCs w:val="20"/>
              </w:rPr>
            </w:pPr>
          </w:p>
        </w:tc>
      </w:tr>
    </w:tbl>
    <w:p w14:paraId="39479674" w14:textId="77777777" w:rsidR="00F71F56" w:rsidRPr="00497E67" w:rsidRDefault="00F71F56" w:rsidP="00F71F56">
      <w:pPr>
        <w:pStyle w:val="FaureciaText2"/>
        <w:widowControl w:val="0"/>
        <w:snapToGrid w:val="0"/>
        <w:spacing w:before="0" w:after="0"/>
        <w:rPr>
          <w:ins w:id="681" w:author="Kennedy, Muhil" w:date="2022-12-08T13:34:00Z"/>
          <w:rFonts w:ascii="Century Gothic" w:hAnsi="Century Gothic" w:cs="Times New Roman"/>
          <w:szCs w:val="20"/>
          <w:lang w:val="en-US"/>
        </w:rPr>
      </w:pPr>
    </w:p>
    <w:p w14:paraId="0A63BCAE" w14:textId="77777777" w:rsidR="00F71F56" w:rsidRPr="00497E67" w:rsidRDefault="00F71F56" w:rsidP="00F71F56">
      <w:pPr>
        <w:pStyle w:val="FaureciaText2"/>
        <w:widowControl w:val="0"/>
        <w:snapToGrid w:val="0"/>
        <w:spacing w:before="0" w:after="0"/>
        <w:rPr>
          <w:ins w:id="682" w:author="Kennedy, Muhil" w:date="2022-12-08T13:34:00Z"/>
          <w:rFonts w:ascii="Century Gothic" w:hAnsi="Century Gothic" w:cs="Times New Roman"/>
          <w:szCs w:val="20"/>
          <w:lang w:val="en-US"/>
        </w:rPr>
      </w:pPr>
      <w:ins w:id="683" w:author="Kennedy, Muhil" w:date="2022-12-08T13:34:00Z">
        <w:r w:rsidRPr="00497E67">
          <w:rPr>
            <w:rFonts w:ascii="Century Gothic" w:hAnsi="Century Gothic" w:cs="Times New Roman"/>
            <w:szCs w:val="20"/>
            <w:lang w:val="en-US"/>
          </w:rPr>
          <w:t>For clarifying purposes only, it is stated that the Estimated Annual Requirement is for informational purposes only</w:t>
        </w:r>
        <w:r w:rsidRPr="006360F1">
          <w:rPr>
            <w:rFonts w:ascii="Century Gothic" w:hAnsi="Century Gothic"/>
            <w:szCs w:val="20"/>
            <w:lang w:val="en-GB"/>
          </w:rPr>
          <w:t xml:space="preserve"> </w:t>
        </w:r>
        <w:r w:rsidRPr="00DD2ABA">
          <w:rPr>
            <w:rFonts w:ascii="Century Gothic" w:hAnsi="Century Gothic"/>
            <w:szCs w:val="20"/>
            <w:lang w:val="en-GB"/>
          </w:rPr>
          <w:t>and do</w:t>
        </w:r>
        <w:r>
          <w:rPr>
            <w:rFonts w:ascii="Century Gothic" w:hAnsi="Century Gothic"/>
            <w:szCs w:val="20"/>
            <w:lang w:val="en-GB"/>
          </w:rPr>
          <w:t>es</w:t>
        </w:r>
        <w:r w:rsidRPr="00DD2ABA">
          <w:rPr>
            <w:rFonts w:ascii="Century Gothic" w:hAnsi="Century Gothic"/>
            <w:szCs w:val="20"/>
            <w:lang w:val="en-GB"/>
          </w:rPr>
          <w:t xml:space="preserve"> not represent a commitment for Faurecia</w:t>
        </w:r>
        <w:r w:rsidRPr="00497E67">
          <w:rPr>
            <w:rFonts w:ascii="Century Gothic" w:hAnsi="Century Gothic" w:cs="Times New Roman"/>
            <w:szCs w:val="20"/>
            <w:lang w:val="en-US"/>
          </w:rPr>
          <w:t xml:space="preserve">, unless otherwise explicitly provided in this LON. It does not constitute a basis of this LON under any circumstances and cannot be construed, in any way, as a commitment from Faurecia to entrust to Supplier </w:t>
        </w:r>
        <w:r w:rsidRPr="00497E67">
          <w:rPr>
            <w:rFonts w:ascii="Century Gothic" w:hAnsi="Century Gothic"/>
            <w:szCs w:val="20"/>
            <w:lang w:val="en-US"/>
          </w:rPr>
          <w:t xml:space="preserve">all </w:t>
        </w:r>
        <w:r w:rsidRPr="00497E67">
          <w:rPr>
            <w:rFonts w:ascii="Century Gothic" w:hAnsi="Century Gothic" w:cs="Times New Roman"/>
            <w:szCs w:val="20"/>
            <w:lang w:val="en-US"/>
          </w:rPr>
          <w:t xml:space="preserve">or part of the supply of Tools and/or Parts for the serial production, or of any other product or application resulting from the Development. </w:t>
        </w:r>
        <w:commentRangeStart w:id="684"/>
        <w:r w:rsidRPr="00497E67">
          <w:rPr>
            <w:rFonts w:ascii="Century Gothic" w:hAnsi="Century Gothic" w:cs="Times New Roman"/>
            <w:szCs w:val="20"/>
            <w:lang w:val="en-US"/>
          </w:rPr>
          <w:t>If the OEM changes the indicated annual demand for Parts</w:t>
        </w:r>
        <w:r w:rsidRPr="00497E67">
          <w:rPr>
            <w:rFonts w:ascii="Century Gothic" w:hAnsi="Century Gothic" w:cs="Times New Roman"/>
            <w:smallCaps/>
            <w:szCs w:val="20"/>
            <w:lang w:val="en-US"/>
          </w:rPr>
          <w:t xml:space="preserve">, </w:t>
        </w:r>
        <w:r w:rsidRPr="00497E67">
          <w:rPr>
            <w:rFonts w:ascii="Century Gothic" w:hAnsi="Century Gothic" w:cs="Times New Roman"/>
            <w:szCs w:val="20"/>
            <w:lang w:val="en-US"/>
          </w:rPr>
          <w:t>Faurecia shall be entitled, to amend the Estimated Annual Requirement accordingly.</w:t>
        </w:r>
        <w:commentRangeEnd w:id="684"/>
        <w:r>
          <w:rPr>
            <w:rStyle w:val="CommentReference"/>
            <w:rFonts w:ascii="Times New Roman" w:hAnsi="Times New Roman" w:cs="Times New Roman"/>
            <w:szCs w:val="20"/>
            <w:lang w:val="en-GB" w:eastAsia="fr-FR"/>
          </w:rPr>
          <w:commentReference w:id="684"/>
        </w:r>
      </w:ins>
    </w:p>
    <w:p w14:paraId="2F4A1F33" w14:textId="77777777" w:rsidR="00F71F56" w:rsidRPr="00497E67" w:rsidRDefault="00F71F56" w:rsidP="00F71F56">
      <w:pPr>
        <w:widowControl w:val="0"/>
        <w:snapToGrid w:val="0"/>
        <w:rPr>
          <w:ins w:id="685" w:author="Kennedy, Muhil" w:date="2022-12-08T13:34:00Z"/>
          <w:rFonts w:ascii="Century Gothic" w:hAnsi="Century Gothic"/>
          <w:szCs w:val="20"/>
          <w:lang w:val="en-US" w:eastAsia="en-US"/>
        </w:rPr>
      </w:pPr>
    </w:p>
    <w:p w14:paraId="499BC603"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686" w:author="Kennedy, Muhil" w:date="2022-12-08T13:34:00Z"/>
          <w:rFonts w:ascii="Century Gothic" w:hAnsi="Century Gothic"/>
          <w:b w:val="0"/>
          <w:bCs w:val="0"/>
          <w:i/>
          <w:iCs/>
          <w:szCs w:val="20"/>
          <w:lang w:val="en-US"/>
        </w:rPr>
      </w:pPr>
      <w:ins w:id="687" w:author="Kennedy, Muhil" w:date="2022-12-08T13:34:00Z">
        <w:r w:rsidRPr="006B1A43">
          <w:rPr>
            <w:rFonts w:ascii="Century Gothic" w:hAnsi="Century Gothic"/>
            <w:b w:val="0"/>
            <w:bCs w:val="0"/>
            <w:i/>
            <w:iCs/>
            <w:szCs w:val="20"/>
            <w:lang w:val="en-US"/>
          </w:rPr>
          <w:t>Packing, Transportation and Logistics</w:t>
        </w:r>
      </w:ins>
    </w:p>
    <w:p w14:paraId="78083CCD" w14:textId="77777777" w:rsidR="00F71F56" w:rsidRDefault="00F71F56" w:rsidP="00F71F56">
      <w:pPr>
        <w:widowControl w:val="0"/>
        <w:snapToGrid w:val="0"/>
        <w:rPr>
          <w:ins w:id="688" w:author="Kennedy, Muhil" w:date="2022-12-08T13:34:00Z"/>
          <w:rFonts w:ascii="Century Gothic" w:hAnsi="Century Gothic"/>
          <w:szCs w:val="20"/>
          <w:lang w:val="en-GB"/>
        </w:rPr>
      </w:pPr>
    </w:p>
    <w:p w14:paraId="6F116AE6" w14:textId="77777777" w:rsidR="00F71F56" w:rsidRPr="00497E67" w:rsidRDefault="00F71F56" w:rsidP="00F71F56">
      <w:pPr>
        <w:widowControl w:val="0"/>
        <w:snapToGrid w:val="0"/>
        <w:rPr>
          <w:ins w:id="689" w:author="Kennedy, Muhil" w:date="2022-12-08T13:34:00Z"/>
          <w:rFonts w:ascii="Century Gothic" w:hAnsi="Century Gothic"/>
          <w:szCs w:val="20"/>
          <w:lang w:val="en-US"/>
        </w:rPr>
      </w:pPr>
      <w:ins w:id="690" w:author="Kennedy, Muhil" w:date="2022-12-08T13:34:00Z">
        <w:r w:rsidRPr="00497E67">
          <w:rPr>
            <w:rFonts w:ascii="Century Gothic" w:hAnsi="Century Gothic"/>
            <w:szCs w:val="20"/>
            <w:lang w:val="en-GB"/>
          </w:rPr>
          <w:t>It is agreed that the Supplier shall comply with the logistic and packaging procedures set out in Appendices, including the relevant insurances based on the applicable incoterm</w:t>
        </w:r>
        <w:r w:rsidRPr="00497E67">
          <w:rPr>
            <w:rFonts w:ascii="Century Gothic" w:hAnsi="Century Gothic"/>
            <w:szCs w:val="20"/>
            <w:lang w:val="en-US"/>
          </w:rPr>
          <w:t>.</w:t>
        </w:r>
      </w:ins>
    </w:p>
    <w:p w14:paraId="0A3EDF16" w14:textId="77777777" w:rsidR="00F71F56" w:rsidRPr="00497E67" w:rsidRDefault="00F71F56" w:rsidP="00F71F56">
      <w:pPr>
        <w:widowControl w:val="0"/>
        <w:snapToGrid w:val="0"/>
        <w:rPr>
          <w:ins w:id="691" w:author="Kennedy, Muhil" w:date="2022-12-08T13:34:00Z"/>
          <w:rFonts w:ascii="Century Gothic" w:hAnsi="Century Gothic"/>
          <w:szCs w:val="20"/>
          <w:lang w:val="en-US" w:eastAsia="en-US"/>
        </w:rPr>
      </w:pPr>
    </w:p>
    <w:p w14:paraId="29010744"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692" w:author="Kennedy, Muhil" w:date="2022-12-08T13:34:00Z"/>
          <w:rFonts w:ascii="Century Gothic" w:hAnsi="Century Gothic"/>
          <w:b w:val="0"/>
          <w:bCs w:val="0"/>
          <w:i/>
          <w:iCs/>
          <w:szCs w:val="20"/>
          <w:lang w:val="en-US"/>
        </w:rPr>
      </w:pPr>
      <w:ins w:id="693" w:author="Kennedy, Muhil" w:date="2022-12-08T13:34:00Z">
        <w:r w:rsidRPr="006B1A43">
          <w:rPr>
            <w:rFonts w:ascii="Century Gothic" w:hAnsi="Century Gothic"/>
            <w:b w:val="0"/>
            <w:bCs w:val="0"/>
            <w:i/>
            <w:iCs/>
            <w:szCs w:val="20"/>
            <w:lang w:val="en-US"/>
          </w:rPr>
          <w:t xml:space="preserve">Pre-series delivery Schedule </w:t>
        </w:r>
      </w:ins>
    </w:p>
    <w:p w14:paraId="27807EFE" w14:textId="77777777" w:rsidR="00F71F56" w:rsidRDefault="00F71F56" w:rsidP="00F71F56">
      <w:pPr>
        <w:pStyle w:val="FaureciaPreamble"/>
        <w:widowControl w:val="0"/>
        <w:numPr>
          <w:ilvl w:val="0"/>
          <w:numId w:val="0"/>
        </w:numPr>
        <w:snapToGrid w:val="0"/>
        <w:spacing w:before="0" w:after="0"/>
        <w:ind w:left="567"/>
        <w:rPr>
          <w:ins w:id="694" w:author="Kennedy, Muhil" w:date="2022-12-08T13:34:00Z"/>
          <w:rFonts w:ascii="Century Gothic" w:hAnsi="Century Gothic" w:cs="Times New Roman"/>
          <w:szCs w:val="20"/>
        </w:rPr>
      </w:pPr>
    </w:p>
    <w:p w14:paraId="07948E19" w14:textId="77777777" w:rsidR="00F71F56" w:rsidRPr="00497E67" w:rsidRDefault="00F71F56" w:rsidP="00F71F56">
      <w:pPr>
        <w:pStyle w:val="FaureciaPreamble"/>
        <w:widowControl w:val="0"/>
        <w:numPr>
          <w:ilvl w:val="0"/>
          <w:numId w:val="0"/>
        </w:numPr>
        <w:snapToGrid w:val="0"/>
        <w:spacing w:before="0" w:after="0"/>
        <w:ind w:left="567"/>
        <w:rPr>
          <w:ins w:id="695" w:author="Kennedy, Muhil" w:date="2022-12-08T13:34:00Z"/>
          <w:rFonts w:ascii="Century Gothic" w:hAnsi="Century Gothic" w:cs="Times New Roman"/>
          <w:szCs w:val="20"/>
        </w:rPr>
      </w:pPr>
    </w:p>
    <w:p w14:paraId="691C14EB" w14:textId="77777777" w:rsidR="00F71F56" w:rsidRDefault="00F71F56" w:rsidP="00F71F56">
      <w:pPr>
        <w:widowControl w:val="0"/>
        <w:snapToGrid w:val="0"/>
        <w:rPr>
          <w:ins w:id="696" w:author="Kennedy, Muhil" w:date="2022-12-08T13:34:00Z"/>
          <w:rFonts w:ascii="Century Gothic" w:hAnsi="Century Gothic"/>
          <w:szCs w:val="20"/>
          <w:lang w:val="en-US"/>
        </w:rPr>
      </w:pPr>
      <w:ins w:id="697" w:author="Kennedy, Muhil" w:date="2022-12-08T13:34:00Z">
        <w:r w:rsidRPr="00497E67">
          <w:rPr>
            <w:rFonts w:ascii="Century Gothic" w:hAnsi="Century Gothic"/>
            <w:szCs w:val="20"/>
            <w:lang w:val="en-US"/>
          </w:rPr>
          <w:t>The Supplier states that it agrees to the following pre-series due dates:</w:t>
        </w:r>
      </w:ins>
    </w:p>
    <w:p w14:paraId="755B7248" w14:textId="77777777" w:rsidR="00F71F56" w:rsidRDefault="00F71F56" w:rsidP="00F71F56">
      <w:pPr>
        <w:widowControl w:val="0"/>
        <w:snapToGrid w:val="0"/>
        <w:rPr>
          <w:ins w:id="698" w:author="Kennedy, Muhil" w:date="2022-12-08T13:34:00Z"/>
          <w:rFonts w:ascii="Century Gothic" w:hAnsi="Century Gothic"/>
          <w:szCs w:val="20"/>
          <w:lang w:val="en-US"/>
        </w:rPr>
      </w:pPr>
    </w:p>
    <w:p w14:paraId="503C181C" w14:textId="77777777" w:rsidR="00F71F56" w:rsidRPr="00497E67" w:rsidRDefault="00F71F56" w:rsidP="00F71F56">
      <w:pPr>
        <w:widowControl w:val="0"/>
        <w:snapToGrid w:val="0"/>
        <w:rPr>
          <w:ins w:id="699" w:author="Kennedy, Muhil" w:date="2022-12-08T13:34:00Z"/>
          <w:rFonts w:ascii="Century Gothic" w:hAnsi="Century Gothic"/>
          <w:szCs w:val="20"/>
          <w:lang w:val="en-US"/>
        </w:rPr>
      </w:pP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2932"/>
        <w:gridCol w:w="1321"/>
        <w:gridCol w:w="1842"/>
      </w:tblGrid>
      <w:tr w:rsidR="00F71F56" w:rsidRPr="00497E67" w14:paraId="591F951F" w14:textId="77777777" w:rsidTr="00D30F6E">
        <w:trPr>
          <w:ins w:id="700" w:author="Kennedy, Muhil" w:date="2022-12-08T13:34:00Z"/>
        </w:trPr>
        <w:tc>
          <w:tcPr>
            <w:tcW w:w="2410" w:type="dxa"/>
            <w:shd w:val="clear" w:color="auto" w:fill="D9D9D9" w:themeFill="background1" w:themeFillShade="D9"/>
          </w:tcPr>
          <w:p w14:paraId="2C75D000" w14:textId="77777777" w:rsidR="00F71F56" w:rsidRPr="00497E67" w:rsidRDefault="00F71F56" w:rsidP="00D30F6E">
            <w:pPr>
              <w:pStyle w:val="BodyText"/>
              <w:widowControl w:val="0"/>
              <w:snapToGrid w:val="0"/>
              <w:rPr>
                <w:ins w:id="701" w:author="Kennedy, Muhil" w:date="2022-12-08T13:34:00Z"/>
                <w:rFonts w:ascii="Century Gothic" w:hAnsi="Century Gothic"/>
                <w:b/>
                <w:bCs/>
                <w:sz w:val="20"/>
                <w:szCs w:val="20"/>
                <w:lang w:val="en-US"/>
              </w:rPr>
            </w:pPr>
          </w:p>
        </w:tc>
        <w:tc>
          <w:tcPr>
            <w:tcW w:w="2932" w:type="dxa"/>
            <w:shd w:val="clear" w:color="auto" w:fill="D9D9D9" w:themeFill="background1" w:themeFillShade="D9"/>
          </w:tcPr>
          <w:p w14:paraId="3EB96412" w14:textId="77777777" w:rsidR="00F71F56" w:rsidRPr="00497E67" w:rsidRDefault="00F71F56" w:rsidP="00D30F6E">
            <w:pPr>
              <w:pStyle w:val="FaureciaText"/>
              <w:widowControl w:val="0"/>
              <w:snapToGrid w:val="0"/>
              <w:spacing w:before="0" w:after="0"/>
              <w:ind w:left="5"/>
              <w:jc w:val="center"/>
              <w:rPr>
                <w:ins w:id="702" w:author="Kennedy, Muhil" w:date="2022-12-08T13:34:00Z"/>
                <w:rFonts w:ascii="Century Gothic" w:hAnsi="Century Gothic"/>
                <w:b/>
                <w:bCs/>
                <w:szCs w:val="20"/>
                <w:lang w:val="en-US"/>
              </w:rPr>
            </w:pPr>
            <w:ins w:id="703" w:author="Kennedy, Muhil" w:date="2022-12-08T13:34:00Z">
              <w:r w:rsidRPr="00497E67">
                <w:rPr>
                  <w:rFonts w:ascii="Century Gothic" w:hAnsi="Century Gothic"/>
                  <w:b/>
                  <w:bCs/>
                  <w:szCs w:val="20"/>
                  <w:lang w:val="en-US"/>
                </w:rPr>
                <w:t>Place of Delivery,</w:t>
              </w:r>
            </w:ins>
          </w:p>
          <w:p w14:paraId="6940D8BC" w14:textId="77777777" w:rsidR="00F71F56" w:rsidRPr="00497E67" w:rsidRDefault="00F71F56" w:rsidP="00D30F6E">
            <w:pPr>
              <w:pStyle w:val="FaureciaText"/>
              <w:widowControl w:val="0"/>
              <w:snapToGrid w:val="0"/>
              <w:spacing w:before="0" w:after="0"/>
              <w:ind w:left="5"/>
              <w:jc w:val="center"/>
              <w:rPr>
                <w:ins w:id="704" w:author="Kennedy, Muhil" w:date="2022-12-08T13:34:00Z"/>
                <w:rFonts w:ascii="Century Gothic" w:hAnsi="Century Gothic"/>
                <w:b/>
                <w:bCs/>
                <w:szCs w:val="20"/>
                <w:lang w:val="en-US"/>
              </w:rPr>
            </w:pPr>
            <w:ins w:id="705" w:author="Kennedy, Muhil" w:date="2022-12-08T13:34:00Z">
              <w:r w:rsidRPr="00497E67">
                <w:rPr>
                  <w:rFonts w:ascii="Century Gothic" w:hAnsi="Century Gothic"/>
                  <w:b/>
                  <w:bCs/>
                  <w:szCs w:val="20"/>
                  <w:lang w:val="en-US"/>
                </w:rPr>
                <w:t>Contact Person taking delivery</w:t>
              </w:r>
            </w:ins>
          </w:p>
        </w:tc>
        <w:tc>
          <w:tcPr>
            <w:tcW w:w="1321" w:type="dxa"/>
            <w:shd w:val="clear" w:color="auto" w:fill="D9D9D9" w:themeFill="background1" w:themeFillShade="D9"/>
          </w:tcPr>
          <w:p w14:paraId="77C78819" w14:textId="77777777" w:rsidR="00F71F56" w:rsidRPr="00497E67" w:rsidRDefault="00F71F56" w:rsidP="00D30F6E">
            <w:pPr>
              <w:pStyle w:val="FaureciaText"/>
              <w:widowControl w:val="0"/>
              <w:snapToGrid w:val="0"/>
              <w:spacing w:before="0" w:after="0"/>
              <w:ind w:left="5"/>
              <w:jc w:val="center"/>
              <w:rPr>
                <w:ins w:id="706" w:author="Kennedy, Muhil" w:date="2022-12-08T13:34:00Z"/>
                <w:rFonts w:ascii="Century Gothic" w:hAnsi="Century Gothic"/>
                <w:b/>
                <w:bCs/>
                <w:szCs w:val="20"/>
              </w:rPr>
            </w:pPr>
            <w:ins w:id="707" w:author="Kennedy, Muhil" w:date="2022-12-08T13:34:00Z">
              <w:r w:rsidRPr="00497E67">
                <w:rPr>
                  <w:rFonts w:ascii="Century Gothic" w:hAnsi="Century Gothic"/>
                  <w:b/>
                  <w:bCs/>
                  <w:szCs w:val="20"/>
                </w:rPr>
                <w:t>Quantity</w:t>
              </w:r>
            </w:ins>
          </w:p>
          <w:p w14:paraId="3CBD2530" w14:textId="77777777" w:rsidR="00F71F56" w:rsidRPr="00497E67" w:rsidRDefault="00F71F56" w:rsidP="00D30F6E">
            <w:pPr>
              <w:pStyle w:val="BodyText"/>
              <w:widowControl w:val="0"/>
              <w:snapToGrid w:val="0"/>
              <w:ind w:left="5"/>
              <w:jc w:val="center"/>
              <w:rPr>
                <w:ins w:id="708" w:author="Kennedy, Muhil" w:date="2022-12-08T13:34:00Z"/>
                <w:rFonts w:ascii="Century Gothic" w:hAnsi="Century Gothic"/>
                <w:b/>
                <w:bCs/>
                <w:sz w:val="20"/>
                <w:szCs w:val="20"/>
              </w:rPr>
            </w:pPr>
          </w:p>
        </w:tc>
        <w:tc>
          <w:tcPr>
            <w:tcW w:w="1842" w:type="dxa"/>
            <w:shd w:val="clear" w:color="auto" w:fill="D9D9D9" w:themeFill="background1" w:themeFillShade="D9"/>
          </w:tcPr>
          <w:p w14:paraId="3F4870E3" w14:textId="77777777" w:rsidR="00F71F56" w:rsidRPr="00497E67" w:rsidRDefault="00F71F56" w:rsidP="00D30F6E">
            <w:pPr>
              <w:pStyle w:val="FaureciaText"/>
              <w:widowControl w:val="0"/>
              <w:snapToGrid w:val="0"/>
              <w:spacing w:before="0" w:after="0"/>
              <w:ind w:left="5"/>
              <w:jc w:val="center"/>
              <w:rPr>
                <w:ins w:id="709" w:author="Kennedy, Muhil" w:date="2022-12-08T13:34:00Z"/>
                <w:rFonts w:ascii="Century Gothic" w:hAnsi="Century Gothic"/>
                <w:b/>
                <w:bCs/>
                <w:szCs w:val="20"/>
              </w:rPr>
            </w:pPr>
            <w:ins w:id="710" w:author="Kennedy, Muhil" w:date="2022-12-08T13:34:00Z">
              <w:r w:rsidRPr="00497E67">
                <w:rPr>
                  <w:rFonts w:ascii="Century Gothic" w:hAnsi="Century Gothic"/>
                  <w:b/>
                  <w:bCs/>
                  <w:szCs w:val="20"/>
                </w:rPr>
                <w:t>Due Date</w:t>
              </w:r>
            </w:ins>
          </w:p>
        </w:tc>
      </w:tr>
      <w:tr w:rsidR="00F71F56" w:rsidRPr="00497E67" w14:paraId="4F71CF2A" w14:textId="77777777" w:rsidTr="00D30F6E">
        <w:trPr>
          <w:ins w:id="711" w:author="Kennedy, Muhil" w:date="2022-12-08T13:34:00Z"/>
        </w:trPr>
        <w:tc>
          <w:tcPr>
            <w:tcW w:w="2410" w:type="dxa"/>
          </w:tcPr>
          <w:p w14:paraId="2BA8AC3E" w14:textId="77777777" w:rsidR="00F71F56" w:rsidRPr="00497E67" w:rsidRDefault="00F71F56" w:rsidP="00D30F6E">
            <w:pPr>
              <w:pStyle w:val="FaureciaText"/>
              <w:widowControl w:val="0"/>
              <w:snapToGrid w:val="0"/>
              <w:spacing w:before="0" w:after="0"/>
              <w:ind w:left="0"/>
              <w:rPr>
                <w:ins w:id="712" w:author="Kennedy, Muhil" w:date="2022-12-08T13:34:00Z"/>
                <w:rFonts w:ascii="Century Gothic" w:hAnsi="Century Gothic" w:cs="Times New Roman"/>
                <w:szCs w:val="20"/>
                <w:lang w:val="en-US" w:eastAsia="fr-FR"/>
              </w:rPr>
            </w:pPr>
            <w:ins w:id="713" w:author="Kennedy, Muhil" w:date="2022-12-08T13:34:00Z">
              <w:r w:rsidRPr="00497E67">
                <w:rPr>
                  <w:rFonts w:ascii="Century Gothic" w:hAnsi="Century Gothic" w:cs="Times New Roman"/>
                  <w:szCs w:val="20"/>
                  <w:lang w:val="en-US" w:eastAsia="fr-FR"/>
                </w:rPr>
                <w:t xml:space="preserve">Initial Sample </w:t>
              </w:r>
            </w:ins>
          </w:p>
        </w:tc>
        <w:tc>
          <w:tcPr>
            <w:tcW w:w="2932" w:type="dxa"/>
          </w:tcPr>
          <w:p w14:paraId="00E4822C" w14:textId="77777777" w:rsidR="00F71F56" w:rsidRPr="00497E67" w:rsidRDefault="00F71F56" w:rsidP="00D30F6E">
            <w:pPr>
              <w:pStyle w:val="FaureciaText"/>
              <w:widowControl w:val="0"/>
              <w:snapToGrid w:val="0"/>
              <w:spacing w:before="0" w:after="0"/>
              <w:rPr>
                <w:ins w:id="714" w:author="Kennedy, Muhil" w:date="2022-12-08T13:34:00Z"/>
                <w:rFonts w:ascii="Century Gothic" w:hAnsi="Century Gothic" w:cs="Times New Roman"/>
                <w:szCs w:val="20"/>
                <w:lang w:val="en-US" w:eastAsia="fr-FR"/>
              </w:rPr>
            </w:pPr>
          </w:p>
        </w:tc>
        <w:tc>
          <w:tcPr>
            <w:tcW w:w="1321" w:type="dxa"/>
          </w:tcPr>
          <w:p w14:paraId="59627593" w14:textId="77777777" w:rsidR="00F71F56" w:rsidRPr="00497E67" w:rsidRDefault="00F71F56" w:rsidP="00D30F6E">
            <w:pPr>
              <w:pStyle w:val="FaureciaText"/>
              <w:widowControl w:val="0"/>
              <w:snapToGrid w:val="0"/>
              <w:spacing w:before="0" w:after="0"/>
              <w:rPr>
                <w:ins w:id="715" w:author="Kennedy, Muhil" w:date="2022-12-08T13:34:00Z"/>
                <w:rFonts w:ascii="Century Gothic" w:hAnsi="Century Gothic" w:cs="Times New Roman"/>
                <w:szCs w:val="20"/>
                <w:lang w:val="en-US" w:eastAsia="fr-FR"/>
              </w:rPr>
            </w:pPr>
          </w:p>
        </w:tc>
        <w:tc>
          <w:tcPr>
            <w:tcW w:w="1842" w:type="dxa"/>
          </w:tcPr>
          <w:p w14:paraId="31456CF5" w14:textId="77777777" w:rsidR="00F71F56" w:rsidRPr="00497E67" w:rsidRDefault="00F71F56" w:rsidP="00D30F6E">
            <w:pPr>
              <w:pStyle w:val="FaureciaText"/>
              <w:widowControl w:val="0"/>
              <w:snapToGrid w:val="0"/>
              <w:spacing w:before="0" w:after="0"/>
              <w:rPr>
                <w:ins w:id="716" w:author="Kennedy, Muhil" w:date="2022-12-08T13:34:00Z"/>
                <w:rFonts w:ascii="Century Gothic" w:hAnsi="Century Gothic" w:cs="Times New Roman"/>
                <w:szCs w:val="20"/>
                <w:lang w:val="en-US" w:eastAsia="fr-FR"/>
              </w:rPr>
            </w:pPr>
          </w:p>
        </w:tc>
      </w:tr>
      <w:tr w:rsidR="00F71F56" w:rsidRPr="00497E67" w14:paraId="53575312" w14:textId="77777777" w:rsidTr="00D30F6E">
        <w:trPr>
          <w:ins w:id="717" w:author="Kennedy, Muhil" w:date="2022-12-08T13:34:00Z"/>
        </w:trPr>
        <w:tc>
          <w:tcPr>
            <w:tcW w:w="2410" w:type="dxa"/>
          </w:tcPr>
          <w:p w14:paraId="5C256821" w14:textId="77777777" w:rsidR="00F71F56" w:rsidRPr="00497E67" w:rsidRDefault="00F71F56" w:rsidP="00D30F6E">
            <w:pPr>
              <w:pStyle w:val="FaureciaText"/>
              <w:widowControl w:val="0"/>
              <w:snapToGrid w:val="0"/>
              <w:spacing w:before="0" w:after="0"/>
              <w:ind w:left="0"/>
              <w:rPr>
                <w:ins w:id="718" w:author="Kennedy, Muhil" w:date="2022-12-08T13:34:00Z"/>
                <w:rFonts w:ascii="Century Gothic" w:hAnsi="Century Gothic" w:cs="Times New Roman"/>
                <w:szCs w:val="20"/>
                <w:lang w:val="en-US" w:eastAsia="fr-FR"/>
              </w:rPr>
            </w:pPr>
            <w:ins w:id="719" w:author="Kennedy, Muhil" w:date="2022-12-08T13:34:00Z">
              <w:r w:rsidRPr="00497E67">
                <w:rPr>
                  <w:rFonts w:ascii="Century Gothic" w:hAnsi="Century Gothic" w:cs="Times New Roman"/>
                  <w:szCs w:val="20"/>
                  <w:lang w:val="en-US" w:eastAsia="fr-FR"/>
                </w:rPr>
                <w:t>Prototypes</w:t>
              </w:r>
            </w:ins>
          </w:p>
        </w:tc>
        <w:tc>
          <w:tcPr>
            <w:tcW w:w="2932" w:type="dxa"/>
          </w:tcPr>
          <w:p w14:paraId="2218AD15" w14:textId="77777777" w:rsidR="00F71F56" w:rsidRPr="00497E67" w:rsidRDefault="00F71F56" w:rsidP="00D30F6E">
            <w:pPr>
              <w:pStyle w:val="FaureciaText"/>
              <w:widowControl w:val="0"/>
              <w:snapToGrid w:val="0"/>
              <w:spacing w:before="0" w:after="0"/>
              <w:rPr>
                <w:ins w:id="720" w:author="Kennedy, Muhil" w:date="2022-12-08T13:34:00Z"/>
                <w:rFonts w:ascii="Century Gothic" w:hAnsi="Century Gothic" w:cs="Times New Roman"/>
                <w:szCs w:val="20"/>
                <w:lang w:val="en-US" w:eastAsia="fr-FR"/>
              </w:rPr>
            </w:pPr>
          </w:p>
        </w:tc>
        <w:tc>
          <w:tcPr>
            <w:tcW w:w="1321" w:type="dxa"/>
          </w:tcPr>
          <w:p w14:paraId="27B4B21B" w14:textId="77777777" w:rsidR="00F71F56" w:rsidRPr="00497E67" w:rsidRDefault="00F71F56" w:rsidP="00D30F6E">
            <w:pPr>
              <w:pStyle w:val="FaureciaText"/>
              <w:widowControl w:val="0"/>
              <w:snapToGrid w:val="0"/>
              <w:spacing w:before="0" w:after="0"/>
              <w:rPr>
                <w:ins w:id="721" w:author="Kennedy, Muhil" w:date="2022-12-08T13:34:00Z"/>
                <w:rFonts w:ascii="Century Gothic" w:hAnsi="Century Gothic" w:cs="Times New Roman"/>
                <w:szCs w:val="20"/>
                <w:lang w:val="en-US" w:eastAsia="fr-FR"/>
              </w:rPr>
            </w:pPr>
          </w:p>
        </w:tc>
        <w:tc>
          <w:tcPr>
            <w:tcW w:w="1842" w:type="dxa"/>
          </w:tcPr>
          <w:p w14:paraId="5A21877B" w14:textId="77777777" w:rsidR="00F71F56" w:rsidRPr="00497E67" w:rsidRDefault="00F71F56" w:rsidP="00D30F6E">
            <w:pPr>
              <w:pStyle w:val="FaureciaText"/>
              <w:widowControl w:val="0"/>
              <w:snapToGrid w:val="0"/>
              <w:spacing w:before="0" w:after="0"/>
              <w:rPr>
                <w:ins w:id="722" w:author="Kennedy, Muhil" w:date="2022-12-08T13:34:00Z"/>
                <w:rFonts w:ascii="Century Gothic" w:hAnsi="Century Gothic" w:cs="Times New Roman"/>
                <w:szCs w:val="20"/>
                <w:lang w:val="en-US" w:eastAsia="fr-FR"/>
              </w:rPr>
            </w:pPr>
          </w:p>
        </w:tc>
      </w:tr>
      <w:tr w:rsidR="00F71F56" w:rsidRPr="00ED081A" w14:paraId="0D588F68" w14:textId="77777777" w:rsidTr="00D30F6E">
        <w:trPr>
          <w:ins w:id="723" w:author="Kennedy, Muhil" w:date="2022-12-08T13:34:00Z"/>
        </w:trPr>
        <w:tc>
          <w:tcPr>
            <w:tcW w:w="2410" w:type="dxa"/>
          </w:tcPr>
          <w:p w14:paraId="581ACE20" w14:textId="77777777" w:rsidR="00F71F56" w:rsidRPr="00497E67" w:rsidRDefault="00F71F56" w:rsidP="00D30F6E">
            <w:pPr>
              <w:pStyle w:val="FaureciaText"/>
              <w:widowControl w:val="0"/>
              <w:snapToGrid w:val="0"/>
              <w:spacing w:before="0" w:after="0"/>
              <w:ind w:left="0"/>
              <w:rPr>
                <w:ins w:id="724" w:author="Kennedy, Muhil" w:date="2022-12-08T13:34:00Z"/>
                <w:rFonts w:ascii="Century Gothic" w:hAnsi="Century Gothic" w:cs="Times New Roman"/>
                <w:szCs w:val="20"/>
                <w:lang w:val="en-US" w:eastAsia="fr-FR"/>
              </w:rPr>
            </w:pPr>
            <w:ins w:id="725" w:author="Kennedy, Muhil" w:date="2022-12-08T13:34:00Z">
              <w:r w:rsidRPr="00497E67">
                <w:rPr>
                  <w:rFonts w:ascii="Century Gothic" w:hAnsi="Century Gothic" w:cs="Times New Roman"/>
                  <w:szCs w:val="20"/>
                  <w:lang w:val="en-US" w:eastAsia="fr-FR"/>
                </w:rPr>
                <w:t xml:space="preserve">Run rate </w:t>
              </w:r>
            </w:ins>
          </w:p>
          <w:p w14:paraId="176293BE" w14:textId="77777777" w:rsidR="00F71F56" w:rsidRPr="00497E67" w:rsidRDefault="00F71F56" w:rsidP="00D30F6E">
            <w:pPr>
              <w:pStyle w:val="FaureciaText"/>
              <w:widowControl w:val="0"/>
              <w:snapToGrid w:val="0"/>
              <w:spacing w:before="0" w:after="0"/>
              <w:ind w:left="0"/>
              <w:rPr>
                <w:ins w:id="726" w:author="Kennedy, Muhil" w:date="2022-12-08T13:34:00Z"/>
                <w:rFonts w:ascii="Century Gothic" w:hAnsi="Century Gothic" w:cs="Times New Roman"/>
                <w:szCs w:val="20"/>
                <w:lang w:val="en-US" w:eastAsia="fr-FR"/>
              </w:rPr>
            </w:pPr>
            <w:ins w:id="727" w:author="Kennedy, Muhil" w:date="2022-12-08T13:34:00Z">
              <w:r w:rsidRPr="00497E67">
                <w:rPr>
                  <w:rFonts w:ascii="Century Gothic" w:hAnsi="Century Gothic" w:cs="Times New Roman"/>
                  <w:szCs w:val="20"/>
                  <w:lang w:val="en-US" w:eastAsia="fr-FR"/>
                </w:rPr>
                <w:t>(cost-neutral acceptance of one day’s production)</w:t>
              </w:r>
            </w:ins>
          </w:p>
        </w:tc>
        <w:tc>
          <w:tcPr>
            <w:tcW w:w="2932" w:type="dxa"/>
          </w:tcPr>
          <w:p w14:paraId="3BCAAC00" w14:textId="77777777" w:rsidR="00F71F56" w:rsidRPr="00497E67" w:rsidRDefault="00F71F56" w:rsidP="00D30F6E">
            <w:pPr>
              <w:pStyle w:val="FaureciaText"/>
              <w:widowControl w:val="0"/>
              <w:snapToGrid w:val="0"/>
              <w:spacing w:before="0" w:after="0"/>
              <w:rPr>
                <w:ins w:id="728" w:author="Kennedy, Muhil" w:date="2022-12-08T13:34:00Z"/>
                <w:rFonts w:ascii="Century Gothic" w:hAnsi="Century Gothic" w:cs="Times New Roman"/>
                <w:szCs w:val="20"/>
                <w:lang w:val="en-US" w:eastAsia="fr-FR"/>
              </w:rPr>
            </w:pPr>
          </w:p>
        </w:tc>
        <w:tc>
          <w:tcPr>
            <w:tcW w:w="1321" w:type="dxa"/>
          </w:tcPr>
          <w:p w14:paraId="69355CE1" w14:textId="77777777" w:rsidR="00F71F56" w:rsidRPr="00497E67" w:rsidRDefault="00F71F56" w:rsidP="00D30F6E">
            <w:pPr>
              <w:pStyle w:val="FaureciaText"/>
              <w:widowControl w:val="0"/>
              <w:snapToGrid w:val="0"/>
              <w:spacing w:before="0" w:after="0"/>
              <w:rPr>
                <w:ins w:id="729" w:author="Kennedy, Muhil" w:date="2022-12-08T13:34:00Z"/>
                <w:rFonts w:ascii="Century Gothic" w:hAnsi="Century Gothic" w:cs="Times New Roman"/>
                <w:szCs w:val="20"/>
                <w:lang w:val="en-US" w:eastAsia="fr-FR"/>
              </w:rPr>
            </w:pPr>
          </w:p>
        </w:tc>
        <w:tc>
          <w:tcPr>
            <w:tcW w:w="1842" w:type="dxa"/>
          </w:tcPr>
          <w:p w14:paraId="3F391E9F" w14:textId="77777777" w:rsidR="00F71F56" w:rsidRPr="00497E67" w:rsidRDefault="00F71F56" w:rsidP="00D30F6E">
            <w:pPr>
              <w:pStyle w:val="FaureciaText"/>
              <w:widowControl w:val="0"/>
              <w:snapToGrid w:val="0"/>
              <w:spacing w:before="0" w:after="0"/>
              <w:rPr>
                <w:ins w:id="730" w:author="Kennedy, Muhil" w:date="2022-12-08T13:34:00Z"/>
                <w:rFonts w:ascii="Century Gothic" w:hAnsi="Century Gothic" w:cs="Times New Roman"/>
                <w:szCs w:val="20"/>
                <w:lang w:val="en-US" w:eastAsia="fr-FR"/>
              </w:rPr>
            </w:pPr>
          </w:p>
        </w:tc>
      </w:tr>
      <w:tr w:rsidR="00F71F56" w:rsidRPr="00497E67" w14:paraId="5B0F0FE3" w14:textId="77777777" w:rsidTr="00D30F6E">
        <w:trPr>
          <w:ins w:id="731" w:author="Kennedy, Muhil" w:date="2022-12-08T13:34:00Z"/>
        </w:trPr>
        <w:tc>
          <w:tcPr>
            <w:tcW w:w="2410" w:type="dxa"/>
          </w:tcPr>
          <w:p w14:paraId="198253DD" w14:textId="77777777" w:rsidR="00F71F56" w:rsidRPr="00497E67" w:rsidRDefault="00F71F56" w:rsidP="00D30F6E">
            <w:pPr>
              <w:pStyle w:val="FaureciaText"/>
              <w:widowControl w:val="0"/>
              <w:snapToGrid w:val="0"/>
              <w:spacing w:before="0" w:after="0"/>
              <w:ind w:left="0"/>
              <w:rPr>
                <w:ins w:id="732" w:author="Kennedy, Muhil" w:date="2022-12-08T13:34:00Z"/>
                <w:rFonts w:ascii="Century Gothic" w:hAnsi="Century Gothic" w:cs="Times New Roman"/>
                <w:szCs w:val="20"/>
                <w:lang w:val="en-US" w:eastAsia="fr-FR"/>
              </w:rPr>
            </w:pPr>
            <w:ins w:id="733" w:author="Kennedy, Muhil" w:date="2022-12-08T13:34:00Z">
              <w:r w:rsidRPr="00497E67">
                <w:rPr>
                  <w:rFonts w:ascii="Century Gothic" w:hAnsi="Century Gothic" w:cs="Times New Roman"/>
                  <w:szCs w:val="20"/>
                  <w:lang w:val="en-US" w:eastAsia="fr-FR"/>
                </w:rPr>
                <w:t>Release Sample, including ISTR</w:t>
              </w:r>
            </w:ins>
          </w:p>
        </w:tc>
        <w:tc>
          <w:tcPr>
            <w:tcW w:w="2932" w:type="dxa"/>
          </w:tcPr>
          <w:p w14:paraId="37D7F8E9" w14:textId="77777777" w:rsidR="00F71F56" w:rsidRPr="00497E67" w:rsidRDefault="00F71F56" w:rsidP="00D30F6E">
            <w:pPr>
              <w:pStyle w:val="FaureciaText"/>
              <w:widowControl w:val="0"/>
              <w:snapToGrid w:val="0"/>
              <w:spacing w:before="0" w:after="0"/>
              <w:rPr>
                <w:ins w:id="734" w:author="Kennedy, Muhil" w:date="2022-12-08T13:34:00Z"/>
                <w:rFonts w:ascii="Century Gothic" w:hAnsi="Century Gothic" w:cs="Times New Roman"/>
                <w:szCs w:val="20"/>
                <w:lang w:val="en-US" w:eastAsia="fr-FR"/>
              </w:rPr>
            </w:pPr>
            <w:ins w:id="735" w:author="Kennedy, Muhil" w:date="2022-12-08T13:34:00Z">
              <w:r w:rsidRPr="00497E67">
                <w:rPr>
                  <w:rFonts w:ascii="Century Gothic" w:hAnsi="Century Gothic" w:cs="Times New Roman"/>
                  <w:szCs w:val="20"/>
                  <w:lang w:val="en-US" w:eastAsia="fr-FR"/>
                </w:rPr>
                <w:t xml:space="preserve">  </w:t>
              </w:r>
            </w:ins>
          </w:p>
        </w:tc>
        <w:tc>
          <w:tcPr>
            <w:tcW w:w="1321" w:type="dxa"/>
          </w:tcPr>
          <w:p w14:paraId="7374E240" w14:textId="77777777" w:rsidR="00F71F56" w:rsidRPr="00497E67" w:rsidRDefault="00F71F56" w:rsidP="00D30F6E">
            <w:pPr>
              <w:pStyle w:val="FaureciaText"/>
              <w:widowControl w:val="0"/>
              <w:snapToGrid w:val="0"/>
              <w:spacing w:before="0" w:after="0"/>
              <w:rPr>
                <w:ins w:id="736" w:author="Kennedy, Muhil" w:date="2022-12-08T13:34:00Z"/>
                <w:rFonts w:ascii="Century Gothic" w:hAnsi="Century Gothic" w:cs="Times New Roman"/>
                <w:szCs w:val="20"/>
                <w:lang w:val="en-US" w:eastAsia="fr-FR"/>
              </w:rPr>
            </w:pPr>
          </w:p>
        </w:tc>
        <w:tc>
          <w:tcPr>
            <w:tcW w:w="1842" w:type="dxa"/>
          </w:tcPr>
          <w:p w14:paraId="6618A8C2" w14:textId="77777777" w:rsidR="00F71F56" w:rsidRPr="00497E67" w:rsidRDefault="00F71F56" w:rsidP="00D30F6E">
            <w:pPr>
              <w:pStyle w:val="FaureciaText"/>
              <w:widowControl w:val="0"/>
              <w:snapToGrid w:val="0"/>
              <w:spacing w:before="0" w:after="0"/>
              <w:rPr>
                <w:ins w:id="737" w:author="Kennedy, Muhil" w:date="2022-12-08T13:34:00Z"/>
                <w:rFonts w:ascii="Century Gothic" w:hAnsi="Century Gothic" w:cs="Times New Roman"/>
                <w:szCs w:val="20"/>
                <w:lang w:val="en-US" w:eastAsia="fr-FR"/>
              </w:rPr>
            </w:pPr>
          </w:p>
        </w:tc>
      </w:tr>
      <w:tr w:rsidR="00F71F56" w:rsidRPr="00497E67" w14:paraId="46F43774" w14:textId="77777777" w:rsidTr="00D30F6E">
        <w:trPr>
          <w:ins w:id="738" w:author="Kennedy, Muhil" w:date="2022-12-08T13:34:00Z"/>
        </w:trPr>
        <w:tc>
          <w:tcPr>
            <w:tcW w:w="2410" w:type="dxa"/>
          </w:tcPr>
          <w:p w14:paraId="6BE16981" w14:textId="77777777" w:rsidR="00F71F56" w:rsidRPr="00497E67" w:rsidRDefault="00F71F56" w:rsidP="00D30F6E">
            <w:pPr>
              <w:pStyle w:val="FaureciaText"/>
              <w:widowControl w:val="0"/>
              <w:snapToGrid w:val="0"/>
              <w:spacing w:before="0" w:after="0"/>
              <w:ind w:left="0"/>
              <w:rPr>
                <w:ins w:id="739" w:author="Kennedy, Muhil" w:date="2022-12-08T13:34:00Z"/>
                <w:rFonts w:ascii="Century Gothic" w:hAnsi="Century Gothic" w:cs="Times New Roman"/>
                <w:szCs w:val="20"/>
                <w:lang w:val="en-US" w:eastAsia="fr-FR"/>
              </w:rPr>
            </w:pPr>
            <w:ins w:id="740" w:author="Kennedy, Muhil" w:date="2022-12-08T13:34:00Z">
              <w:r w:rsidRPr="00497E67">
                <w:rPr>
                  <w:rFonts w:ascii="Century Gothic" w:hAnsi="Century Gothic" w:cs="Times New Roman"/>
                  <w:szCs w:val="20"/>
                  <w:lang w:val="en-US" w:eastAsia="fr-FR"/>
                </w:rPr>
                <w:t>Off-Tool-Components (OTC)</w:t>
              </w:r>
            </w:ins>
          </w:p>
        </w:tc>
        <w:tc>
          <w:tcPr>
            <w:tcW w:w="2932" w:type="dxa"/>
          </w:tcPr>
          <w:p w14:paraId="4199653C" w14:textId="77777777" w:rsidR="00F71F56" w:rsidRPr="00497E67" w:rsidRDefault="00F71F56" w:rsidP="00D30F6E">
            <w:pPr>
              <w:pStyle w:val="FaureciaText"/>
              <w:widowControl w:val="0"/>
              <w:snapToGrid w:val="0"/>
              <w:spacing w:before="0" w:after="0"/>
              <w:rPr>
                <w:ins w:id="741" w:author="Kennedy, Muhil" w:date="2022-12-08T13:34:00Z"/>
                <w:rFonts w:ascii="Century Gothic" w:hAnsi="Century Gothic" w:cs="Times New Roman"/>
                <w:szCs w:val="20"/>
                <w:lang w:val="en-US" w:eastAsia="fr-FR"/>
              </w:rPr>
            </w:pPr>
          </w:p>
        </w:tc>
        <w:tc>
          <w:tcPr>
            <w:tcW w:w="1321" w:type="dxa"/>
          </w:tcPr>
          <w:p w14:paraId="34CD93E0" w14:textId="77777777" w:rsidR="00F71F56" w:rsidRPr="00497E67" w:rsidRDefault="00F71F56" w:rsidP="00D30F6E">
            <w:pPr>
              <w:pStyle w:val="FaureciaText"/>
              <w:widowControl w:val="0"/>
              <w:snapToGrid w:val="0"/>
              <w:spacing w:before="0" w:after="0"/>
              <w:rPr>
                <w:ins w:id="742" w:author="Kennedy, Muhil" w:date="2022-12-08T13:34:00Z"/>
                <w:rFonts w:ascii="Century Gothic" w:hAnsi="Century Gothic" w:cs="Times New Roman"/>
                <w:szCs w:val="20"/>
                <w:lang w:val="en-US" w:eastAsia="fr-FR"/>
              </w:rPr>
            </w:pPr>
          </w:p>
        </w:tc>
        <w:tc>
          <w:tcPr>
            <w:tcW w:w="1842" w:type="dxa"/>
          </w:tcPr>
          <w:p w14:paraId="4DAED37D" w14:textId="77777777" w:rsidR="00F71F56" w:rsidRPr="00497E67" w:rsidRDefault="00F71F56" w:rsidP="00D30F6E">
            <w:pPr>
              <w:pStyle w:val="FaureciaText"/>
              <w:widowControl w:val="0"/>
              <w:snapToGrid w:val="0"/>
              <w:spacing w:before="0" w:after="0"/>
              <w:rPr>
                <w:ins w:id="743" w:author="Kennedy, Muhil" w:date="2022-12-08T13:34:00Z"/>
                <w:rFonts w:ascii="Century Gothic" w:hAnsi="Century Gothic" w:cs="Times New Roman"/>
                <w:szCs w:val="20"/>
                <w:lang w:val="en-US" w:eastAsia="fr-FR"/>
              </w:rPr>
            </w:pPr>
          </w:p>
        </w:tc>
      </w:tr>
      <w:tr w:rsidR="00F71F56" w:rsidRPr="00497E67" w14:paraId="03A6023F" w14:textId="77777777" w:rsidTr="00D30F6E">
        <w:trPr>
          <w:ins w:id="744" w:author="Kennedy, Muhil" w:date="2022-12-08T13:34:00Z"/>
        </w:trPr>
        <w:tc>
          <w:tcPr>
            <w:tcW w:w="2410" w:type="dxa"/>
          </w:tcPr>
          <w:p w14:paraId="22003D33" w14:textId="77777777" w:rsidR="00F71F56" w:rsidRPr="00497E67" w:rsidRDefault="00F71F56" w:rsidP="00D30F6E">
            <w:pPr>
              <w:pStyle w:val="FaureciaText"/>
              <w:widowControl w:val="0"/>
              <w:snapToGrid w:val="0"/>
              <w:spacing w:before="0" w:after="0"/>
              <w:ind w:left="0"/>
              <w:rPr>
                <w:ins w:id="745" w:author="Kennedy, Muhil" w:date="2022-12-08T13:34:00Z"/>
                <w:rFonts w:ascii="Century Gothic" w:hAnsi="Century Gothic" w:cs="Times New Roman"/>
                <w:szCs w:val="20"/>
                <w:lang w:val="en-US" w:eastAsia="fr-FR"/>
              </w:rPr>
            </w:pPr>
            <w:ins w:id="746" w:author="Kennedy, Muhil" w:date="2022-12-08T13:34:00Z">
              <w:r w:rsidRPr="00497E67">
                <w:rPr>
                  <w:rFonts w:ascii="Century Gothic" w:hAnsi="Century Gothic" w:cs="Times New Roman"/>
                  <w:szCs w:val="20"/>
                  <w:lang w:val="en-US" w:eastAsia="fr-FR"/>
                </w:rPr>
                <w:t>Initial Serial Production Deliveries</w:t>
              </w:r>
            </w:ins>
          </w:p>
        </w:tc>
        <w:tc>
          <w:tcPr>
            <w:tcW w:w="2932" w:type="dxa"/>
          </w:tcPr>
          <w:p w14:paraId="7E38A21E" w14:textId="77777777" w:rsidR="00F71F56" w:rsidRPr="00497E67" w:rsidRDefault="00F71F56" w:rsidP="00D30F6E">
            <w:pPr>
              <w:pStyle w:val="FaureciaText"/>
              <w:widowControl w:val="0"/>
              <w:snapToGrid w:val="0"/>
              <w:spacing w:before="0" w:after="0"/>
              <w:rPr>
                <w:ins w:id="747" w:author="Kennedy, Muhil" w:date="2022-12-08T13:34:00Z"/>
                <w:rFonts w:ascii="Century Gothic" w:hAnsi="Century Gothic" w:cs="Times New Roman"/>
                <w:szCs w:val="20"/>
                <w:lang w:val="en-US" w:eastAsia="fr-FR"/>
              </w:rPr>
            </w:pPr>
          </w:p>
        </w:tc>
        <w:tc>
          <w:tcPr>
            <w:tcW w:w="1321" w:type="dxa"/>
          </w:tcPr>
          <w:p w14:paraId="5DB05BDF" w14:textId="77777777" w:rsidR="00F71F56" w:rsidRPr="00497E67" w:rsidRDefault="00F71F56" w:rsidP="00D30F6E">
            <w:pPr>
              <w:pStyle w:val="FaureciaText"/>
              <w:widowControl w:val="0"/>
              <w:snapToGrid w:val="0"/>
              <w:spacing w:before="0" w:after="0"/>
              <w:rPr>
                <w:ins w:id="748" w:author="Kennedy, Muhil" w:date="2022-12-08T13:34:00Z"/>
                <w:rFonts w:ascii="Century Gothic" w:hAnsi="Century Gothic" w:cs="Times New Roman"/>
                <w:szCs w:val="20"/>
                <w:lang w:val="en-US" w:eastAsia="fr-FR"/>
              </w:rPr>
            </w:pPr>
          </w:p>
        </w:tc>
        <w:tc>
          <w:tcPr>
            <w:tcW w:w="1842" w:type="dxa"/>
          </w:tcPr>
          <w:p w14:paraId="51C16755" w14:textId="77777777" w:rsidR="00F71F56" w:rsidRPr="00497E67" w:rsidRDefault="00F71F56" w:rsidP="00D30F6E">
            <w:pPr>
              <w:pStyle w:val="FaureciaText"/>
              <w:widowControl w:val="0"/>
              <w:snapToGrid w:val="0"/>
              <w:spacing w:before="0" w:after="0"/>
              <w:rPr>
                <w:ins w:id="749" w:author="Kennedy, Muhil" w:date="2022-12-08T13:34:00Z"/>
                <w:rFonts w:ascii="Century Gothic" w:hAnsi="Century Gothic" w:cs="Times New Roman"/>
                <w:szCs w:val="20"/>
                <w:lang w:val="en-US" w:eastAsia="fr-FR"/>
              </w:rPr>
            </w:pPr>
          </w:p>
        </w:tc>
      </w:tr>
    </w:tbl>
    <w:p w14:paraId="12B0E09D" w14:textId="77777777" w:rsidR="00F71F56" w:rsidRPr="00385EDE" w:rsidRDefault="00F71F56" w:rsidP="00F71F56">
      <w:pPr>
        <w:rPr>
          <w:ins w:id="750" w:author="Kennedy, Muhil" w:date="2022-12-08T13:34:00Z"/>
          <w:lang w:val="en-US" w:eastAsia="en-US"/>
        </w:rPr>
      </w:pPr>
    </w:p>
    <w:p w14:paraId="26A5A394"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751" w:author="Kennedy, Muhil" w:date="2022-12-08T13:34:00Z"/>
          <w:rFonts w:ascii="Century Gothic" w:hAnsi="Century Gothic"/>
          <w:b w:val="0"/>
          <w:bCs w:val="0"/>
          <w:i/>
          <w:iCs/>
          <w:szCs w:val="20"/>
          <w:lang w:val="en-US"/>
        </w:rPr>
      </w:pPr>
      <w:ins w:id="752" w:author="Kennedy, Muhil" w:date="2022-12-08T13:34:00Z">
        <w:r w:rsidRPr="006B1A43">
          <w:rPr>
            <w:rFonts w:ascii="Century Gothic" w:hAnsi="Century Gothic"/>
            <w:b w:val="0"/>
            <w:bCs w:val="0"/>
            <w:i/>
            <w:iCs/>
            <w:szCs w:val="20"/>
            <w:lang w:val="en-US"/>
          </w:rPr>
          <w:t>Quality requirements</w:t>
        </w:r>
      </w:ins>
    </w:p>
    <w:p w14:paraId="3B81359D" w14:textId="77777777" w:rsidR="00F71F56" w:rsidRDefault="00F71F56" w:rsidP="00F71F56">
      <w:pPr>
        <w:pStyle w:val="FaureciaText"/>
        <w:widowControl w:val="0"/>
        <w:snapToGrid w:val="0"/>
        <w:spacing w:before="0" w:after="0"/>
        <w:ind w:left="567"/>
        <w:rPr>
          <w:ins w:id="753" w:author="Kennedy, Muhil" w:date="2022-12-08T13:34:00Z"/>
          <w:rFonts w:ascii="Century Gothic" w:hAnsi="Century Gothic"/>
          <w:szCs w:val="20"/>
          <w:lang w:val="en-US"/>
        </w:rPr>
      </w:pPr>
    </w:p>
    <w:p w14:paraId="66F2A17F" w14:textId="77777777" w:rsidR="00F71F56" w:rsidRDefault="00F71F56" w:rsidP="00F71F56">
      <w:pPr>
        <w:pStyle w:val="FaureciaText"/>
        <w:widowControl w:val="0"/>
        <w:snapToGrid w:val="0"/>
        <w:spacing w:before="0" w:after="0"/>
        <w:ind w:left="567"/>
        <w:rPr>
          <w:ins w:id="754" w:author="Kennedy, Muhil" w:date="2022-12-08T13:34:00Z"/>
          <w:rFonts w:ascii="Century Gothic" w:hAnsi="Century Gothic"/>
          <w:szCs w:val="20"/>
          <w:lang w:val="en-US"/>
        </w:rPr>
      </w:pPr>
      <w:ins w:id="755" w:author="Kennedy, Muhil" w:date="2022-12-08T13:34:00Z">
        <w:r w:rsidRPr="00497E67">
          <w:rPr>
            <w:rFonts w:ascii="Century Gothic" w:hAnsi="Century Gothic"/>
            <w:szCs w:val="20"/>
            <w:lang w:val="en-US"/>
          </w:rPr>
          <w:t xml:space="preserve">The Supplier undertakes in general to comply with the </w:t>
        </w:r>
        <w:r w:rsidRPr="00497E67">
          <w:rPr>
            <w:rFonts w:ascii="Century Gothic" w:hAnsi="Century Gothic"/>
            <w:smallCaps/>
            <w:szCs w:val="20"/>
            <w:lang w:val="en-US"/>
          </w:rPr>
          <w:t>F</w:t>
        </w:r>
        <w:r w:rsidRPr="00497E67">
          <w:rPr>
            <w:rFonts w:ascii="Century Gothic" w:hAnsi="Century Gothic"/>
            <w:szCs w:val="20"/>
            <w:lang w:val="en-US"/>
          </w:rPr>
          <w:t>aurecia’s zero-defect strategy. Moreover, the Supplier undertakes to achieve the following PPM numbers for the scope of its deliveries (“</w:t>
        </w:r>
        <w:r w:rsidRPr="00497E67">
          <w:rPr>
            <w:rFonts w:ascii="Century Gothic" w:hAnsi="Century Gothic"/>
            <w:b/>
            <w:smallCaps/>
            <w:szCs w:val="20"/>
            <w:lang w:val="en-US"/>
          </w:rPr>
          <w:t>P</w:t>
        </w:r>
        <w:r w:rsidRPr="00497E67">
          <w:rPr>
            <w:rFonts w:ascii="Century Gothic" w:hAnsi="Century Gothic"/>
            <w:b/>
            <w:szCs w:val="20"/>
            <w:lang w:val="en-US"/>
          </w:rPr>
          <w:t xml:space="preserve">roduction </w:t>
        </w:r>
        <w:r w:rsidRPr="00497E67">
          <w:rPr>
            <w:rFonts w:ascii="Century Gothic" w:hAnsi="Century Gothic"/>
            <w:b/>
            <w:smallCaps/>
            <w:szCs w:val="20"/>
            <w:lang w:val="en-US"/>
          </w:rPr>
          <w:t>Q</w:t>
        </w:r>
        <w:r w:rsidRPr="00497E67">
          <w:rPr>
            <w:rFonts w:ascii="Century Gothic" w:hAnsi="Century Gothic"/>
            <w:b/>
            <w:szCs w:val="20"/>
            <w:lang w:val="en-US"/>
          </w:rPr>
          <w:t>uality</w:t>
        </w:r>
        <w:r w:rsidRPr="00497E67">
          <w:rPr>
            <w:rFonts w:ascii="Century Gothic" w:hAnsi="Century Gothic"/>
            <w:b/>
            <w:smallCaps/>
            <w:szCs w:val="20"/>
            <w:lang w:val="en-US"/>
          </w:rPr>
          <w:t xml:space="preserve"> T</w:t>
        </w:r>
        <w:r w:rsidRPr="00497E67">
          <w:rPr>
            <w:rFonts w:ascii="Century Gothic" w:hAnsi="Century Gothic"/>
            <w:b/>
            <w:szCs w:val="20"/>
            <w:lang w:val="en-US"/>
          </w:rPr>
          <w:t>argets</w:t>
        </w:r>
        <w:r w:rsidRPr="00497E67">
          <w:rPr>
            <w:rFonts w:ascii="Century Gothic" w:hAnsi="Century Gothic"/>
            <w:szCs w:val="20"/>
            <w:lang w:val="en-US"/>
          </w:rPr>
          <w:t xml:space="preserve">”): </w:t>
        </w:r>
      </w:ins>
    </w:p>
    <w:p w14:paraId="052A80B3" w14:textId="77777777" w:rsidR="00F71F56" w:rsidRPr="00497E67" w:rsidRDefault="00F71F56" w:rsidP="00F71F56">
      <w:pPr>
        <w:pStyle w:val="FaureciaText"/>
        <w:widowControl w:val="0"/>
        <w:snapToGrid w:val="0"/>
        <w:spacing w:before="0" w:after="0"/>
        <w:ind w:left="567"/>
        <w:rPr>
          <w:ins w:id="756" w:author="Kennedy, Muhil" w:date="2022-12-08T13:34:00Z"/>
          <w:rFonts w:ascii="Century Gothic" w:hAnsi="Century Gothic"/>
          <w:szCs w:val="20"/>
          <w:lang w:val="en-US"/>
        </w:rPr>
      </w:pPr>
    </w:p>
    <w:tbl>
      <w:tblPr>
        <w:tblW w:w="8820"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260"/>
        <w:gridCol w:w="1620"/>
        <w:gridCol w:w="1620"/>
        <w:gridCol w:w="1620"/>
        <w:gridCol w:w="1620"/>
      </w:tblGrid>
      <w:tr w:rsidR="00F71F56" w:rsidRPr="00497E67" w14:paraId="5247154F" w14:textId="77777777" w:rsidTr="00D30F6E">
        <w:trPr>
          <w:ins w:id="757" w:author="Kennedy, Muhil" w:date="2022-12-08T13:34:00Z"/>
        </w:trPr>
        <w:tc>
          <w:tcPr>
            <w:tcW w:w="1080" w:type="dxa"/>
          </w:tcPr>
          <w:p w14:paraId="4A97F44C" w14:textId="77777777" w:rsidR="00F71F56" w:rsidRPr="00497E67" w:rsidRDefault="00F71F56" w:rsidP="00D30F6E">
            <w:pPr>
              <w:pStyle w:val="BodyText"/>
              <w:widowControl w:val="0"/>
              <w:snapToGrid w:val="0"/>
              <w:ind w:left="170"/>
              <w:rPr>
                <w:ins w:id="758" w:author="Kennedy, Muhil" w:date="2022-12-08T13:34:00Z"/>
                <w:rFonts w:ascii="Century Gothic" w:hAnsi="Century Gothic"/>
                <w:sz w:val="20"/>
                <w:szCs w:val="20"/>
                <w:lang w:val="en-US"/>
              </w:rPr>
            </w:pPr>
          </w:p>
        </w:tc>
        <w:tc>
          <w:tcPr>
            <w:tcW w:w="1260" w:type="dxa"/>
          </w:tcPr>
          <w:p w14:paraId="4283D3F6" w14:textId="77777777" w:rsidR="00F71F56" w:rsidRPr="00497E67" w:rsidRDefault="00F71F56" w:rsidP="00D30F6E">
            <w:pPr>
              <w:pStyle w:val="FaureciaText"/>
              <w:widowControl w:val="0"/>
              <w:snapToGrid w:val="0"/>
              <w:spacing w:before="0" w:after="0"/>
              <w:ind w:left="170"/>
              <w:rPr>
                <w:ins w:id="759" w:author="Kennedy, Muhil" w:date="2022-12-08T13:34:00Z"/>
                <w:rFonts w:ascii="Century Gothic" w:hAnsi="Century Gothic"/>
                <w:szCs w:val="20"/>
              </w:rPr>
            </w:pPr>
            <w:ins w:id="760" w:author="Kennedy, Muhil" w:date="2022-12-08T13:34:00Z">
              <w:r w:rsidRPr="00497E67">
                <w:rPr>
                  <w:rFonts w:ascii="Century Gothic" w:hAnsi="Century Gothic"/>
                  <w:szCs w:val="20"/>
                </w:rPr>
                <w:t>SOP +0</w:t>
              </w:r>
            </w:ins>
          </w:p>
        </w:tc>
        <w:tc>
          <w:tcPr>
            <w:tcW w:w="1620" w:type="dxa"/>
          </w:tcPr>
          <w:p w14:paraId="566761BA" w14:textId="77777777" w:rsidR="00F71F56" w:rsidRPr="00497E67" w:rsidRDefault="00F71F56" w:rsidP="00D30F6E">
            <w:pPr>
              <w:pStyle w:val="FaureciaText"/>
              <w:widowControl w:val="0"/>
              <w:snapToGrid w:val="0"/>
              <w:spacing w:before="0" w:after="0"/>
              <w:ind w:left="170"/>
              <w:rPr>
                <w:ins w:id="761" w:author="Kennedy, Muhil" w:date="2022-12-08T13:34:00Z"/>
                <w:rFonts w:ascii="Century Gothic" w:hAnsi="Century Gothic"/>
                <w:szCs w:val="20"/>
              </w:rPr>
            </w:pPr>
            <w:ins w:id="762" w:author="Kennedy, Muhil" w:date="2022-12-08T13:34:00Z">
              <w:r w:rsidRPr="00497E67">
                <w:rPr>
                  <w:rFonts w:ascii="Century Gothic" w:hAnsi="Century Gothic"/>
                  <w:szCs w:val="20"/>
                </w:rPr>
                <w:t>SOP +1</w:t>
              </w:r>
            </w:ins>
          </w:p>
        </w:tc>
        <w:tc>
          <w:tcPr>
            <w:tcW w:w="1620" w:type="dxa"/>
          </w:tcPr>
          <w:p w14:paraId="571D02D9" w14:textId="77777777" w:rsidR="00F71F56" w:rsidRPr="00497E67" w:rsidRDefault="00F71F56" w:rsidP="00D30F6E">
            <w:pPr>
              <w:pStyle w:val="FaureciaText"/>
              <w:widowControl w:val="0"/>
              <w:snapToGrid w:val="0"/>
              <w:spacing w:before="0" w:after="0"/>
              <w:ind w:left="170"/>
              <w:rPr>
                <w:ins w:id="763" w:author="Kennedy, Muhil" w:date="2022-12-08T13:34:00Z"/>
                <w:rFonts w:ascii="Century Gothic" w:hAnsi="Century Gothic"/>
                <w:szCs w:val="20"/>
              </w:rPr>
            </w:pPr>
            <w:ins w:id="764" w:author="Kennedy, Muhil" w:date="2022-12-08T13:34:00Z">
              <w:r w:rsidRPr="00497E67">
                <w:rPr>
                  <w:rFonts w:ascii="Century Gothic" w:hAnsi="Century Gothic"/>
                  <w:szCs w:val="20"/>
                </w:rPr>
                <w:t>SOP+2</w:t>
              </w:r>
            </w:ins>
          </w:p>
        </w:tc>
        <w:tc>
          <w:tcPr>
            <w:tcW w:w="1620" w:type="dxa"/>
          </w:tcPr>
          <w:p w14:paraId="0F03165A" w14:textId="77777777" w:rsidR="00F71F56" w:rsidRPr="00497E67" w:rsidRDefault="00F71F56" w:rsidP="00D30F6E">
            <w:pPr>
              <w:pStyle w:val="FaureciaText"/>
              <w:widowControl w:val="0"/>
              <w:snapToGrid w:val="0"/>
              <w:spacing w:before="0" w:after="0"/>
              <w:ind w:left="170"/>
              <w:rPr>
                <w:ins w:id="765" w:author="Kennedy, Muhil" w:date="2022-12-08T13:34:00Z"/>
                <w:rFonts w:ascii="Century Gothic" w:hAnsi="Century Gothic"/>
                <w:szCs w:val="20"/>
              </w:rPr>
            </w:pPr>
            <w:ins w:id="766" w:author="Kennedy, Muhil" w:date="2022-12-08T13:34:00Z">
              <w:r w:rsidRPr="00497E67">
                <w:rPr>
                  <w:rFonts w:ascii="Century Gothic" w:hAnsi="Century Gothic"/>
                  <w:szCs w:val="20"/>
                </w:rPr>
                <w:t>SOP+3</w:t>
              </w:r>
            </w:ins>
          </w:p>
        </w:tc>
        <w:tc>
          <w:tcPr>
            <w:tcW w:w="1620" w:type="dxa"/>
          </w:tcPr>
          <w:p w14:paraId="047D342B" w14:textId="77777777" w:rsidR="00F71F56" w:rsidRPr="00497E67" w:rsidRDefault="00F71F56" w:rsidP="00D30F6E">
            <w:pPr>
              <w:pStyle w:val="FaureciaText"/>
              <w:widowControl w:val="0"/>
              <w:snapToGrid w:val="0"/>
              <w:spacing w:before="0" w:after="0"/>
              <w:ind w:left="170"/>
              <w:rPr>
                <w:ins w:id="767" w:author="Kennedy, Muhil" w:date="2022-12-08T13:34:00Z"/>
                <w:rFonts w:ascii="Century Gothic" w:hAnsi="Century Gothic"/>
                <w:szCs w:val="20"/>
              </w:rPr>
            </w:pPr>
            <w:ins w:id="768" w:author="Kennedy, Muhil" w:date="2022-12-08T13:34:00Z">
              <w:r w:rsidRPr="00497E67">
                <w:rPr>
                  <w:rFonts w:ascii="Century Gothic" w:hAnsi="Century Gothic"/>
                  <w:szCs w:val="20"/>
                </w:rPr>
                <w:t>SOP 3+n</w:t>
              </w:r>
            </w:ins>
          </w:p>
        </w:tc>
      </w:tr>
      <w:tr w:rsidR="00F71F56" w:rsidRPr="00497E67" w14:paraId="5E0DBDEC" w14:textId="77777777" w:rsidTr="00D30F6E">
        <w:trPr>
          <w:ins w:id="769" w:author="Kennedy, Muhil" w:date="2022-12-08T13:34:00Z"/>
        </w:trPr>
        <w:tc>
          <w:tcPr>
            <w:tcW w:w="1080" w:type="dxa"/>
            <w:vAlign w:val="center"/>
          </w:tcPr>
          <w:p w14:paraId="0C0960AD" w14:textId="77777777" w:rsidR="00F71F56" w:rsidRPr="00497E67" w:rsidRDefault="00F71F56" w:rsidP="00D30F6E">
            <w:pPr>
              <w:pStyle w:val="FaureciaText"/>
              <w:widowControl w:val="0"/>
              <w:snapToGrid w:val="0"/>
              <w:spacing w:before="0" w:after="0"/>
              <w:ind w:left="170"/>
              <w:rPr>
                <w:ins w:id="770" w:author="Kennedy, Muhil" w:date="2022-12-08T13:34:00Z"/>
                <w:rFonts w:ascii="Century Gothic" w:hAnsi="Century Gothic"/>
                <w:szCs w:val="20"/>
              </w:rPr>
            </w:pPr>
            <w:ins w:id="771" w:author="Kennedy, Muhil" w:date="2022-12-08T13:34:00Z">
              <w:r w:rsidRPr="00497E67">
                <w:rPr>
                  <w:rFonts w:ascii="Century Gothic" w:hAnsi="Century Gothic"/>
                  <w:szCs w:val="20"/>
                </w:rPr>
                <w:t>All Parts*</w:t>
              </w:r>
            </w:ins>
          </w:p>
        </w:tc>
        <w:tc>
          <w:tcPr>
            <w:tcW w:w="1260" w:type="dxa"/>
            <w:vAlign w:val="center"/>
          </w:tcPr>
          <w:p w14:paraId="5ECE92AE" w14:textId="77777777" w:rsidR="00F71F56" w:rsidRPr="00497E67" w:rsidRDefault="00F71F56" w:rsidP="00D30F6E">
            <w:pPr>
              <w:pStyle w:val="FaureciaText"/>
              <w:widowControl w:val="0"/>
              <w:snapToGrid w:val="0"/>
              <w:spacing w:before="0" w:after="0"/>
              <w:ind w:left="170"/>
              <w:rPr>
                <w:ins w:id="772" w:author="Kennedy, Muhil" w:date="2022-12-08T13:34:00Z"/>
                <w:rFonts w:ascii="Century Gothic" w:hAnsi="Century Gothic"/>
                <w:szCs w:val="20"/>
              </w:rPr>
            </w:pPr>
          </w:p>
        </w:tc>
        <w:tc>
          <w:tcPr>
            <w:tcW w:w="1620" w:type="dxa"/>
            <w:vAlign w:val="center"/>
          </w:tcPr>
          <w:p w14:paraId="35DE0224" w14:textId="77777777" w:rsidR="00F71F56" w:rsidRPr="00497E67" w:rsidRDefault="00F71F56" w:rsidP="00D30F6E">
            <w:pPr>
              <w:pStyle w:val="FaureciaText"/>
              <w:widowControl w:val="0"/>
              <w:snapToGrid w:val="0"/>
              <w:spacing w:before="0" w:after="0"/>
              <w:ind w:left="170"/>
              <w:rPr>
                <w:ins w:id="773" w:author="Kennedy, Muhil" w:date="2022-12-08T13:34:00Z"/>
                <w:rFonts w:ascii="Century Gothic" w:hAnsi="Century Gothic"/>
                <w:szCs w:val="20"/>
              </w:rPr>
            </w:pPr>
          </w:p>
        </w:tc>
        <w:tc>
          <w:tcPr>
            <w:tcW w:w="1620" w:type="dxa"/>
            <w:vAlign w:val="center"/>
          </w:tcPr>
          <w:p w14:paraId="2104EC42" w14:textId="77777777" w:rsidR="00F71F56" w:rsidRPr="00497E67" w:rsidRDefault="00F71F56" w:rsidP="00D30F6E">
            <w:pPr>
              <w:pStyle w:val="FaureciaText"/>
              <w:widowControl w:val="0"/>
              <w:snapToGrid w:val="0"/>
              <w:spacing w:before="0" w:after="0"/>
              <w:ind w:left="170"/>
              <w:rPr>
                <w:ins w:id="774" w:author="Kennedy, Muhil" w:date="2022-12-08T13:34:00Z"/>
                <w:rFonts w:ascii="Century Gothic" w:hAnsi="Century Gothic"/>
                <w:szCs w:val="20"/>
              </w:rPr>
            </w:pPr>
          </w:p>
        </w:tc>
        <w:tc>
          <w:tcPr>
            <w:tcW w:w="1620" w:type="dxa"/>
          </w:tcPr>
          <w:p w14:paraId="54E856E6" w14:textId="77777777" w:rsidR="00F71F56" w:rsidRPr="00497E67" w:rsidRDefault="00F71F56" w:rsidP="00D30F6E">
            <w:pPr>
              <w:pStyle w:val="BodyText"/>
              <w:widowControl w:val="0"/>
              <w:snapToGrid w:val="0"/>
              <w:ind w:left="170"/>
              <w:rPr>
                <w:ins w:id="775" w:author="Kennedy, Muhil" w:date="2022-12-08T13:34:00Z"/>
                <w:rFonts w:ascii="Century Gothic" w:hAnsi="Century Gothic"/>
                <w:sz w:val="20"/>
                <w:szCs w:val="20"/>
              </w:rPr>
            </w:pPr>
          </w:p>
        </w:tc>
        <w:tc>
          <w:tcPr>
            <w:tcW w:w="1620" w:type="dxa"/>
            <w:vAlign w:val="center"/>
          </w:tcPr>
          <w:p w14:paraId="705A94DC" w14:textId="77777777" w:rsidR="00F71F56" w:rsidRPr="00497E67" w:rsidRDefault="00F71F56" w:rsidP="00D30F6E">
            <w:pPr>
              <w:pStyle w:val="FaureciaText"/>
              <w:widowControl w:val="0"/>
              <w:snapToGrid w:val="0"/>
              <w:spacing w:before="0" w:after="0"/>
              <w:ind w:left="170"/>
              <w:rPr>
                <w:ins w:id="776" w:author="Kennedy, Muhil" w:date="2022-12-08T13:34:00Z"/>
                <w:rFonts w:ascii="Century Gothic" w:hAnsi="Century Gothic"/>
                <w:szCs w:val="20"/>
              </w:rPr>
            </w:pPr>
            <w:ins w:id="777" w:author="Kennedy, Muhil" w:date="2022-12-08T13:34:00Z">
              <w:r w:rsidRPr="00497E67">
                <w:rPr>
                  <w:rFonts w:ascii="Century Gothic" w:hAnsi="Century Gothic"/>
                  <w:szCs w:val="20"/>
                </w:rPr>
                <w:t>XX</w:t>
              </w:r>
            </w:ins>
          </w:p>
        </w:tc>
      </w:tr>
    </w:tbl>
    <w:p w14:paraId="503BE644" w14:textId="77777777" w:rsidR="00F71F56" w:rsidRDefault="00F71F56" w:rsidP="00F71F56">
      <w:pPr>
        <w:pStyle w:val="FaureciaText"/>
        <w:widowControl w:val="0"/>
        <w:snapToGrid w:val="0"/>
        <w:spacing w:before="0" w:after="0"/>
        <w:ind w:left="567"/>
        <w:rPr>
          <w:ins w:id="778" w:author="Kennedy, Muhil" w:date="2022-12-08T13:34:00Z"/>
          <w:rFonts w:ascii="Century Gothic" w:hAnsi="Century Gothic"/>
          <w:szCs w:val="20"/>
          <w:lang w:val="en-US"/>
        </w:rPr>
      </w:pPr>
    </w:p>
    <w:p w14:paraId="24FDAF3F" w14:textId="77777777" w:rsidR="00F71F56" w:rsidRPr="00385EDE" w:rsidRDefault="00F71F56" w:rsidP="00F71F56">
      <w:pPr>
        <w:pStyle w:val="FaureciaText"/>
        <w:widowControl w:val="0"/>
        <w:snapToGrid w:val="0"/>
        <w:spacing w:before="0" w:after="0"/>
        <w:ind w:left="567"/>
        <w:rPr>
          <w:ins w:id="779" w:author="Kennedy, Muhil" w:date="2022-12-08T13:34:00Z"/>
          <w:rFonts w:ascii="Century Gothic" w:hAnsi="Century Gothic"/>
          <w:i/>
          <w:iCs/>
          <w:szCs w:val="20"/>
          <w:lang w:val="en-US"/>
        </w:rPr>
      </w:pPr>
      <w:ins w:id="780" w:author="Kennedy, Muhil" w:date="2022-12-08T13:34:00Z">
        <w:r w:rsidRPr="00385EDE">
          <w:rPr>
            <w:rFonts w:ascii="Century Gothic" w:hAnsi="Century Gothic"/>
            <w:i/>
            <w:iCs/>
            <w:szCs w:val="20"/>
            <w:lang w:val="en-US"/>
          </w:rPr>
          <w:t xml:space="preserve">*For </w:t>
        </w:r>
        <w:r w:rsidRPr="00385EDE">
          <w:rPr>
            <w:rFonts w:ascii="Century Gothic" w:hAnsi="Century Gothic"/>
            <w:i/>
            <w:iCs/>
            <w:smallCaps/>
            <w:szCs w:val="20"/>
            <w:lang w:val="en-US"/>
          </w:rPr>
          <w:t>P</w:t>
        </w:r>
        <w:r w:rsidRPr="00385EDE">
          <w:rPr>
            <w:rFonts w:ascii="Century Gothic" w:hAnsi="Century Gothic"/>
            <w:i/>
            <w:iCs/>
            <w:szCs w:val="20"/>
            <w:lang w:val="en-US"/>
          </w:rPr>
          <w:t xml:space="preserve">arts relevant for safety and </w:t>
        </w:r>
        <w:r w:rsidRPr="00385EDE">
          <w:rPr>
            <w:rFonts w:ascii="Century Gothic" w:hAnsi="Century Gothic"/>
            <w:i/>
            <w:iCs/>
            <w:smallCaps/>
            <w:szCs w:val="20"/>
            <w:lang w:val="en-US"/>
          </w:rPr>
          <w:t>P</w:t>
        </w:r>
        <w:r w:rsidRPr="00385EDE">
          <w:rPr>
            <w:rFonts w:ascii="Century Gothic" w:hAnsi="Century Gothic"/>
            <w:i/>
            <w:iCs/>
            <w:szCs w:val="20"/>
            <w:lang w:val="en-US"/>
          </w:rPr>
          <w:t>arts that are subject to legal regulation, 0 PPM always applies.</w:t>
        </w:r>
      </w:ins>
    </w:p>
    <w:p w14:paraId="3338D6FC" w14:textId="77777777" w:rsidR="00F71F56" w:rsidRPr="00497E67" w:rsidRDefault="00F71F56" w:rsidP="00F71F56">
      <w:pPr>
        <w:widowControl w:val="0"/>
        <w:snapToGrid w:val="0"/>
        <w:rPr>
          <w:ins w:id="781" w:author="Kennedy, Muhil" w:date="2022-12-08T13:34:00Z"/>
          <w:rFonts w:ascii="Century Gothic" w:hAnsi="Century Gothic"/>
          <w:szCs w:val="20"/>
          <w:lang w:val="en-US" w:eastAsia="en-US"/>
        </w:rPr>
      </w:pPr>
    </w:p>
    <w:p w14:paraId="269C45E2"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782" w:author="Kennedy, Muhil" w:date="2022-12-08T13:34:00Z"/>
          <w:rFonts w:ascii="Century Gothic" w:hAnsi="Century Gothic"/>
          <w:b w:val="0"/>
          <w:bCs w:val="0"/>
          <w:i/>
          <w:iCs/>
          <w:szCs w:val="20"/>
          <w:lang w:val="en-US"/>
        </w:rPr>
      </w:pPr>
      <w:ins w:id="783" w:author="Kennedy, Muhil" w:date="2022-12-08T13:34:00Z">
        <w:r w:rsidRPr="006B1A43">
          <w:rPr>
            <w:rFonts w:ascii="Century Gothic" w:hAnsi="Century Gothic"/>
            <w:b w:val="0"/>
            <w:bCs w:val="0"/>
            <w:i/>
            <w:iCs/>
            <w:szCs w:val="20"/>
            <w:lang w:val="en-US"/>
          </w:rPr>
          <w:t>Spare Parts</w:t>
        </w:r>
      </w:ins>
    </w:p>
    <w:p w14:paraId="5431BBC1" w14:textId="77777777" w:rsidR="00F71F56" w:rsidRDefault="00F71F56" w:rsidP="00F71F56">
      <w:pPr>
        <w:widowControl w:val="0"/>
        <w:snapToGrid w:val="0"/>
        <w:rPr>
          <w:ins w:id="784" w:author="Kennedy, Muhil" w:date="2022-12-08T13:34:00Z"/>
          <w:rFonts w:ascii="Century Gothic" w:hAnsi="Century Gothic"/>
          <w:szCs w:val="20"/>
          <w:lang w:val="en-US" w:eastAsia="en-US"/>
        </w:rPr>
      </w:pPr>
    </w:p>
    <w:p w14:paraId="12FCADFD" w14:textId="77777777" w:rsidR="00F71F56" w:rsidRPr="00497E67" w:rsidRDefault="00F71F56" w:rsidP="00F71F56">
      <w:pPr>
        <w:widowControl w:val="0"/>
        <w:snapToGrid w:val="0"/>
        <w:rPr>
          <w:ins w:id="785" w:author="Kennedy, Muhil" w:date="2022-12-08T13:34:00Z"/>
          <w:rFonts w:ascii="Century Gothic" w:hAnsi="Century Gothic"/>
          <w:szCs w:val="20"/>
          <w:lang w:val="en-US"/>
        </w:rPr>
      </w:pPr>
      <w:ins w:id="786" w:author="Kennedy, Muhil" w:date="2022-12-08T13:34:00Z">
        <w:r w:rsidRPr="00497E67">
          <w:rPr>
            <w:rFonts w:ascii="Century Gothic" w:hAnsi="Century Gothic"/>
            <w:szCs w:val="20"/>
            <w:lang w:val="en-US" w:eastAsia="en-US"/>
          </w:rPr>
          <w:t xml:space="preserve">The Supplier undertakes to manufacture spare parts for the Parts in accordance with this LON and after-sales needs expressed by Faurecia. In any case, the Supplier undertakes </w:t>
        </w:r>
        <w:r w:rsidRPr="00497E67">
          <w:rPr>
            <w:rFonts w:ascii="Century Gothic" w:hAnsi="Century Gothic"/>
            <w:szCs w:val="20"/>
            <w:lang w:val="en-US" w:eastAsia="en-US"/>
          </w:rPr>
          <w:lastRenderedPageBreak/>
          <w:t>to supply Faurecia with the said spare parts, at any time and upon first request of the latter and for a fifteen (15) year period as of the sale of the last vehicle of any model whatsoever on which the Parts concerned is fitted. To this effect, the Supplier undertakes to keep in good state of functioning the Tools and equipment necessary to produce spare parts as well as to keep the corresponding drawings and manufacturing ranges, until the date of expiry or termination by Faurecia of this LON.</w:t>
        </w:r>
      </w:ins>
    </w:p>
    <w:p w14:paraId="02AB7258" w14:textId="77777777" w:rsidR="00F71F56" w:rsidRDefault="00F71F56" w:rsidP="00F71F56">
      <w:pPr>
        <w:widowControl w:val="0"/>
        <w:snapToGrid w:val="0"/>
        <w:rPr>
          <w:ins w:id="787" w:author="Kennedy, Muhil" w:date="2022-12-08T13:34:00Z"/>
          <w:rFonts w:ascii="Century Gothic" w:hAnsi="Century Gothic"/>
          <w:szCs w:val="20"/>
          <w:lang w:val="en-US"/>
        </w:rPr>
      </w:pPr>
    </w:p>
    <w:p w14:paraId="064E4CA0" w14:textId="77777777" w:rsidR="00F71F56" w:rsidRPr="00A9559D" w:rsidRDefault="00F71F56" w:rsidP="00F71F56">
      <w:pPr>
        <w:spacing w:before="60" w:after="60"/>
        <w:rPr>
          <w:ins w:id="788" w:author="Kennedy, Muhil" w:date="2022-12-08T13:34:00Z"/>
          <w:rFonts w:ascii="Century Gothic" w:hAnsi="Century Gothic" w:cs="Arial"/>
          <w:szCs w:val="20"/>
          <w:lang w:val="en-GB"/>
        </w:rPr>
      </w:pPr>
      <w:ins w:id="789" w:author="Kennedy, Muhil" w:date="2022-12-08T13:34:00Z">
        <w:r w:rsidRPr="00A9559D">
          <w:rPr>
            <w:rFonts w:ascii="Century Gothic" w:hAnsi="Century Gothic" w:cs="Arial"/>
            <w:szCs w:val="20"/>
            <w:lang w:val="en-GB"/>
          </w:rPr>
          <w:t>Spare parts' price, during and after the serial production phase, shall be the same as the serial production price plus the specific packaging and transportation expenses.</w:t>
        </w:r>
      </w:ins>
    </w:p>
    <w:p w14:paraId="04DE4184" w14:textId="77777777" w:rsidR="00F71F56" w:rsidRPr="00EC71E7" w:rsidRDefault="00F71F56" w:rsidP="00F71F56">
      <w:pPr>
        <w:widowControl w:val="0"/>
        <w:snapToGrid w:val="0"/>
        <w:rPr>
          <w:ins w:id="790" w:author="Kennedy, Muhil" w:date="2022-12-08T13:34:00Z"/>
          <w:rFonts w:ascii="Century Gothic" w:hAnsi="Century Gothic"/>
          <w:szCs w:val="20"/>
          <w:lang w:val="en-GB"/>
        </w:rPr>
      </w:pPr>
    </w:p>
    <w:p w14:paraId="5D840F94"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791" w:author="Kennedy, Muhil" w:date="2022-12-08T13:34:00Z"/>
          <w:rFonts w:ascii="Century Gothic" w:hAnsi="Century Gothic"/>
          <w:b w:val="0"/>
          <w:bCs w:val="0"/>
          <w:i/>
          <w:iCs/>
          <w:szCs w:val="20"/>
          <w:lang w:val="en-US"/>
        </w:rPr>
      </w:pPr>
      <w:ins w:id="792" w:author="Kennedy, Muhil" w:date="2022-12-08T13:34:00Z">
        <w:r w:rsidRPr="006B1A43">
          <w:rPr>
            <w:rFonts w:ascii="Century Gothic" w:hAnsi="Century Gothic"/>
            <w:b w:val="0"/>
            <w:bCs w:val="0"/>
            <w:i/>
            <w:iCs/>
            <w:szCs w:val="20"/>
            <w:lang w:val="en-US"/>
          </w:rPr>
          <w:t>Subcontracting</w:t>
        </w:r>
      </w:ins>
    </w:p>
    <w:p w14:paraId="2E5678E9" w14:textId="77777777" w:rsidR="00F71F56" w:rsidRDefault="00F71F56" w:rsidP="00F71F56">
      <w:pPr>
        <w:widowControl w:val="0"/>
        <w:snapToGrid w:val="0"/>
        <w:rPr>
          <w:ins w:id="793" w:author="Kennedy, Muhil" w:date="2022-12-08T13:34:00Z"/>
          <w:rFonts w:ascii="Century Gothic" w:hAnsi="Century Gothic"/>
          <w:szCs w:val="20"/>
          <w:lang w:val="en-US" w:eastAsia="en-US"/>
        </w:rPr>
      </w:pPr>
    </w:p>
    <w:p w14:paraId="466954EA" w14:textId="77777777" w:rsidR="00F71F56" w:rsidRPr="00497E67" w:rsidRDefault="00F71F56" w:rsidP="00F71F56">
      <w:pPr>
        <w:widowControl w:val="0"/>
        <w:snapToGrid w:val="0"/>
        <w:rPr>
          <w:ins w:id="794" w:author="Kennedy, Muhil" w:date="2022-12-08T13:34:00Z"/>
          <w:rFonts w:ascii="Century Gothic" w:hAnsi="Century Gothic"/>
          <w:b/>
          <w:bCs/>
          <w:szCs w:val="20"/>
          <w:lang w:val="en-US"/>
        </w:rPr>
      </w:pPr>
      <w:ins w:id="795" w:author="Kennedy, Muhil" w:date="2022-12-08T13:34:00Z">
        <w:r w:rsidRPr="00497E67">
          <w:rPr>
            <w:rFonts w:ascii="Century Gothic" w:hAnsi="Century Gothic"/>
            <w:szCs w:val="20"/>
            <w:lang w:val="en-US" w:eastAsia="en-US"/>
          </w:rPr>
          <w:t>The Supplier shall only be permitted to subcontract part of its obligations under this LON to a subcontractor with the prior written consent of Faurecia. The Supplier shall be required to contractually and organizationally ensure that its subcontractor is properly trained and comply with the provisions of this LON. Consent by Faurecia shall not limit the liability of the Supplier. The Supplier shall be liable on an unrestricted basis for the acts and omissions of its subcontractor.</w:t>
        </w:r>
      </w:ins>
    </w:p>
    <w:p w14:paraId="51EB7FC8" w14:textId="77777777" w:rsidR="00F71F56" w:rsidRPr="00497E67" w:rsidRDefault="00F71F56" w:rsidP="00F71F56">
      <w:pPr>
        <w:pStyle w:val="FaureciaText"/>
        <w:widowControl w:val="0"/>
        <w:snapToGrid w:val="0"/>
        <w:spacing w:before="0" w:after="0"/>
        <w:rPr>
          <w:ins w:id="796" w:author="Kennedy, Muhil" w:date="2022-12-08T13:34:00Z"/>
          <w:rFonts w:ascii="Century Gothic" w:hAnsi="Century Gothic" w:cs="Times New Roman"/>
          <w:szCs w:val="20"/>
          <w:lang w:val="en-US" w:eastAsia="fr-FR"/>
        </w:rPr>
      </w:pPr>
    </w:p>
    <w:p w14:paraId="5291EF47" w14:textId="77777777" w:rsidR="00F71F56" w:rsidRPr="006B1A43" w:rsidRDefault="00F71F56" w:rsidP="00F71F56">
      <w:pPr>
        <w:pStyle w:val="Heading1"/>
        <w:keepNext w:val="0"/>
        <w:widowControl w:val="0"/>
        <w:tabs>
          <w:tab w:val="num" w:pos="1440"/>
        </w:tabs>
        <w:snapToGrid w:val="0"/>
        <w:ind w:left="0"/>
        <w:rPr>
          <w:ins w:id="797" w:author="Kennedy, Muhil" w:date="2022-12-08T13:34:00Z"/>
          <w:rFonts w:ascii="Century Gothic" w:hAnsi="Century Gothic"/>
          <w:lang w:val="en-US"/>
          <w14:shadow w14:blurRad="0" w14:dist="0" w14:dir="0" w14:sx="0" w14:sy="0" w14:kx="0" w14:ky="0" w14:algn="none">
            <w14:srgbClr w14:val="000000"/>
          </w14:shadow>
        </w:rPr>
      </w:pPr>
      <w:ins w:id="798" w:author="Kennedy, Muhil" w:date="2022-12-08T13:34:00Z">
        <w:r w:rsidRPr="006B1A43">
          <w:rPr>
            <w:rFonts w:ascii="Century Gothic" w:hAnsi="Century Gothic"/>
            <w:lang w:val="en-US"/>
            <w14:shadow w14:blurRad="0" w14:dist="0" w14:dir="0" w14:sx="0" w14:sy="0" w14:kx="0" w14:ky="0" w14:algn="none">
              <w14:srgbClr w14:val="000000"/>
            </w14:shadow>
          </w:rPr>
          <w:t>Price and Terms of Payment</w:t>
        </w:r>
      </w:ins>
    </w:p>
    <w:p w14:paraId="4395458B" w14:textId="77777777" w:rsidR="00F71F56" w:rsidRPr="00497E67" w:rsidRDefault="00F71F56" w:rsidP="00F71F56">
      <w:pPr>
        <w:widowControl w:val="0"/>
        <w:autoSpaceDE w:val="0"/>
        <w:autoSpaceDN w:val="0"/>
        <w:adjustRightInd w:val="0"/>
        <w:snapToGrid w:val="0"/>
        <w:ind w:left="0"/>
        <w:rPr>
          <w:ins w:id="799" w:author="Kennedy, Muhil" w:date="2022-12-08T13:34:00Z"/>
          <w:rFonts w:ascii="Century Gothic" w:hAnsi="Century Gothic" w:cs="Arial"/>
          <w:szCs w:val="20"/>
          <w:lang w:val="en-GB" w:eastAsia="en-US"/>
        </w:rPr>
      </w:pPr>
    </w:p>
    <w:p w14:paraId="5099BBAA" w14:textId="77777777" w:rsidR="00F71F56" w:rsidRDefault="00F71F56" w:rsidP="00F71F56">
      <w:pPr>
        <w:pStyle w:val="FaureciaPreamble"/>
        <w:widowControl w:val="0"/>
        <w:numPr>
          <w:ilvl w:val="0"/>
          <w:numId w:val="0"/>
        </w:numPr>
        <w:snapToGrid w:val="0"/>
        <w:spacing w:before="0" w:after="0"/>
        <w:rPr>
          <w:ins w:id="800" w:author="Kennedy, Muhil" w:date="2022-12-08T13:34:00Z"/>
          <w:rFonts w:ascii="Century Gothic" w:hAnsi="Century Gothic" w:cs="Times New Roman"/>
          <w:szCs w:val="20"/>
        </w:rPr>
      </w:pPr>
      <w:ins w:id="801" w:author="Kennedy, Muhil" w:date="2022-12-08T13:34:00Z">
        <w:r w:rsidRPr="00497E67">
          <w:rPr>
            <w:rFonts w:ascii="Century Gothic" w:hAnsi="Century Gothic" w:cs="Times New Roman"/>
            <w:szCs w:val="20"/>
          </w:rPr>
          <w:t>The Contractual Parties agree that the competitiveness of the Supplier in regard to prices, the quality of the components, and the reliability of the supply are basic prerequisites of this nomination.</w:t>
        </w:r>
      </w:ins>
    </w:p>
    <w:p w14:paraId="34C13E41" w14:textId="77777777" w:rsidR="00F71F56" w:rsidRPr="00497E67" w:rsidRDefault="00F71F56" w:rsidP="00F71F56">
      <w:pPr>
        <w:pStyle w:val="FaureciaPreamble"/>
        <w:widowControl w:val="0"/>
        <w:numPr>
          <w:ilvl w:val="0"/>
          <w:numId w:val="0"/>
        </w:numPr>
        <w:snapToGrid w:val="0"/>
        <w:spacing w:before="0" w:after="0"/>
        <w:rPr>
          <w:ins w:id="802" w:author="Kennedy, Muhil" w:date="2022-12-08T13:34:00Z"/>
          <w:rFonts w:ascii="Century Gothic" w:hAnsi="Century Gothic" w:cs="Times New Roman"/>
          <w:szCs w:val="20"/>
        </w:rPr>
      </w:pPr>
    </w:p>
    <w:p w14:paraId="747E00C0" w14:textId="77777777" w:rsidR="00F71F56" w:rsidRPr="00497E67" w:rsidRDefault="00F71F56" w:rsidP="00F71F56">
      <w:pPr>
        <w:widowControl w:val="0"/>
        <w:autoSpaceDE w:val="0"/>
        <w:autoSpaceDN w:val="0"/>
        <w:adjustRightInd w:val="0"/>
        <w:snapToGrid w:val="0"/>
        <w:ind w:left="0"/>
        <w:rPr>
          <w:ins w:id="803" w:author="Kennedy, Muhil" w:date="2022-12-08T13:34:00Z"/>
          <w:rFonts w:ascii="Century Gothic" w:hAnsi="Century Gothic"/>
          <w:szCs w:val="20"/>
          <w:lang w:val="en-GB"/>
        </w:rPr>
      </w:pPr>
      <w:ins w:id="804" w:author="Kennedy, Muhil" w:date="2022-12-08T13:34:00Z">
        <w:r w:rsidRPr="00497E67">
          <w:rPr>
            <w:rFonts w:ascii="Century Gothic" w:hAnsi="Century Gothic" w:cs="Arial"/>
            <w:szCs w:val="20"/>
            <w:lang w:val="en-GB" w:eastAsia="en-US"/>
          </w:rPr>
          <w:t xml:space="preserve">The Part Prices and Tools Prices referred to below </w:t>
        </w:r>
        <w:r w:rsidRPr="00497E67">
          <w:rPr>
            <w:rFonts w:ascii="Century Gothic" w:hAnsi="Century Gothic"/>
            <w:szCs w:val="20"/>
            <w:lang w:val="en-GB"/>
          </w:rPr>
          <w:t>are agreed upon between the Contractual Parties according to the commercial proposal “_______________” dated xx/xx/20xx negotiated between Mr. ___________ for Faurecia acting as Program Buyer and ____________ for the Supplier acting as ______________ on xx/xx/20xx and updated through the formal commercial offer “_______________” dated xx/xx/20xx .</w:t>
        </w:r>
      </w:ins>
    </w:p>
    <w:p w14:paraId="20EFCE59" w14:textId="77777777" w:rsidR="00F71F56" w:rsidRPr="00497E67" w:rsidRDefault="00F71F56" w:rsidP="00F71F56">
      <w:pPr>
        <w:widowControl w:val="0"/>
        <w:autoSpaceDE w:val="0"/>
        <w:autoSpaceDN w:val="0"/>
        <w:adjustRightInd w:val="0"/>
        <w:snapToGrid w:val="0"/>
        <w:ind w:left="0"/>
        <w:rPr>
          <w:ins w:id="805" w:author="Kennedy, Muhil" w:date="2022-12-08T13:34:00Z"/>
          <w:rFonts w:ascii="Century Gothic" w:hAnsi="Century Gothic" w:cs="Arial"/>
          <w:szCs w:val="20"/>
          <w:lang w:val="en-GB" w:eastAsia="en-US"/>
        </w:rPr>
      </w:pPr>
    </w:p>
    <w:p w14:paraId="2ACBE4E8" w14:textId="77777777" w:rsidR="00F71F56" w:rsidRPr="00497E67" w:rsidRDefault="00F71F56" w:rsidP="00F71F56">
      <w:pPr>
        <w:widowControl w:val="0"/>
        <w:snapToGrid w:val="0"/>
        <w:ind w:left="0"/>
        <w:rPr>
          <w:ins w:id="806" w:author="Kennedy, Muhil" w:date="2022-12-08T13:34:00Z"/>
          <w:rFonts w:ascii="Century Gothic" w:hAnsi="Century Gothic"/>
          <w:szCs w:val="20"/>
          <w:lang w:val="en-GB"/>
        </w:rPr>
      </w:pPr>
      <w:ins w:id="807" w:author="Kennedy, Muhil" w:date="2022-12-08T13:34:00Z">
        <w:r w:rsidRPr="00497E67">
          <w:rPr>
            <w:rFonts w:ascii="Century Gothic" w:hAnsi="Century Gothic"/>
            <w:szCs w:val="20"/>
            <w:lang w:val="en-GB"/>
          </w:rPr>
          <w:t>The Prices are all-inclusive and includes all costs, expenses, charges, constraints and/or obligations of any kind related to the performance of the Program.</w:t>
        </w:r>
      </w:ins>
    </w:p>
    <w:p w14:paraId="6B195113" w14:textId="77777777" w:rsidR="00F71F56" w:rsidRPr="00497E67" w:rsidRDefault="00F71F56" w:rsidP="00F71F56">
      <w:pPr>
        <w:widowControl w:val="0"/>
        <w:snapToGrid w:val="0"/>
        <w:ind w:left="0"/>
        <w:rPr>
          <w:ins w:id="808" w:author="Kennedy, Muhil" w:date="2022-12-08T13:34:00Z"/>
          <w:rFonts w:ascii="Century Gothic" w:hAnsi="Century Gothic"/>
          <w:szCs w:val="20"/>
          <w:lang w:val="en-GB"/>
        </w:rPr>
      </w:pPr>
    </w:p>
    <w:p w14:paraId="454839F7" w14:textId="77777777" w:rsidR="00F71F56" w:rsidRPr="00497E67" w:rsidRDefault="00F71F56" w:rsidP="00F71F56">
      <w:pPr>
        <w:pStyle w:val="FaureciaText"/>
        <w:widowControl w:val="0"/>
        <w:snapToGrid w:val="0"/>
        <w:spacing w:before="0" w:after="0"/>
        <w:ind w:left="0"/>
        <w:rPr>
          <w:ins w:id="809" w:author="Kennedy, Muhil" w:date="2022-12-08T13:34:00Z"/>
          <w:rFonts w:ascii="Century Gothic" w:hAnsi="Century Gothic"/>
          <w:szCs w:val="20"/>
          <w:lang w:val="en-US"/>
        </w:rPr>
      </w:pPr>
      <w:ins w:id="810" w:author="Kennedy, Muhil" w:date="2022-12-08T13:34:00Z">
        <w:r w:rsidRPr="00497E67">
          <w:rPr>
            <w:rFonts w:ascii="Century Gothic" w:hAnsi="Century Gothic" w:cs="Times New Roman"/>
            <w:szCs w:val="20"/>
            <w:lang w:val="en-US"/>
          </w:rPr>
          <w:t>The breakdown of the Part Prices and Tools Prices</w:t>
        </w:r>
        <w:r>
          <w:rPr>
            <w:rFonts w:ascii="Century Gothic" w:hAnsi="Century Gothic" w:cs="Times New Roman"/>
            <w:szCs w:val="20"/>
            <w:lang w:val="en-US"/>
          </w:rPr>
          <w:t xml:space="preserve">,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497E67">
          <w:rPr>
            <w:rFonts w:ascii="Century Gothic" w:hAnsi="Century Gothic" w:cs="Times New Roman"/>
            <w:szCs w:val="20"/>
            <w:lang w:val="en-US"/>
          </w:rPr>
          <w:t xml:space="preserve"> (</w:t>
        </w:r>
        <w:r>
          <w:rPr>
            <w:rFonts w:ascii="Century Gothic" w:hAnsi="Century Gothic" w:cs="Times New Roman"/>
            <w:szCs w:val="20"/>
            <w:lang w:val="en-US"/>
          </w:rPr>
          <w:t>Parts and Tools Cost Breakdowns</w:t>
        </w:r>
        <w:r w:rsidRPr="00497E67">
          <w:rPr>
            <w:rFonts w:ascii="Century Gothic" w:hAnsi="Century Gothic" w:cs="Times New Roman"/>
            <w:szCs w:val="20"/>
            <w:lang w:val="en-US"/>
          </w:rPr>
          <w:t xml:space="preserve">) are an integral part of this LON. Any price modification resulting from a program timing or Parts or Tools definition modification shall require Faurecia </w:t>
        </w:r>
        <w:r w:rsidRPr="00497E67">
          <w:rPr>
            <w:rFonts w:ascii="Century Gothic" w:hAnsi="Century Gothic"/>
            <w:szCs w:val="20"/>
            <w:lang w:val="en-US"/>
          </w:rPr>
          <w:t>previous written consent through the approval of an updated Cost Breakdown.</w:t>
        </w:r>
      </w:ins>
    </w:p>
    <w:p w14:paraId="7EE4A081" w14:textId="77777777" w:rsidR="00F71F56" w:rsidRDefault="00F71F56" w:rsidP="00F71F56">
      <w:pPr>
        <w:pStyle w:val="Heading2"/>
        <w:keepNext w:val="0"/>
        <w:widowControl w:val="0"/>
        <w:numPr>
          <w:ilvl w:val="0"/>
          <w:numId w:val="0"/>
        </w:numPr>
        <w:snapToGrid w:val="0"/>
        <w:spacing w:before="0" w:after="0"/>
        <w:ind w:left="576" w:hanging="576"/>
        <w:rPr>
          <w:ins w:id="811" w:author="Kennedy, Muhil" w:date="2022-12-08T13:34:00Z"/>
          <w:rFonts w:ascii="Century Gothic" w:hAnsi="Century Gothic"/>
        </w:rPr>
      </w:pPr>
    </w:p>
    <w:p w14:paraId="23EE64A9" w14:textId="77777777" w:rsidR="00F71F56" w:rsidRPr="00497E67" w:rsidRDefault="00F71F56" w:rsidP="00F71F56">
      <w:pPr>
        <w:pStyle w:val="FaureciaText2"/>
        <w:widowControl w:val="0"/>
        <w:snapToGrid w:val="0"/>
        <w:spacing w:before="0" w:after="0"/>
        <w:ind w:left="0"/>
        <w:rPr>
          <w:ins w:id="812" w:author="Kennedy, Muhil" w:date="2022-12-08T13:34:00Z"/>
          <w:rFonts w:ascii="Century Gothic" w:hAnsi="Century Gothic" w:cs="Times New Roman"/>
          <w:szCs w:val="20"/>
          <w:lang w:val="en-US"/>
        </w:rPr>
      </w:pPr>
      <w:ins w:id="813" w:author="Kennedy, Muhil" w:date="2022-12-08T13:34:00Z">
        <w:r w:rsidRPr="00497E67">
          <w:rPr>
            <w:rFonts w:ascii="Century Gothic" w:hAnsi="Century Gothic" w:cs="Times New Roman"/>
            <w:szCs w:val="20"/>
            <w:lang w:val="en-US"/>
          </w:rPr>
          <w:t>Without p</w:t>
        </w:r>
        <w:r>
          <w:rPr>
            <w:rFonts w:ascii="Century Gothic" w:hAnsi="Century Gothic" w:cs="Times New Roman"/>
            <w:szCs w:val="20"/>
            <w:lang w:val="en-US"/>
          </w:rPr>
          <w:t xml:space="preserve">rejudice to the provisions of this article </w:t>
        </w:r>
        <w:r w:rsidRPr="00497E67">
          <w:rPr>
            <w:rFonts w:ascii="Century Gothic" w:hAnsi="Century Gothic" w:cs="Times New Roman"/>
            <w:szCs w:val="20"/>
            <w:lang w:val="en-US"/>
          </w:rPr>
          <w:t>and save as otherwise provided in the  LON the Part Price and the Tools Price are  firm and final, with no indexation or escalation and therefore, no Part Price or Tools Price increase may be applied without the prior written agreement of Faurecia.</w:t>
        </w:r>
      </w:ins>
    </w:p>
    <w:p w14:paraId="0B985B2C" w14:textId="77777777" w:rsidR="00F71F56" w:rsidRPr="005033D1" w:rsidRDefault="00F71F56" w:rsidP="00F71F56">
      <w:pPr>
        <w:pStyle w:val="Heading2"/>
        <w:keepNext w:val="0"/>
        <w:widowControl w:val="0"/>
        <w:numPr>
          <w:ilvl w:val="0"/>
          <w:numId w:val="0"/>
        </w:numPr>
        <w:snapToGrid w:val="0"/>
        <w:spacing w:before="0" w:after="0"/>
        <w:ind w:left="576" w:hanging="576"/>
        <w:rPr>
          <w:ins w:id="814" w:author="Kennedy, Muhil" w:date="2022-12-08T13:34:00Z"/>
          <w:rFonts w:ascii="Century Gothic" w:hAnsi="Century Gothic"/>
          <w:lang w:val="en-US"/>
        </w:rPr>
      </w:pPr>
    </w:p>
    <w:p w14:paraId="6EEE6E2A" w14:textId="77777777" w:rsidR="00F71F56" w:rsidRPr="006B1A43" w:rsidRDefault="00F71F56" w:rsidP="00F71F56">
      <w:pPr>
        <w:pStyle w:val="Heading2"/>
        <w:keepNext w:val="0"/>
        <w:widowControl w:val="0"/>
        <w:snapToGrid w:val="0"/>
        <w:spacing w:before="0" w:after="0"/>
        <w:rPr>
          <w:ins w:id="815" w:author="Kennedy, Muhil" w:date="2022-12-08T13:34:00Z"/>
          <w:rFonts w:ascii="Century Gothic" w:hAnsi="Century Gothic"/>
          <w:i w:val="0"/>
          <w:iCs w:val="0"/>
          <w14:shadow w14:blurRad="0" w14:dist="0" w14:dir="0" w14:sx="0" w14:sy="0" w14:kx="0" w14:ky="0" w14:algn="none">
            <w14:srgbClr w14:val="000000"/>
          </w14:shadow>
        </w:rPr>
      </w:pPr>
      <w:ins w:id="816" w:author="Kennedy, Muhil" w:date="2022-12-08T13:34:00Z">
        <w:r w:rsidRPr="006B1A43">
          <w:rPr>
            <w:rFonts w:ascii="Century Gothic" w:hAnsi="Century Gothic"/>
            <w:i w:val="0"/>
            <w:iCs w:val="0"/>
            <w14:shadow w14:blurRad="0" w14:dist="0" w14:dir="0" w14:sx="0" w14:sy="0" w14:kx="0" w14:ky="0" w14:algn="none">
              <w14:srgbClr w14:val="000000"/>
            </w14:shadow>
          </w:rPr>
          <w:t xml:space="preserve">Development Price and Payment Conditions </w:t>
        </w:r>
      </w:ins>
    </w:p>
    <w:p w14:paraId="4C053087" w14:textId="77777777" w:rsidR="00F71F56" w:rsidRDefault="00F71F56" w:rsidP="00F71F56">
      <w:pPr>
        <w:pStyle w:val="Heading2"/>
        <w:keepNext w:val="0"/>
        <w:widowControl w:val="0"/>
        <w:numPr>
          <w:ilvl w:val="0"/>
          <w:numId w:val="0"/>
        </w:numPr>
        <w:snapToGrid w:val="0"/>
        <w:spacing w:before="0" w:after="0"/>
        <w:ind w:left="576"/>
        <w:rPr>
          <w:ins w:id="817" w:author="Kennedy, Muhil" w:date="2022-12-08T13:34:00Z"/>
          <w:rFonts w:ascii="Century Gothic" w:hAnsi="Century Gothic"/>
          <w:i w:val="0"/>
          <w:iCs w:val="0"/>
          <w14:shadow w14:blurRad="0" w14:dist="0" w14:dir="0" w14:sx="0" w14:sy="0" w14:kx="0" w14:ky="0" w14:algn="none">
            <w14:srgbClr w14:val="000000"/>
          </w14:shadow>
        </w:rPr>
      </w:pPr>
    </w:p>
    <w:p w14:paraId="7E237AD7" w14:textId="77777777" w:rsidR="00F71F56" w:rsidRPr="00D31FC6" w:rsidRDefault="00F71F56" w:rsidP="00F71F56">
      <w:pPr>
        <w:pStyle w:val="Faureciaberschrift2"/>
        <w:widowControl w:val="0"/>
        <w:numPr>
          <w:ilvl w:val="0"/>
          <w:numId w:val="0"/>
        </w:numPr>
        <w:snapToGrid w:val="0"/>
        <w:spacing w:after="0"/>
        <w:ind w:left="567"/>
        <w:rPr>
          <w:ins w:id="818" w:author="Kennedy, Muhil" w:date="2022-12-08T13:34:00Z"/>
          <w:rFonts w:ascii="Century Gothic" w:hAnsi="Century Gothic" w:cs="Times New Roman"/>
          <w:szCs w:val="20"/>
          <w:lang w:val="en-US"/>
        </w:rPr>
      </w:pPr>
      <w:ins w:id="819" w:author="Kennedy, Muhil" w:date="2022-12-08T13:34:00Z">
        <w:r w:rsidRPr="00D31FC6">
          <w:rPr>
            <w:rFonts w:ascii="Century Gothic" w:hAnsi="Century Gothic" w:cs="Times New Roman"/>
            <w:szCs w:val="20"/>
            <w:highlight w:val="yellow"/>
            <w:lang w:val="en-US"/>
          </w:rPr>
          <w:t>To be inserted</w:t>
        </w:r>
        <w:r>
          <w:rPr>
            <w:rFonts w:ascii="Century Gothic" w:hAnsi="Century Gothic" w:cs="Times New Roman"/>
            <w:szCs w:val="20"/>
            <w:lang w:val="en-US"/>
          </w:rPr>
          <w:t>.</w:t>
        </w:r>
      </w:ins>
    </w:p>
    <w:p w14:paraId="322C751B" w14:textId="77777777" w:rsidR="00F71F56" w:rsidRDefault="00F71F56" w:rsidP="00F71F56">
      <w:pPr>
        <w:pStyle w:val="Heading2"/>
        <w:keepNext w:val="0"/>
        <w:widowControl w:val="0"/>
        <w:numPr>
          <w:ilvl w:val="0"/>
          <w:numId w:val="0"/>
        </w:numPr>
        <w:snapToGrid w:val="0"/>
        <w:spacing w:before="0" w:after="0"/>
        <w:ind w:left="576"/>
        <w:rPr>
          <w:ins w:id="820" w:author="Kennedy, Muhil" w:date="2022-12-08T13:34:00Z"/>
          <w:rFonts w:ascii="Century Gothic" w:hAnsi="Century Gothic"/>
          <w:i w:val="0"/>
          <w:iCs w:val="0"/>
          <w14:shadow w14:blurRad="0" w14:dist="0" w14:dir="0" w14:sx="0" w14:sy="0" w14:kx="0" w14:ky="0" w14:algn="none">
            <w14:srgbClr w14:val="000000"/>
          </w14:shadow>
        </w:rPr>
      </w:pPr>
    </w:p>
    <w:p w14:paraId="6E954EF8" w14:textId="77777777" w:rsidR="00F71F56" w:rsidRPr="006B1A43" w:rsidRDefault="00F71F56" w:rsidP="00F71F56">
      <w:pPr>
        <w:pStyle w:val="Heading2"/>
        <w:keepNext w:val="0"/>
        <w:widowControl w:val="0"/>
        <w:snapToGrid w:val="0"/>
        <w:spacing w:before="0" w:after="0"/>
        <w:rPr>
          <w:ins w:id="821" w:author="Kennedy, Muhil" w:date="2022-12-08T13:34:00Z"/>
          <w:rFonts w:ascii="Century Gothic" w:hAnsi="Century Gothic"/>
          <w:i w:val="0"/>
          <w:iCs w:val="0"/>
          <w14:shadow w14:blurRad="0" w14:dist="0" w14:dir="0" w14:sx="0" w14:sy="0" w14:kx="0" w14:ky="0" w14:algn="none">
            <w14:srgbClr w14:val="000000"/>
          </w14:shadow>
        </w:rPr>
      </w:pPr>
      <w:ins w:id="822" w:author="Kennedy, Muhil" w:date="2022-12-08T13:34:00Z">
        <w:r w:rsidRPr="006B1A43">
          <w:rPr>
            <w:rFonts w:ascii="Century Gothic" w:hAnsi="Century Gothic"/>
            <w:i w:val="0"/>
            <w:iCs w:val="0"/>
            <w14:shadow w14:blurRad="0" w14:dist="0" w14:dir="0" w14:sx="0" w14:sy="0" w14:kx="0" w14:ky="0" w14:algn="none">
              <w14:srgbClr w14:val="000000"/>
            </w14:shadow>
          </w:rPr>
          <w:t>Part Price and Payment Conditions</w:t>
        </w:r>
      </w:ins>
    </w:p>
    <w:p w14:paraId="710368D7" w14:textId="77777777" w:rsidR="00F71F56" w:rsidRDefault="00F71F56" w:rsidP="00F71F56">
      <w:pPr>
        <w:pStyle w:val="Faureciaberschrift2"/>
        <w:widowControl w:val="0"/>
        <w:numPr>
          <w:ilvl w:val="0"/>
          <w:numId w:val="0"/>
        </w:numPr>
        <w:snapToGrid w:val="0"/>
        <w:spacing w:after="0"/>
        <w:ind w:left="567"/>
        <w:rPr>
          <w:ins w:id="823" w:author="Kennedy, Muhil" w:date="2022-12-08T13:34:00Z"/>
          <w:rFonts w:ascii="Century Gothic" w:hAnsi="Century Gothic" w:cs="Times New Roman"/>
          <w:szCs w:val="20"/>
          <w:lang w:val="en-US"/>
        </w:rPr>
      </w:pPr>
    </w:p>
    <w:p w14:paraId="2AD9FDE9" w14:textId="77777777" w:rsidR="00F71F56" w:rsidRDefault="00F71F56" w:rsidP="00F71F56">
      <w:pPr>
        <w:pStyle w:val="Faureciaberschrift2"/>
        <w:widowControl w:val="0"/>
        <w:numPr>
          <w:ilvl w:val="0"/>
          <w:numId w:val="0"/>
        </w:numPr>
        <w:snapToGrid w:val="0"/>
        <w:spacing w:after="0"/>
        <w:ind w:left="567"/>
        <w:rPr>
          <w:ins w:id="824" w:author="Kennedy, Muhil" w:date="2022-12-08T13:34:00Z"/>
          <w:rFonts w:ascii="Century Gothic" w:hAnsi="Century Gothic" w:cs="Times New Roman"/>
          <w:szCs w:val="20"/>
          <w:lang w:val="en-US"/>
        </w:rPr>
      </w:pPr>
      <w:ins w:id="825" w:author="Kennedy, Muhil" w:date="2022-12-08T13:34:00Z">
        <w:r w:rsidRPr="00497E67">
          <w:rPr>
            <w:rFonts w:ascii="Century Gothic" w:hAnsi="Century Gothic" w:cs="Times New Roman"/>
            <w:szCs w:val="20"/>
            <w:lang w:val="en-US"/>
          </w:rPr>
          <w:t>Faurecia pledges that it will pay the following remuneration (“</w:t>
        </w:r>
        <w:r w:rsidRPr="00497E67">
          <w:rPr>
            <w:rFonts w:ascii="Century Gothic" w:hAnsi="Century Gothic" w:cs="Times New Roman"/>
            <w:b/>
            <w:szCs w:val="20"/>
            <w:lang w:val="en-US"/>
          </w:rPr>
          <w:t>Part Price</w:t>
        </w:r>
        <w:r w:rsidRPr="00497E67">
          <w:rPr>
            <w:rFonts w:ascii="Century Gothic" w:hAnsi="Century Gothic" w:cs="Times New Roman"/>
            <w:szCs w:val="20"/>
            <w:lang w:val="en-US"/>
          </w:rPr>
          <w:t>”) plus the statutory VAT, if applicable, in consideration of the delivery of the Parts:</w:t>
        </w:r>
      </w:ins>
    </w:p>
    <w:p w14:paraId="07EEAC97" w14:textId="77777777" w:rsidR="00F71F56" w:rsidRPr="00497E67" w:rsidRDefault="00F71F56" w:rsidP="00F71F56">
      <w:pPr>
        <w:widowControl w:val="0"/>
        <w:snapToGrid w:val="0"/>
        <w:rPr>
          <w:ins w:id="826" w:author="Kennedy, Muhil" w:date="2022-12-08T13:34:00Z"/>
          <w:rFonts w:ascii="Century Gothic" w:hAnsi="Century Gothic"/>
          <w:szCs w:val="20"/>
          <w:lang w:val="en-US" w:eastAsia="pt-BR"/>
        </w:rPr>
      </w:pPr>
    </w:p>
    <w:tbl>
      <w:tblPr>
        <w:tblW w:w="102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709"/>
        <w:gridCol w:w="1701"/>
        <w:gridCol w:w="2126"/>
        <w:gridCol w:w="2268"/>
        <w:gridCol w:w="2126"/>
      </w:tblGrid>
      <w:tr w:rsidR="00F71F56" w:rsidRPr="00ED081A" w14:paraId="7D4A99B4" w14:textId="77777777" w:rsidTr="00D30F6E">
        <w:trPr>
          <w:trHeight w:hRule="exact" w:val="1095"/>
          <w:ins w:id="827" w:author="Kennedy, Muhil" w:date="2022-12-08T13:34:00Z"/>
        </w:trPr>
        <w:tc>
          <w:tcPr>
            <w:tcW w:w="1347" w:type="dxa"/>
            <w:tcBorders>
              <w:bottom w:val="single" w:sz="6" w:space="0" w:color="auto"/>
            </w:tcBorders>
            <w:shd w:val="clear" w:color="auto" w:fill="E6E6E6"/>
            <w:vAlign w:val="center"/>
          </w:tcPr>
          <w:p w14:paraId="6A5FC145" w14:textId="77777777" w:rsidR="00F71F56" w:rsidRPr="00497E67" w:rsidRDefault="00F71F56" w:rsidP="00D30F6E">
            <w:pPr>
              <w:widowControl w:val="0"/>
              <w:snapToGrid w:val="0"/>
              <w:ind w:left="0"/>
              <w:jc w:val="center"/>
              <w:rPr>
                <w:ins w:id="828" w:author="Kennedy, Muhil" w:date="2022-12-08T13:34:00Z"/>
                <w:rFonts w:ascii="Century Gothic" w:hAnsi="Century Gothic" w:cs="Arial"/>
                <w:b/>
                <w:bCs/>
                <w:szCs w:val="20"/>
                <w:lang w:val="en-US"/>
              </w:rPr>
            </w:pPr>
            <w:ins w:id="829" w:author="Kennedy, Muhil" w:date="2022-12-08T13:34:00Z">
              <w:r w:rsidRPr="00497E67">
                <w:rPr>
                  <w:rFonts w:ascii="Century Gothic" w:hAnsi="Century Gothic" w:cs="Arial"/>
                  <w:b/>
                  <w:bCs/>
                  <w:szCs w:val="20"/>
                  <w:lang w:val="en-US"/>
                </w:rPr>
                <w:lastRenderedPageBreak/>
                <w:t>Reference</w:t>
              </w:r>
            </w:ins>
          </w:p>
        </w:tc>
        <w:tc>
          <w:tcPr>
            <w:tcW w:w="709" w:type="dxa"/>
            <w:tcBorders>
              <w:bottom w:val="single" w:sz="6" w:space="0" w:color="auto"/>
            </w:tcBorders>
            <w:shd w:val="clear" w:color="auto" w:fill="E6E6E6"/>
            <w:vAlign w:val="center"/>
          </w:tcPr>
          <w:p w14:paraId="7686588B" w14:textId="77777777" w:rsidR="00F71F56" w:rsidRPr="00497E67" w:rsidRDefault="00F71F56" w:rsidP="00D30F6E">
            <w:pPr>
              <w:widowControl w:val="0"/>
              <w:snapToGrid w:val="0"/>
              <w:ind w:left="0"/>
              <w:jc w:val="center"/>
              <w:rPr>
                <w:ins w:id="830" w:author="Kennedy, Muhil" w:date="2022-12-08T13:34:00Z"/>
                <w:rFonts w:ascii="Century Gothic" w:hAnsi="Century Gothic"/>
                <w:b/>
                <w:bCs/>
                <w:szCs w:val="20"/>
              </w:rPr>
            </w:pPr>
            <w:ins w:id="831" w:author="Kennedy, Muhil" w:date="2022-12-08T13:34:00Z">
              <w:r w:rsidRPr="00497E67">
                <w:rPr>
                  <w:rFonts w:ascii="Century Gothic" w:hAnsi="Century Gothic"/>
                  <w:b/>
                  <w:bCs/>
                  <w:szCs w:val="20"/>
                </w:rPr>
                <w:t>Index</w:t>
              </w:r>
            </w:ins>
          </w:p>
        </w:tc>
        <w:tc>
          <w:tcPr>
            <w:tcW w:w="1701" w:type="dxa"/>
            <w:tcBorders>
              <w:bottom w:val="single" w:sz="6" w:space="0" w:color="auto"/>
            </w:tcBorders>
            <w:shd w:val="clear" w:color="auto" w:fill="E6E6E6"/>
            <w:vAlign w:val="center"/>
          </w:tcPr>
          <w:p w14:paraId="1AFFBC97" w14:textId="77777777" w:rsidR="00F71F56" w:rsidRPr="00497E67" w:rsidRDefault="00F71F56" w:rsidP="00D30F6E">
            <w:pPr>
              <w:widowControl w:val="0"/>
              <w:snapToGrid w:val="0"/>
              <w:ind w:left="0"/>
              <w:jc w:val="center"/>
              <w:rPr>
                <w:ins w:id="832" w:author="Kennedy, Muhil" w:date="2022-12-08T13:34:00Z"/>
                <w:rFonts w:ascii="Century Gothic" w:hAnsi="Century Gothic"/>
                <w:b/>
                <w:bCs/>
                <w:szCs w:val="20"/>
              </w:rPr>
            </w:pPr>
            <w:ins w:id="833" w:author="Kennedy, Muhil" w:date="2022-12-08T13:34:00Z">
              <w:r w:rsidRPr="00497E67">
                <w:rPr>
                  <w:rFonts w:ascii="Century Gothic" w:hAnsi="Century Gothic"/>
                  <w:b/>
                  <w:bCs/>
                  <w:szCs w:val="20"/>
                </w:rPr>
                <w:t xml:space="preserve">Prototypes </w:t>
              </w:r>
              <w:r>
                <w:rPr>
                  <w:rFonts w:ascii="Century Gothic" w:hAnsi="Century Gothic"/>
                  <w:b/>
                  <w:bCs/>
                  <w:szCs w:val="20"/>
                </w:rPr>
                <w:t xml:space="preserve">Price </w:t>
              </w:r>
              <w:r w:rsidRPr="00497E67">
                <w:rPr>
                  <w:rFonts w:ascii="Century Gothic" w:hAnsi="Century Gothic"/>
                  <w:b/>
                  <w:bCs/>
                  <w:szCs w:val="20"/>
                </w:rPr>
                <w:t>(€)</w:t>
              </w:r>
              <w:r>
                <w:rPr>
                  <w:rFonts w:ascii="Century Gothic" w:hAnsi="Century Gothic"/>
                  <w:b/>
                  <w:bCs/>
                  <w:szCs w:val="20"/>
                </w:rPr>
                <w:t xml:space="preserve"> and Incoterm</w:t>
              </w:r>
            </w:ins>
          </w:p>
        </w:tc>
        <w:tc>
          <w:tcPr>
            <w:tcW w:w="2126" w:type="dxa"/>
            <w:tcBorders>
              <w:bottom w:val="single" w:sz="6" w:space="0" w:color="auto"/>
            </w:tcBorders>
            <w:shd w:val="clear" w:color="auto" w:fill="E6E6E6"/>
            <w:vAlign w:val="center"/>
          </w:tcPr>
          <w:p w14:paraId="5FF2BC81" w14:textId="77777777" w:rsidR="00F71F56" w:rsidRPr="00E91331" w:rsidRDefault="00F71F56" w:rsidP="00D30F6E">
            <w:pPr>
              <w:widowControl w:val="0"/>
              <w:snapToGrid w:val="0"/>
              <w:ind w:left="0"/>
              <w:jc w:val="center"/>
              <w:rPr>
                <w:ins w:id="834" w:author="Kennedy, Muhil" w:date="2022-12-08T13:34:00Z"/>
                <w:rFonts w:ascii="Century Gothic" w:hAnsi="Century Gothic"/>
                <w:b/>
                <w:bCs/>
                <w:szCs w:val="20"/>
                <w:lang w:val="en-US"/>
              </w:rPr>
            </w:pPr>
            <w:ins w:id="835" w:author="Kennedy, Muhil" w:date="2022-12-08T13:34:00Z">
              <w:r w:rsidRPr="00E91331">
                <w:rPr>
                  <w:rFonts w:ascii="Century Gothic" w:hAnsi="Century Gothic"/>
                  <w:b/>
                  <w:bCs/>
                  <w:szCs w:val="20"/>
                  <w:lang w:val="en-US"/>
                </w:rPr>
                <w:t>Pre-Series Price (€)</w:t>
              </w:r>
            </w:ins>
          </w:p>
          <w:p w14:paraId="7E367DEC" w14:textId="77777777" w:rsidR="00F71F56" w:rsidRPr="00E91331" w:rsidRDefault="00F71F56" w:rsidP="00D30F6E">
            <w:pPr>
              <w:widowControl w:val="0"/>
              <w:snapToGrid w:val="0"/>
              <w:ind w:left="0"/>
              <w:jc w:val="center"/>
              <w:rPr>
                <w:ins w:id="836" w:author="Kennedy, Muhil" w:date="2022-12-08T13:34:00Z"/>
                <w:rFonts w:ascii="Century Gothic" w:hAnsi="Century Gothic"/>
                <w:b/>
                <w:bCs/>
                <w:szCs w:val="20"/>
                <w:lang w:val="en-US"/>
              </w:rPr>
            </w:pPr>
            <w:ins w:id="837" w:author="Kennedy, Muhil" w:date="2022-12-08T13:34:00Z">
              <w:r w:rsidRPr="00E91331">
                <w:rPr>
                  <w:rFonts w:ascii="Century Gothic" w:hAnsi="Century Gothic"/>
                  <w:b/>
                  <w:bCs/>
                  <w:szCs w:val="20"/>
                  <w:lang w:val="en-US"/>
                </w:rPr>
                <w:t>and Incoterm</w:t>
              </w:r>
            </w:ins>
          </w:p>
        </w:tc>
        <w:tc>
          <w:tcPr>
            <w:tcW w:w="2268" w:type="dxa"/>
            <w:tcBorders>
              <w:bottom w:val="single" w:sz="6" w:space="0" w:color="auto"/>
            </w:tcBorders>
            <w:shd w:val="clear" w:color="auto" w:fill="E6E6E6"/>
            <w:vAlign w:val="center"/>
          </w:tcPr>
          <w:p w14:paraId="0B89B781" w14:textId="77777777" w:rsidR="00F71F56" w:rsidRPr="00DD31C1" w:rsidRDefault="00F71F56" w:rsidP="00D30F6E">
            <w:pPr>
              <w:widowControl w:val="0"/>
              <w:snapToGrid w:val="0"/>
              <w:ind w:left="0"/>
              <w:jc w:val="center"/>
              <w:rPr>
                <w:ins w:id="838" w:author="Kennedy, Muhil" w:date="2022-12-08T13:34:00Z"/>
                <w:rFonts w:ascii="Century Gothic" w:hAnsi="Century Gothic"/>
                <w:b/>
                <w:bCs/>
                <w:szCs w:val="20"/>
                <w:lang w:val="en-US"/>
              </w:rPr>
            </w:pPr>
            <w:ins w:id="839" w:author="Kennedy, Muhil" w:date="2022-12-08T13:34:00Z">
              <w:r w:rsidRPr="00DD31C1">
                <w:rPr>
                  <w:rFonts w:ascii="Century Gothic" w:hAnsi="Century Gothic"/>
                  <w:b/>
                  <w:bCs/>
                  <w:szCs w:val="20"/>
                  <w:lang w:val="en-US"/>
                </w:rPr>
                <w:t>Serial Production Price (€)</w:t>
              </w:r>
              <w:r>
                <w:rPr>
                  <w:rFonts w:ascii="Century Gothic" w:hAnsi="Century Gothic"/>
                  <w:b/>
                  <w:bCs/>
                  <w:szCs w:val="20"/>
                  <w:lang w:val="en-US"/>
                </w:rPr>
                <w:t xml:space="preserve"> </w:t>
              </w:r>
              <w:r w:rsidRPr="00DD31C1">
                <w:rPr>
                  <w:rFonts w:ascii="Century Gothic" w:hAnsi="Century Gothic"/>
                  <w:b/>
                  <w:bCs/>
                  <w:szCs w:val="20"/>
                  <w:lang w:val="en-US"/>
                </w:rPr>
                <w:t>and Incoterm</w:t>
              </w:r>
            </w:ins>
          </w:p>
        </w:tc>
        <w:tc>
          <w:tcPr>
            <w:tcW w:w="2126" w:type="dxa"/>
            <w:tcBorders>
              <w:bottom w:val="single" w:sz="6" w:space="0" w:color="auto"/>
            </w:tcBorders>
            <w:shd w:val="clear" w:color="auto" w:fill="E6E6E6"/>
          </w:tcPr>
          <w:p w14:paraId="3D519193" w14:textId="77777777" w:rsidR="00F71F56" w:rsidRPr="00DD31C1" w:rsidRDefault="00F71F56" w:rsidP="00D30F6E">
            <w:pPr>
              <w:widowControl w:val="0"/>
              <w:snapToGrid w:val="0"/>
              <w:ind w:left="0"/>
              <w:jc w:val="center"/>
              <w:rPr>
                <w:ins w:id="840" w:author="Kennedy, Muhil" w:date="2022-12-08T13:34:00Z"/>
                <w:rFonts w:ascii="Century Gothic" w:hAnsi="Century Gothic"/>
                <w:b/>
                <w:bCs/>
                <w:szCs w:val="20"/>
                <w:lang w:val="en-US"/>
              </w:rPr>
            </w:pPr>
            <w:ins w:id="841" w:author="Kennedy, Muhil" w:date="2022-12-08T13:34:00Z">
              <w:r w:rsidRPr="00497E67">
                <w:rPr>
                  <w:rFonts w:ascii="Century Gothic" w:hAnsi="Century Gothic"/>
                  <w:b/>
                  <w:bCs/>
                  <w:szCs w:val="20"/>
                  <w:lang w:val="en-US"/>
                </w:rPr>
                <w:t>End of Serial Production (EOP) Price (€)</w:t>
              </w:r>
              <w:r>
                <w:rPr>
                  <w:rFonts w:ascii="Century Gothic" w:hAnsi="Century Gothic"/>
                  <w:b/>
                  <w:bCs/>
                  <w:szCs w:val="20"/>
                  <w:lang w:val="en-US"/>
                </w:rPr>
                <w:t xml:space="preserve"> </w:t>
              </w:r>
              <w:r w:rsidRPr="00DD31C1">
                <w:rPr>
                  <w:rFonts w:ascii="Century Gothic" w:hAnsi="Century Gothic"/>
                  <w:b/>
                  <w:bCs/>
                  <w:szCs w:val="20"/>
                  <w:lang w:val="en-US"/>
                </w:rPr>
                <w:t>and Incoterm</w:t>
              </w:r>
            </w:ins>
          </w:p>
        </w:tc>
      </w:tr>
      <w:tr w:rsidR="00F71F56" w:rsidRPr="00ED081A" w14:paraId="5B50370A" w14:textId="77777777" w:rsidTr="00D30F6E">
        <w:trPr>
          <w:trHeight w:val="234"/>
          <w:ins w:id="842" w:author="Kennedy, Muhil" w:date="2022-12-08T13:34:00Z"/>
        </w:trPr>
        <w:tc>
          <w:tcPr>
            <w:tcW w:w="1347" w:type="dxa"/>
            <w:tcBorders>
              <w:bottom w:val="dotted" w:sz="4" w:space="0" w:color="auto"/>
              <w:right w:val="single" w:sz="6" w:space="0" w:color="auto"/>
            </w:tcBorders>
            <w:vAlign w:val="center"/>
          </w:tcPr>
          <w:p w14:paraId="31F77E69" w14:textId="77777777" w:rsidR="00F71F56" w:rsidRPr="00497E67" w:rsidRDefault="00F71F56" w:rsidP="00D30F6E">
            <w:pPr>
              <w:widowControl w:val="0"/>
              <w:snapToGrid w:val="0"/>
              <w:ind w:left="0"/>
              <w:jc w:val="center"/>
              <w:rPr>
                <w:ins w:id="843" w:author="Kennedy, Muhil" w:date="2022-12-08T13:34:00Z"/>
                <w:rFonts w:ascii="Century Gothic" w:hAnsi="Century Gothic" w:cs="Arial"/>
                <w:szCs w:val="20"/>
                <w:lang w:val="en-US"/>
              </w:rPr>
            </w:pPr>
          </w:p>
        </w:tc>
        <w:tc>
          <w:tcPr>
            <w:tcW w:w="709" w:type="dxa"/>
            <w:tcBorders>
              <w:bottom w:val="dotted" w:sz="4" w:space="0" w:color="auto"/>
              <w:right w:val="single" w:sz="6" w:space="0" w:color="auto"/>
            </w:tcBorders>
            <w:vAlign w:val="center"/>
          </w:tcPr>
          <w:p w14:paraId="7EB94AE5" w14:textId="77777777" w:rsidR="00F71F56" w:rsidRPr="00497E67" w:rsidRDefault="00F71F56" w:rsidP="00D30F6E">
            <w:pPr>
              <w:widowControl w:val="0"/>
              <w:snapToGrid w:val="0"/>
              <w:ind w:left="109"/>
              <w:jc w:val="center"/>
              <w:rPr>
                <w:ins w:id="844"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257B41B5" w14:textId="77777777" w:rsidR="00F71F56" w:rsidRPr="00497E67" w:rsidRDefault="00F71F56" w:rsidP="00D30F6E">
            <w:pPr>
              <w:widowControl w:val="0"/>
              <w:snapToGrid w:val="0"/>
              <w:ind w:left="109"/>
              <w:jc w:val="center"/>
              <w:rPr>
                <w:ins w:id="845" w:author="Kennedy, Muhil" w:date="2022-12-08T13:34:00Z"/>
                <w:rFonts w:ascii="Century Gothic" w:hAnsi="Century Gothic" w:cs="Arial"/>
                <w:szCs w:val="20"/>
                <w:lang w:val="en-US"/>
              </w:rPr>
            </w:pPr>
          </w:p>
        </w:tc>
        <w:tc>
          <w:tcPr>
            <w:tcW w:w="2126" w:type="dxa"/>
            <w:tcBorders>
              <w:left w:val="single" w:sz="6" w:space="0" w:color="auto"/>
              <w:bottom w:val="dotted" w:sz="4" w:space="0" w:color="auto"/>
              <w:right w:val="single" w:sz="6" w:space="0" w:color="auto"/>
            </w:tcBorders>
            <w:vAlign w:val="center"/>
          </w:tcPr>
          <w:p w14:paraId="049482D1" w14:textId="77777777" w:rsidR="00F71F56" w:rsidRPr="00497E67" w:rsidRDefault="00F71F56" w:rsidP="00D30F6E">
            <w:pPr>
              <w:widowControl w:val="0"/>
              <w:snapToGrid w:val="0"/>
              <w:ind w:left="178"/>
              <w:jc w:val="center"/>
              <w:rPr>
                <w:ins w:id="846" w:author="Kennedy, Muhil" w:date="2022-12-08T13:34:00Z"/>
                <w:rFonts w:ascii="Century Gothic" w:hAnsi="Century Gothic" w:cs="Arial"/>
                <w:szCs w:val="20"/>
                <w:lang w:val="en-US"/>
              </w:rPr>
            </w:pPr>
          </w:p>
        </w:tc>
        <w:tc>
          <w:tcPr>
            <w:tcW w:w="2268" w:type="dxa"/>
            <w:tcBorders>
              <w:left w:val="single" w:sz="6" w:space="0" w:color="auto"/>
              <w:bottom w:val="dotted" w:sz="4" w:space="0" w:color="auto"/>
              <w:right w:val="single" w:sz="6" w:space="0" w:color="auto"/>
            </w:tcBorders>
          </w:tcPr>
          <w:p w14:paraId="506B3908" w14:textId="77777777" w:rsidR="00F71F56" w:rsidRPr="00497E67" w:rsidRDefault="00F71F56" w:rsidP="00D30F6E">
            <w:pPr>
              <w:widowControl w:val="0"/>
              <w:snapToGrid w:val="0"/>
              <w:rPr>
                <w:ins w:id="847" w:author="Kennedy, Muhil" w:date="2022-12-08T13:34:00Z"/>
                <w:rFonts w:ascii="Century Gothic" w:hAnsi="Century Gothic"/>
                <w:szCs w:val="20"/>
                <w:lang w:val="en-US"/>
              </w:rPr>
            </w:pPr>
          </w:p>
        </w:tc>
        <w:tc>
          <w:tcPr>
            <w:tcW w:w="2126" w:type="dxa"/>
            <w:tcBorders>
              <w:left w:val="single" w:sz="6" w:space="0" w:color="auto"/>
              <w:bottom w:val="dotted" w:sz="4" w:space="0" w:color="auto"/>
              <w:right w:val="single" w:sz="6" w:space="0" w:color="auto"/>
            </w:tcBorders>
          </w:tcPr>
          <w:p w14:paraId="3C77CF15" w14:textId="77777777" w:rsidR="00F71F56" w:rsidRPr="00497E67" w:rsidRDefault="00F71F56" w:rsidP="00D30F6E">
            <w:pPr>
              <w:widowControl w:val="0"/>
              <w:snapToGrid w:val="0"/>
              <w:rPr>
                <w:ins w:id="848" w:author="Kennedy, Muhil" w:date="2022-12-08T13:34:00Z"/>
                <w:rFonts w:ascii="Century Gothic" w:hAnsi="Century Gothic"/>
                <w:szCs w:val="20"/>
                <w:lang w:val="en-US"/>
              </w:rPr>
            </w:pPr>
          </w:p>
        </w:tc>
      </w:tr>
      <w:tr w:rsidR="00F71F56" w:rsidRPr="00ED081A" w14:paraId="6DD38D8E" w14:textId="77777777" w:rsidTr="00D30F6E">
        <w:trPr>
          <w:trHeight w:val="234"/>
          <w:ins w:id="849" w:author="Kennedy, Muhil" w:date="2022-12-08T13:34:00Z"/>
        </w:trPr>
        <w:tc>
          <w:tcPr>
            <w:tcW w:w="1347" w:type="dxa"/>
            <w:tcBorders>
              <w:top w:val="dotted" w:sz="4" w:space="0" w:color="auto"/>
              <w:bottom w:val="dotted" w:sz="4" w:space="0" w:color="auto"/>
              <w:right w:val="single" w:sz="6" w:space="0" w:color="auto"/>
            </w:tcBorders>
            <w:vAlign w:val="center"/>
          </w:tcPr>
          <w:p w14:paraId="2F5C4F61" w14:textId="77777777" w:rsidR="00F71F56" w:rsidRPr="00497E67" w:rsidRDefault="00F71F56" w:rsidP="00D30F6E">
            <w:pPr>
              <w:widowControl w:val="0"/>
              <w:snapToGrid w:val="0"/>
              <w:ind w:left="0"/>
              <w:jc w:val="center"/>
              <w:rPr>
                <w:ins w:id="850" w:author="Kennedy, Muhil" w:date="2022-12-08T13:34:00Z"/>
                <w:rFonts w:ascii="Century Gothic" w:hAnsi="Century Gothic" w:cs="Arial"/>
                <w:szCs w:val="20"/>
                <w:lang w:val="en-US"/>
              </w:rPr>
            </w:pPr>
          </w:p>
        </w:tc>
        <w:tc>
          <w:tcPr>
            <w:tcW w:w="709" w:type="dxa"/>
            <w:tcBorders>
              <w:top w:val="dotted" w:sz="4" w:space="0" w:color="auto"/>
              <w:bottom w:val="dotted" w:sz="4" w:space="0" w:color="auto"/>
              <w:right w:val="single" w:sz="6" w:space="0" w:color="auto"/>
            </w:tcBorders>
            <w:vAlign w:val="center"/>
          </w:tcPr>
          <w:p w14:paraId="035E006D" w14:textId="77777777" w:rsidR="00F71F56" w:rsidRPr="00497E67" w:rsidRDefault="00F71F56" w:rsidP="00D30F6E">
            <w:pPr>
              <w:widowControl w:val="0"/>
              <w:snapToGrid w:val="0"/>
              <w:ind w:left="109"/>
              <w:jc w:val="center"/>
              <w:rPr>
                <w:ins w:id="851"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48431450" w14:textId="77777777" w:rsidR="00F71F56" w:rsidRPr="00497E67" w:rsidRDefault="00F71F56" w:rsidP="00D30F6E">
            <w:pPr>
              <w:widowControl w:val="0"/>
              <w:snapToGrid w:val="0"/>
              <w:ind w:left="109"/>
              <w:jc w:val="center"/>
              <w:rPr>
                <w:ins w:id="852" w:author="Kennedy, Muhil" w:date="2022-12-08T13:34:00Z"/>
                <w:rFonts w:ascii="Century Gothic" w:hAnsi="Century Gothic" w:cs="Arial"/>
                <w:szCs w:val="20"/>
                <w:lang w:val="en-US"/>
              </w:rPr>
            </w:pPr>
          </w:p>
        </w:tc>
        <w:tc>
          <w:tcPr>
            <w:tcW w:w="2126" w:type="dxa"/>
            <w:tcBorders>
              <w:top w:val="dotted" w:sz="4" w:space="0" w:color="auto"/>
              <w:left w:val="single" w:sz="6" w:space="0" w:color="auto"/>
              <w:bottom w:val="dotted" w:sz="4" w:space="0" w:color="auto"/>
              <w:right w:val="single" w:sz="6" w:space="0" w:color="auto"/>
            </w:tcBorders>
            <w:vAlign w:val="center"/>
          </w:tcPr>
          <w:p w14:paraId="506F1C2D" w14:textId="77777777" w:rsidR="00F71F56" w:rsidRPr="00497E67" w:rsidRDefault="00F71F56" w:rsidP="00D30F6E">
            <w:pPr>
              <w:widowControl w:val="0"/>
              <w:snapToGrid w:val="0"/>
              <w:ind w:left="178"/>
              <w:jc w:val="center"/>
              <w:rPr>
                <w:ins w:id="853" w:author="Kennedy, Muhil" w:date="2022-12-08T13:34:00Z"/>
                <w:rFonts w:ascii="Century Gothic" w:hAnsi="Century Gothic" w:cs="Arial"/>
                <w:szCs w:val="20"/>
                <w:lang w:val="en-US"/>
              </w:rPr>
            </w:pPr>
          </w:p>
        </w:tc>
        <w:tc>
          <w:tcPr>
            <w:tcW w:w="2268" w:type="dxa"/>
            <w:tcBorders>
              <w:top w:val="dotted" w:sz="4" w:space="0" w:color="auto"/>
              <w:left w:val="single" w:sz="6" w:space="0" w:color="auto"/>
              <w:bottom w:val="dotted" w:sz="4" w:space="0" w:color="auto"/>
              <w:right w:val="single" w:sz="6" w:space="0" w:color="auto"/>
            </w:tcBorders>
          </w:tcPr>
          <w:p w14:paraId="5198BF64" w14:textId="77777777" w:rsidR="00F71F56" w:rsidRPr="00497E67" w:rsidRDefault="00F71F56" w:rsidP="00D30F6E">
            <w:pPr>
              <w:widowControl w:val="0"/>
              <w:snapToGrid w:val="0"/>
              <w:rPr>
                <w:ins w:id="854" w:author="Kennedy, Muhil" w:date="2022-12-08T13:34:00Z"/>
                <w:rFonts w:ascii="Century Gothic" w:hAnsi="Century Gothic"/>
                <w:szCs w:val="20"/>
                <w:lang w:val="en-US"/>
              </w:rPr>
            </w:pPr>
          </w:p>
        </w:tc>
        <w:tc>
          <w:tcPr>
            <w:tcW w:w="2126" w:type="dxa"/>
            <w:tcBorders>
              <w:top w:val="dotted" w:sz="4" w:space="0" w:color="auto"/>
              <w:left w:val="single" w:sz="6" w:space="0" w:color="auto"/>
              <w:bottom w:val="dotted" w:sz="4" w:space="0" w:color="auto"/>
              <w:right w:val="single" w:sz="6" w:space="0" w:color="auto"/>
            </w:tcBorders>
          </w:tcPr>
          <w:p w14:paraId="6BF33F62" w14:textId="77777777" w:rsidR="00F71F56" w:rsidRPr="00497E67" w:rsidRDefault="00F71F56" w:rsidP="00D30F6E">
            <w:pPr>
              <w:widowControl w:val="0"/>
              <w:snapToGrid w:val="0"/>
              <w:rPr>
                <w:ins w:id="855" w:author="Kennedy, Muhil" w:date="2022-12-08T13:34:00Z"/>
                <w:rFonts w:ascii="Century Gothic" w:hAnsi="Century Gothic"/>
                <w:szCs w:val="20"/>
                <w:lang w:val="en-US"/>
              </w:rPr>
            </w:pPr>
          </w:p>
        </w:tc>
      </w:tr>
      <w:tr w:rsidR="00F71F56" w:rsidRPr="00ED081A" w14:paraId="3710EEA4" w14:textId="77777777" w:rsidTr="00D30F6E">
        <w:trPr>
          <w:trHeight w:val="249"/>
          <w:ins w:id="856" w:author="Kennedy, Muhil" w:date="2022-12-08T13:34:00Z"/>
        </w:trPr>
        <w:tc>
          <w:tcPr>
            <w:tcW w:w="1347" w:type="dxa"/>
            <w:tcBorders>
              <w:top w:val="dotted" w:sz="4" w:space="0" w:color="auto"/>
              <w:bottom w:val="single" w:sz="4" w:space="0" w:color="auto"/>
              <w:right w:val="single" w:sz="6" w:space="0" w:color="auto"/>
            </w:tcBorders>
            <w:vAlign w:val="center"/>
          </w:tcPr>
          <w:p w14:paraId="67EA83A2" w14:textId="77777777" w:rsidR="00F71F56" w:rsidRPr="00497E67" w:rsidRDefault="00F71F56" w:rsidP="00D30F6E">
            <w:pPr>
              <w:widowControl w:val="0"/>
              <w:snapToGrid w:val="0"/>
              <w:ind w:left="0"/>
              <w:jc w:val="center"/>
              <w:rPr>
                <w:ins w:id="857" w:author="Kennedy, Muhil" w:date="2022-12-08T13:34:00Z"/>
                <w:rFonts w:ascii="Century Gothic" w:hAnsi="Century Gothic"/>
                <w:szCs w:val="20"/>
                <w:lang w:val="en-US"/>
              </w:rPr>
            </w:pPr>
          </w:p>
        </w:tc>
        <w:tc>
          <w:tcPr>
            <w:tcW w:w="709" w:type="dxa"/>
            <w:tcBorders>
              <w:top w:val="dotted" w:sz="4" w:space="0" w:color="auto"/>
              <w:bottom w:val="single" w:sz="4" w:space="0" w:color="auto"/>
              <w:right w:val="single" w:sz="6" w:space="0" w:color="auto"/>
            </w:tcBorders>
            <w:vAlign w:val="center"/>
          </w:tcPr>
          <w:p w14:paraId="2AC8D238" w14:textId="77777777" w:rsidR="00F71F56" w:rsidRPr="00497E67" w:rsidRDefault="00F71F56" w:rsidP="00D30F6E">
            <w:pPr>
              <w:widowControl w:val="0"/>
              <w:snapToGrid w:val="0"/>
              <w:ind w:left="109"/>
              <w:jc w:val="center"/>
              <w:rPr>
                <w:ins w:id="858"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single" w:sz="4" w:space="0" w:color="auto"/>
              <w:right w:val="single" w:sz="6" w:space="0" w:color="auto"/>
            </w:tcBorders>
            <w:vAlign w:val="center"/>
          </w:tcPr>
          <w:p w14:paraId="75356530" w14:textId="77777777" w:rsidR="00F71F56" w:rsidRPr="00497E67" w:rsidRDefault="00F71F56" w:rsidP="00D30F6E">
            <w:pPr>
              <w:widowControl w:val="0"/>
              <w:snapToGrid w:val="0"/>
              <w:ind w:left="109"/>
              <w:jc w:val="center"/>
              <w:rPr>
                <w:ins w:id="859" w:author="Kennedy, Muhil" w:date="2022-12-08T13:34:00Z"/>
                <w:rFonts w:ascii="Century Gothic" w:hAnsi="Century Gothic" w:cs="Arial"/>
                <w:szCs w:val="20"/>
                <w:lang w:val="en-US"/>
              </w:rPr>
            </w:pPr>
          </w:p>
        </w:tc>
        <w:tc>
          <w:tcPr>
            <w:tcW w:w="2126" w:type="dxa"/>
            <w:tcBorders>
              <w:top w:val="dotted" w:sz="4" w:space="0" w:color="auto"/>
              <w:left w:val="single" w:sz="6" w:space="0" w:color="auto"/>
              <w:bottom w:val="single" w:sz="4" w:space="0" w:color="auto"/>
              <w:right w:val="single" w:sz="6" w:space="0" w:color="auto"/>
            </w:tcBorders>
            <w:vAlign w:val="center"/>
          </w:tcPr>
          <w:p w14:paraId="1C77E125" w14:textId="77777777" w:rsidR="00F71F56" w:rsidRPr="00497E67" w:rsidRDefault="00F71F56" w:rsidP="00D30F6E">
            <w:pPr>
              <w:widowControl w:val="0"/>
              <w:snapToGrid w:val="0"/>
              <w:ind w:left="178"/>
              <w:jc w:val="center"/>
              <w:rPr>
                <w:ins w:id="860" w:author="Kennedy, Muhil" w:date="2022-12-08T13:34:00Z"/>
                <w:rFonts w:ascii="Century Gothic" w:hAnsi="Century Gothic" w:cs="Arial"/>
                <w:szCs w:val="20"/>
                <w:lang w:val="en-US"/>
              </w:rPr>
            </w:pPr>
          </w:p>
        </w:tc>
        <w:tc>
          <w:tcPr>
            <w:tcW w:w="2268" w:type="dxa"/>
            <w:tcBorders>
              <w:top w:val="dotted" w:sz="4" w:space="0" w:color="auto"/>
              <w:left w:val="single" w:sz="6" w:space="0" w:color="auto"/>
              <w:bottom w:val="single" w:sz="4" w:space="0" w:color="auto"/>
              <w:right w:val="single" w:sz="6" w:space="0" w:color="auto"/>
            </w:tcBorders>
          </w:tcPr>
          <w:p w14:paraId="3E0501E9" w14:textId="77777777" w:rsidR="00F71F56" w:rsidRPr="00497E67" w:rsidRDefault="00F71F56" w:rsidP="00D30F6E">
            <w:pPr>
              <w:widowControl w:val="0"/>
              <w:snapToGrid w:val="0"/>
              <w:rPr>
                <w:ins w:id="861" w:author="Kennedy, Muhil" w:date="2022-12-08T13:34:00Z"/>
                <w:rFonts w:ascii="Century Gothic" w:hAnsi="Century Gothic"/>
                <w:szCs w:val="20"/>
                <w:lang w:val="en-US"/>
              </w:rPr>
            </w:pPr>
          </w:p>
        </w:tc>
        <w:tc>
          <w:tcPr>
            <w:tcW w:w="2126" w:type="dxa"/>
            <w:tcBorders>
              <w:top w:val="dotted" w:sz="4" w:space="0" w:color="auto"/>
              <w:left w:val="single" w:sz="6" w:space="0" w:color="auto"/>
              <w:bottom w:val="single" w:sz="4" w:space="0" w:color="auto"/>
              <w:right w:val="single" w:sz="6" w:space="0" w:color="auto"/>
            </w:tcBorders>
          </w:tcPr>
          <w:p w14:paraId="61272DB2" w14:textId="77777777" w:rsidR="00F71F56" w:rsidRPr="00497E67" w:rsidRDefault="00F71F56" w:rsidP="00D30F6E">
            <w:pPr>
              <w:widowControl w:val="0"/>
              <w:snapToGrid w:val="0"/>
              <w:rPr>
                <w:ins w:id="862" w:author="Kennedy, Muhil" w:date="2022-12-08T13:34:00Z"/>
                <w:rFonts w:ascii="Century Gothic" w:hAnsi="Century Gothic"/>
                <w:szCs w:val="20"/>
                <w:lang w:val="en-US"/>
              </w:rPr>
            </w:pPr>
          </w:p>
        </w:tc>
      </w:tr>
    </w:tbl>
    <w:p w14:paraId="1F9FCF6A" w14:textId="77777777" w:rsidR="00F71F56" w:rsidRPr="00497E67" w:rsidRDefault="00F71F56" w:rsidP="00F71F56">
      <w:pPr>
        <w:widowControl w:val="0"/>
        <w:snapToGrid w:val="0"/>
        <w:rPr>
          <w:ins w:id="863" w:author="Kennedy, Muhil" w:date="2022-12-08T13:34:00Z"/>
          <w:rFonts w:ascii="Century Gothic" w:hAnsi="Century Gothic"/>
          <w:szCs w:val="20"/>
          <w:lang w:val="en-US" w:eastAsia="pt-BR"/>
        </w:rPr>
      </w:pPr>
    </w:p>
    <w:p w14:paraId="50E4D412" w14:textId="77777777" w:rsidR="00F71F56" w:rsidRDefault="00F71F56" w:rsidP="00F71F56">
      <w:pPr>
        <w:pStyle w:val="FaureciaText"/>
        <w:widowControl w:val="0"/>
        <w:snapToGrid w:val="0"/>
        <w:spacing w:before="0" w:after="0"/>
        <w:ind w:left="567"/>
        <w:rPr>
          <w:ins w:id="864" w:author="Kennedy, Muhil" w:date="2022-12-08T13:34:00Z"/>
          <w:rFonts w:ascii="Century Gothic" w:hAnsi="Century Gothic" w:cs="Times New Roman"/>
          <w:szCs w:val="20"/>
          <w:lang w:val="en-US"/>
        </w:rPr>
      </w:pPr>
      <w:ins w:id="865" w:author="Kennedy, Muhil" w:date="2022-12-08T13:34:00Z">
        <w:r w:rsidRPr="00497E67">
          <w:rPr>
            <w:rFonts w:ascii="Century Gothic" w:hAnsi="Century Gothic" w:cs="Times New Roman"/>
            <w:szCs w:val="20"/>
            <w:lang w:val="en-US"/>
          </w:rPr>
          <w:t>For replacement part deliveries after the End of Serial Production (“</w:t>
        </w:r>
        <w:r w:rsidRPr="00497E67">
          <w:rPr>
            <w:rFonts w:ascii="Century Gothic" w:hAnsi="Century Gothic" w:cs="Times New Roman"/>
            <w:b/>
            <w:bCs/>
            <w:szCs w:val="20"/>
            <w:lang w:val="en-US"/>
          </w:rPr>
          <w:t>EOP</w:t>
        </w:r>
        <w:r w:rsidRPr="00497E67">
          <w:rPr>
            <w:rFonts w:ascii="Century Gothic" w:hAnsi="Century Gothic" w:cs="Times New Roman"/>
            <w:szCs w:val="20"/>
            <w:lang w:val="en-US"/>
          </w:rPr>
          <w:t xml:space="preserve">”), it is agreed that the Part Price will be the last serial Part Price plus an additional charge of x%. </w:t>
        </w:r>
      </w:ins>
    </w:p>
    <w:p w14:paraId="75A8AA13" w14:textId="77777777" w:rsidR="00F71F56" w:rsidRPr="00497E67" w:rsidRDefault="00F71F56" w:rsidP="00F71F56">
      <w:pPr>
        <w:pStyle w:val="FaureciaText"/>
        <w:widowControl w:val="0"/>
        <w:snapToGrid w:val="0"/>
        <w:spacing w:before="0" w:after="0"/>
        <w:ind w:left="567"/>
        <w:rPr>
          <w:ins w:id="866" w:author="Kennedy, Muhil" w:date="2022-12-08T13:34:00Z"/>
          <w:rFonts w:ascii="Century Gothic" w:hAnsi="Century Gothic" w:cs="Times New Roman"/>
          <w:szCs w:val="20"/>
          <w:lang w:val="en-US"/>
        </w:rPr>
      </w:pPr>
    </w:p>
    <w:p w14:paraId="62919E8D" w14:textId="77777777" w:rsidR="00F71F56" w:rsidRPr="00497E67" w:rsidRDefault="00F71F56" w:rsidP="00F71F56">
      <w:pPr>
        <w:pStyle w:val="FaureciaText"/>
        <w:widowControl w:val="0"/>
        <w:snapToGrid w:val="0"/>
        <w:spacing w:before="0" w:after="0"/>
        <w:ind w:left="567"/>
        <w:rPr>
          <w:ins w:id="867" w:author="Kennedy, Muhil" w:date="2022-12-08T13:34:00Z"/>
          <w:rFonts w:ascii="Century Gothic" w:hAnsi="Century Gothic" w:cs="Times New Roman"/>
          <w:szCs w:val="20"/>
          <w:lang w:val="en-US"/>
        </w:rPr>
      </w:pPr>
      <w:ins w:id="868" w:author="Kennedy, Muhil" w:date="2022-12-08T13:34:00Z">
        <w:r w:rsidRPr="00497E67">
          <w:rPr>
            <w:rFonts w:ascii="Century Gothic" w:hAnsi="Century Gothic" w:cs="Times New Roman"/>
            <w:szCs w:val="20"/>
            <w:lang w:val="en-US"/>
          </w:rPr>
          <w:t>The purchase price is due and payable _________ (xx) days after delivery and receipt of the Invoice, at the end of the month.</w:t>
        </w:r>
      </w:ins>
    </w:p>
    <w:p w14:paraId="077C669C" w14:textId="77777777" w:rsidR="00F71F56" w:rsidRDefault="00F71F56" w:rsidP="00F71F56">
      <w:pPr>
        <w:widowControl w:val="0"/>
        <w:snapToGrid w:val="0"/>
        <w:rPr>
          <w:ins w:id="869" w:author="Kennedy, Muhil" w:date="2022-12-08T13:34:00Z"/>
          <w:rFonts w:ascii="Century Gothic" w:hAnsi="Century Gothic"/>
          <w:szCs w:val="20"/>
          <w:lang w:val="en-US" w:eastAsia="pt-BR"/>
        </w:rPr>
      </w:pPr>
    </w:p>
    <w:p w14:paraId="4A792AEA" w14:textId="77777777" w:rsidR="00F71F56" w:rsidRPr="006523FC" w:rsidRDefault="00F71F56" w:rsidP="00F71F56">
      <w:pPr>
        <w:pStyle w:val="FaureciaText"/>
        <w:widowControl w:val="0"/>
        <w:snapToGrid w:val="0"/>
        <w:spacing w:before="0" w:after="0"/>
        <w:ind w:left="567"/>
        <w:rPr>
          <w:ins w:id="870" w:author="Kennedy, Muhil" w:date="2022-12-08T13:34:00Z"/>
          <w:rFonts w:ascii="Century Gothic" w:hAnsi="Century Gothic" w:cs="Times New Roman"/>
          <w:szCs w:val="20"/>
          <w:lang w:val="en-US"/>
        </w:rPr>
      </w:pPr>
      <w:ins w:id="871" w:author="Kennedy, Muhil" w:date="2022-12-08T13:34:00Z">
        <w:r w:rsidRPr="006523FC">
          <w:rPr>
            <w:rFonts w:ascii="Century Gothic" w:hAnsi="Century Gothic" w:cs="Times New Roman"/>
            <w:szCs w:val="20"/>
            <w:lang w:val="en-US"/>
          </w:rPr>
          <w:t>No claim concerning the payment for obsolete Parts may be made by the Supplier more than three (3) months after the date of issuance of the purchase order related to these obsolete Parts.</w:t>
        </w:r>
      </w:ins>
    </w:p>
    <w:p w14:paraId="25702E59" w14:textId="77777777" w:rsidR="00F71F56" w:rsidRPr="006523FC" w:rsidRDefault="00F71F56" w:rsidP="00F71F56">
      <w:pPr>
        <w:widowControl w:val="0"/>
        <w:snapToGrid w:val="0"/>
        <w:rPr>
          <w:ins w:id="872" w:author="Kennedy, Muhil" w:date="2022-12-08T13:34:00Z"/>
          <w:rFonts w:ascii="Century Gothic" w:hAnsi="Century Gothic"/>
          <w:szCs w:val="20"/>
          <w:lang w:val="en-GB" w:eastAsia="pt-BR"/>
        </w:rPr>
      </w:pPr>
    </w:p>
    <w:p w14:paraId="5BAECFEA" w14:textId="77777777" w:rsidR="00F71F56" w:rsidRPr="006B1A43" w:rsidRDefault="00F71F56" w:rsidP="00F71F56">
      <w:pPr>
        <w:pStyle w:val="Heading2"/>
        <w:keepNext w:val="0"/>
        <w:widowControl w:val="0"/>
        <w:snapToGrid w:val="0"/>
        <w:spacing w:before="0" w:after="0"/>
        <w:rPr>
          <w:ins w:id="873" w:author="Kennedy, Muhil" w:date="2022-12-08T13:34:00Z"/>
          <w:rFonts w:ascii="Century Gothic" w:hAnsi="Century Gothic"/>
          <w:i w:val="0"/>
          <w:iCs w:val="0"/>
          <w14:shadow w14:blurRad="0" w14:dist="0" w14:dir="0" w14:sx="0" w14:sy="0" w14:kx="0" w14:ky="0" w14:algn="none">
            <w14:srgbClr w14:val="000000"/>
          </w14:shadow>
        </w:rPr>
      </w:pPr>
      <w:ins w:id="874" w:author="Kennedy, Muhil" w:date="2022-12-08T13:34:00Z">
        <w:r w:rsidRPr="006B1A43">
          <w:rPr>
            <w:rFonts w:ascii="Century Gothic" w:hAnsi="Century Gothic"/>
            <w:i w:val="0"/>
            <w:iCs w:val="0"/>
            <w14:shadow w14:blurRad="0" w14:dist="0" w14:dir="0" w14:sx="0" w14:sy="0" w14:kx="0" w14:ky="0" w14:algn="none">
              <w14:srgbClr w14:val="000000"/>
            </w14:shadow>
          </w:rPr>
          <w:t>Tools Price and Payment Conditions</w:t>
        </w:r>
      </w:ins>
    </w:p>
    <w:p w14:paraId="5C6B3E11" w14:textId="77777777" w:rsidR="00F71F56" w:rsidRDefault="00F71F56" w:rsidP="00F71F56">
      <w:pPr>
        <w:pStyle w:val="Faureciaberschrift2"/>
        <w:widowControl w:val="0"/>
        <w:numPr>
          <w:ilvl w:val="0"/>
          <w:numId w:val="0"/>
        </w:numPr>
        <w:snapToGrid w:val="0"/>
        <w:spacing w:after="0"/>
        <w:ind w:left="567"/>
        <w:rPr>
          <w:ins w:id="875" w:author="Kennedy, Muhil" w:date="2022-12-08T13:34:00Z"/>
          <w:rFonts w:ascii="Century Gothic" w:hAnsi="Century Gothic" w:cs="Times New Roman"/>
          <w:szCs w:val="20"/>
          <w:lang w:val="en-US"/>
        </w:rPr>
      </w:pPr>
    </w:p>
    <w:p w14:paraId="1938E7E5" w14:textId="77777777" w:rsidR="00F71F56" w:rsidRDefault="00F71F56" w:rsidP="00F71F56">
      <w:pPr>
        <w:pStyle w:val="Faureciaberschrift2"/>
        <w:widowControl w:val="0"/>
        <w:numPr>
          <w:ilvl w:val="0"/>
          <w:numId w:val="0"/>
        </w:numPr>
        <w:snapToGrid w:val="0"/>
        <w:spacing w:after="0"/>
        <w:ind w:left="567"/>
        <w:rPr>
          <w:ins w:id="876" w:author="Kennedy, Muhil" w:date="2022-12-08T13:34:00Z"/>
          <w:rFonts w:ascii="Century Gothic" w:hAnsi="Century Gothic" w:cs="Times New Roman"/>
          <w:szCs w:val="20"/>
          <w:lang w:val="en-US"/>
        </w:rPr>
      </w:pPr>
      <w:ins w:id="877" w:author="Kennedy, Muhil" w:date="2022-12-08T13:34:00Z">
        <w:r w:rsidRPr="00497E67">
          <w:rPr>
            <w:rFonts w:ascii="Century Gothic" w:hAnsi="Century Gothic" w:cs="Times New Roman"/>
            <w:szCs w:val="20"/>
            <w:lang w:val="en-US"/>
          </w:rPr>
          <w:t>The Supplier shall supply Faurecia for every Supplying Plant with the Tools necessary for production of the Parts, including the respective equipment (in duplicate), gauges, and related drawings as specified below:</w:t>
        </w:r>
      </w:ins>
    </w:p>
    <w:p w14:paraId="37250E3D" w14:textId="77777777" w:rsidR="00F71F56" w:rsidRPr="00385EDE" w:rsidRDefault="00F71F56" w:rsidP="00F71F56">
      <w:pPr>
        <w:rPr>
          <w:ins w:id="878" w:author="Kennedy, Muhil" w:date="2022-12-08T13:34:00Z"/>
          <w:lang w:val="en-US" w:eastAsia="pt-BR"/>
        </w:rPr>
      </w:pPr>
    </w:p>
    <w:tbl>
      <w:tblPr>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701"/>
        <w:gridCol w:w="6662"/>
      </w:tblGrid>
      <w:tr w:rsidR="00F71F56" w:rsidRPr="00497E67" w14:paraId="652104DA" w14:textId="77777777" w:rsidTr="00D30F6E">
        <w:trPr>
          <w:trHeight w:hRule="exact" w:val="453"/>
          <w:ins w:id="879" w:author="Kennedy, Muhil" w:date="2022-12-08T13:34:00Z"/>
        </w:trPr>
        <w:tc>
          <w:tcPr>
            <w:tcW w:w="1347" w:type="dxa"/>
            <w:tcBorders>
              <w:bottom w:val="single" w:sz="6" w:space="0" w:color="auto"/>
            </w:tcBorders>
            <w:shd w:val="clear" w:color="auto" w:fill="E6E6E6"/>
            <w:vAlign w:val="center"/>
          </w:tcPr>
          <w:p w14:paraId="23A01008" w14:textId="77777777" w:rsidR="00F71F56" w:rsidRPr="00497E67" w:rsidRDefault="00F71F56" w:rsidP="00D30F6E">
            <w:pPr>
              <w:widowControl w:val="0"/>
              <w:snapToGrid w:val="0"/>
              <w:ind w:left="0"/>
              <w:jc w:val="center"/>
              <w:rPr>
                <w:ins w:id="880" w:author="Kennedy, Muhil" w:date="2022-12-08T13:34:00Z"/>
                <w:rFonts w:ascii="Century Gothic" w:hAnsi="Century Gothic" w:cs="Arial"/>
                <w:b/>
                <w:bCs/>
                <w:szCs w:val="20"/>
                <w:lang w:val="en-US"/>
              </w:rPr>
            </w:pPr>
            <w:ins w:id="881" w:author="Kennedy, Muhil" w:date="2022-12-08T13:34:00Z">
              <w:r w:rsidRPr="00497E67">
                <w:rPr>
                  <w:rFonts w:ascii="Century Gothic" w:hAnsi="Century Gothic" w:cs="Arial"/>
                  <w:b/>
                  <w:bCs/>
                  <w:szCs w:val="20"/>
                  <w:lang w:val="en-US"/>
                </w:rPr>
                <w:t>Reference</w:t>
              </w:r>
            </w:ins>
          </w:p>
        </w:tc>
        <w:tc>
          <w:tcPr>
            <w:tcW w:w="1701" w:type="dxa"/>
            <w:tcBorders>
              <w:bottom w:val="single" w:sz="6" w:space="0" w:color="auto"/>
            </w:tcBorders>
            <w:shd w:val="clear" w:color="auto" w:fill="E6E6E6"/>
            <w:vAlign w:val="center"/>
          </w:tcPr>
          <w:p w14:paraId="4E93BC87" w14:textId="77777777" w:rsidR="00F71F56" w:rsidRPr="00497E67" w:rsidRDefault="00F71F56" w:rsidP="00D30F6E">
            <w:pPr>
              <w:widowControl w:val="0"/>
              <w:snapToGrid w:val="0"/>
              <w:ind w:left="0"/>
              <w:jc w:val="center"/>
              <w:rPr>
                <w:ins w:id="882" w:author="Kennedy, Muhil" w:date="2022-12-08T13:34:00Z"/>
                <w:rFonts w:ascii="Century Gothic" w:hAnsi="Century Gothic"/>
                <w:b/>
                <w:bCs/>
                <w:szCs w:val="20"/>
              </w:rPr>
            </w:pPr>
            <w:ins w:id="883" w:author="Kennedy, Muhil" w:date="2022-12-08T13:34:00Z">
              <w:r w:rsidRPr="00497E67">
                <w:rPr>
                  <w:rFonts w:ascii="Century Gothic" w:hAnsi="Century Gothic" w:cs="Arial"/>
                  <w:b/>
                  <w:bCs/>
                  <w:szCs w:val="20"/>
                  <w:lang w:val="en-US"/>
                </w:rPr>
                <w:t>Tools Price (€)</w:t>
              </w:r>
            </w:ins>
          </w:p>
        </w:tc>
        <w:tc>
          <w:tcPr>
            <w:tcW w:w="6662" w:type="dxa"/>
            <w:tcBorders>
              <w:bottom w:val="single" w:sz="6" w:space="0" w:color="auto"/>
            </w:tcBorders>
            <w:shd w:val="clear" w:color="auto" w:fill="E6E6E6"/>
            <w:vAlign w:val="center"/>
          </w:tcPr>
          <w:p w14:paraId="14B454AC" w14:textId="77777777" w:rsidR="00F71F56" w:rsidRPr="00497E67" w:rsidRDefault="00F71F56" w:rsidP="00D30F6E">
            <w:pPr>
              <w:widowControl w:val="0"/>
              <w:snapToGrid w:val="0"/>
              <w:ind w:left="0"/>
              <w:jc w:val="center"/>
              <w:rPr>
                <w:ins w:id="884" w:author="Kennedy, Muhil" w:date="2022-12-08T13:34:00Z"/>
                <w:rFonts w:ascii="Century Gothic" w:hAnsi="Century Gothic"/>
                <w:b/>
                <w:bCs/>
                <w:szCs w:val="20"/>
              </w:rPr>
            </w:pPr>
            <w:ins w:id="885" w:author="Kennedy, Muhil" w:date="2022-12-08T13:34:00Z">
              <w:r w:rsidRPr="00497E67">
                <w:rPr>
                  <w:rFonts w:ascii="Century Gothic" w:hAnsi="Century Gothic"/>
                  <w:b/>
                  <w:bCs/>
                  <w:szCs w:val="20"/>
                </w:rPr>
                <w:t>Payment Conditions</w:t>
              </w:r>
            </w:ins>
          </w:p>
        </w:tc>
      </w:tr>
      <w:tr w:rsidR="00F71F56" w:rsidRPr="00497E67" w14:paraId="21FF047C" w14:textId="77777777" w:rsidTr="00D30F6E">
        <w:trPr>
          <w:trHeight w:val="234"/>
          <w:ins w:id="886" w:author="Kennedy, Muhil" w:date="2022-12-08T13:34:00Z"/>
        </w:trPr>
        <w:tc>
          <w:tcPr>
            <w:tcW w:w="1347" w:type="dxa"/>
            <w:tcBorders>
              <w:bottom w:val="dotted" w:sz="4" w:space="0" w:color="auto"/>
              <w:right w:val="single" w:sz="6" w:space="0" w:color="auto"/>
            </w:tcBorders>
            <w:vAlign w:val="center"/>
          </w:tcPr>
          <w:p w14:paraId="3EC40C24" w14:textId="77777777" w:rsidR="00F71F56" w:rsidRPr="00497E67" w:rsidRDefault="00F71F56" w:rsidP="00D30F6E">
            <w:pPr>
              <w:widowControl w:val="0"/>
              <w:snapToGrid w:val="0"/>
              <w:ind w:left="0"/>
              <w:jc w:val="center"/>
              <w:rPr>
                <w:ins w:id="887"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02129EF8" w14:textId="77777777" w:rsidR="00F71F56" w:rsidRPr="00497E67" w:rsidRDefault="00F71F56" w:rsidP="00D30F6E">
            <w:pPr>
              <w:widowControl w:val="0"/>
              <w:snapToGrid w:val="0"/>
              <w:ind w:left="109"/>
              <w:jc w:val="center"/>
              <w:rPr>
                <w:ins w:id="888" w:author="Kennedy, Muhil" w:date="2022-12-08T13:34:00Z"/>
                <w:rFonts w:ascii="Century Gothic" w:hAnsi="Century Gothic" w:cs="Arial"/>
                <w:szCs w:val="20"/>
                <w:lang w:val="en-US"/>
              </w:rPr>
            </w:pPr>
          </w:p>
        </w:tc>
        <w:tc>
          <w:tcPr>
            <w:tcW w:w="6662" w:type="dxa"/>
            <w:tcBorders>
              <w:left w:val="single" w:sz="6" w:space="0" w:color="auto"/>
              <w:bottom w:val="dotted" w:sz="4" w:space="0" w:color="auto"/>
              <w:right w:val="single" w:sz="6" w:space="0" w:color="auto"/>
            </w:tcBorders>
            <w:vAlign w:val="center"/>
          </w:tcPr>
          <w:p w14:paraId="1F693410" w14:textId="77777777" w:rsidR="00F71F56" w:rsidRPr="00497E67" w:rsidRDefault="00F71F56" w:rsidP="00D30F6E">
            <w:pPr>
              <w:widowControl w:val="0"/>
              <w:snapToGrid w:val="0"/>
              <w:ind w:left="178"/>
              <w:jc w:val="center"/>
              <w:rPr>
                <w:ins w:id="889" w:author="Kennedy, Muhil" w:date="2022-12-08T13:34:00Z"/>
                <w:rFonts w:ascii="Century Gothic" w:hAnsi="Century Gothic" w:cs="Arial"/>
                <w:szCs w:val="20"/>
              </w:rPr>
            </w:pPr>
          </w:p>
        </w:tc>
      </w:tr>
      <w:tr w:rsidR="00F71F56" w:rsidRPr="00497E67" w14:paraId="287ECFC9" w14:textId="77777777" w:rsidTr="00D30F6E">
        <w:trPr>
          <w:trHeight w:val="234"/>
          <w:ins w:id="890" w:author="Kennedy, Muhil" w:date="2022-12-08T13:34:00Z"/>
        </w:trPr>
        <w:tc>
          <w:tcPr>
            <w:tcW w:w="1347" w:type="dxa"/>
            <w:tcBorders>
              <w:top w:val="dotted" w:sz="4" w:space="0" w:color="auto"/>
              <w:bottom w:val="dotted" w:sz="4" w:space="0" w:color="auto"/>
              <w:right w:val="single" w:sz="6" w:space="0" w:color="auto"/>
            </w:tcBorders>
            <w:vAlign w:val="center"/>
          </w:tcPr>
          <w:p w14:paraId="4F5BDC24" w14:textId="77777777" w:rsidR="00F71F56" w:rsidRPr="00497E67" w:rsidRDefault="00F71F56" w:rsidP="00D30F6E">
            <w:pPr>
              <w:widowControl w:val="0"/>
              <w:snapToGrid w:val="0"/>
              <w:ind w:left="0"/>
              <w:jc w:val="center"/>
              <w:rPr>
                <w:ins w:id="891"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12193BC7" w14:textId="77777777" w:rsidR="00F71F56" w:rsidRPr="00497E67" w:rsidRDefault="00F71F56" w:rsidP="00D30F6E">
            <w:pPr>
              <w:widowControl w:val="0"/>
              <w:snapToGrid w:val="0"/>
              <w:ind w:left="109"/>
              <w:jc w:val="center"/>
              <w:rPr>
                <w:ins w:id="892" w:author="Kennedy, Muhil" w:date="2022-12-08T13:34:00Z"/>
                <w:rFonts w:ascii="Century Gothic" w:hAnsi="Century Gothic" w:cs="Arial"/>
                <w:szCs w:val="20"/>
                <w:lang w:val="en-US"/>
              </w:rPr>
            </w:pPr>
          </w:p>
        </w:tc>
        <w:tc>
          <w:tcPr>
            <w:tcW w:w="6662" w:type="dxa"/>
            <w:tcBorders>
              <w:top w:val="dotted" w:sz="4" w:space="0" w:color="auto"/>
              <w:left w:val="single" w:sz="6" w:space="0" w:color="auto"/>
              <w:bottom w:val="dotted" w:sz="4" w:space="0" w:color="auto"/>
              <w:right w:val="single" w:sz="6" w:space="0" w:color="auto"/>
            </w:tcBorders>
            <w:vAlign w:val="center"/>
          </w:tcPr>
          <w:p w14:paraId="6D170DF1" w14:textId="77777777" w:rsidR="00F71F56" w:rsidRPr="00497E67" w:rsidRDefault="00F71F56" w:rsidP="00D30F6E">
            <w:pPr>
              <w:widowControl w:val="0"/>
              <w:snapToGrid w:val="0"/>
              <w:ind w:left="178"/>
              <w:jc w:val="center"/>
              <w:rPr>
                <w:ins w:id="893" w:author="Kennedy, Muhil" w:date="2022-12-08T13:34:00Z"/>
                <w:rFonts w:ascii="Century Gothic" w:hAnsi="Century Gothic" w:cs="Arial"/>
                <w:szCs w:val="20"/>
              </w:rPr>
            </w:pPr>
          </w:p>
        </w:tc>
      </w:tr>
      <w:tr w:rsidR="00F71F56" w:rsidRPr="00497E67" w14:paraId="2713AC5B" w14:textId="77777777" w:rsidTr="00D30F6E">
        <w:trPr>
          <w:trHeight w:val="249"/>
          <w:ins w:id="894" w:author="Kennedy, Muhil" w:date="2022-12-08T13:34:00Z"/>
        </w:trPr>
        <w:tc>
          <w:tcPr>
            <w:tcW w:w="1347" w:type="dxa"/>
            <w:tcBorders>
              <w:top w:val="dotted" w:sz="4" w:space="0" w:color="auto"/>
              <w:bottom w:val="single" w:sz="4" w:space="0" w:color="auto"/>
              <w:right w:val="single" w:sz="6" w:space="0" w:color="auto"/>
            </w:tcBorders>
            <w:vAlign w:val="center"/>
          </w:tcPr>
          <w:p w14:paraId="23F627F7" w14:textId="77777777" w:rsidR="00F71F56" w:rsidRPr="00497E67" w:rsidRDefault="00F71F56" w:rsidP="00D30F6E">
            <w:pPr>
              <w:widowControl w:val="0"/>
              <w:snapToGrid w:val="0"/>
              <w:ind w:left="0"/>
              <w:jc w:val="center"/>
              <w:rPr>
                <w:ins w:id="895" w:author="Kennedy, Muhil" w:date="2022-12-08T13:34:00Z"/>
                <w:rFonts w:ascii="Century Gothic" w:hAnsi="Century Gothic"/>
                <w:szCs w:val="20"/>
              </w:rPr>
            </w:pPr>
          </w:p>
        </w:tc>
        <w:tc>
          <w:tcPr>
            <w:tcW w:w="1701" w:type="dxa"/>
            <w:tcBorders>
              <w:top w:val="dotted" w:sz="4" w:space="0" w:color="auto"/>
              <w:left w:val="single" w:sz="6" w:space="0" w:color="auto"/>
              <w:bottom w:val="single" w:sz="4" w:space="0" w:color="auto"/>
              <w:right w:val="single" w:sz="6" w:space="0" w:color="auto"/>
            </w:tcBorders>
            <w:vAlign w:val="center"/>
          </w:tcPr>
          <w:p w14:paraId="3567EF52" w14:textId="77777777" w:rsidR="00F71F56" w:rsidRPr="00497E67" w:rsidRDefault="00F71F56" w:rsidP="00D30F6E">
            <w:pPr>
              <w:widowControl w:val="0"/>
              <w:snapToGrid w:val="0"/>
              <w:ind w:left="109"/>
              <w:jc w:val="center"/>
              <w:rPr>
                <w:ins w:id="896" w:author="Kennedy, Muhil" w:date="2022-12-08T13:34:00Z"/>
                <w:rFonts w:ascii="Century Gothic" w:hAnsi="Century Gothic" w:cs="Arial"/>
                <w:szCs w:val="20"/>
                <w:lang w:val="en-US"/>
              </w:rPr>
            </w:pPr>
          </w:p>
        </w:tc>
        <w:tc>
          <w:tcPr>
            <w:tcW w:w="6662" w:type="dxa"/>
            <w:tcBorders>
              <w:top w:val="dotted" w:sz="4" w:space="0" w:color="auto"/>
              <w:left w:val="single" w:sz="6" w:space="0" w:color="auto"/>
              <w:bottom w:val="single" w:sz="4" w:space="0" w:color="auto"/>
              <w:right w:val="single" w:sz="6" w:space="0" w:color="auto"/>
            </w:tcBorders>
            <w:vAlign w:val="center"/>
          </w:tcPr>
          <w:p w14:paraId="6F54E64B" w14:textId="77777777" w:rsidR="00F71F56" w:rsidRPr="00497E67" w:rsidRDefault="00F71F56" w:rsidP="00D30F6E">
            <w:pPr>
              <w:widowControl w:val="0"/>
              <w:snapToGrid w:val="0"/>
              <w:ind w:left="178"/>
              <w:jc w:val="center"/>
              <w:rPr>
                <w:ins w:id="897" w:author="Kennedy, Muhil" w:date="2022-12-08T13:34:00Z"/>
                <w:rFonts w:ascii="Century Gothic" w:hAnsi="Century Gothic" w:cs="Arial"/>
                <w:szCs w:val="20"/>
              </w:rPr>
            </w:pPr>
          </w:p>
        </w:tc>
      </w:tr>
    </w:tbl>
    <w:p w14:paraId="38C7E21F" w14:textId="77777777" w:rsidR="00F71F56" w:rsidRPr="00497E67" w:rsidRDefault="00F71F56" w:rsidP="00F71F56">
      <w:pPr>
        <w:pStyle w:val="Faureciaberschrift2"/>
        <w:widowControl w:val="0"/>
        <w:numPr>
          <w:ilvl w:val="0"/>
          <w:numId w:val="0"/>
        </w:numPr>
        <w:snapToGrid w:val="0"/>
        <w:spacing w:after="0"/>
        <w:ind w:left="567"/>
        <w:rPr>
          <w:ins w:id="898" w:author="Kennedy, Muhil" w:date="2022-12-08T13:34:00Z"/>
          <w:rFonts w:ascii="Century Gothic" w:hAnsi="Century Gothic" w:cs="Times New Roman"/>
          <w:szCs w:val="20"/>
          <w:lang w:val="en-US"/>
        </w:rPr>
      </w:pPr>
    </w:p>
    <w:p w14:paraId="673A888A" w14:textId="77777777" w:rsidR="00F71F56" w:rsidRPr="00385EDE" w:rsidRDefault="00F71F56" w:rsidP="00F71F56">
      <w:pPr>
        <w:rPr>
          <w:ins w:id="899" w:author="Kennedy, Muhil" w:date="2022-12-08T13:34:00Z"/>
          <w:lang w:val="en-US" w:eastAsia="pt-BR"/>
        </w:rPr>
      </w:pPr>
    </w:p>
    <w:p w14:paraId="4B9508B3" w14:textId="77777777" w:rsidR="00F71F56" w:rsidRPr="00497E67" w:rsidRDefault="00F71F56" w:rsidP="00F71F56">
      <w:pPr>
        <w:pStyle w:val="Faureciaberschrift2"/>
        <w:widowControl w:val="0"/>
        <w:numPr>
          <w:ilvl w:val="0"/>
          <w:numId w:val="0"/>
        </w:numPr>
        <w:snapToGrid w:val="0"/>
        <w:spacing w:after="0"/>
        <w:ind w:left="567"/>
        <w:rPr>
          <w:ins w:id="900" w:author="Kennedy, Muhil" w:date="2022-12-08T13:34:00Z"/>
          <w:rFonts w:ascii="Century Gothic" w:hAnsi="Century Gothic" w:cs="Times New Roman"/>
          <w:szCs w:val="20"/>
          <w:lang w:val="en-US"/>
        </w:rPr>
      </w:pPr>
      <w:ins w:id="901" w:author="Kennedy, Muhil" w:date="2022-12-08T13:34:00Z">
        <w:r w:rsidRPr="00497E67">
          <w:rPr>
            <w:rFonts w:ascii="Century Gothic" w:hAnsi="Century Gothic" w:cs="Times New Roman"/>
            <w:szCs w:val="20"/>
            <w:lang w:val="en-US"/>
          </w:rPr>
          <w:t>The Tools Loan Agreement</w:t>
        </w:r>
        <w:r>
          <w:rPr>
            <w:rFonts w:ascii="Century Gothic" w:hAnsi="Century Gothic" w:cs="Times New Roman"/>
            <w:szCs w:val="20"/>
            <w:lang w:val="en-US"/>
          </w:rPr>
          <w:t xml:space="preserve"> as referred to in </w:t>
        </w:r>
        <w:r w:rsidRPr="00CC00E8">
          <w:rPr>
            <w:rFonts w:ascii="Century Gothic" w:hAnsi="Century Gothic"/>
            <w:szCs w:val="20"/>
            <w:u w:val="single"/>
            <w:lang w:val="en-US"/>
          </w:rPr>
          <w:t xml:space="preserve">Appendix </w:t>
        </w:r>
        <w:r>
          <w:rPr>
            <w:rFonts w:ascii="Century Gothic" w:hAnsi="Century Gothic"/>
            <w:szCs w:val="20"/>
            <w:u w:val="single"/>
            <w:lang w:val="en-US"/>
          </w:rPr>
          <w:t>20</w:t>
        </w:r>
        <w:r w:rsidRPr="00CC00E8">
          <w:rPr>
            <w:rFonts w:ascii="Century Gothic" w:hAnsi="Century Gothic"/>
            <w:szCs w:val="20"/>
            <w:lang w:val="en-US"/>
          </w:rPr>
          <w:t xml:space="preserve"> </w:t>
        </w:r>
        <w:r>
          <w:rPr>
            <w:rFonts w:ascii="Century Gothic" w:hAnsi="Century Gothic"/>
            <w:szCs w:val="20"/>
            <w:lang w:val="en-US"/>
          </w:rPr>
          <w:t>(Tools Loan Agreement)</w:t>
        </w:r>
        <w:r w:rsidRPr="00497E67">
          <w:rPr>
            <w:rFonts w:ascii="Century Gothic" w:hAnsi="Century Gothic" w:cs="Times New Roman"/>
            <w:szCs w:val="20"/>
            <w:lang w:val="en-US"/>
          </w:rPr>
          <w:t xml:space="preserve"> shall apply to the Supplier’s use of the tools. </w:t>
        </w:r>
      </w:ins>
    </w:p>
    <w:p w14:paraId="2F7B8A74" w14:textId="77777777" w:rsidR="00F71F56" w:rsidRPr="00497E67" w:rsidRDefault="00F71F56" w:rsidP="00F71F56">
      <w:pPr>
        <w:widowControl w:val="0"/>
        <w:snapToGrid w:val="0"/>
        <w:rPr>
          <w:ins w:id="902" w:author="Kennedy, Muhil" w:date="2022-12-08T13:34:00Z"/>
          <w:rFonts w:ascii="Century Gothic" w:hAnsi="Century Gothic"/>
          <w:szCs w:val="20"/>
          <w:lang w:val="en-US" w:eastAsia="pt-BR"/>
        </w:rPr>
      </w:pPr>
    </w:p>
    <w:p w14:paraId="317B4C4C" w14:textId="77777777" w:rsidR="00F71F56" w:rsidRPr="006B1A43" w:rsidRDefault="00F71F56" w:rsidP="00F71F56">
      <w:pPr>
        <w:pStyle w:val="Heading2"/>
        <w:keepNext w:val="0"/>
        <w:widowControl w:val="0"/>
        <w:snapToGrid w:val="0"/>
        <w:spacing w:before="0" w:after="0"/>
        <w:rPr>
          <w:ins w:id="903" w:author="Kennedy, Muhil" w:date="2022-12-08T13:34:00Z"/>
          <w:rFonts w:ascii="Century Gothic" w:hAnsi="Century Gothic"/>
          <w:i w:val="0"/>
          <w:iCs w:val="0"/>
          <w14:shadow w14:blurRad="0" w14:dist="0" w14:dir="0" w14:sx="0" w14:sy="0" w14:kx="0" w14:ky="0" w14:algn="none">
            <w14:srgbClr w14:val="000000"/>
          </w14:shadow>
        </w:rPr>
      </w:pPr>
      <w:ins w:id="904" w:author="Kennedy, Muhil" w:date="2022-12-08T13:34:00Z">
        <w:r w:rsidRPr="006B1A43">
          <w:rPr>
            <w:rFonts w:ascii="Century Gothic" w:hAnsi="Century Gothic"/>
            <w:i w:val="0"/>
            <w:iCs w:val="0"/>
            <w14:shadow w14:blurRad="0" w14:dist="0" w14:dir="0" w14:sx="0" w14:sy="0" w14:kx="0" w14:ky="0" w14:algn="none">
              <w14:srgbClr w14:val="000000"/>
            </w14:shadow>
          </w:rPr>
          <w:t>Other Financial Clauses</w:t>
        </w:r>
      </w:ins>
    </w:p>
    <w:p w14:paraId="622AD660" w14:textId="77777777" w:rsidR="00F71F56" w:rsidRDefault="00F71F56" w:rsidP="00F71F56">
      <w:pPr>
        <w:pStyle w:val="Faureciaberschrift2"/>
        <w:widowControl w:val="0"/>
        <w:numPr>
          <w:ilvl w:val="0"/>
          <w:numId w:val="0"/>
        </w:numPr>
        <w:snapToGrid w:val="0"/>
        <w:spacing w:after="0"/>
        <w:ind w:left="1068"/>
        <w:rPr>
          <w:ins w:id="905" w:author="Kennedy, Muhil" w:date="2022-12-08T13:34:00Z"/>
          <w:rFonts w:ascii="Century Gothic" w:hAnsi="Century Gothic" w:cs="Times New Roman"/>
          <w:szCs w:val="20"/>
          <w:lang w:val="en-US"/>
        </w:rPr>
      </w:pPr>
    </w:p>
    <w:p w14:paraId="206F07C1" w14:textId="77777777" w:rsidR="00F71F56" w:rsidRPr="00497E67" w:rsidRDefault="00F71F56" w:rsidP="00F71F56">
      <w:pPr>
        <w:pStyle w:val="Faureciaberschrift2"/>
        <w:widowControl w:val="0"/>
        <w:numPr>
          <w:ilvl w:val="0"/>
          <w:numId w:val="11"/>
        </w:numPr>
        <w:snapToGrid w:val="0"/>
        <w:spacing w:after="0"/>
        <w:rPr>
          <w:ins w:id="906" w:author="Kennedy, Muhil" w:date="2022-12-08T13:34:00Z"/>
          <w:rFonts w:ascii="Century Gothic" w:hAnsi="Century Gothic" w:cs="Times New Roman"/>
          <w:szCs w:val="20"/>
          <w:lang w:val="en-US"/>
        </w:rPr>
      </w:pPr>
      <w:ins w:id="907" w:author="Kennedy, Muhil" w:date="2022-12-08T13:34:00Z">
        <w:r w:rsidRPr="00497E67">
          <w:rPr>
            <w:rFonts w:ascii="Century Gothic" w:hAnsi="Century Gothic" w:cs="Times New Roman"/>
            <w:szCs w:val="20"/>
            <w:lang w:val="en-US"/>
          </w:rPr>
          <w:t>[Material price clause, if applicable]</w:t>
        </w:r>
      </w:ins>
    </w:p>
    <w:p w14:paraId="5E8939A6" w14:textId="77777777" w:rsidR="00F71F56" w:rsidRDefault="00F71F56" w:rsidP="00F71F56">
      <w:pPr>
        <w:pStyle w:val="Faureciaberschrift2"/>
        <w:widowControl w:val="0"/>
        <w:numPr>
          <w:ilvl w:val="0"/>
          <w:numId w:val="11"/>
        </w:numPr>
        <w:snapToGrid w:val="0"/>
        <w:spacing w:after="0"/>
        <w:rPr>
          <w:ins w:id="908" w:author="Kennedy, Muhil" w:date="2022-12-08T13:34:00Z"/>
          <w:rFonts w:ascii="Century Gothic" w:hAnsi="Century Gothic" w:cs="Times New Roman"/>
          <w:szCs w:val="20"/>
        </w:rPr>
      </w:pPr>
      <w:ins w:id="909" w:author="Kennedy, Muhil" w:date="2022-12-08T13:34:00Z">
        <w:r w:rsidRPr="00497E67">
          <w:rPr>
            <w:rFonts w:ascii="Century Gothic" w:hAnsi="Century Gothic" w:cs="Times New Roman"/>
            <w:szCs w:val="20"/>
          </w:rPr>
          <w:t>[Currency clause, if applicable]</w:t>
        </w:r>
      </w:ins>
    </w:p>
    <w:p w14:paraId="51757A88" w14:textId="77777777" w:rsidR="00F71F56" w:rsidRPr="00385EDE" w:rsidRDefault="00F71F56" w:rsidP="00F71F56">
      <w:pPr>
        <w:pStyle w:val="Faureciaberschrift2"/>
        <w:widowControl w:val="0"/>
        <w:numPr>
          <w:ilvl w:val="0"/>
          <w:numId w:val="11"/>
        </w:numPr>
        <w:snapToGrid w:val="0"/>
        <w:spacing w:after="0"/>
        <w:rPr>
          <w:ins w:id="910" w:author="Kennedy, Muhil" w:date="2022-12-08T13:34:00Z"/>
          <w:rFonts w:ascii="Century Gothic" w:hAnsi="Century Gothic" w:cs="Times New Roman"/>
          <w:szCs w:val="20"/>
        </w:rPr>
      </w:pPr>
      <w:ins w:id="911" w:author="Kennedy, Muhil" w:date="2022-12-08T13:34:00Z">
        <w:r>
          <w:rPr>
            <w:rFonts w:ascii="Century Gothic" w:hAnsi="Century Gothic" w:cs="Times New Roman"/>
            <w:szCs w:val="20"/>
          </w:rPr>
          <w:t>[</w:t>
        </w:r>
        <w:r w:rsidRPr="00385EDE">
          <w:rPr>
            <w:rFonts w:ascii="Century Gothic" w:hAnsi="Century Gothic"/>
            <w:szCs w:val="20"/>
          </w:rPr>
          <w:t>Indexation clause</w:t>
        </w:r>
        <w:r>
          <w:rPr>
            <w:rFonts w:ascii="Century Gothic" w:hAnsi="Century Gothic"/>
            <w:szCs w:val="20"/>
          </w:rPr>
          <w:t>]</w:t>
        </w:r>
        <w:r w:rsidRPr="00385EDE">
          <w:rPr>
            <w:rFonts w:ascii="Century Gothic" w:hAnsi="Century Gothic"/>
            <w:szCs w:val="20"/>
          </w:rPr>
          <w:t xml:space="preserve"> </w:t>
        </w:r>
      </w:ins>
    </w:p>
    <w:p w14:paraId="22EA9C75" w14:textId="77777777" w:rsidR="00F71F56" w:rsidRPr="00497E67" w:rsidRDefault="00F71F56" w:rsidP="00F71F56">
      <w:pPr>
        <w:pStyle w:val="Heading2"/>
        <w:keepNext w:val="0"/>
        <w:widowControl w:val="0"/>
        <w:numPr>
          <w:ilvl w:val="0"/>
          <w:numId w:val="0"/>
        </w:numPr>
        <w:snapToGrid w:val="0"/>
        <w:spacing w:before="0" w:after="0"/>
        <w:ind w:left="576"/>
        <w:rPr>
          <w:ins w:id="912" w:author="Kennedy, Muhil" w:date="2022-12-08T13:34:00Z"/>
          <w:rFonts w:ascii="Century Gothic" w:hAnsi="Century Gothic"/>
          <w:lang w:val="en-US"/>
        </w:rPr>
      </w:pPr>
    </w:p>
    <w:p w14:paraId="1D81014F" w14:textId="77777777" w:rsidR="00F71F56" w:rsidRPr="006B1A43" w:rsidRDefault="00F71F56" w:rsidP="00F71F56">
      <w:pPr>
        <w:pStyle w:val="Heading2"/>
        <w:keepNext w:val="0"/>
        <w:widowControl w:val="0"/>
        <w:snapToGrid w:val="0"/>
        <w:spacing w:before="0" w:after="0"/>
        <w:rPr>
          <w:ins w:id="913" w:author="Kennedy, Muhil" w:date="2022-12-08T13:34:00Z"/>
          <w:rFonts w:ascii="Century Gothic" w:hAnsi="Century Gothic"/>
          <w:i w:val="0"/>
          <w:iCs w:val="0"/>
          <w14:shadow w14:blurRad="0" w14:dist="0" w14:dir="0" w14:sx="0" w14:sy="0" w14:kx="0" w14:ky="0" w14:algn="none">
            <w14:srgbClr w14:val="000000"/>
          </w14:shadow>
        </w:rPr>
      </w:pPr>
      <w:ins w:id="914" w:author="Kennedy, Muhil" w:date="2022-12-08T13:34:00Z">
        <w:r w:rsidRPr="006B1A43">
          <w:rPr>
            <w:rFonts w:ascii="Century Gothic" w:hAnsi="Century Gothic"/>
            <w:i w:val="0"/>
            <w:iCs w:val="0"/>
            <w14:shadow w14:blurRad="0" w14:dist="0" w14:dir="0" w14:sx="0" w14:sy="0" w14:kx="0" w14:ky="0" w14:algn="none">
              <w14:srgbClr w14:val="000000"/>
            </w14:shadow>
          </w:rPr>
          <w:t>Tools Amortization</w:t>
        </w:r>
      </w:ins>
    </w:p>
    <w:p w14:paraId="791BEE24" w14:textId="77777777" w:rsidR="00F71F56" w:rsidRDefault="00F71F56" w:rsidP="00F71F56">
      <w:pPr>
        <w:pStyle w:val="Faureciaberschrift2"/>
        <w:widowControl w:val="0"/>
        <w:numPr>
          <w:ilvl w:val="0"/>
          <w:numId w:val="0"/>
        </w:numPr>
        <w:snapToGrid w:val="0"/>
        <w:spacing w:after="0"/>
        <w:ind w:left="567"/>
        <w:rPr>
          <w:ins w:id="915" w:author="Kennedy, Muhil" w:date="2022-12-08T13:34:00Z"/>
          <w:rFonts w:ascii="Century Gothic" w:hAnsi="Century Gothic" w:cs="Times New Roman"/>
          <w:szCs w:val="20"/>
          <w:lang w:val="en-US"/>
        </w:rPr>
      </w:pPr>
    </w:p>
    <w:p w14:paraId="3F8BCEFE" w14:textId="77777777" w:rsidR="00F71F56" w:rsidRDefault="00F71F56" w:rsidP="00F71F56">
      <w:pPr>
        <w:pStyle w:val="Faureciaberschrift2"/>
        <w:widowControl w:val="0"/>
        <w:numPr>
          <w:ilvl w:val="0"/>
          <w:numId w:val="0"/>
        </w:numPr>
        <w:snapToGrid w:val="0"/>
        <w:spacing w:after="0"/>
        <w:ind w:left="567"/>
        <w:rPr>
          <w:ins w:id="916" w:author="Kennedy, Muhil" w:date="2022-12-08T13:34:00Z"/>
          <w:rFonts w:ascii="Century Gothic" w:hAnsi="Century Gothic" w:cs="Times New Roman"/>
          <w:szCs w:val="20"/>
          <w:lang w:val="en-US"/>
        </w:rPr>
      </w:pPr>
      <w:ins w:id="917" w:author="Kennedy, Muhil" w:date="2022-12-08T13:34:00Z">
        <w:r w:rsidRPr="00497E67">
          <w:rPr>
            <w:rFonts w:ascii="Century Gothic" w:hAnsi="Century Gothic" w:cs="Times New Roman"/>
            <w:szCs w:val="20"/>
            <w:lang w:val="en-US"/>
          </w:rPr>
          <w:t>Faurecia pledges that it will pay in addition to the Part Price a part price amortization (“</w:t>
        </w:r>
        <w:r w:rsidRPr="00497E67">
          <w:rPr>
            <w:rFonts w:ascii="Century Gothic" w:hAnsi="Century Gothic" w:cs="Times New Roman"/>
            <w:b/>
            <w:bCs/>
            <w:szCs w:val="20"/>
            <w:lang w:val="en-US"/>
          </w:rPr>
          <w:t>PPA</w:t>
        </w:r>
        <w:r w:rsidRPr="00497E67">
          <w:rPr>
            <w:rFonts w:ascii="Century Gothic" w:hAnsi="Century Gothic" w:cs="Times New Roman"/>
            <w:szCs w:val="20"/>
            <w:lang w:val="en-US"/>
          </w:rPr>
          <w:t>”) linked to the amortization of 100% of the Tools Price:</w:t>
        </w:r>
      </w:ins>
    </w:p>
    <w:p w14:paraId="7190C01C" w14:textId="77777777" w:rsidR="00F71F56" w:rsidRPr="00385EDE" w:rsidRDefault="00F71F56" w:rsidP="00F71F56">
      <w:pPr>
        <w:rPr>
          <w:ins w:id="918" w:author="Kennedy, Muhil" w:date="2022-12-08T13:34:00Z"/>
          <w:lang w:val="en-US" w:eastAsia="pt-BR"/>
        </w:rPr>
      </w:pPr>
    </w:p>
    <w:tbl>
      <w:tblPr>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701"/>
        <w:gridCol w:w="1559"/>
        <w:gridCol w:w="1701"/>
        <w:gridCol w:w="3402"/>
      </w:tblGrid>
      <w:tr w:rsidR="00F71F56" w:rsidRPr="00497E67" w14:paraId="576009D1" w14:textId="77777777" w:rsidTr="00D30F6E">
        <w:trPr>
          <w:trHeight w:hRule="exact" w:val="453"/>
          <w:ins w:id="919" w:author="Kennedy, Muhil" w:date="2022-12-08T13:34:00Z"/>
        </w:trPr>
        <w:tc>
          <w:tcPr>
            <w:tcW w:w="1347" w:type="dxa"/>
            <w:tcBorders>
              <w:bottom w:val="single" w:sz="6" w:space="0" w:color="auto"/>
            </w:tcBorders>
            <w:shd w:val="clear" w:color="auto" w:fill="E6E6E6"/>
            <w:vAlign w:val="center"/>
          </w:tcPr>
          <w:p w14:paraId="5926EA35" w14:textId="77777777" w:rsidR="00F71F56" w:rsidRPr="00497E67" w:rsidRDefault="00F71F56" w:rsidP="00D30F6E">
            <w:pPr>
              <w:widowControl w:val="0"/>
              <w:snapToGrid w:val="0"/>
              <w:ind w:left="0"/>
              <w:jc w:val="center"/>
              <w:rPr>
                <w:ins w:id="920" w:author="Kennedy, Muhil" w:date="2022-12-08T13:34:00Z"/>
                <w:rFonts w:ascii="Century Gothic" w:hAnsi="Century Gothic" w:cs="Arial"/>
                <w:b/>
                <w:bCs/>
                <w:szCs w:val="20"/>
                <w:lang w:val="en-US"/>
              </w:rPr>
            </w:pPr>
            <w:ins w:id="921" w:author="Kennedy, Muhil" w:date="2022-12-08T13:34:00Z">
              <w:r w:rsidRPr="00497E67">
                <w:rPr>
                  <w:rFonts w:ascii="Century Gothic" w:hAnsi="Century Gothic" w:cs="Arial"/>
                  <w:b/>
                  <w:bCs/>
                  <w:szCs w:val="20"/>
                  <w:lang w:val="en-US"/>
                </w:rPr>
                <w:t>Reference</w:t>
              </w:r>
            </w:ins>
          </w:p>
        </w:tc>
        <w:tc>
          <w:tcPr>
            <w:tcW w:w="1701" w:type="dxa"/>
            <w:tcBorders>
              <w:bottom w:val="single" w:sz="6" w:space="0" w:color="auto"/>
            </w:tcBorders>
            <w:shd w:val="clear" w:color="auto" w:fill="E6E6E6"/>
            <w:vAlign w:val="center"/>
          </w:tcPr>
          <w:p w14:paraId="44F3CCCB" w14:textId="77777777" w:rsidR="00F71F56" w:rsidRPr="00497E67" w:rsidRDefault="00F71F56" w:rsidP="00D30F6E">
            <w:pPr>
              <w:widowControl w:val="0"/>
              <w:snapToGrid w:val="0"/>
              <w:ind w:left="0"/>
              <w:jc w:val="center"/>
              <w:rPr>
                <w:ins w:id="922" w:author="Kennedy, Muhil" w:date="2022-12-08T13:34:00Z"/>
                <w:rFonts w:ascii="Century Gothic" w:hAnsi="Century Gothic"/>
                <w:b/>
                <w:bCs/>
                <w:szCs w:val="20"/>
              </w:rPr>
            </w:pPr>
            <w:ins w:id="923" w:author="Kennedy, Muhil" w:date="2022-12-08T13:34:00Z">
              <w:r w:rsidRPr="00497E67">
                <w:rPr>
                  <w:rFonts w:ascii="Century Gothic" w:hAnsi="Century Gothic"/>
                  <w:b/>
                  <w:bCs/>
                  <w:szCs w:val="20"/>
                </w:rPr>
                <w:t>Tools Price (€)</w:t>
              </w:r>
            </w:ins>
          </w:p>
        </w:tc>
        <w:tc>
          <w:tcPr>
            <w:tcW w:w="1559" w:type="dxa"/>
            <w:tcBorders>
              <w:bottom w:val="single" w:sz="6" w:space="0" w:color="auto"/>
            </w:tcBorders>
            <w:shd w:val="clear" w:color="auto" w:fill="E6E6E6"/>
            <w:vAlign w:val="center"/>
          </w:tcPr>
          <w:p w14:paraId="580463E8" w14:textId="77777777" w:rsidR="00F71F56" w:rsidRPr="00497E67" w:rsidRDefault="00F71F56" w:rsidP="00D30F6E">
            <w:pPr>
              <w:widowControl w:val="0"/>
              <w:snapToGrid w:val="0"/>
              <w:ind w:left="0"/>
              <w:jc w:val="center"/>
              <w:rPr>
                <w:ins w:id="924" w:author="Kennedy, Muhil" w:date="2022-12-08T13:34:00Z"/>
                <w:rFonts w:ascii="Century Gothic" w:hAnsi="Century Gothic"/>
                <w:b/>
                <w:bCs/>
                <w:szCs w:val="20"/>
              </w:rPr>
            </w:pPr>
            <w:ins w:id="925" w:author="Kennedy, Muhil" w:date="2022-12-08T13:34:00Z">
              <w:r w:rsidRPr="00497E67">
                <w:rPr>
                  <w:rFonts w:ascii="Century Gothic" w:hAnsi="Century Gothic"/>
                  <w:b/>
                  <w:bCs/>
                  <w:szCs w:val="20"/>
                </w:rPr>
                <w:t>Amortized Quantity</w:t>
              </w:r>
            </w:ins>
          </w:p>
        </w:tc>
        <w:tc>
          <w:tcPr>
            <w:tcW w:w="1701" w:type="dxa"/>
            <w:tcBorders>
              <w:bottom w:val="single" w:sz="6" w:space="0" w:color="auto"/>
            </w:tcBorders>
            <w:shd w:val="clear" w:color="auto" w:fill="E6E6E6"/>
            <w:vAlign w:val="center"/>
          </w:tcPr>
          <w:p w14:paraId="3B79A528" w14:textId="77777777" w:rsidR="00F71F56" w:rsidRPr="00497E67" w:rsidRDefault="00F71F56" w:rsidP="00D30F6E">
            <w:pPr>
              <w:widowControl w:val="0"/>
              <w:snapToGrid w:val="0"/>
              <w:ind w:left="0"/>
              <w:jc w:val="center"/>
              <w:rPr>
                <w:ins w:id="926" w:author="Kennedy, Muhil" w:date="2022-12-08T13:34:00Z"/>
                <w:rFonts w:ascii="Century Gothic" w:hAnsi="Century Gothic"/>
                <w:b/>
                <w:bCs/>
                <w:szCs w:val="20"/>
              </w:rPr>
            </w:pPr>
            <w:ins w:id="927" w:author="Kennedy, Muhil" w:date="2022-12-08T13:34:00Z">
              <w:r w:rsidRPr="00497E67">
                <w:rPr>
                  <w:rFonts w:ascii="Century Gothic" w:hAnsi="Century Gothic"/>
                  <w:b/>
                  <w:bCs/>
                  <w:szCs w:val="20"/>
                </w:rPr>
                <w:t>PPA (€)</w:t>
              </w:r>
            </w:ins>
          </w:p>
        </w:tc>
        <w:tc>
          <w:tcPr>
            <w:tcW w:w="3402" w:type="dxa"/>
            <w:tcBorders>
              <w:bottom w:val="single" w:sz="6" w:space="0" w:color="auto"/>
            </w:tcBorders>
            <w:shd w:val="clear" w:color="auto" w:fill="E6E6E6"/>
            <w:vAlign w:val="center"/>
          </w:tcPr>
          <w:p w14:paraId="44C1BC42" w14:textId="77777777" w:rsidR="00F71F56" w:rsidRPr="00497E67" w:rsidRDefault="00F71F56" w:rsidP="00D30F6E">
            <w:pPr>
              <w:widowControl w:val="0"/>
              <w:snapToGrid w:val="0"/>
              <w:ind w:left="0"/>
              <w:jc w:val="center"/>
              <w:rPr>
                <w:ins w:id="928" w:author="Kennedy, Muhil" w:date="2022-12-08T13:34:00Z"/>
                <w:rFonts w:ascii="Century Gothic" w:hAnsi="Century Gothic"/>
                <w:b/>
                <w:bCs/>
                <w:szCs w:val="20"/>
              </w:rPr>
            </w:pPr>
          </w:p>
        </w:tc>
      </w:tr>
      <w:tr w:rsidR="00F71F56" w:rsidRPr="00497E67" w14:paraId="61C5AD86" w14:textId="77777777" w:rsidTr="00D30F6E">
        <w:trPr>
          <w:trHeight w:val="234"/>
          <w:ins w:id="929" w:author="Kennedy, Muhil" w:date="2022-12-08T13:34:00Z"/>
        </w:trPr>
        <w:tc>
          <w:tcPr>
            <w:tcW w:w="1347" w:type="dxa"/>
            <w:tcBorders>
              <w:bottom w:val="dotted" w:sz="4" w:space="0" w:color="auto"/>
              <w:right w:val="single" w:sz="6" w:space="0" w:color="auto"/>
            </w:tcBorders>
            <w:vAlign w:val="center"/>
          </w:tcPr>
          <w:p w14:paraId="1A65689A" w14:textId="77777777" w:rsidR="00F71F56" w:rsidRPr="00497E67" w:rsidRDefault="00F71F56" w:rsidP="00D30F6E">
            <w:pPr>
              <w:widowControl w:val="0"/>
              <w:snapToGrid w:val="0"/>
              <w:ind w:left="0"/>
              <w:jc w:val="center"/>
              <w:rPr>
                <w:ins w:id="930"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3F6A8EF9" w14:textId="77777777" w:rsidR="00F71F56" w:rsidRPr="00497E67" w:rsidRDefault="00F71F56" w:rsidP="00D30F6E">
            <w:pPr>
              <w:widowControl w:val="0"/>
              <w:snapToGrid w:val="0"/>
              <w:ind w:left="109"/>
              <w:jc w:val="center"/>
              <w:rPr>
                <w:ins w:id="931" w:author="Kennedy, Muhil" w:date="2022-12-08T13:34:00Z"/>
                <w:rFonts w:ascii="Century Gothic" w:hAnsi="Century Gothic" w:cs="Arial"/>
                <w:szCs w:val="20"/>
                <w:lang w:val="en-US"/>
              </w:rPr>
            </w:pPr>
          </w:p>
        </w:tc>
        <w:tc>
          <w:tcPr>
            <w:tcW w:w="1559" w:type="dxa"/>
            <w:tcBorders>
              <w:left w:val="single" w:sz="6" w:space="0" w:color="auto"/>
              <w:bottom w:val="dotted" w:sz="4" w:space="0" w:color="auto"/>
              <w:right w:val="single" w:sz="6" w:space="0" w:color="auto"/>
            </w:tcBorders>
            <w:vAlign w:val="center"/>
          </w:tcPr>
          <w:p w14:paraId="75FBB4AE" w14:textId="77777777" w:rsidR="00F71F56" w:rsidRPr="00497E67" w:rsidRDefault="00F71F56" w:rsidP="00D30F6E">
            <w:pPr>
              <w:widowControl w:val="0"/>
              <w:snapToGrid w:val="0"/>
              <w:ind w:left="178"/>
              <w:jc w:val="center"/>
              <w:rPr>
                <w:ins w:id="932" w:author="Kennedy, Muhil" w:date="2022-12-08T13:34:00Z"/>
                <w:rFonts w:ascii="Century Gothic" w:hAnsi="Century Gothic" w:cs="Arial"/>
                <w:szCs w:val="20"/>
              </w:rPr>
            </w:pPr>
          </w:p>
        </w:tc>
        <w:tc>
          <w:tcPr>
            <w:tcW w:w="1701" w:type="dxa"/>
            <w:tcBorders>
              <w:left w:val="single" w:sz="6" w:space="0" w:color="auto"/>
              <w:bottom w:val="dotted" w:sz="4" w:space="0" w:color="auto"/>
              <w:right w:val="single" w:sz="6" w:space="0" w:color="auto"/>
            </w:tcBorders>
          </w:tcPr>
          <w:p w14:paraId="544F6953" w14:textId="77777777" w:rsidR="00F71F56" w:rsidRPr="00497E67" w:rsidRDefault="00F71F56" w:rsidP="00D30F6E">
            <w:pPr>
              <w:widowControl w:val="0"/>
              <w:snapToGrid w:val="0"/>
              <w:rPr>
                <w:ins w:id="933" w:author="Kennedy, Muhil" w:date="2022-12-08T13:34:00Z"/>
                <w:rFonts w:ascii="Century Gothic" w:hAnsi="Century Gothic"/>
                <w:szCs w:val="20"/>
                <w:lang w:val="en-US"/>
              </w:rPr>
            </w:pPr>
          </w:p>
        </w:tc>
        <w:tc>
          <w:tcPr>
            <w:tcW w:w="3402" w:type="dxa"/>
            <w:tcBorders>
              <w:left w:val="single" w:sz="6" w:space="0" w:color="auto"/>
              <w:bottom w:val="dotted" w:sz="4" w:space="0" w:color="auto"/>
              <w:right w:val="single" w:sz="6" w:space="0" w:color="auto"/>
            </w:tcBorders>
          </w:tcPr>
          <w:p w14:paraId="05888792" w14:textId="77777777" w:rsidR="00F71F56" w:rsidRPr="00497E67" w:rsidRDefault="00F71F56" w:rsidP="00D30F6E">
            <w:pPr>
              <w:widowControl w:val="0"/>
              <w:snapToGrid w:val="0"/>
              <w:rPr>
                <w:ins w:id="934" w:author="Kennedy, Muhil" w:date="2022-12-08T13:34:00Z"/>
                <w:rFonts w:ascii="Century Gothic" w:hAnsi="Century Gothic"/>
                <w:szCs w:val="20"/>
                <w:lang w:val="en-US"/>
              </w:rPr>
            </w:pPr>
          </w:p>
        </w:tc>
      </w:tr>
      <w:tr w:rsidR="00F71F56" w:rsidRPr="00497E67" w14:paraId="41773905" w14:textId="77777777" w:rsidTr="00D30F6E">
        <w:trPr>
          <w:trHeight w:val="234"/>
          <w:ins w:id="935" w:author="Kennedy, Muhil" w:date="2022-12-08T13:34:00Z"/>
        </w:trPr>
        <w:tc>
          <w:tcPr>
            <w:tcW w:w="1347" w:type="dxa"/>
            <w:tcBorders>
              <w:top w:val="dotted" w:sz="4" w:space="0" w:color="auto"/>
              <w:bottom w:val="dotted" w:sz="4" w:space="0" w:color="auto"/>
              <w:right w:val="single" w:sz="6" w:space="0" w:color="auto"/>
            </w:tcBorders>
            <w:vAlign w:val="center"/>
          </w:tcPr>
          <w:p w14:paraId="779EE470" w14:textId="77777777" w:rsidR="00F71F56" w:rsidRPr="00497E67" w:rsidRDefault="00F71F56" w:rsidP="00D30F6E">
            <w:pPr>
              <w:widowControl w:val="0"/>
              <w:snapToGrid w:val="0"/>
              <w:ind w:left="0"/>
              <w:jc w:val="center"/>
              <w:rPr>
                <w:ins w:id="936"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25AE9912" w14:textId="77777777" w:rsidR="00F71F56" w:rsidRPr="00497E67" w:rsidRDefault="00F71F56" w:rsidP="00D30F6E">
            <w:pPr>
              <w:widowControl w:val="0"/>
              <w:snapToGrid w:val="0"/>
              <w:ind w:left="109"/>
              <w:jc w:val="center"/>
              <w:rPr>
                <w:ins w:id="937" w:author="Kennedy, Muhil" w:date="2022-12-08T13:34:00Z"/>
                <w:rFonts w:ascii="Century Gothic" w:hAnsi="Century Gothic" w:cs="Arial"/>
                <w:szCs w:val="20"/>
                <w:lang w:val="en-US"/>
              </w:rPr>
            </w:pPr>
          </w:p>
        </w:tc>
        <w:tc>
          <w:tcPr>
            <w:tcW w:w="1559" w:type="dxa"/>
            <w:tcBorders>
              <w:top w:val="dotted" w:sz="4" w:space="0" w:color="auto"/>
              <w:left w:val="single" w:sz="6" w:space="0" w:color="auto"/>
              <w:bottom w:val="dotted" w:sz="4" w:space="0" w:color="auto"/>
              <w:right w:val="single" w:sz="6" w:space="0" w:color="auto"/>
            </w:tcBorders>
            <w:vAlign w:val="center"/>
          </w:tcPr>
          <w:p w14:paraId="36330F19" w14:textId="77777777" w:rsidR="00F71F56" w:rsidRPr="00497E67" w:rsidRDefault="00F71F56" w:rsidP="00D30F6E">
            <w:pPr>
              <w:widowControl w:val="0"/>
              <w:snapToGrid w:val="0"/>
              <w:ind w:left="178"/>
              <w:jc w:val="center"/>
              <w:rPr>
                <w:ins w:id="938"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tcPr>
          <w:p w14:paraId="5FD6F777" w14:textId="77777777" w:rsidR="00F71F56" w:rsidRPr="00497E67" w:rsidRDefault="00F71F56" w:rsidP="00D30F6E">
            <w:pPr>
              <w:widowControl w:val="0"/>
              <w:snapToGrid w:val="0"/>
              <w:rPr>
                <w:ins w:id="939" w:author="Kennedy, Muhil" w:date="2022-12-08T13:34:00Z"/>
                <w:rFonts w:ascii="Century Gothic" w:hAnsi="Century Gothic"/>
                <w:szCs w:val="20"/>
                <w:lang w:val="en-US"/>
              </w:rPr>
            </w:pPr>
          </w:p>
        </w:tc>
        <w:tc>
          <w:tcPr>
            <w:tcW w:w="3402" w:type="dxa"/>
            <w:tcBorders>
              <w:top w:val="dotted" w:sz="4" w:space="0" w:color="auto"/>
              <w:left w:val="single" w:sz="6" w:space="0" w:color="auto"/>
              <w:bottom w:val="dotted" w:sz="4" w:space="0" w:color="auto"/>
              <w:right w:val="single" w:sz="6" w:space="0" w:color="auto"/>
            </w:tcBorders>
          </w:tcPr>
          <w:p w14:paraId="54E071B6" w14:textId="77777777" w:rsidR="00F71F56" w:rsidRPr="00497E67" w:rsidRDefault="00F71F56" w:rsidP="00D30F6E">
            <w:pPr>
              <w:widowControl w:val="0"/>
              <w:snapToGrid w:val="0"/>
              <w:rPr>
                <w:ins w:id="940" w:author="Kennedy, Muhil" w:date="2022-12-08T13:34:00Z"/>
                <w:rFonts w:ascii="Century Gothic" w:hAnsi="Century Gothic"/>
                <w:szCs w:val="20"/>
                <w:lang w:val="en-US"/>
              </w:rPr>
            </w:pPr>
          </w:p>
        </w:tc>
      </w:tr>
      <w:tr w:rsidR="00F71F56" w:rsidRPr="00497E67" w14:paraId="64535509" w14:textId="77777777" w:rsidTr="00D30F6E">
        <w:trPr>
          <w:trHeight w:val="249"/>
          <w:ins w:id="941" w:author="Kennedy, Muhil" w:date="2022-12-08T13:34:00Z"/>
        </w:trPr>
        <w:tc>
          <w:tcPr>
            <w:tcW w:w="1347" w:type="dxa"/>
            <w:tcBorders>
              <w:top w:val="dotted" w:sz="4" w:space="0" w:color="auto"/>
              <w:bottom w:val="single" w:sz="4" w:space="0" w:color="auto"/>
              <w:right w:val="single" w:sz="6" w:space="0" w:color="auto"/>
            </w:tcBorders>
            <w:vAlign w:val="center"/>
          </w:tcPr>
          <w:p w14:paraId="15D34FDB" w14:textId="77777777" w:rsidR="00F71F56" w:rsidRPr="00497E67" w:rsidRDefault="00F71F56" w:rsidP="00D30F6E">
            <w:pPr>
              <w:widowControl w:val="0"/>
              <w:snapToGrid w:val="0"/>
              <w:ind w:left="0"/>
              <w:jc w:val="center"/>
              <w:rPr>
                <w:ins w:id="942" w:author="Kennedy, Muhil" w:date="2022-12-08T13:34:00Z"/>
                <w:rFonts w:ascii="Century Gothic" w:hAnsi="Century Gothic"/>
                <w:szCs w:val="20"/>
                <w:lang w:val="en-US"/>
              </w:rPr>
            </w:pPr>
          </w:p>
        </w:tc>
        <w:tc>
          <w:tcPr>
            <w:tcW w:w="1701" w:type="dxa"/>
            <w:tcBorders>
              <w:top w:val="dotted" w:sz="4" w:space="0" w:color="auto"/>
              <w:left w:val="single" w:sz="6" w:space="0" w:color="auto"/>
              <w:bottom w:val="single" w:sz="4" w:space="0" w:color="auto"/>
              <w:right w:val="single" w:sz="6" w:space="0" w:color="auto"/>
            </w:tcBorders>
            <w:vAlign w:val="center"/>
          </w:tcPr>
          <w:p w14:paraId="66AB52A2" w14:textId="77777777" w:rsidR="00F71F56" w:rsidRPr="00497E67" w:rsidRDefault="00F71F56" w:rsidP="00D30F6E">
            <w:pPr>
              <w:widowControl w:val="0"/>
              <w:snapToGrid w:val="0"/>
              <w:ind w:left="109"/>
              <w:jc w:val="center"/>
              <w:rPr>
                <w:ins w:id="943" w:author="Kennedy, Muhil" w:date="2022-12-08T13:34:00Z"/>
                <w:rFonts w:ascii="Century Gothic" w:hAnsi="Century Gothic" w:cs="Arial"/>
                <w:szCs w:val="20"/>
                <w:lang w:val="en-US"/>
              </w:rPr>
            </w:pPr>
          </w:p>
        </w:tc>
        <w:tc>
          <w:tcPr>
            <w:tcW w:w="1559" w:type="dxa"/>
            <w:tcBorders>
              <w:top w:val="dotted" w:sz="4" w:space="0" w:color="auto"/>
              <w:left w:val="single" w:sz="6" w:space="0" w:color="auto"/>
              <w:bottom w:val="single" w:sz="4" w:space="0" w:color="auto"/>
              <w:right w:val="single" w:sz="6" w:space="0" w:color="auto"/>
            </w:tcBorders>
            <w:vAlign w:val="center"/>
          </w:tcPr>
          <w:p w14:paraId="558DF508" w14:textId="77777777" w:rsidR="00F71F56" w:rsidRPr="00497E67" w:rsidRDefault="00F71F56" w:rsidP="00D30F6E">
            <w:pPr>
              <w:widowControl w:val="0"/>
              <w:snapToGrid w:val="0"/>
              <w:ind w:left="178"/>
              <w:jc w:val="center"/>
              <w:rPr>
                <w:ins w:id="944"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single" w:sz="4" w:space="0" w:color="auto"/>
              <w:right w:val="single" w:sz="6" w:space="0" w:color="auto"/>
            </w:tcBorders>
          </w:tcPr>
          <w:p w14:paraId="41FE0820" w14:textId="77777777" w:rsidR="00F71F56" w:rsidRPr="00497E67" w:rsidRDefault="00F71F56" w:rsidP="00D30F6E">
            <w:pPr>
              <w:widowControl w:val="0"/>
              <w:snapToGrid w:val="0"/>
              <w:rPr>
                <w:ins w:id="945" w:author="Kennedy, Muhil" w:date="2022-12-08T13:34:00Z"/>
                <w:rFonts w:ascii="Century Gothic" w:hAnsi="Century Gothic"/>
                <w:szCs w:val="20"/>
                <w:lang w:val="en-US"/>
              </w:rPr>
            </w:pPr>
          </w:p>
        </w:tc>
        <w:tc>
          <w:tcPr>
            <w:tcW w:w="3402" w:type="dxa"/>
            <w:tcBorders>
              <w:top w:val="dotted" w:sz="4" w:space="0" w:color="auto"/>
              <w:left w:val="single" w:sz="6" w:space="0" w:color="auto"/>
              <w:bottom w:val="single" w:sz="4" w:space="0" w:color="auto"/>
              <w:right w:val="single" w:sz="6" w:space="0" w:color="auto"/>
            </w:tcBorders>
          </w:tcPr>
          <w:p w14:paraId="498A93C2" w14:textId="77777777" w:rsidR="00F71F56" w:rsidRPr="00497E67" w:rsidRDefault="00F71F56" w:rsidP="00D30F6E">
            <w:pPr>
              <w:widowControl w:val="0"/>
              <w:snapToGrid w:val="0"/>
              <w:rPr>
                <w:ins w:id="946" w:author="Kennedy, Muhil" w:date="2022-12-08T13:34:00Z"/>
                <w:rFonts w:ascii="Century Gothic" w:hAnsi="Century Gothic"/>
                <w:szCs w:val="20"/>
                <w:lang w:val="en-US"/>
              </w:rPr>
            </w:pPr>
          </w:p>
        </w:tc>
      </w:tr>
    </w:tbl>
    <w:p w14:paraId="6BF2391F" w14:textId="77777777" w:rsidR="00F71F56" w:rsidRDefault="00F71F56" w:rsidP="00F71F56">
      <w:pPr>
        <w:pStyle w:val="Heading2"/>
        <w:keepNext w:val="0"/>
        <w:widowControl w:val="0"/>
        <w:numPr>
          <w:ilvl w:val="0"/>
          <w:numId w:val="0"/>
        </w:numPr>
        <w:snapToGrid w:val="0"/>
        <w:spacing w:before="0" w:after="0"/>
        <w:ind w:left="576"/>
        <w:rPr>
          <w:ins w:id="947" w:author="Kennedy, Muhil" w:date="2022-12-08T13:34:00Z"/>
          <w:rFonts w:ascii="Century Gothic" w:hAnsi="Century Gothic"/>
          <w:i w:val="0"/>
          <w:iCs w:val="0"/>
          <w14:shadow w14:blurRad="0" w14:dist="0" w14:dir="0" w14:sx="0" w14:sy="0" w14:kx="0" w14:ky="0" w14:algn="none">
            <w14:srgbClr w14:val="000000"/>
          </w14:shadow>
        </w:rPr>
      </w:pPr>
    </w:p>
    <w:p w14:paraId="468647F5" w14:textId="77777777" w:rsidR="00F71F56" w:rsidRDefault="00F71F56" w:rsidP="00F71F56">
      <w:pPr>
        <w:pStyle w:val="Heading2"/>
        <w:keepNext w:val="0"/>
        <w:widowControl w:val="0"/>
        <w:snapToGrid w:val="0"/>
        <w:spacing w:before="0" w:after="0"/>
        <w:rPr>
          <w:ins w:id="948" w:author="Kennedy, Muhil" w:date="2022-12-08T13:34:00Z"/>
          <w:rFonts w:ascii="Century Gothic" w:hAnsi="Century Gothic"/>
          <w:i w:val="0"/>
          <w:iCs w:val="0"/>
          <w14:shadow w14:blurRad="0" w14:dist="0" w14:dir="0" w14:sx="0" w14:sy="0" w14:kx="0" w14:ky="0" w14:algn="none">
            <w14:srgbClr w14:val="000000"/>
          </w14:shadow>
        </w:rPr>
      </w:pPr>
      <w:ins w:id="949" w:author="Kennedy, Muhil" w:date="2022-12-08T13:34:00Z">
        <w:r w:rsidRPr="006B1A43">
          <w:rPr>
            <w:rFonts w:ascii="Century Gothic" w:hAnsi="Century Gothic"/>
            <w:i w:val="0"/>
            <w:iCs w:val="0"/>
            <w14:shadow w14:blurRad="0" w14:dist="0" w14:dir="0" w14:sx="0" w14:sy="0" w14:kx="0" w14:ky="0" w14:algn="none">
              <w14:srgbClr w14:val="000000"/>
            </w14:shadow>
          </w:rPr>
          <w:t xml:space="preserve">Development Amortization </w:t>
        </w:r>
        <w:r>
          <w:rPr>
            <w:rFonts w:ascii="Century Gothic" w:hAnsi="Century Gothic"/>
            <w:i w:val="0"/>
            <w:iCs w:val="0"/>
            <w14:shadow w14:blurRad="0" w14:dist="0" w14:dir="0" w14:sx="0" w14:sy="0" w14:kx="0" w14:ky="0" w14:algn="none">
              <w14:srgbClr w14:val="000000"/>
            </w14:shadow>
          </w:rPr>
          <w:t>/ Packaging Amortization</w:t>
        </w:r>
      </w:ins>
    </w:p>
    <w:p w14:paraId="288358D9" w14:textId="77777777" w:rsidR="00F71F56" w:rsidRDefault="00F71F56" w:rsidP="00F71F56">
      <w:pPr>
        <w:rPr>
          <w:ins w:id="950" w:author="Kennedy, Muhil" w:date="2022-12-08T13:34:00Z"/>
          <w:rFonts w:ascii="Century Gothic" w:hAnsi="Century Gothic" w:cs="Arial"/>
          <w:szCs w:val="20"/>
          <w:lang w:val="en-GB"/>
        </w:rPr>
      </w:pPr>
    </w:p>
    <w:p w14:paraId="51F44450" w14:textId="77777777" w:rsidR="00F71F56" w:rsidRPr="00A9559D" w:rsidRDefault="00F71F56" w:rsidP="00F71F56">
      <w:pPr>
        <w:rPr>
          <w:ins w:id="951" w:author="Kennedy, Muhil" w:date="2022-12-08T13:34:00Z"/>
          <w:rFonts w:ascii="Century Gothic" w:hAnsi="Century Gothic" w:cs="Arial"/>
          <w:szCs w:val="20"/>
          <w:lang w:val="en-GB"/>
        </w:rPr>
      </w:pPr>
      <w:ins w:id="952" w:author="Kennedy, Muhil" w:date="2022-12-08T13:34:00Z">
        <w:r w:rsidRPr="00A9559D">
          <w:rPr>
            <w:rFonts w:ascii="Century Gothic" w:hAnsi="Century Gothic" w:cs="Arial"/>
            <w:szCs w:val="20"/>
            <w:lang w:val="en-GB"/>
          </w:rPr>
          <w:t xml:space="preserve">The total </w:t>
        </w:r>
        <w:r w:rsidRPr="00A9559D">
          <w:rPr>
            <w:rFonts w:ascii="Century Gothic" w:hAnsi="Century Gothic" w:cs="Arial"/>
            <w:szCs w:val="20"/>
            <w:highlight w:val="green"/>
            <w:lang w:val="en-GB"/>
          </w:rPr>
          <w:t xml:space="preserve">Development </w:t>
        </w:r>
        <w:r w:rsidRPr="00A9559D">
          <w:rPr>
            <w:rFonts w:ascii="Century Gothic" w:hAnsi="Century Gothic" w:cs="Arial"/>
            <w:szCs w:val="20"/>
            <w:lang w:val="en-GB"/>
          </w:rPr>
          <w:t xml:space="preserve">/ </w:t>
        </w:r>
        <w:r>
          <w:rPr>
            <w:rFonts w:ascii="Century Gothic" w:hAnsi="Century Gothic" w:cs="Arial"/>
            <w:szCs w:val="20"/>
            <w:highlight w:val="yellow"/>
            <w:lang w:val="en-GB"/>
          </w:rPr>
          <w:t>m</w:t>
        </w:r>
        <w:r w:rsidRPr="00A9559D">
          <w:rPr>
            <w:rFonts w:ascii="Century Gothic" w:hAnsi="Century Gothic" w:cs="Arial"/>
            <w:szCs w:val="20"/>
            <w:highlight w:val="yellow"/>
            <w:lang w:val="en-GB"/>
          </w:rPr>
          <w:t>anufacturing</w:t>
        </w:r>
        <w:r w:rsidRPr="00A9559D">
          <w:rPr>
            <w:rFonts w:ascii="Century Gothic" w:hAnsi="Century Gothic" w:cs="Arial"/>
            <w:szCs w:val="20"/>
            <w:lang w:val="en-GB"/>
          </w:rPr>
          <w:t xml:space="preserve"> remuneration and Packaging costs will be integrated in Part Price to be amortized on the total volume declared by Faurecia</w:t>
        </w:r>
        <w:r>
          <w:rPr>
            <w:rFonts w:ascii="Century Gothic" w:hAnsi="Century Gothic" w:cs="Arial"/>
            <w:szCs w:val="20"/>
            <w:lang w:val="en-GB"/>
          </w:rPr>
          <w:t>'s</w:t>
        </w:r>
        <w:r w:rsidRPr="00A9559D">
          <w:rPr>
            <w:rFonts w:ascii="Century Gothic" w:hAnsi="Century Gothic" w:cs="Arial"/>
            <w:szCs w:val="20"/>
            <w:lang w:val="en-GB"/>
          </w:rPr>
          <w:t xml:space="preserve"> customer mentioned in Faurecia</w:t>
        </w:r>
        <w:r>
          <w:rPr>
            <w:rFonts w:ascii="Century Gothic" w:hAnsi="Century Gothic" w:cs="Arial"/>
            <w:szCs w:val="20"/>
            <w:lang w:val="en-GB"/>
          </w:rPr>
          <w:t>'s</w:t>
        </w:r>
        <w:r w:rsidRPr="00A9559D">
          <w:rPr>
            <w:rFonts w:ascii="Century Gothic" w:hAnsi="Century Gothic" w:cs="Arial"/>
            <w:szCs w:val="20"/>
            <w:lang w:val="en-GB"/>
          </w:rPr>
          <w:t xml:space="preserve"> request for quotation. In case that 80% of the volume </w:t>
        </w:r>
        <w:r w:rsidRPr="00A9559D">
          <w:rPr>
            <w:rFonts w:ascii="Century Gothic" w:hAnsi="Century Gothic" w:cs="Arial"/>
            <w:szCs w:val="20"/>
            <w:lang w:val="en-GB"/>
          </w:rPr>
          <w:lastRenderedPageBreak/>
          <w:t>declared by Faurecia</w:t>
        </w:r>
        <w:r>
          <w:rPr>
            <w:rFonts w:ascii="Century Gothic" w:hAnsi="Century Gothic" w:cs="Arial"/>
            <w:szCs w:val="20"/>
            <w:lang w:val="en-GB"/>
          </w:rPr>
          <w:t>'s</w:t>
        </w:r>
        <w:r w:rsidRPr="00A9559D">
          <w:rPr>
            <w:rFonts w:ascii="Century Gothic" w:hAnsi="Century Gothic" w:cs="Arial"/>
            <w:szCs w:val="20"/>
            <w:lang w:val="en-GB"/>
          </w:rPr>
          <w:t xml:space="preserve"> customer at least are reached during the performance of the Program, the Supplier will not receive any additional compensation. When the delivered Parts will reach the total volume declared by Faurecia, the </w:t>
        </w:r>
        <w:r w:rsidRPr="00A9559D">
          <w:rPr>
            <w:rFonts w:ascii="Century Gothic" w:hAnsi="Century Gothic" w:cs="Arial"/>
            <w:szCs w:val="20"/>
            <w:highlight w:val="green"/>
            <w:lang w:val="en-GB"/>
          </w:rPr>
          <w:t>Development</w:t>
        </w:r>
        <w:r w:rsidRPr="00A9559D">
          <w:rPr>
            <w:rFonts w:ascii="Century Gothic" w:hAnsi="Century Gothic" w:cs="Arial"/>
            <w:szCs w:val="20"/>
            <w:lang w:val="en-GB"/>
          </w:rPr>
          <w:t xml:space="preserve"> / </w:t>
        </w:r>
        <w:r>
          <w:rPr>
            <w:rFonts w:ascii="Century Gothic" w:hAnsi="Century Gothic" w:cs="Arial"/>
            <w:szCs w:val="20"/>
            <w:highlight w:val="yellow"/>
            <w:lang w:val="en-GB"/>
          </w:rPr>
          <w:t>m</w:t>
        </w:r>
        <w:r w:rsidRPr="00A9559D">
          <w:rPr>
            <w:rFonts w:ascii="Century Gothic" w:hAnsi="Century Gothic" w:cs="Arial"/>
            <w:szCs w:val="20"/>
            <w:highlight w:val="yellow"/>
            <w:lang w:val="en-GB"/>
          </w:rPr>
          <w:t>anufacturing</w:t>
        </w:r>
        <w:r w:rsidRPr="00A9559D">
          <w:rPr>
            <w:rFonts w:ascii="Century Gothic" w:hAnsi="Century Gothic" w:cs="Arial"/>
            <w:szCs w:val="20"/>
            <w:lang w:val="en-GB"/>
          </w:rPr>
          <w:t xml:space="preserve"> remuneration and Packaging costs shall be deducted from the Part Price.</w:t>
        </w:r>
      </w:ins>
    </w:p>
    <w:p w14:paraId="22ED95D8" w14:textId="77777777" w:rsidR="00F71F56" w:rsidRPr="00A9559D" w:rsidRDefault="00F71F56" w:rsidP="00F71F56">
      <w:pPr>
        <w:rPr>
          <w:ins w:id="953" w:author="Kennedy, Muhil" w:date="2022-12-08T13:34:00Z"/>
          <w:rFonts w:ascii="Century Gothic" w:hAnsi="Century Gothic" w:cs="Arial"/>
          <w:szCs w:val="20"/>
          <w:lang w:val="en-GB"/>
        </w:rPr>
      </w:pPr>
    </w:p>
    <w:p w14:paraId="0F9A3EB6" w14:textId="77777777" w:rsidR="00F71F56" w:rsidRPr="00E873E1" w:rsidRDefault="00F71F56" w:rsidP="00F71F56">
      <w:pPr>
        <w:pStyle w:val="Heading2"/>
        <w:keepNext w:val="0"/>
        <w:widowControl w:val="0"/>
        <w:numPr>
          <w:ilvl w:val="0"/>
          <w:numId w:val="0"/>
        </w:numPr>
        <w:snapToGrid w:val="0"/>
        <w:spacing w:before="0" w:after="0"/>
        <w:ind w:left="576"/>
        <w:rPr>
          <w:ins w:id="954" w:author="Kennedy, Muhil" w:date="2022-12-08T13:34:00Z"/>
          <w:rFonts w:ascii="Century Gothic" w:hAnsi="Century Gothic"/>
          <w:b w:val="0"/>
          <w:bCs w:val="0"/>
          <w:i w:val="0"/>
          <w:iCs w:val="0"/>
          <w:color w:val="auto"/>
          <w:spacing w:val="0"/>
          <w:kern w:val="0"/>
          <w:lang w:eastAsia="fr-FR"/>
          <w14:shadow w14:blurRad="0" w14:dist="0" w14:dir="0" w14:sx="0" w14:sy="0" w14:kx="0" w14:ky="0" w14:algn="none">
            <w14:srgbClr w14:val="000000"/>
          </w14:shadow>
        </w:rPr>
      </w:pPr>
      <w:ins w:id="955" w:author="Kennedy, Muhil" w:date="2022-12-08T13:34:00Z">
        <w:r w:rsidRPr="00E873E1">
          <w:rPr>
            <w:rFonts w:ascii="Century Gothic" w:hAnsi="Century Gothic"/>
            <w:b w:val="0"/>
            <w:bCs w:val="0"/>
            <w:i w:val="0"/>
            <w:iCs w:val="0"/>
            <w:color w:val="auto"/>
            <w:spacing w:val="0"/>
            <w:kern w:val="0"/>
            <w:lang w:eastAsia="fr-FR"/>
            <w14:shadow w14:blurRad="0" w14:dist="0" w14:dir="0" w14:sx="0" w14:sy="0" w14:kx="0" w14:ky="0" w14:algn="none">
              <w14:srgbClr w14:val="000000"/>
            </w14:shadow>
          </w:rPr>
          <w:t>The Parties agree that ownership title to the packaging remains to the Supplier, except if requested by Faurecia.</w:t>
        </w:r>
      </w:ins>
    </w:p>
    <w:p w14:paraId="2B648B49" w14:textId="77777777" w:rsidR="00F71F56" w:rsidRPr="006B1A43" w:rsidRDefault="00F71F56" w:rsidP="00F71F56">
      <w:pPr>
        <w:pStyle w:val="Heading2"/>
        <w:keepNext w:val="0"/>
        <w:widowControl w:val="0"/>
        <w:numPr>
          <w:ilvl w:val="0"/>
          <w:numId w:val="0"/>
        </w:numPr>
        <w:tabs>
          <w:tab w:val="left" w:pos="7280"/>
        </w:tabs>
        <w:snapToGrid w:val="0"/>
        <w:spacing w:before="0" w:after="0"/>
        <w:ind w:left="576"/>
        <w:rPr>
          <w:ins w:id="956" w:author="Kennedy, Muhil" w:date="2022-12-08T13:34:00Z"/>
          <w:rFonts w:ascii="Century Gothic" w:hAnsi="Century Gothic"/>
          <w:i w:val="0"/>
          <w:iCs w:val="0"/>
          <w14:shadow w14:blurRad="0" w14:dist="0" w14:dir="0" w14:sx="0" w14:sy="0" w14:kx="0" w14:ky="0" w14:algn="none">
            <w14:srgbClr w14:val="000000"/>
          </w14:shadow>
        </w:rPr>
      </w:pPr>
      <w:ins w:id="957" w:author="Kennedy, Muhil" w:date="2022-12-08T13:34:00Z">
        <w:r>
          <w:rPr>
            <w:rFonts w:ascii="Century Gothic" w:hAnsi="Century Gothic"/>
            <w:i w:val="0"/>
            <w:iCs w:val="0"/>
            <w14:shadow w14:blurRad="0" w14:dist="0" w14:dir="0" w14:sx="0" w14:sy="0" w14:kx="0" w14:ky="0" w14:algn="none">
              <w14:srgbClr w14:val="000000"/>
            </w14:shadow>
          </w:rPr>
          <w:tab/>
        </w:r>
      </w:ins>
    </w:p>
    <w:p w14:paraId="4B4027B7" w14:textId="77777777" w:rsidR="00F71F56" w:rsidRPr="006B1A43" w:rsidRDefault="00F71F56" w:rsidP="00F71F56">
      <w:pPr>
        <w:pStyle w:val="Heading2"/>
        <w:keepNext w:val="0"/>
        <w:widowControl w:val="0"/>
        <w:snapToGrid w:val="0"/>
        <w:spacing w:before="0" w:after="0"/>
        <w:rPr>
          <w:ins w:id="958" w:author="Kennedy, Muhil" w:date="2022-12-08T13:34:00Z"/>
          <w:rFonts w:ascii="Century Gothic" w:hAnsi="Century Gothic"/>
          <w:i w:val="0"/>
          <w:iCs w:val="0"/>
          <w14:shadow w14:blurRad="0" w14:dist="0" w14:dir="0" w14:sx="0" w14:sy="0" w14:kx="0" w14:ky="0" w14:algn="none">
            <w14:srgbClr w14:val="000000"/>
          </w14:shadow>
        </w:rPr>
      </w:pPr>
      <w:ins w:id="959" w:author="Kennedy, Muhil" w:date="2022-12-08T13:34:00Z">
        <w:r w:rsidRPr="006B1A43">
          <w:rPr>
            <w:rFonts w:ascii="Century Gothic" w:hAnsi="Century Gothic"/>
            <w:i w:val="0"/>
            <w:iCs w:val="0"/>
            <w14:shadow w14:blurRad="0" w14:dist="0" w14:dir="0" w14:sx="0" w14:sy="0" w14:kx="0" w14:ky="0" w14:algn="none">
              <w14:srgbClr w14:val="000000"/>
            </w14:shadow>
          </w:rPr>
          <w:t xml:space="preserve">Productivity </w:t>
        </w:r>
      </w:ins>
    </w:p>
    <w:p w14:paraId="77407A28" w14:textId="77777777" w:rsidR="00F71F56" w:rsidRDefault="00F71F56" w:rsidP="00F71F56">
      <w:pPr>
        <w:pStyle w:val="FaureciaText2"/>
        <w:widowControl w:val="0"/>
        <w:snapToGrid w:val="0"/>
        <w:spacing w:before="0" w:after="0"/>
        <w:rPr>
          <w:ins w:id="960" w:author="Kennedy, Muhil" w:date="2022-12-08T13:34:00Z"/>
          <w:rFonts w:ascii="Century Gothic" w:hAnsi="Century Gothic" w:cs="Times New Roman"/>
          <w:szCs w:val="20"/>
          <w:lang w:val="en-US"/>
        </w:rPr>
      </w:pPr>
    </w:p>
    <w:p w14:paraId="7F9B5932" w14:textId="77777777" w:rsidR="00F71F56" w:rsidRDefault="00F71F56" w:rsidP="00F71F56">
      <w:pPr>
        <w:pStyle w:val="FaureciaText2"/>
        <w:widowControl w:val="0"/>
        <w:snapToGrid w:val="0"/>
        <w:spacing w:before="0" w:after="0"/>
        <w:rPr>
          <w:ins w:id="961" w:author="Kennedy, Muhil" w:date="2022-12-08T13:34:00Z"/>
          <w:rFonts w:ascii="Century Gothic" w:hAnsi="Century Gothic" w:cs="Times New Roman"/>
          <w:szCs w:val="20"/>
          <w:lang w:val="en-US"/>
        </w:rPr>
      </w:pPr>
      <w:ins w:id="962" w:author="Kennedy, Muhil" w:date="2022-12-08T13:34:00Z">
        <w:r w:rsidRPr="00497E67">
          <w:rPr>
            <w:rFonts w:ascii="Century Gothic" w:hAnsi="Century Gothic" w:cs="Times New Roman"/>
            <w:szCs w:val="20"/>
            <w:lang w:val="en-US"/>
          </w:rPr>
          <w:t>The Supplier recognizes that mass production leads to productivity gains both on the Parts and on the process level. The Supplier offers Faurecia, who accepts it, the opportunity to take advantage of productivity gains. Therefore, the Supplier undertakes to grant to Faurecia an annual serial Part Prices reduction, based on the Part Price  ___ (Incoterms, 20</w:t>
        </w:r>
        <w:r>
          <w:rPr>
            <w:rFonts w:ascii="Century Gothic" w:hAnsi="Century Gothic" w:cs="Times New Roman"/>
            <w:szCs w:val="20"/>
            <w:lang w:val="en-US"/>
          </w:rPr>
          <w:t>2</w:t>
        </w:r>
        <w:r w:rsidRPr="00497E67">
          <w:rPr>
            <w:rFonts w:ascii="Century Gothic" w:hAnsi="Century Gothic" w:cs="Times New Roman"/>
            <w:szCs w:val="20"/>
            <w:lang w:val="en-US"/>
          </w:rPr>
          <w:t>0), excluding transport fees, Tools Price and Development.</w:t>
        </w:r>
      </w:ins>
    </w:p>
    <w:p w14:paraId="05B9DF5C" w14:textId="77777777" w:rsidR="00F71F56" w:rsidRPr="00497E67" w:rsidRDefault="00F71F56" w:rsidP="00F71F56">
      <w:pPr>
        <w:pStyle w:val="FaureciaText2"/>
        <w:widowControl w:val="0"/>
        <w:snapToGrid w:val="0"/>
        <w:spacing w:before="0" w:after="0"/>
        <w:rPr>
          <w:ins w:id="963" w:author="Kennedy, Muhil" w:date="2022-12-08T13:34:00Z"/>
          <w:rFonts w:ascii="Century Gothic" w:hAnsi="Century Gothic" w:cs="Times New Roman"/>
          <w:b/>
          <w:bCs/>
          <w:i/>
          <w:iCs/>
          <w:szCs w:val="20"/>
          <w:lang w:val="en-US"/>
        </w:rPr>
      </w:pPr>
    </w:p>
    <w:p w14:paraId="46BA7A34" w14:textId="77777777" w:rsidR="00F71F56" w:rsidRPr="00497E67" w:rsidRDefault="00F71F56" w:rsidP="00F71F56">
      <w:pPr>
        <w:pStyle w:val="FaureciaText2"/>
        <w:widowControl w:val="0"/>
        <w:snapToGrid w:val="0"/>
        <w:spacing w:before="0" w:after="0"/>
        <w:rPr>
          <w:ins w:id="964" w:author="Kennedy, Muhil" w:date="2022-12-08T13:34:00Z"/>
          <w:rFonts w:ascii="Century Gothic" w:hAnsi="Century Gothic"/>
          <w:szCs w:val="20"/>
          <w:lang w:val="en-US"/>
        </w:rPr>
      </w:pPr>
      <w:ins w:id="965" w:author="Kennedy, Muhil" w:date="2022-12-08T13:34:00Z">
        <w:r w:rsidRPr="00497E67">
          <w:rPr>
            <w:rFonts w:ascii="Century Gothic" w:hAnsi="Century Gothic" w:cs="Times New Roman"/>
            <w:szCs w:val="20"/>
            <w:lang w:val="en-US"/>
          </w:rPr>
          <w:t xml:space="preserve">The Contractual Parties agree therefore that the Part Price shall be reduced </w:t>
        </w:r>
        <w:r>
          <w:rPr>
            <w:rFonts w:ascii="Century Gothic" w:hAnsi="Century Gothic" w:cs="Times New Roman"/>
            <w:szCs w:val="20"/>
            <w:lang w:val="en-US"/>
          </w:rPr>
          <w:t>not less than</w:t>
        </w:r>
        <w:r w:rsidRPr="00497E67">
          <w:rPr>
            <w:rFonts w:ascii="Century Gothic" w:hAnsi="Century Gothic" w:cs="Times New Roman"/>
            <w:szCs w:val="20"/>
            <w:lang w:val="en-US"/>
          </w:rPr>
          <w:t>:</w:t>
        </w:r>
      </w:ins>
    </w:p>
    <w:p w14:paraId="7AEEF60D" w14:textId="77777777" w:rsidR="00F71F56" w:rsidRPr="00497E67" w:rsidRDefault="00F71F56" w:rsidP="00F71F56">
      <w:pPr>
        <w:widowControl w:val="0"/>
        <w:snapToGrid w:val="0"/>
        <w:rPr>
          <w:ins w:id="966" w:author="Kennedy, Muhil" w:date="2022-12-08T13:34:00Z"/>
          <w:rFonts w:ascii="Century Gothic" w:hAnsi="Century Gothic"/>
          <w:szCs w:val="20"/>
          <w:lang w:val="en-US"/>
        </w:rPr>
      </w:pPr>
    </w:p>
    <w:tbl>
      <w:tblPr>
        <w:tblW w:w="6450" w:type="dxa"/>
        <w:tblInd w:w="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276"/>
        <w:gridCol w:w="1417"/>
        <w:gridCol w:w="1134"/>
        <w:gridCol w:w="1276"/>
      </w:tblGrid>
      <w:tr w:rsidR="00F71F56" w:rsidRPr="00497E67" w14:paraId="3BB1065C" w14:textId="77777777" w:rsidTr="00D30F6E">
        <w:trPr>
          <w:trHeight w:hRule="exact" w:val="453"/>
          <w:ins w:id="967" w:author="Kennedy, Muhil" w:date="2022-12-08T13:34:00Z"/>
        </w:trPr>
        <w:tc>
          <w:tcPr>
            <w:tcW w:w="1347" w:type="dxa"/>
            <w:tcBorders>
              <w:bottom w:val="single" w:sz="6" w:space="0" w:color="auto"/>
            </w:tcBorders>
            <w:shd w:val="clear" w:color="auto" w:fill="E6E6E6"/>
            <w:vAlign w:val="center"/>
          </w:tcPr>
          <w:p w14:paraId="3C6256C5" w14:textId="77777777" w:rsidR="00F71F56" w:rsidRPr="00497E67" w:rsidRDefault="00F71F56" w:rsidP="00D30F6E">
            <w:pPr>
              <w:widowControl w:val="0"/>
              <w:snapToGrid w:val="0"/>
              <w:ind w:left="0"/>
              <w:jc w:val="center"/>
              <w:rPr>
                <w:ins w:id="968" w:author="Kennedy, Muhil" w:date="2022-12-08T13:34:00Z"/>
                <w:rFonts w:ascii="Century Gothic" w:hAnsi="Century Gothic" w:cs="Arial"/>
                <w:b/>
                <w:bCs/>
                <w:szCs w:val="20"/>
                <w:lang w:val="en-US"/>
              </w:rPr>
            </w:pPr>
            <w:ins w:id="969" w:author="Kennedy, Muhil" w:date="2022-12-08T13:34:00Z">
              <w:r w:rsidRPr="00497E67">
                <w:rPr>
                  <w:rFonts w:ascii="Century Gothic" w:hAnsi="Century Gothic" w:cs="Arial"/>
                  <w:b/>
                  <w:bCs/>
                  <w:szCs w:val="20"/>
                  <w:lang w:val="en-US"/>
                </w:rPr>
                <w:t>Reference</w:t>
              </w:r>
            </w:ins>
          </w:p>
        </w:tc>
        <w:tc>
          <w:tcPr>
            <w:tcW w:w="1276" w:type="dxa"/>
            <w:tcBorders>
              <w:bottom w:val="single" w:sz="6" w:space="0" w:color="auto"/>
            </w:tcBorders>
            <w:shd w:val="clear" w:color="auto" w:fill="E6E6E6"/>
            <w:vAlign w:val="center"/>
          </w:tcPr>
          <w:p w14:paraId="23A79BC2" w14:textId="77777777" w:rsidR="00F71F56" w:rsidRPr="00497E67" w:rsidRDefault="00F71F56" w:rsidP="00D30F6E">
            <w:pPr>
              <w:widowControl w:val="0"/>
              <w:snapToGrid w:val="0"/>
              <w:ind w:left="0"/>
              <w:jc w:val="center"/>
              <w:rPr>
                <w:ins w:id="970" w:author="Kennedy, Muhil" w:date="2022-12-08T13:34:00Z"/>
                <w:rFonts w:ascii="Century Gothic" w:hAnsi="Century Gothic"/>
                <w:b/>
                <w:bCs/>
                <w:szCs w:val="20"/>
              </w:rPr>
            </w:pPr>
            <w:ins w:id="971" w:author="Kennedy, Muhil" w:date="2022-12-08T13:34:00Z">
              <w:r w:rsidRPr="00497E67">
                <w:rPr>
                  <w:rFonts w:ascii="Century Gothic" w:hAnsi="Century Gothic"/>
                  <w:b/>
                  <w:bCs/>
                  <w:szCs w:val="20"/>
                </w:rPr>
                <w:t>SOP +0</w:t>
              </w:r>
            </w:ins>
          </w:p>
        </w:tc>
        <w:tc>
          <w:tcPr>
            <w:tcW w:w="1417" w:type="dxa"/>
            <w:tcBorders>
              <w:bottom w:val="single" w:sz="6" w:space="0" w:color="auto"/>
            </w:tcBorders>
            <w:shd w:val="clear" w:color="auto" w:fill="E6E6E6"/>
            <w:vAlign w:val="center"/>
          </w:tcPr>
          <w:p w14:paraId="700F334C" w14:textId="77777777" w:rsidR="00F71F56" w:rsidRPr="00497E67" w:rsidRDefault="00F71F56" w:rsidP="00D30F6E">
            <w:pPr>
              <w:widowControl w:val="0"/>
              <w:snapToGrid w:val="0"/>
              <w:ind w:left="0"/>
              <w:jc w:val="center"/>
              <w:rPr>
                <w:ins w:id="972" w:author="Kennedy, Muhil" w:date="2022-12-08T13:34:00Z"/>
                <w:rFonts w:ascii="Century Gothic" w:hAnsi="Century Gothic"/>
                <w:b/>
                <w:bCs/>
                <w:szCs w:val="20"/>
              </w:rPr>
            </w:pPr>
            <w:ins w:id="973" w:author="Kennedy, Muhil" w:date="2022-12-08T13:34:00Z">
              <w:r w:rsidRPr="00497E67">
                <w:rPr>
                  <w:rFonts w:ascii="Century Gothic" w:hAnsi="Century Gothic"/>
                  <w:b/>
                  <w:bCs/>
                  <w:szCs w:val="20"/>
                </w:rPr>
                <w:t>SOP +1</w:t>
              </w:r>
            </w:ins>
          </w:p>
        </w:tc>
        <w:tc>
          <w:tcPr>
            <w:tcW w:w="1134" w:type="dxa"/>
            <w:tcBorders>
              <w:bottom w:val="single" w:sz="6" w:space="0" w:color="auto"/>
            </w:tcBorders>
            <w:shd w:val="clear" w:color="auto" w:fill="E6E6E6"/>
            <w:vAlign w:val="center"/>
          </w:tcPr>
          <w:p w14:paraId="122FD1F0" w14:textId="77777777" w:rsidR="00F71F56" w:rsidRPr="00497E67" w:rsidRDefault="00F71F56" w:rsidP="00D30F6E">
            <w:pPr>
              <w:widowControl w:val="0"/>
              <w:snapToGrid w:val="0"/>
              <w:ind w:left="0"/>
              <w:jc w:val="center"/>
              <w:rPr>
                <w:ins w:id="974" w:author="Kennedy, Muhil" w:date="2022-12-08T13:34:00Z"/>
                <w:rFonts w:ascii="Century Gothic" w:hAnsi="Century Gothic"/>
                <w:b/>
                <w:bCs/>
                <w:szCs w:val="20"/>
              </w:rPr>
            </w:pPr>
            <w:ins w:id="975" w:author="Kennedy, Muhil" w:date="2022-12-08T13:34:00Z">
              <w:r w:rsidRPr="00497E67">
                <w:rPr>
                  <w:rFonts w:ascii="Century Gothic" w:hAnsi="Century Gothic"/>
                  <w:b/>
                  <w:bCs/>
                  <w:szCs w:val="20"/>
                </w:rPr>
                <w:t>SOP +2</w:t>
              </w:r>
            </w:ins>
          </w:p>
        </w:tc>
        <w:tc>
          <w:tcPr>
            <w:tcW w:w="1276" w:type="dxa"/>
            <w:tcBorders>
              <w:bottom w:val="single" w:sz="6" w:space="0" w:color="auto"/>
            </w:tcBorders>
            <w:shd w:val="clear" w:color="auto" w:fill="E6E6E6"/>
            <w:vAlign w:val="center"/>
          </w:tcPr>
          <w:p w14:paraId="4F95AA3F" w14:textId="77777777" w:rsidR="00F71F56" w:rsidRPr="00497E67" w:rsidRDefault="00F71F56" w:rsidP="00D30F6E">
            <w:pPr>
              <w:widowControl w:val="0"/>
              <w:snapToGrid w:val="0"/>
              <w:ind w:left="0"/>
              <w:jc w:val="center"/>
              <w:rPr>
                <w:ins w:id="976" w:author="Kennedy, Muhil" w:date="2022-12-08T13:34:00Z"/>
                <w:rFonts w:ascii="Century Gothic" w:hAnsi="Century Gothic"/>
                <w:b/>
                <w:bCs/>
                <w:szCs w:val="20"/>
              </w:rPr>
            </w:pPr>
            <w:ins w:id="977" w:author="Kennedy, Muhil" w:date="2022-12-08T13:34:00Z">
              <w:r w:rsidRPr="00497E67">
                <w:rPr>
                  <w:rFonts w:ascii="Century Gothic" w:hAnsi="Century Gothic"/>
                  <w:b/>
                  <w:bCs/>
                  <w:szCs w:val="20"/>
                </w:rPr>
                <w:t>SOP+3</w:t>
              </w:r>
            </w:ins>
          </w:p>
        </w:tc>
      </w:tr>
      <w:tr w:rsidR="00F71F56" w:rsidRPr="00497E67" w14:paraId="3F7BE30B" w14:textId="77777777" w:rsidTr="00D30F6E">
        <w:trPr>
          <w:trHeight w:val="234"/>
          <w:ins w:id="978" w:author="Kennedy, Muhil" w:date="2022-12-08T13:34:00Z"/>
        </w:trPr>
        <w:tc>
          <w:tcPr>
            <w:tcW w:w="1347" w:type="dxa"/>
            <w:tcBorders>
              <w:bottom w:val="dotted" w:sz="4" w:space="0" w:color="auto"/>
              <w:right w:val="single" w:sz="6" w:space="0" w:color="auto"/>
            </w:tcBorders>
            <w:vAlign w:val="center"/>
          </w:tcPr>
          <w:p w14:paraId="114DB83D" w14:textId="77777777" w:rsidR="00F71F56" w:rsidRPr="00497E67" w:rsidRDefault="00F71F56" w:rsidP="00D30F6E">
            <w:pPr>
              <w:widowControl w:val="0"/>
              <w:snapToGrid w:val="0"/>
              <w:ind w:left="0"/>
              <w:jc w:val="center"/>
              <w:rPr>
                <w:ins w:id="979" w:author="Kennedy, Muhil" w:date="2022-12-08T13:34:00Z"/>
                <w:rFonts w:ascii="Century Gothic" w:hAnsi="Century Gothic" w:cs="Arial"/>
                <w:szCs w:val="20"/>
                <w:lang w:val="en-US"/>
              </w:rPr>
            </w:pPr>
          </w:p>
        </w:tc>
        <w:tc>
          <w:tcPr>
            <w:tcW w:w="1276" w:type="dxa"/>
            <w:tcBorders>
              <w:left w:val="single" w:sz="6" w:space="0" w:color="auto"/>
              <w:bottom w:val="dotted" w:sz="4" w:space="0" w:color="auto"/>
              <w:right w:val="single" w:sz="6" w:space="0" w:color="auto"/>
            </w:tcBorders>
            <w:vAlign w:val="center"/>
          </w:tcPr>
          <w:p w14:paraId="6DA1B434" w14:textId="77777777" w:rsidR="00F71F56" w:rsidRPr="00497E67" w:rsidRDefault="00F71F56" w:rsidP="00D30F6E">
            <w:pPr>
              <w:widowControl w:val="0"/>
              <w:snapToGrid w:val="0"/>
              <w:ind w:left="109"/>
              <w:jc w:val="center"/>
              <w:rPr>
                <w:ins w:id="980" w:author="Kennedy, Muhil" w:date="2022-12-08T13:34:00Z"/>
                <w:rFonts w:ascii="Century Gothic" w:hAnsi="Century Gothic" w:cs="Arial"/>
                <w:szCs w:val="20"/>
                <w:lang w:val="en-US"/>
              </w:rPr>
            </w:pPr>
          </w:p>
        </w:tc>
        <w:tc>
          <w:tcPr>
            <w:tcW w:w="1417" w:type="dxa"/>
            <w:tcBorders>
              <w:left w:val="single" w:sz="6" w:space="0" w:color="auto"/>
              <w:bottom w:val="dotted" w:sz="4" w:space="0" w:color="auto"/>
              <w:right w:val="single" w:sz="6" w:space="0" w:color="auto"/>
            </w:tcBorders>
            <w:vAlign w:val="center"/>
          </w:tcPr>
          <w:p w14:paraId="6F8B29FF" w14:textId="77777777" w:rsidR="00F71F56" w:rsidRPr="00497E67" w:rsidRDefault="00F71F56" w:rsidP="00D30F6E">
            <w:pPr>
              <w:widowControl w:val="0"/>
              <w:snapToGrid w:val="0"/>
              <w:ind w:left="178"/>
              <w:jc w:val="center"/>
              <w:rPr>
                <w:ins w:id="981" w:author="Kennedy, Muhil" w:date="2022-12-08T13:34:00Z"/>
                <w:rFonts w:ascii="Century Gothic" w:hAnsi="Century Gothic" w:cs="Arial"/>
                <w:szCs w:val="20"/>
              </w:rPr>
            </w:pPr>
          </w:p>
        </w:tc>
        <w:tc>
          <w:tcPr>
            <w:tcW w:w="1134" w:type="dxa"/>
            <w:tcBorders>
              <w:left w:val="single" w:sz="6" w:space="0" w:color="auto"/>
              <w:bottom w:val="dotted" w:sz="4" w:space="0" w:color="auto"/>
              <w:right w:val="single" w:sz="6" w:space="0" w:color="auto"/>
            </w:tcBorders>
          </w:tcPr>
          <w:p w14:paraId="48D70642" w14:textId="77777777" w:rsidR="00F71F56" w:rsidRPr="00497E67" w:rsidRDefault="00F71F56" w:rsidP="00D30F6E">
            <w:pPr>
              <w:widowControl w:val="0"/>
              <w:snapToGrid w:val="0"/>
              <w:rPr>
                <w:ins w:id="982"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7C17FE18" w14:textId="77777777" w:rsidR="00F71F56" w:rsidRPr="00497E67" w:rsidRDefault="00F71F56" w:rsidP="00D30F6E">
            <w:pPr>
              <w:widowControl w:val="0"/>
              <w:snapToGrid w:val="0"/>
              <w:rPr>
                <w:ins w:id="983" w:author="Kennedy, Muhil" w:date="2022-12-08T13:34:00Z"/>
                <w:rFonts w:ascii="Century Gothic" w:hAnsi="Century Gothic"/>
                <w:szCs w:val="20"/>
              </w:rPr>
            </w:pPr>
          </w:p>
        </w:tc>
      </w:tr>
      <w:tr w:rsidR="00F71F56" w:rsidRPr="00497E67" w14:paraId="66E95B99" w14:textId="77777777" w:rsidTr="00D30F6E">
        <w:trPr>
          <w:trHeight w:val="234"/>
          <w:ins w:id="984" w:author="Kennedy, Muhil" w:date="2022-12-08T13:34:00Z"/>
        </w:trPr>
        <w:tc>
          <w:tcPr>
            <w:tcW w:w="1347" w:type="dxa"/>
            <w:tcBorders>
              <w:top w:val="dotted" w:sz="4" w:space="0" w:color="auto"/>
              <w:bottom w:val="dotted" w:sz="4" w:space="0" w:color="auto"/>
              <w:right w:val="single" w:sz="6" w:space="0" w:color="auto"/>
            </w:tcBorders>
            <w:vAlign w:val="center"/>
          </w:tcPr>
          <w:p w14:paraId="0EC1EE72" w14:textId="77777777" w:rsidR="00F71F56" w:rsidRPr="00497E67" w:rsidRDefault="00F71F56" w:rsidP="00D30F6E">
            <w:pPr>
              <w:widowControl w:val="0"/>
              <w:snapToGrid w:val="0"/>
              <w:ind w:left="0"/>
              <w:jc w:val="center"/>
              <w:rPr>
                <w:ins w:id="985" w:author="Kennedy, Muhil" w:date="2022-12-08T13:34:00Z"/>
                <w:rFonts w:ascii="Century Gothic" w:hAnsi="Century Gothic" w:cs="Arial"/>
                <w:szCs w:val="20"/>
                <w:lang w:val="en-US"/>
              </w:rPr>
            </w:pPr>
          </w:p>
        </w:tc>
        <w:tc>
          <w:tcPr>
            <w:tcW w:w="1276" w:type="dxa"/>
            <w:tcBorders>
              <w:top w:val="dotted" w:sz="4" w:space="0" w:color="auto"/>
              <w:left w:val="single" w:sz="6" w:space="0" w:color="auto"/>
              <w:bottom w:val="dotted" w:sz="4" w:space="0" w:color="auto"/>
              <w:right w:val="single" w:sz="6" w:space="0" w:color="auto"/>
            </w:tcBorders>
            <w:vAlign w:val="center"/>
          </w:tcPr>
          <w:p w14:paraId="40E54FE6" w14:textId="77777777" w:rsidR="00F71F56" w:rsidRPr="00497E67" w:rsidRDefault="00F71F56" w:rsidP="00D30F6E">
            <w:pPr>
              <w:widowControl w:val="0"/>
              <w:snapToGrid w:val="0"/>
              <w:ind w:left="109"/>
              <w:jc w:val="center"/>
              <w:rPr>
                <w:ins w:id="986"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dotted" w:sz="4" w:space="0" w:color="auto"/>
              <w:right w:val="single" w:sz="6" w:space="0" w:color="auto"/>
            </w:tcBorders>
            <w:vAlign w:val="center"/>
          </w:tcPr>
          <w:p w14:paraId="38370525" w14:textId="77777777" w:rsidR="00F71F56" w:rsidRPr="00497E67" w:rsidRDefault="00F71F56" w:rsidP="00D30F6E">
            <w:pPr>
              <w:widowControl w:val="0"/>
              <w:snapToGrid w:val="0"/>
              <w:ind w:left="178"/>
              <w:jc w:val="center"/>
              <w:rPr>
                <w:ins w:id="987" w:author="Kennedy, Muhil" w:date="2022-12-08T13:34:00Z"/>
                <w:rFonts w:ascii="Century Gothic" w:hAnsi="Century Gothic" w:cs="Arial"/>
                <w:szCs w:val="20"/>
                <w:lang w:val="en-US"/>
              </w:rPr>
            </w:pPr>
          </w:p>
        </w:tc>
        <w:tc>
          <w:tcPr>
            <w:tcW w:w="1134" w:type="dxa"/>
            <w:tcBorders>
              <w:top w:val="dotted" w:sz="4" w:space="0" w:color="auto"/>
              <w:left w:val="single" w:sz="6" w:space="0" w:color="auto"/>
              <w:bottom w:val="dotted" w:sz="4" w:space="0" w:color="auto"/>
              <w:right w:val="single" w:sz="6" w:space="0" w:color="auto"/>
            </w:tcBorders>
          </w:tcPr>
          <w:p w14:paraId="31CD2712" w14:textId="77777777" w:rsidR="00F71F56" w:rsidRPr="00497E67" w:rsidRDefault="00F71F56" w:rsidP="00D30F6E">
            <w:pPr>
              <w:widowControl w:val="0"/>
              <w:snapToGrid w:val="0"/>
              <w:rPr>
                <w:ins w:id="988"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2660B415" w14:textId="77777777" w:rsidR="00F71F56" w:rsidRPr="00497E67" w:rsidRDefault="00F71F56" w:rsidP="00D30F6E">
            <w:pPr>
              <w:widowControl w:val="0"/>
              <w:snapToGrid w:val="0"/>
              <w:rPr>
                <w:ins w:id="989" w:author="Kennedy, Muhil" w:date="2022-12-08T13:34:00Z"/>
                <w:rFonts w:ascii="Century Gothic" w:hAnsi="Century Gothic"/>
                <w:szCs w:val="20"/>
              </w:rPr>
            </w:pPr>
          </w:p>
        </w:tc>
      </w:tr>
      <w:tr w:rsidR="00F71F56" w:rsidRPr="00497E67" w14:paraId="2B4A2E7D" w14:textId="77777777" w:rsidTr="00D30F6E">
        <w:trPr>
          <w:trHeight w:val="249"/>
          <w:ins w:id="990" w:author="Kennedy, Muhil" w:date="2022-12-08T13:34:00Z"/>
        </w:trPr>
        <w:tc>
          <w:tcPr>
            <w:tcW w:w="1347" w:type="dxa"/>
            <w:tcBorders>
              <w:top w:val="dotted" w:sz="4" w:space="0" w:color="auto"/>
              <w:bottom w:val="single" w:sz="4" w:space="0" w:color="auto"/>
              <w:right w:val="single" w:sz="6" w:space="0" w:color="auto"/>
            </w:tcBorders>
            <w:vAlign w:val="center"/>
          </w:tcPr>
          <w:p w14:paraId="216BF1D9" w14:textId="77777777" w:rsidR="00F71F56" w:rsidRPr="00497E67" w:rsidRDefault="00F71F56" w:rsidP="00D30F6E">
            <w:pPr>
              <w:widowControl w:val="0"/>
              <w:snapToGrid w:val="0"/>
              <w:ind w:left="0"/>
              <w:jc w:val="center"/>
              <w:rPr>
                <w:ins w:id="991"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vAlign w:val="center"/>
          </w:tcPr>
          <w:p w14:paraId="4529CF93" w14:textId="77777777" w:rsidR="00F71F56" w:rsidRPr="00497E67" w:rsidRDefault="00F71F56" w:rsidP="00D30F6E">
            <w:pPr>
              <w:widowControl w:val="0"/>
              <w:snapToGrid w:val="0"/>
              <w:ind w:left="109"/>
              <w:jc w:val="center"/>
              <w:rPr>
                <w:ins w:id="992"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single" w:sz="4" w:space="0" w:color="auto"/>
              <w:right w:val="single" w:sz="6" w:space="0" w:color="auto"/>
            </w:tcBorders>
            <w:vAlign w:val="center"/>
          </w:tcPr>
          <w:p w14:paraId="700D07A7" w14:textId="77777777" w:rsidR="00F71F56" w:rsidRPr="00497E67" w:rsidRDefault="00F71F56" w:rsidP="00D30F6E">
            <w:pPr>
              <w:widowControl w:val="0"/>
              <w:snapToGrid w:val="0"/>
              <w:ind w:left="178"/>
              <w:jc w:val="center"/>
              <w:rPr>
                <w:ins w:id="993" w:author="Kennedy, Muhil" w:date="2022-12-08T13:34:00Z"/>
                <w:rFonts w:ascii="Century Gothic" w:hAnsi="Century Gothic" w:cs="Arial"/>
                <w:szCs w:val="20"/>
              </w:rPr>
            </w:pPr>
          </w:p>
        </w:tc>
        <w:tc>
          <w:tcPr>
            <w:tcW w:w="1134" w:type="dxa"/>
            <w:tcBorders>
              <w:top w:val="dotted" w:sz="4" w:space="0" w:color="auto"/>
              <w:left w:val="single" w:sz="6" w:space="0" w:color="auto"/>
              <w:bottom w:val="single" w:sz="4" w:space="0" w:color="auto"/>
              <w:right w:val="single" w:sz="6" w:space="0" w:color="auto"/>
            </w:tcBorders>
          </w:tcPr>
          <w:p w14:paraId="3EEB75EC" w14:textId="77777777" w:rsidR="00F71F56" w:rsidRPr="00497E67" w:rsidRDefault="00F71F56" w:rsidP="00D30F6E">
            <w:pPr>
              <w:widowControl w:val="0"/>
              <w:snapToGrid w:val="0"/>
              <w:rPr>
                <w:ins w:id="994"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6A17BA12" w14:textId="77777777" w:rsidR="00F71F56" w:rsidRPr="00497E67" w:rsidRDefault="00F71F56" w:rsidP="00D30F6E">
            <w:pPr>
              <w:widowControl w:val="0"/>
              <w:snapToGrid w:val="0"/>
              <w:rPr>
                <w:ins w:id="995" w:author="Kennedy, Muhil" w:date="2022-12-08T13:34:00Z"/>
                <w:rFonts w:ascii="Century Gothic" w:hAnsi="Century Gothic"/>
                <w:szCs w:val="20"/>
              </w:rPr>
            </w:pPr>
          </w:p>
        </w:tc>
      </w:tr>
    </w:tbl>
    <w:p w14:paraId="57E6451B" w14:textId="77777777" w:rsidR="00F71F56" w:rsidRPr="00497E67" w:rsidRDefault="00F71F56" w:rsidP="00F71F56">
      <w:pPr>
        <w:widowControl w:val="0"/>
        <w:snapToGrid w:val="0"/>
        <w:rPr>
          <w:ins w:id="996" w:author="Kennedy, Muhil" w:date="2022-12-08T13:34:00Z"/>
          <w:rFonts w:ascii="Century Gothic" w:hAnsi="Century Gothic"/>
          <w:szCs w:val="20"/>
          <w:lang w:val="en-US"/>
        </w:rPr>
      </w:pPr>
    </w:p>
    <w:p w14:paraId="37F5F287" w14:textId="77777777" w:rsidR="00F71F56" w:rsidRDefault="00F71F56" w:rsidP="00F71F56">
      <w:pPr>
        <w:pStyle w:val="FaureciaText2"/>
        <w:widowControl w:val="0"/>
        <w:snapToGrid w:val="0"/>
        <w:spacing w:before="0" w:after="0"/>
        <w:rPr>
          <w:ins w:id="997" w:author="Kennedy, Muhil" w:date="2022-12-08T13:34:00Z"/>
          <w:rFonts w:ascii="Century Gothic" w:hAnsi="Century Gothic" w:cs="Times New Roman"/>
          <w:szCs w:val="20"/>
          <w:lang w:val="en-US"/>
        </w:rPr>
      </w:pPr>
      <w:ins w:id="998" w:author="Kennedy, Muhil" w:date="2022-12-08T13:34:00Z">
        <w:r w:rsidRPr="00497E67">
          <w:rPr>
            <w:rFonts w:ascii="Century Gothic" w:hAnsi="Century Gothic" w:cs="Times New Roman"/>
            <w:szCs w:val="20"/>
            <w:lang w:val="en-US"/>
          </w:rPr>
          <w:t>The first adjustment (SPO+0) will take place ____ (x) months after the Start of Serial Production (“</w:t>
        </w:r>
        <w:r w:rsidRPr="00497E67">
          <w:rPr>
            <w:rFonts w:ascii="Century Gothic" w:hAnsi="Century Gothic" w:cs="Times New Roman"/>
            <w:b/>
            <w:smallCaps/>
            <w:szCs w:val="20"/>
            <w:lang w:val="en-US"/>
          </w:rPr>
          <w:t>SOP</w:t>
        </w:r>
        <w:r w:rsidRPr="00497E67">
          <w:rPr>
            <w:rFonts w:ascii="Century Gothic" w:hAnsi="Century Gothic" w:cs="Times New Roman"/>
            <w:szCs w:val="20"/>
            <w:lang w:val="en-US"/>
          </w:rPr>
          <w:t xml:space="preserve">”); all further price reductions will take place on January 1st of the respective subsequent year (SOP+x). </w:t>
        </w:r>
      </w:ins>
    </w:p>
    <w:p w14:paraId="7165F716" w14:textId="77777777" w:rsidR="00F71F56" w:rsidRPr="00497E67" w:rsidRDefault="00F71F56" w:rsidP="00F71F56">
      <w:pPr>
        <w:pStyle w:val="FaureciaText2"/>
        <w:widowControl w:val="0"/>
        <w:snapToGrid w:val="0"/>
        <w:spacing w:before="0" w:after="0"/>
        <w:rPr>
          <w:ins w:id="999" w:author="Kennedy, Muhil" w:date="2022-12-08T13:34:00Z"/>
          <w:rFonts w:ascii="Century Gothic" w:hAnsi="Century Gothic" w:cs="Times New Roman"/>
          <w:szCs w:val="20"/>
          <w:lang w:val="en-US"/>
        </w:rPr>
      </w:pPr>
    </w:p>
    <w:p w14:paraId="6FC50339" w14:textId="77777777" w:rsidR="00F71F56" w:rsidRDefault="00F71F56" w:rsidP="00F71F56">
      <w:pPr>
        <w:pStyle w:val="FaureciaText2"/>
        <w:widowControl w:val="0"/>
        <w:snapToGrid w:val="0"/>
        <w:spacing w:before="0" w:after="0"/>
        <w:rPr>
          <w:ins w:id="1000" w:author="Kennedy, Muhil" w:date="2022-12-08T13:34:00Z"/>
          <w:rFonts w:ascii="Century Gothic" w:hAnsi="Century Gothic" w:cs="Times New Roman"/>
          <w:szCs w:val="20"/>
          <w:lang w:val="en-US"/>
        </w:rPr>
      </w:pPr>
      <w:ins w:id="1001" w:author="Kennedy, Muhil" w:date="2022-12-08T13:34:00Z">
        <w:r w:rsidRPr="00497E67">
          <w:rPr>
            <w:rFonts w:ascii="Century Gothic" w:hAnsi="Century Gothic" w:cs="Times New Roman"/>
            <w:szCs w:val="20"/>
            <w:lang w:val="en-US"/>
          </w:rPr>
          <w:t xml:space="preserve">If serial production starts after June 30th of a year, the first adjustment (SOP+0) will take place on January 1st of the following year. All further price reductions will take place on January 1st of the respective following year (SOP+x). </w:t>
        </w:r>
      </w:ins>
    </w:p>
    <w:p w14:paraId="741981D6" w14:textId="77777777" w:rsidR="00F71F56" w:rsidRPr="00497E67" w:rsidRDefault="00F71F56" w:rsidP="00F71F56">
      <w:pPr>
        <w:pStyle w:val="FaureciaText2"/>
        <w:widowControl w:val="0"/>
        <w:snapToGrid w:val="0"/>
        <w:spacing w:before="0" w:after="0"/>
        <w:rPr>
          <w:ins w:id="1002" w:author="Kennedy, Muhil" w:date="2022-12-08T13:34:00Z"/>
          <w:rFonts w:ascii="Century Gothic" w:hAnsi="Century Gothic" w:cs="Times New Roman"/>
          <w:szCs w:val="20"/>
          <w:lang w:val="en-US"/>
        </w:rPr>
      </w:pPr>
    </w:p>
    <w:p w14:paraId="1196F0BF" w14:textId="77777777" w:rsidR="00F71F56" w:rsidRPr="00497E67" w:rsidRDefault="00F71F56" w:rsidP="00F71F56">
      <w:pPr>
        <w:pStyle w:val="FaureciaText2"/>
        <w:widowControl w:val="0"/>
        <w:snapToGrid w:val="0"/>
        <w:spacing w:before="0" w:after="0"/>
        <w:rPr>
          <w:ins w:id="1003" w:author="Kennedy, Muhil" w:date="2022-12-08T13:34:00Z"/>
          <w:rFonts w:ascii="Century Gothic" w:hAnsi="Century Gothic" w:cs="Times New Roman"/>
          <w:b/>
          <w:bCs/>
          <w:i/>
          <w:iCs/>
          <w:szCs w:val="20"/>
          <w:lang w:val="en-US"/>
        </w:rPr>
      </w:pPr>
      <w:ins w:id="1004" w:author="Kennedy, Muhil" w:date="2022-12-08T13:34:00Z">
        <w:r w:rsidRPr="00497E67">
          <w:rPr>
            <w:rFonts w:ascii="Century Gothic" w:hAnsi="Century Gothic" w:cs="Times New Roman"/>
            <w:szCs w:val="20"/>
            <w:lang w:val="en-US"/>
          </w:rPr>
          <w:t xml:space="preserve">The Contractual Parties agree also on a Faurecia Development Cost Participation of _____________€ as stated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53268F">
          <w:rPr>
            <w:rFonts w:ascii="Century Gothic" w:hAnsi="Century Gothic"/>
            <w:szCs w:val="20"/>
            <w:lang w:val="en-US"/>
          </w:rPr>
          <w:t xml:space="preserve"> </w:t>
        </w:r>
        <w:r>
          <w:rPr>
            <w:rFonts w:ascii="Century Gothic" w:hAnsi="Century Gothic"/>
            <w:szCs w:val="20"/>
            <w:lang w:val="en-US"/>
          </w:rPr>
          <w:t>(Development Cost Participation and End of year Rebate)</w:t>
        </w:r>
        <w:r w:rsidRPr="0053268F">
          <w:rPr>
            <w:rFonts w:ascii="Century Gothic" w:hAnsi="Century Gothic" w:cs="Times New Roman"/>
            <w:szCs w:val="20"/>
            <w:lang w:val="en-US"/>
          </w:rPr>
          <w:t>.</w:t>
        </w:r>
      </w:ins>
    </w:p>
    <w:p w14:paraId="669E888E" w14:textId="77777777" w:rsidR="00F71F56" w:rsidRDefault="00F71F56" w:rsidP="00F71F56">
      <w:pPr>
        <w:pStyle w:val="Heading2"/>
        <w:keepNext w:val="0"/>
        <w:widowControl w:val="0"/>
        <w:numPr>
          <w:ilvl w:val="0"/>
          <w:numId w:val="0"/>
        </w:numPr>
        <w:snapToGrid w:val="0"/>
        <w:spacing w:before="0" w:after="0"/>
        <w:ind w:left="576"/>
        <w:rPr>
          <w:ins w:id="1005" w:author="Kennedy, Muhil" w:date="2022-12-08T13:34:00Z"/>
          <w:rFonts w:ascii="Century Gothic" w:hAnsi="Century Gothic"/>
          <w:lang w:val="en-US"/>
        </w:rPr>
      </w:pPr>
    </w:p>
    <w:p w14:paraId="6AE9A020" w14:textId="77777777" w:rsidR="00F71F56" w:rsidRPr="006B1A43" w:rsidRDefault="00F71F56" w:rsidP="00F71F56">
      <w:pPr>
        <w:pStyle w:val="Heading2"/>
        <w:keepNext w:val="0"/>
        <w:widowControl w:val="0"/>
        <w:snapToGrid w:val="0"/>
        <w:spacing w:before="0" w:after="0"/>
        <w:rPr>
          <w:ins w:id="1006" w:author="Kennedy, Muhil" w:date="2022-12-08T13:34:00Z"/>
          <w:rFonts w:ascii="Century Gothic" w:hAnsi="Century Gothic"/>
          <w:i w:val="0"/>
          <w:iCs w:val="0"/>
          <w14:shadow w14:blurRad="0" w14:dist="0" w14:dir="0" w14:sx="0" w14:sy="0" w14:kx="0" w14:ky="0" w14:algn="none">
            <w14:srgbClr w14:val="000000"/>
          </w14:shadow>
        </w:rPr>
      </w:pPr>
      <w:ins w:id="1007" w:author="Kennedy, Muhil" w:date="2022-12-08T13:34:00Z">
        <w:r w:rsidRPr="006B1A43">
          <w:rPr>
            <w:rFonts w:ascii="Century Gothic" w:hAnsi="Century Gothic"/>
            <w:i w:val="0"/>
            <w:iCs w:val="0"/>
            <w14:shadow w14:blurRad="0" w14:dist="0" w14:dir="0" w14:sx="0" w14:sy="0" w14:kx="0" w14:ky="0" w14:algn="none">
              <w14:srgbClr w14:val="000000"/>
            </w14:shadow>
          </w:rPr>
          <w:t>End of the year rebate</w:t>
        </w:r>
      </w:ins>
    </w:p>
    <w:p w14:paraId="1FB0E516" w14:textId="77777777" w:rsidR="00F71F56" w:rsidRDefault="00F71F56" w:rsidP="00F71F56">
      <w:pPr>
        <w:pStyle w:val="FaureciaText2"/>
        <w:widowControl w:val="0"/>
        <w:snapToGrid w:val="0"/>
        <w:spacing w:before="0" w:after="0"/>
        <w:rPr>
          <w:ins w:id="1008" w:author="Kennedy, Muhil" w:date="2022-12-08T13:34:00Z"/>
          <w:rFonts w:ascii="Century Gothic" w:hAnsi="Century Gothic" w:cs="Times New Roman"/>
          <w:szCs w:val="20"/>
          <w:lang w:val="en-US"/>
        </w:rPr>
      </w:pPr>
    </w:p>
    <w:p w14:paraId="60514166" w14:textId="77777777" w:rsidR="00F71F56" w:rsidRPr="0053268F" w:rsidRDefault="00F71F56" w:rsidP="00F71F56">
      <w:pPr>
        <w:pStyle w:val="FaureciaText2"/>
        <w:widowControl w:val="0"/>
        <w:snapToGrid w:val="0"/>
        <w:spacing w:before="0" w:after="0"/>
        <w:rPr>
          <w:ins w:id="1009" w:author="Kennedy, Muhil" w:date="2022-12-08T13:34:00Z"/>
          <w:rFonts w:ascii="Century Gothic" w:hAnsi="Century Gothic" w:cs="Times New Roman"/>
          <w:szCs w:val="20"/>
          <w:lang w:val="en-US"/>
        </w:rPr>
      </w:pPr>
      <w:ins w:id="1010" w:author="Kennedy, Muhil" w:date="2022-12-08T13:34:00Z">
        <w:r w:rsidRPr="00497E67">
          <w:rPr>
            <w:rFonts w:ascii="Century Gothic" w:hAnsi="Century Gothic" w:cs="Times New Roman"/>
            <w:szCs w:val="20"/>
            <w:lang w:val="en-US"/>
          </w:rPr>
          <w:t xml:space="preserve">The Supplier agrees and undertakes to take into account the cumulative annual turnover exclusive of tax invoiced by the Supplying Plants corresponding to the purchase orders issued by Faurecia or the Receiving Plants and, based on this turnover, to apply an end of year rebate according to the conditions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Pr>
            <w:rFonts w:ascii="Century Gothic" w:hAnsi="Century Gothic"/>
            <w:szCs w:val="20"/>
            <w:lang w:val="en-US"/>
          </w:rPr>
          <w:t xml:space="preserve"> (Development Cost Participation and End of year Rebate).</w:t>
        </w:r>
      </w:ins>
    </w:p>
    <w:p w14:paraId="2846E00A" w14:textId="77777777" w:rsidR="00F71F56" w:rsidRPr="00497E67" w:rsidRDefault="00F71F56" w:rsidP="00F71F56">
      <w:pPr>
        <w:pStyle w:val="FaureciaText2"/>
        <w:widowControl w:val="0"/>
        <w:snapToGrid w:val="0"/>
        <w:spacing w:before="0" w:after="0"/>
        <w:rPr>
          <w:ins w:id="1011" w:author="Kennedy, Muhil" w:date="2022-12-08T13:34:00Z"/>
          <w:rFonts w:ascii="Century Gothic" w:hAnsi="Century Gothic" w:cs="Times New Roman"/>
          <w:b/>
          <w:bCs/>
          <w:i/>
          <w:iCs/>
          <w:szCs w:val="20"/>
          <w:lang w:val="en-US"/>
        </w:rPr>
      </w:pPr>
    </w:p>
    <w:p w14:paraId="420DAE62" w14:textId="77777777" w:rsidR="00F71F56" w:rsidRDefault="00F71F56" w:rsidP="00F71F56">
      <w:pPr>
        <w:pStyle w:val="FaureciaText2"/>
        <w:widowControl w:val="0"/>
        <w:snapToGrid w:val="0"/>
        <w:spacing w:before="0" w:after="0"/>
        <w:rPr>
          <w:ins w:id="1012" w:author="Kennedy, Muhil" w:date="2022-12-08T13:34:00Z"/>
          <w:rFonts w:ascii="Century Gothic" w:hAnsi="Century Gothic" w:cs="Times New Roman"/>
          <w:szCs w:val="20"/>
          <w:lang w:val="en-US"/>
        </w:rPr>
      </w:pPr>
      <w:ins w:id="1013" w:author="Kennedy, Muhil" w:date="2022-12-08T13:34:00Z">
        <w:r w:rsidRPr="00497E67">
          <w:rPr>
            <w:rFonts w:ascii="Century Gothic" w:hAnsi="Century Gothic" w:cs="Times New Roman"/>
            <w:szCs w:val="20"/>
            <w:lang w:val="en-US"/>
          </w:rPr>
          <w:t xml:space="preserve">In addition, the Supplier undertakes to propose regularly to Faurecia, improvement ideas and/or productivities meaning an up-date of the Program in order to improve the quality, Part Price, Tools Price or time delivery of the Program. </w:t>
        </w:r>
      </w:ins>
    </w:p>
    <w:p w14:paraId="21E7BBC5" w14:textId="77777777" w:rsidR="00F71F56" w:rsidRPr="00497E67" w:rsidRDefault="00F71F56" w:rsidP="00F71F56">
      <w:pPr>
        <w:pStyle w:val="FaureciaText2"/>
        <w:widowControl w:val="0"/>
        <w:snapToGrid w:val="0"/>
        <w:spacing w:before="0" w:after="0"/>
        <w:rPr>
          <w:ins w:id="1014" w:author="Kennedy, Muhil" w:date="2022-12-08T13:34:00Z"/>
          <w:rFonts w:ascii="Century Gothic" w:hAnsi="Century Gothic" w:cs="Times New Roman"/>
          <w:b/>
          <w:bCs/>
          <w:i/>
          <w:iCs/>
          <w:szCs w:val="20"/>
          <w:lang w:val="en-US"/>
        </w:rPr>
      </w:pPr>
    </w:p>
    <w:p w14:paraId="521B4A0F" w14:textId="77777777" w:rsidR="00F71F56" w:rsidRPr="00497E67" w:rsidRDefault="00F71F56" w:rsidP="00F71F56">
      <w:pPr>
        <w:pStyle w:val="FaureciaText2"/>
        <w:widowControl w:val="0"/>
        <w:snapToGrid w:val="0"/>
        <w:spacing w:before="0" w:after="0"/>
        <w:rPr>
          <w:ins w:id="1015" w:author="Kennedy, Muhil" w:date="2022-12-08T13:34:00Z"/>
          <w:rFonts w:ascii="Century Gothic" w:hAnsi="Century Gothic" w:cs="Times New Roman"/>
          <w:szCs w:val="20"/>
          <w:lang w:val="en-US"/>
        </w:rPr>
      </w:pPr>
      <w:ins w:id="1016" w:author="Kennedy, Muhil" w:date="2022-12-08T13:34:00Z">
        <w:r w:rsidRPr="00497E67">
          <w:rPr>
            <w:rFonts w:ascii="Century Gothic" w:hAnsi="Century Gothic" w:cs="Times New Roman"/>
            <w:szCs w:val="20"/>
            <w:lang w:val="en-US"/>
          </w:rPr>
          <w:t>Faurecia shall decide if such up-date shall be implemented or not. If Faurecia decides to implement such up-date the Contractual Parties shall agree on the terms and conditions of the implementation of such up-date.</w:t>
        </w:r>
      </w:ins>
    </w:p>
    <w:p w14:paraId="7BF504F3" w14:textId="77777777" w:rsidR="00F71F56" w:rsidRPr="00497E67" w:rsidRDefault="00F71F56" w:rsidP="00F71F56">
      <w:pPr>
        <w:pStyle w:val="BodyTextIndent"/>
        <w:widowControl w:val="0"/>
        <w:snapToGrid w:val="0"/>
        <w:ind w:left="576"/>
        <w:rPr>
          <w:ins w:id="1017" w:author="Kennedy, Muhil" w:date="2022-12-08T13:34:00Z"/>
          <w:rFonts w:ascii="Century Gothic" w:hAnsi="Century Gothic" w:cs="Times New Roman"/>
          <w:lang w:val="en-US" w:eastAsia="pt-BR"/>
        </w:rPr>
      </w:pPr>
    </w:p>
    <w:p w14:paraId="01CBE6E0" w14:textId="77777777" w:rsidR="00F71F56" w:rsidRPr="006B1A43" w:rsidRDefault="00F71F56" w:rsidP="00F71F56">
      <w:pPr>
        <w:pStyle w:val="Heading1"/>
        <w:keepNext w:val="0"/>
        <w:widowControl w:val="0"/>
        <w:tabs>
          <w:tab w:val="num" w:pos="1440"/>
        </w:tabs>
        <w:snapToGrid w:val="0"/>
        <w:ind w:left="0"/>
        <w:rPr>
          <w:ins w:id="1018" w:author="Kennedy, Muhil" w:date="2022-12-08T13:34:00Z"/>
          <w:rFonts w:ascii="Century Gothic" w:hAnsi="Century Gothic"/>
          <w:lang w:val="en-US"/>
          <w14:shadow w14:blurRad="0" w14:dist="0" w14:dir="0" w14:sx="0" w14:sy="0" w14:kx="0" w14:ky="0" w14:algn="none">
            <w14:srgbClr w14:val="000000"/>
          </w14:shadow>
        </w:rPr>
      </w:pPr>
      <w:ins w:id="1019" w:author="Kennedy, Muhil" w:date="2022-12-08T13:34:00Z">
        <w:r w:rsidRPr="006B1A43">
          <w:rPr>
            <w:rFonts w:ascii="Century Gothic" w:hAnsi="Century Gothic"/>
            <w:lang w:val="en-US"/>
            <w14:shadow w14:blurRad="0" w14:dist="0" w14:dir="0" w14:sx="0" w14:sy="0" w14:kx="0" w14:ky="0" w14:algn="none">
              <w14:srgbClr w14:val="000000"/>
            </w14:shadow>
          </w:rPr>
          <w:t>Contract partner / Project Head</w:t>
        </w:r>
      </w:ins>
    </w:p>
    <w:p w14:paraId="0664D7F3" w14:textId="77777777" w:rsidR="00F71F56" w:rsidRPr="00497E67" w:rsidRDefault="00F71F56" w:rsidP="00F71F56">
      <w:pPr>
        <w:widowControl w:val="0"/>
        <w:snapToGrid w:val="0"/>
        <w:rPr>
          <w:ins w:id="1020" w:author="Kennedy, Muhil" w:date="2022-12-08T13:34:00Z"/>
          <w:rFonts w:ascii="Century Gothic" w:hAnsi="Century Gothic"/>
          <w:snapToGrid w:val="0"/>
          <w:szCs w:val="20"/>
          <w:lang w:val="en-GB"/>
        </w:rPr>
      </w:pPr>
    </w:p>
    <w:p w14:paraId="65BD3E13" w14:textId="77777777" w:rsidR="00F71F56" w:rsidRPr="00497E67" w:rsidRDefault="00F71F56" w:rsidP="00F71F56">
      <w:pPr>
        <w:pStyle w:val="FaureciaText"/>
        <w:widowControl w:val="0"/>
        <w:numPr>
          <w:ilvl w:val="0"/>
          <w:numId w:val="12"/>
        </w:numPr>
        <w:snapToGrid w:val="0"/>
        <w:spacing w:before="0" w:after="0"/>
        <w:ind w:left="567" w:hanging="567"/>
        <w:rPr>
          <w:ins w:id="1021" w:author="Kennedy, Muhil" w:date="2022-12-08T13:34:00Z"/>
          <w:rFonts w:ascii="Century Gothic" w:hAnsi="Century Gothic" w:cs="Times New Roman"/>
          <w:szCs w:val="20"/>
        </w:rPr>
      </w:pPr>
      <w:ins w:id="1022" w:author="Kennedy, Muhil" w:date="2022-12-08T13:34:00Z">
        <w:r w:rsidRPr="00497E67">
          <w:rPr>
            <w:rFonts w:ascii="Century Gothic" w:hAnsi="Century Gothic" w:cs="Times New Roman"/>
            <w:b/>
            <w:bCs/>
            <w:szCs w:val="20"/>
          </w:rPr>
          <w:lastRenderedPageBreak/>
          <w:t>Faurecia</w:t>
        </w:r>
        <w:r w:rsidRPr="00497E67">
          <w:rPr>
            <w:rFonts w:ascii="Century Gothic" w:hAnsi="Century Gothic" w:cs="Times New Roman"/>
            <w:szCs w:val="20"/>
          </w:rPr>
          <w:t>:</w:t>
        </w:r>
      </w:ins>
    </w:p>
    <w:p w14:paraId="28034399" w14:textId="77777777" w:rsidR="00F71F56" w:rsidRPr="00497E67" w:rsidRDefault="00F71F56" w:rsidP="00F71F56">
      <w:pPr>
        <w:pStyle w:val="FaureciaText"/>
        <w:widowControl w:val="0"/>
        <w:snapToGrid w:val="0"/>
        <w:spacing w:before="0" w:after="0"/>
        <w:ind w:left="567" w:hanging="567"/>
        <w:rPr>
          <w:ins w:id="1023" w:author="Kennedy, Muhil" w:date="2022-12-08T13:34:00Z"/>
          <w:rFonts w:ascii="Century Gothic" w:hAnsi="Century Gothic" w:cs="Times New Roman"/>
          <w:szCs w:val="20"/>
          <w:lang w:val="en-US"/>
        </w:rPr>
      </w:pPr>
      <w:ins w:id="1024" w:author="Kennedy, Muhil" w:date="2022-12-08T13:34:00Z">
        <w:r w:rsidRPr="00497E67">
          <w:rPr>
            <w:rFonts w:ascii="Century Gothic" w:hAnsi="Century Gothic" w:cs="Times New Roman"/>
            <w:szCs w:val="20"/>
            <w:lang w:val="en-US"/>
          </w:rPr>
          <w:tab/>
          <w:t xml:space="preserve">until </w:t>
        </w:r>
        <w:r w:rsidRPr="00497E67">
          <w:rPr>
            <w:rFonts w:ascii="Century Gothic" w:hAnsi="Century Gothic" w:cs="Times New Roman"/>
            <w:smallCaps/>
            <w:szCs w:val="20"/>
            <w:lang w:val="en-US"/>
          </w:rPr>
          <w:t>SOP</w:t>
        </w:r>
        <w:r w:rsidRPr="00497E67">
          <w:rPr>
            <w:rFonts w:ascii="Century Gothic" w:hAnsi="Century Gothic" w:cs="Times New Roman"/>
            <w:szCs w:val="20"/>
            <w:lang w:val="en-US"/>
          </w:rPr>
          <w:t>: [NAME AND CONTACT DETAILS]</w:t>
        </w:r>
      </w:ins>
    </w:p>
    <w:p w14:paraId="204513EF" w14:textId="77777777" w:rsidR="00F71F56" w:rsidRDefault="00F71F56" w:rsidP="00F71F56">
      <w:pPr>
        <w:pStyle w:val="FaureciaText"/>
        <w:widowControl w:val="0"/>
        <w:snapToGrid w:val="0"/>
        <w:spacing w:before="0" w:after="0"/>
        <w:ind w:left="567" w:hanging="567"/>
        <w:rPr>
          <w:ins w:id="1025" w:author="Kennedy, Muhil" w:date="2022-12-08T13:34:00Z"/>
          <w:rFonts w:ascii="Century Gothic" w:hAnsi="Century Gothic" w:cs="Times New Roman"/>
          <w:szCs w:val="20"/>
          <w:lang w:val="en-US"/>
        </w:rPr>
      </w:pPr>
      <w:ins w:id="1026" w:author="Kennedy, Muhil" w:date="2022-12-08T13:34:00Z">
        <w:r w:rsidRPr="00497E67">
          <w:rPr>
            <w:rFonts w:ascii="Century Gothic" w:hAnsi="Century Gothic" w:cs="Times New Roman"/>
            <w:szCs w:val="20"/>
            <w:lang w:val="en-US"/>
          </w:rPr>
          <w:tab/>
          <w:t xml:space="preserve">as of </w:t>
        </w:r>
        <w:r w:rsidRPr="00497E67">
          <w:rPr>
            <w:rFonts w:ascii="Century Gothic" w:hAnsi="Century Gothic" w:cs="Times New Roman"/>
            <w:smallCaps/>
            <w:szCs w:val="20"/>
            <w:lang w:val="en-US"/>
          </w:rPr>
          <w:t>SOP</w:t>
        </w:r>
        <w:r w:rsidRPr="00497E67">
          <w:rPr>
            <w:rFonts w:ascii="Century Gothic" w:hAnsi="Century Gothic" w:cs="Times New Roman"/>
            <w:szCs w:val="20"/>
            <w:lang w:val="en-US"/>
          </w:rPr>
          <w:t>: [NAME AND CONTACT DETAILS]</w:t>
        </w:r>
      </w:ins>
    </w:p>
    <w:p w14:paraId="151A7904" w14:textId="77777777" w:rsidR="00F71F56" w:rsidRPr="00497E67" w:rsidRDefault="00F71F56" w:rsidP="00F71F56">
      <w:pPr>
        <w:pStyle w:val="FaureciaText"/>
        <w:widowControl w:val="0"/>
        <w:snapToGrid w:val="0"/>
        <w:spacing w:before="0" w:after="0"/>
        <w:ind w:left="567" w:hanging="567"/>
        <w:rPr>
          <w:ins w:id="1027" w:author="Kennedy, Muhil" w:date="2022-12-08T13:34:00Z"/>
          <w:rFonts w:ascii="Century Gothic" w:hAnsi="Century Gothic" w:cs="Times New Roman"/>
          <w:szCs w:val="20"/>
          <w:lang w:val="en-US"/>
        </w:rPr>
      </w:pPr>
    </w:p>
    <w:p w14:paraId="33A142FB" w14:textId="77777777" w:rsidR="00F71F56" w:rsidRPr="00497E67" w:rsidRDefault="00F71F56" w:rsidP="00F71F56">
      <w:pPr>
        <w:pStyle w:val="FaureciaText"/>
        <w:widowControl w:val="0"/>
        <w:numPr>
          <w:ilvl w:val="0"/>
          <w:numId w:val="12"/>
        </w:numPr>
        <w:snapToGrid w:val="0"/>
        <w:spacing w:before="0" w:after="0"/>
        <w:ind w:left="567" w:hanging="567"/>
        <w:rPr>
          <w:ins w:id="1028" w:author="Kennedy, Muhil" w:date="2022-12-08T13:34:00Z"/>
          <w:rFonts w:ascii="Century Gothic" w:hAnsi="Century Gothic" w:cs="Times New Roman"/>
          <w:szCs w:val="20"/>
          <w:lang w:val="en-US"/>
        </w:rPr>
      </w:pPr>
      <w:ins w:id="1029" w:author="Kennedy, Muhil" w:date="2022-12-08T13:34:00Z">
        <w:r w:rsidRPr="00497E67">
          <w:rPr>
            <w:rFonts w:ascii="Century Gothic" w:hAnsi="Century Gothic" w:cs="Times New Roman"/>
            <w:b/>
            <w:bCs/>
            <w:szCs w:val="20"/>
            <w:lang w:val="en-US"/>
          </w:rPr>
          <w:t>Supplier</w:t>
        </w:r>
      </w:ins>
    </w:p>
    <w:p w14:paraId="4C935752" w14:textId="77777777" w:rsidR="00F71F56" w:rsidRPr="00497E67" w:rsidRDefault="00F71F56" w:rsidP="00F71F56">
      <w:pPr>
        <w:pStyle w:val="FaureciaText"/>
        <w:widowControl w:val="0"/>
        <w:snapToGrid w:val="0"/>
        <w:spacing w:before="0" w:after="0"/>
        <w:ind w:left="567"/>
        <w:rPr>
          <w:ins w:id="1030" w:author="Kennedy, Muhil" w:date="2022-12-08T13:34:00Z"/>
          <w:rFonts w:ascii="Century Gothic" w:hAnsi="Century Gothic" w:cs="Times New Roman"/>
          <w:szCs w:val="20"/>
          <w:lang w:val="en-US"/>
        </w:rPr>
      </w:pPr>
      <w:ins w:id="1031" w:author="Kennedy, Muhil" w:date="2022-12-08T13:34:00Z">
        <w:r w:rsidRPr="00497E67">
          <w:rPr>
            <w:rFonts w:ascii="Century Gothic" w:hAnsi="Century Gothic" w:cs="Times New Roman"/>
            <w:szCs w:val="20"/>
            <w:lang w:val="en-US"/>
          </w:rPr>
          <w:t>[NAME AND CONTACT DETAILS]</w:t>
        </w:r>
      </w:ins>
    </w:p>
    <w:p w14:paraId="4B89D136" w14:textId="77777777" w:rsidR="00F71F56" w:rsidRPr="00497E67" w:rsidRDefault="00F71F56" w:rsidP="00F71F56">
      <w:pPr>
        <w:widowControl w:val="0"/>
        <w:snapToGrid w:val="0"/>
        <w:rPr>
          <w:ins w:id="1032" w:author="Kennedy, Muhil" w:date="2022-12-08T13:34:00Z"/>
          <w:rFonts w:ascii="Century Gothic" w:hAnsi="Century Gothic"/>
          <w:szCs w:val="20"/>
          <w:lang w:val="en-US" w:eastAsia="en-US"/>
        </w:rPr>
      </w:pPr>
    </w:p>
    <w:p w14:paraId="012BD817" w14:textId="77777777" w:rsidR="00F71F56" w:rsidRPr="006B1A43" w:rsidRDefault="00F71F56" w:rsidP="00F71F56">
      <w:pPr>
        <w:pStyle w:val="Heading1"/>
        <w:keepNext w:val="0"/>
        <w:widowControl w:val="0"/>
        <w:tabs>
          <w:tab w:val="num" w:pos="1440"/>
        </w:tabs>
        <w:snapToGrid w:val="0"/>
        <w:ind w:left="0"/>
        <w:rPr>
          <w:ins w:id="1033" w:author="Kennedy, Muhil" w:date="2022-12-08T13:34:00Z"/>
          <w:rFonts w:ascii="Century Gothic" w:hAnsi="Century Gothic"/>
          <w:lang w:val="en-US"/>
          <w14:shadow w14:blurRad="0" w14:dist="0" w14:dir="0" w14:sx="0" w14:sy="0" w14:kx="0" w14:ky="0" w14:algn="none">
            <w14:srgbClr w14:val="000000"/>
          </w14:shadow>
        </w:rPr>
      </w:pPr>
      <w:ins w:id="1034" w:author="Kennedy, Muhil" w:date="2022-12-08T13:34:00Z">
        <w:r w:rsidRPr="006B1A43">
          <w:rPr>
            <w:rFonts w:ascii="Century Gothic" w:hAnsi="Century Gothic"/>
            <w:lang w:val="en-US"/>
            <w14:shadow w14:blurRad="0" w14:dist="0" w14:dir="0" w14:sx="0" w14:sy="0" w14:kx="0" w14:ky="0" w14:algn="none">
              <w14:srgbClr w14:val="000000"/>
            </w14:shadow>
          </w:rPr>
          <w:t>General Provisions</w:t>
        </w:r>
      </w:ins>
    </w:p>
    <w:p w14:paraId="0A0DAB2C" w14:textId="77777777" w:rsidR="00F71F56" w:rsidRPr="00497E67" w:rsidRDefault="00F71F56" w:rsidP="00F71F56">
      <w:pPr>
        <w:widowControl w:val="0"/>
        <w:snapToGrid w:val="0"/>
        <w:ind w:left="0"/>
        <w:rPr>
          <w:ins w:id="1035" w:author="Kennedy, Muhil" w:date="2022-12-08T13:34:00Z"/>
          <w:rFonts w:ascii="Century Gothic" w:hAnsi="Century Gothic"/>
          <w:snapToGrid w:val="0"/>
          <w:szCs w:val="20"/>
          <w:lang w:val="en-GB"/>
        </w:rPr>
      </w:pPr>
    </w:p>
    <w:p w14:paraId="496C6F08" w14:textId="77777777" w:rsidR="00F71F56" w:rsidRDefault="00F71F56" w:rsidP="00F71F56">
      <w:pPr>
        <w:pStyle w:val="Faureciaberschrift2"/>
        <w:widowControl w:val="0"/>
        <w:numPr>
          <w:ilvl w:val="0"/>
          <w:numId w:val="0"/>
        </w:numPr>
        <w:snapToGrid w:val="0"/>
        <w:spacing w:after="0"/>
        <w:rPr>
          <w:ins w:id="1036" w:author="Kennedy, Muhil" w:date="2022-12-08T13:34:00Z"/>
          <w:rFonts w:ascii="Century Gothic" w:hAnsi="Century Gothic" w:cs="Times New Roman"/>
          <w:szCs w:val="20"/>
          <w:lang w:val="en-US"/>
        </w:rPr>
      </w:pPr>
      <w:ins w:id="1037" w:author="Kennedy, Muhil" w:date="2022-12-08T13:34:00Z">
        <w:r w:rsidRPr="00497E67">
          <w:rPr>
            <w:rFonts w:ascii="Century Gothic" w:hAnsi="Century Gothic" w:cs="Times New Roman"/>
            <w:szCs w:val="20"/>
            <w:lang w:val="en-US"/>
          </w:rPr>
          <w:t>There shall be no oral side agreements. Modifications and supplementations of this LON must be in writing and must be signed by a legal representative or a person duly authorized by the legal representative or the purchasing manager)</w:t>
        </w:r>
        <w:r w:rsidRPr="00D20908">
          <w:rPr>
            <w:rFonts w:ascii="Century Gothic" w:hAnsi="Century Gothic" w:cs="Times New Roman"/>
            <w:szCs w:val="20"/>
            <w:lang w:val="en-US"/>
          </w:rPr>
          <w:t xml:space="preserve"> </w:t>
        </w:r>
        <w:r>
          <w:rPr>
            <w:rFonts w:ascii="Century Gothic" w:hAnsi="Century Gothic" w:cs="Times New Roman"/>
            <w:szCs w:val="20"/>
            <w:lang w:val="en-US"/>
          </w:rPr>
          <w:t>of the Contractual Parties</w:t>
        </w:r>
        <w:r w:rsidRPr="00497E67">
          <w:rPr>
            <w:rFonts w:ascii="Century Gothic" w:hAnsi="Century Gothic" w:cs="Times New Roman"/>
            <w:szCs w:val="20"/>
            <w:lang w:val="en-US"/>
          </w:rPr>
          <w:t>. This also applies to cancellation of the written form clause.</w:t>
        </w:r>
      </w:ins>
    </w:p>
    <w:p w14:paraId="5FEC6626" w14:textId="77777777" w:rsidR="00F71F56" w:rsidRPr="00385EDE" w:rsidRDefault="00F71F56" w:rsidP="00F71F56">
      <w:pPr>
        <w:rPr>
          <w:ins w:id="1038" w:author="Kennedy, Muhil" w:date="2022-12-08T13:34:00Z"/>
          <w:lang w:val="en-US" w:eastAsia="pt-BR"/>
        </w:rPr>
      </w:pPr>
    </w:p>
    <w:p w14:paraId="0B17B90B" w14:textId="77777777" w:rsidR="00F71F56" w:rsidRDefault="00F71F56" w:rsidP="00F71F56">
      <w:pPr>
        <w:pStyle w:val="Faureciaberschrift2"/>
        <w:widowControl w:val="0"/>
        <w:numPr>
          <w:ilvl w:val="0"/>
          <w:numId w:val="0"/>
        </w:numPr>
        <w:snapToGrid w:val="0"/>
        <w:spacing w:after="0"/>
        <w:rPr>
          <w:ins w:id="1039" w:author="Kennedy, Muhil" w:date="2022-12-08T13:34:00Z"/>
          <w:rFonts w:ascii="Century Gothic" w:hAnsi="Century Gothic" w:cs="Times New Roman"/>
          <w:szCs w:val="20"/>
          <w:lang w:val="en-US"/>
        </w:rPr>
      </w:pPr>
      <w:ins w:id="1040" w:author="Kennedy, Muhil" w:date="2022-12-08T13:34:00Z">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French</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 xml:space="preserve"> substantive law shall apply excluding the provisions on conflicts of law and with exclusion of the provisions of the United Nations Convention on the International Sale of Goods shall not apply to the LON.</w:t>
        </w:r>
      </w:ins>
    </w:p>
    <w:p w14:paraId="28228A6D" w14:textId="77777777" w:rsidR="00F71F56" w:rsidRPr="00385EDE" w:rsidRDefault="00F71F56" w:rsidP="00F71F56">
      <w:pPr>
        <w:rPr>
          <w:ins w:id="1041" w:author="Kennedy, Muhil" w:date="2022-12-08T13:34:00Z"/>
          <w:lang w:val="en-US" w:eastAsia="pt-BR"/>
        </w:rPr>
      </w:pPr>
    </w:p>
    <w:p w14:paraId="5025509D" w14:textId="77777777" w:rsidR="00F71F56" w:rsidRDefault="00F71F56" w:rsidP="00F71F56">
      <w:pPr>
        <w:pStyle w:val="Faureciaberschrift2"/>
        <w:widowControl w:val="0"/>
        <w:numPr>
          <w:ilvl w:val="0"/>
          <w:numId w:val="0"/>
        </w:numPr>
        <w:snapToGrid w:val="0"/>
        <w:spacing w:after="0"/>
        <w:rPr>
          <w:ins w:id="1042" w:author="Kennedy, Muhil" w:date="2022-12-08T13:34:00Z"/>
          <w:rFonts w:ascii="Century Gothic" w:hAnsi="Century Gothic" w:cs="Times New Roman"/>
          <w:szCs w:val="20"/>
          <w:lang w:val="en-US"/>
        </w:rPr>
      </w:pPr>
      <w:ins w:id="1043" w:author="Kennedy, Muhil" w:date="2022-12-08T13:34:00Z">
        <w:r w:rsidRPr="00497E67">
          <w:rPr>
            <w:rFonts w:ascii="Century Gothic" w:hAnsi="Century Gothic" w:cs="Times New Roman"/>
            <w:szCs w:val="20"/>
            <w:lang w:val="en-US"/>
          </w:rPr>
          <w:t xml:space="preserve">The Contracting Parties shall endeavour to amicably resolve differences of opinion with respect notably to the interpretation, performance or termination of the LON prior to bringing a complaint or initiating an arbitration proceeding. </w:t>
        </w:r>
      </w:ins>
    </w:p>
    <w:p w14:paraId="429268C8" w14:textId="77777777" w:rsidR="00F71F56" w:rsidRPr="00385EDE" w:rsidRDefault="00F71F56" w:rsidP="00F71F56">
      <w:pPr>
        <w:rPr>
          <w:ins w:id="1044" w:author="Kennedy, Muhil" w:date="2022-12-08T13:34:00Z"/>
          <w:lang w:val="en-US" w:eastAsia="pt-BR"/>
        </w:rPr>
      </w:pPr>
    </w:p>
    <w:p w14:paraId="05CAA105" w14:textId="77777777" w:rsidR="00F71F56" w:rsidRPr="00497E67" w:rsidRDefault="00F71F56" w:rsidP="00F71F56">
      <w:pPr>
        <w:pStyle w:val="Faureciaberschrift2"/>
        <w:widowControl w:val="0"/>
        <w:numPr>
          <w:ilvl w:val="0"/>
          <w:numId w:val="0"/>
        </w:numPr>
        <w:snapToGrid w:val="0"/>
        <w:spacing w:after="0"/>
        <w:rPr>
          <w:ins w:id="1045" w:author="Kennedy, Muhil" w:date="2022-12-08T13:34:00Z"/>
          <w:rFonts w:ascii="Century Gothic" w:hAnsi="Century Gothic" w:cs="Times New Roman"/>
          <w:szCs w:val="20"/>
          <w:lang w:val="en-US"/>
        </w:rPr>
      </w:pPr>
      <w:ins w:id="1046" w:author="Kennedy, Muhil" w:date="2022-12-08T13:34:00Z">
        <w:r w:rsidRPr="00497E67">
          <w:rPr>
            <w:rFonts w:ascii="Century Gothic" w:hAnsi="Century Gothic" w:cs="Times New Roman"/>
            <w:szCs w:val="20"/>
            <w:lang w:val="en-US"/>
          </w:rPr>
          <w:t xml:space="preserve">The Contracting Parties agree that disputes, even in case of warranty claim or multiple defendants, not resolved amicably within sixty (60) calendar days shall be exclusively filed before the </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Commercial Court (Tribunal de Commerce) of Paris, France</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 xml:space="preserve">. </w:t>
        </w:r>
      </w:ins>
    </w:p>
    <w:p w14:paraId="498FE08F" w14:textId="77777777" w:rsidR="00F71F56" w:rsidRPr="00497E67" w:rsidRDefault="00F71F56" w:rsidP="00F71F56">
      <w:pPr>
        <w:widowControl w:val="0"/>
        <w:snapToGrid w:val="0"/>
        <w:ind w:left="0"/>
        <w:rPr>
          <w:ins w:id="1047" w:author="Kennedy, Muhil" w:date="2022-12-08T13:34:00Z"/>
          <w:rFonts w:ascii="Century Gothic" w:hAnsi="Century Gothic"/>
          <w:snapToGrid w:val="0"/>
          <w:szCs w:val="20"/>
          <w:lang w:val="en-GB"/>
        </w:rPr>
      </w:pPr>
    </w:p>
    <w:p w14:paraId="2FA69A14" w14:textId="77777777" w:rsidR="00F71F56" w:rsidRPr="00497E67" w:rsidRDefault="00F71F56" w:rsidP="00F71F56">
      <w:pPr>
        <w:pStyle w:val="BodyText"/>
        <w:widowControl w:val="0"/>
        <w:pBdr>
          <w:top w:val="single" w:sz="12" w:space="1" w:color="000080"/>
        </w:pBdr>
        <w:snapToGrid w:val="0"/>
        <w:ind w:left="0"/>
        <w:rPr>
          <w:ins w:id="1048" w:author="Kennedy, Muhil" w:date="2022-12-08T13:34:00Z"/>
          <w:rFonts w:ascii="Century Gothic" w:hAnsi="Century Gothic"/>
          <w:sz w:val="20"/>
          <w:szCs w:val="20"/>
          <w:lang w:val="en-US"/>
        </w:rPr>
      </w:pPr>
    </w:p>
    <w:p w14:paraId="2571B9B9" w14:textId="77777777" w:rsidR="00F71F56" w:rsidRDefault="00F71F56" w:rsidP="00F71F56">
      <w:pPr>
        <w:spacing w:after="200" w:line="276" w:lineRule="auto"/>
        <w:ind w:left="0"/>
        <w:jc w:val="left"/>
        <w:rPr>
          <w:ins w:id="1049" w:author="Kennedy, Muhil" w:date="2022-12-08T13:34:00Z"/>
          <w:rFonts w:ascii="Century Gothic" w:hAnsi="Century Gothic"/>
          <w:szCs w:val="20"/>
          <w:lang w:val="en-GB"/>
        </w:rPr>
      </w:pPr>
    </w:p>
    <w:p w14:paraId="16EEBA7D" w14:textId="77777777" w:rsidR="00F71F56" w:rsidRPr="00497E67" w:rsidRDefault="00F71F56" w:rsidP="00F71F56">
      <w:pPr>
        <w:widowControl w:val="0"/>
        <w:snapToGrid w:val="0"/>
        <w:ind w:left="0"/>
        <w:outlineLvl w:val="0"/>
        <w:rPr>
          <w:ins w:id="1050" w:author="Kennedy, Muhil" w:date="2022-12-08T13:34:00Z"/>
          <w:rFonts w:ascii="Century Gothic" w:hAnsi="Century Gothic"/>
          <w:szCs w:val="20"/>
          <w:lang w:val="en-GB"/>
        </w:rPr>
      </w:pPr>
      <w:ins w:id="1051" w:author="Kennedy, Muhil" w:date="2022-12-08T13:34:00Z">
        <w:r w:rsidRPr="00497E67">
          <w:rPr>
            <w:rFonts w:ascii="Century Gothic" w:hAnsi="Century Gothic"/>
            <w:szCs w:val="20"/>
            <w:lang w:val="en-GB"/>
          </w:rPr>
          <w:t>Executed in ______________ on ______ of _______ 20xx, in two (2) original counterparts.</w:t>
        </w:r>
      </w:ins>
    </w:p>
    <w:p w14:paraId="5F74FD70" w14:textId="77777777" w:rsidR="00F71F56" w:rsidRPr="00497E67" w:rsidRDefault="00F71F56" w:rsidP="00F71F56">
      <w:pPr>
        <w:widowControl w:val="0"/>
        <w:snapToGrid w:val="0"/>
        <w:outlineLvl w:val="0"/>
        <w:rPr>
          <w:ins w:id="1052" w:author="Kennedy, Muhil" w:date="2022-12-08T13:34:00Z"/>
          <w:rFonts w:ascii="Century Gothic" w:hAnsi="Century Gothic"/>
          <w:szCs w:val="20"/>
          <w:lang w:val="en-GB"/>
        </w:rPr>
      </w:pPr>
    </w:p>
    <w:tbl>
      <w:tblPr>
        <w:tblW w:w="9639" w:type="dxa"/>
        <w:tblInd w:w="108" w:type="dxa"/>
        <w:tblLayout w:type="fixed"/>
        <w:tblLook w:val="01E0" w:firstRow="1" w:lastRow="1" w:firstColumn="1" w:lastColumn="1" w:noHBand="0" w:noVBand="0"/>
      </w:tblPr>
      <w:tblGrid>
        <w:gridCol w:w="1020"/>
        <w:gridCol w:w="3543"/>
        <w:gridCol w:w="284"/>
        <w:gridCol w:w="992"/>
        <w:gridCol w:w="3544"/>
        <w:gridCol w:w="256"/>
      </w:tblGrid>
      <w:tr w:rsidR="00F71F56" w:rsidRPr="00497E67" w14:paraId="64443533" w14:textId="77777777" w:rsidTr="00D30F6E">
        <w:trPr>
          <w:trHeight w:val="454"/>
          <w:ins w:id="1053" w:author="Kennedy, Muhil" w:date="2022-12-08T13:34:00Z"/>
        </w:trPr>
        <w:tc>
          <w:tcPr>
            <w:tcW w:w="4563" w:type="dxa"/>
            <w:gridSpan w:val="2"/>
          </w:tcPr>
          <w:p w14:paraId="262B9C16" w14:textId="77777777" w:rsidR="00F71F56" w:rsidRPr="00497E67" w:rsidRDefault="00F71F56" w:rsidP="00D30F6E">
            <w:pPr>
              <w:widowControl w:val="0"/>
              <w:snapToGrid w:val="0"/>
              <w:ind w:left="0"/>
              <w:jc w:val="left"/>
              <w:rPr>
                <w:ins w:id="1054" w:author="Kennedy, Muhil" w:date="2022-12-08T13:34:00Z"/>
                <w:rFonts w:ascii="Century Gothic" w:hAnsi="Century Gothic"/>
                <w:kern w:val="8"/>
                <w:szCs w:val="20"/>
                <w:lang w:val="en-US" w:eastAsia="en-US"/>
              </w:rPr>
            </w:pPr>
            <w:ins w:id="1055" w:author="Kennedy, Muhil" w:date="2022-12-08T13:34:00Z">
              <w:r w:rsidRPr="00497E67">
                <w:rPr>
                  <w:rFonts w:ascii="Century Gothic" w:hAnsi="Century Gothic"/>
                  <w:b/>
                  <w:kern w:val="8"/>
                  <w:szCs w:val="20"/>
                  <w:lang w:val="en-US" w:eastAsia="en-US"/>
                </w:rPr>
                <w:t>On behalf of the Supplier:</w:t>
              </w:r>
            </w:ins>
          </w:p>
        </w:tc>
        <w:tc>
          <w:tcPr>
            <w:tcW w:w="284" w:type="dxa"/>
          </w:tcPr>
          <w:p w14:paraId="720FCF22" w14:textId="77777777" w:rsidR="00F71F56" w:rsidRPr="00497E67" w:rsidRDefault="00F71F56" w:rsidP="00D30F6E">
            <w:pPr>
              <w:widowControl w:val="0"/>
              <w:snapToGrid w:val="0"/>
              <w:ind w:left="0"/>
              <w:jc w:val="left"/>
              <w:rPr>
                <w:ins w:id="1056" w:author="Kennedy, Muhil" w:date="2022-12-08T13:34:00Z"/>
                <w:rFonts w:ascii="Century Gothic" w:hAnsi="Century Gothic"/>
                <w:kern w:val="8"/>
                <w:szCs w:val="20"/>
                <w:lang w:val="en-US" w:eastAsia="en-US"/>
              </w:rPr>
            </w:pPr>
          </w:p>
        </w:tc>
        <w:tc>
          <w:tcPr>
            <w:tcW w:w="4536" w:type="dxa"/>
            <w:gridSpan w:val="2"/>
          </w:tcPr>
          <w:p w14:paraId="638A2EB4" w14:textId="77777777" w:rsidR="00F71F56" w:rsidRPr="00497E67" w:rsidDel="00B15A12" w:rsidRDefault="00F71F56" w:rsidP="00D30F6E">
            <w:pPr>
              <w:widowControl w:val="0"/>
              <w:snapToGrid w:val="0"/>
              <w:ind w:left="0"/>
              <w:jc w:val="left"/>
              <w:rPr>
                <w:ins w:id="1057" w:author="Kennedy, Muhil" w:date="2022-12-08T13:34:00Z"/>
                <w:rFonts w:ascii="Century Gothic" w:hAnsi="Century Gothic"/>
                <w:kern w:val="8"/>
                <w:szCs w:val="20"/>
                <w:lang w:val="en-US" w:eastAsia="en-US"/>
              </w:rPr>
            </w:pPr>
            <w:ins w:id="1058" w:author="Kennedy, Muhil" w:date="2022-12-08T13:34:00Z">
              <w:r w:rsidRPr="00497E67">
                <w:rPr>
                  <w:rFonts w:ascii="Century Gothic" w:hAnsi="Century Gothic"/>
                  <w:b/>
                  <w:kern w:val="8"/>
                  <w:szCs w:val="20"/>
                  <w:lang w:val="en-US" w:eastAsia="en-US"/>
                </w:rPr>
                <w:t>On behalf of Faurecia:</w:t>
              </w:r>
            </w:ins>
          </w:p>
        </w:tc>
        <w:tc>
          <w:tcPr>
            <w:tcW w:w="256" w:type="dxa"/>
          </w:tcPr>
          <w:p w14:paraId="472EAA33" w14:textId="77777777" w:rsidR="00F71F56" w:rsidRPr="00497E67" w:rsidDel="00B15A12" w:rsidRDefault="00F71F56" w:rsidP="00D30F6E">
            <w:pPr>
              <w:widowControl w:val="0"/>
              <w:snapToGrid w:val="0"/>
              <w:ind w:left="0"/>
              <w:jc w:val="center"/>
              <w:rPr>
                <w:ins w:id="1059" w:author="Kennedy, Muhil" w:date="2022-12-08T13:34:00Z"/>
                <w:rFonts w:ascii="Century Gothic" w:hAnsi="Century Gothic"/>
                <w:kern w:val="8"/>
                <w:szCs w:val="20"/>
                <w:lang w:val="en-US" w:eastAsia="en-US"/>
              </w:rPr>
            </w:pPr>
          </w:p>
        </w:tc>
      </w:tr>
      <w:tr w:rsidR="00F71F56" w:rsidRPr="00497E67" w14:paraId="3046D193" w14:textId="77777777" w:rsidTr="00D30F6E">
        <w:trPr>
          <w:trHeight w:val="454"/>
          <w:ins w:id="1060" w:author="Kennedy, Muhil" w:date="2022-12-08T13:34:00Z"/>
        </w:trPr>
        <w:tc>
          <w:tcPr>
            <w:tcW w:w="1020" w:type="dxa"/>
          </w:tcPr>
          <w:p w14:paraId="27B9DB17" w14:textId="77777777" w:rsidR="00F71F56" w:rsidRPr="00497E67" w:rsidRDefault="00F71F56" w:rsidP="00D30F6E">
            <w:pPr>
              <w:widowControl w:val="0"/>
              <w:snapToGrid w:val="0"/>
              <w:ind w:left="0"/>
              <w:jc w:val="left"/>
              <w:rPr>
                <w:ins w:id="1061" w:author="Kennedy, Muhil" w:date="2022-12-08T13:34:00Z"/>
                <w:rFonts w:ascii="Century Gothic" w:hAnsi="Century Gothic"/>
                <w:b/>
                <w:kern w:val="8"/>
                <w:szCs w:val="20"/>
                <w:lang w:val="en-US" w:eastAsia="en-US"/>
              </w:rPr>
            </w:pPr>
          </w:p>
        </w:tc>
        <w:tc>
          <w:tcPr>
            <w:tcW w:w="3543" w:type="dxa"/>
          </w:tcPr>
          <w:p w14:paraId="2016DAF9" w14:textId="77777777" w:rsidR="00F71F56" w:rsidRPr="00497E67" w:rsidRDefault="00F71F56" w:rsidP="00D30F6E">
            <w:pPr>
              <w:widowControl w:val="0"/>
              <w:snapToGrid w:val="0"/>
              <w:ind w:left="0"/>
              <w:jc w:val="left"/>
              <w:rPr>
                <w:ins w:id="1062" w:author="Kennedy, Muhil" w:date="2022-12-08T13:34:00Z"/>
                <w:rFonts w:ascii="Century Gothic" w:hAnsi="Century Gothic"/>
                <w:kern w:val="8"/>
                <w:szCs w:val="20"/>
                <w:lang w:val="en-US" w:eastAsia="en-US"/>
              </w:rPr>
            </w:pPr>
          </w:p>
        </w:tc>
        <w:tc>
          <w:tcPr>
            <w:tcW w:w="284" w:type="dxa"/>
          </w:tcPr>
          <w:p w14:paraId="27DB3F3A" w14:textId="77777777" w:rsidR="00F71F56" w:rsidRPr="00497E67" w:rsidRDefault="00F71F56" w:rsidP="00D30F6E">
            <w:pPr>
              <w:widowControl w:val="0"/>
              <w:snapToGrid w:val="0"/>
              <w:ind w:left="0"/>
              <w:jc w:val="left"/>
              <w:rPr>
                <w:ins w:id="1063" w:author="Kennedy, Muhil" w:date="2022-12-08T13:34:00Z"/>
                <w:rFonts w:ascii="Century Gothic" w:hAnsi="Century Gothic"/>
                <w:kern w:val="8"/>
                <w:szCs w:val="20"/>
                <w:lang w:val="en-US" w:eastAsia="en-US"/>
              </w:rPr>
            </w:pPr>
          </w:p>
        </w:tc>
        <w:tc>
          <w:tcPr>
            <w:tcW w:w="992" w:type="dxa"/>
          </w:tcPr>
          <w:p w14:paraId="21155376" w14:textId="77777777" w:rsidR="00F71F56" w:rsidRPr="00497E67" w:rsidRDefault="00F71F56" w:rsidP="00D30F6E">
            <w:pPr>
              <w:widowControl w:val="0"/>
              <w:snapToGrid w:val="0"/>
              <w:ind w:left="0"/>
              <w:jc w:val="left"/>
              <w:rPr>
                <w:ins w:id="1064" w:author="Kennedy, Muhil" w:date="2022-12-08T13:34:00Z"/>
                <w:rFonts w:ascii="Century Gothic" w:hAnsi="Century Gothic"/>
                <w:b/>
                <w:kern w:val="8"/>
                <w:szCs w:val="20"/>
                <w:lang w:val="en-US" w:eastAsia="en-US"/>
              </w:rPr>
            </w:pPr>
          </w:p>
        </w:tc>
        <w:tc>
          <w:tcPr>
            <w:tcW w:w="3544" w:type="dxa"/>
          </w:tcPr>
          <w:p w14:paraId="4A2FA2F8" w14:textId="77777777" w:rsidR="00F71F56" w:rsidRPr="00497E67" w:rsidDel="00B15A12" w:rsidRDefault="00F71F56" w:rsidP="00D30F6E">
            <w:pPr>
              <w:widowControl w:val="0"/>
              <w:snapToGrid w:val="0"/>
              <w:ind w:left="0"/>
              <w:jc w:val="center"/>
              <w:rPr>
                <w:ins w:id="1065" w:author="Kennedy, Muhil" w:date="2022-12-08T13:34:00Z"/>
                <w:rFonts w:ascii="Century Gothic" w:hAnsi="Century Gothic"/>
                <w:kern w:val="8"/>
                <w:szCs w:val="20"/>
                <w:lang w:val="en-US" w:eastAsia="en-US"/>
              </w:rPr>
            </w:pPr>
          </w:p>
        </w:tc>
        <w:tc>
          <w:tcPr>
            <w:tcW w:w="256" w:type="dxa"/>
          </w:tcPr>
          <w:p w14:paraId="208BDA6A" w14:textId="77777777" w:rsidR="00F71F56" w:rsidRPr="00497E67" w:rsidDel="00B15A12" w:rsidRDefault="00F71F56" w:rsidP="00D30F6E">
            <w:pPr>
              <w:widowControl w:val="0"/>
              <w:snapToGrid w:val="0"/>
              <w:ind w:left="0"/>
              <w:jc w:val="center"/>
              <w:rPr>
                <w:ins w:id="1066" w:author="Kennedy, Muhil" w:date="2022-12-08T13:34:00Z"/>
                <w:rFonts w:ascii="Century Gothic" w:hAnsi="Century Gothic"/>
                <w:kern w:val="8"/>
                <w:szCs w:val="20"/>
                <w:lang w:val="en-US" w:eastAsia="en-US"/>
              </w:rPr>
            </w:pPr>
          </w:p>
        </w:tc>
      </w:tr>
      <w:tr w:rsidR="00F71F56" w:rsidRPr="00497E67" w14:paraId="09518EFB" w14:textId="77777777" w:rsidTr="00D30F6E">
        <w:trPr>
          <w:trHeight w:val="454"/>
          <w:ins w:id="1067" w:author="Kennedy, Muhil" w:date="2022-12-08T13:34:00Z"/>
        </w:trPr>
        <w:tc>
          <w:tcPr>
            <w:tcW w:w="1020" w:type="dxa"/>
            <w:vAlign w:val="center"/>
          </w:tcPr>
          <w:p w14:paraId="27E2CFAB" w14:textId="77777777" w:rsidR="00F71F56" w:rsidRPr="00497E67" w:rsidRDefault="00F71F56" w:rsidP="00D30F6E">
            <w:pPr>
              <w:widowControl w:val="0"/>
              <w:snapToGrid w:val="0"/>
              <w:ind w:left="0"/>
              <w:jc w:val="center"/>
              <w:rPr>
                <w:ins w:id="1068" w:author="Kennedy, Muhil" w:date="2022-12-08T13:34:00Z"/>
                <w:rFonts w:ascii="Century Gothic" w:hAnsi="Century Gothic"/>
                <w:b/>
                <w:kern w:val="8"/>
                <w:szCs w:val="20"/>
                <w:lang w:val="en-US" w:eastAsia="en-US"/>
              </w:rPr>
            </w:pPr>
            <w:ins w:id="1069" w:author="Kennedy, Muhil" w:date="2022-12-08T13:34:00Z">
              <w:r w:rsidRPr="00497E67">
                <w:rPr>
                  <w:rFonts w:ascii="Century Gothic" w:hAnsi="Century Gothic"/>
                  <w:b/>
                  <w:kern w:val="8"/>
                  <w:szCs w:val="20"/>
                  <w:lang w:val="en-US" w:eastAsia="en-US"/>
                </w:rPr>
                <w:t>Date:</w:t>
              </w:r>
            </w:ins>
          </w:p>
        </w:tc>
        <w:tc>
          <w:tcPr>
            <w:tcW w:w="3543" w:type="dxa"/>
            <w:tcBorders>
              <w:bottom w:val="single" w:sz="6" w:space="0" w:color="auto"/>
            </w:tcBorders>
            <w:vAlign w:val="center"/>
          </w:tcPr>
          <w:p w14:paraId="43458FBD" w14:textId="77777777" w:rsidR="00F71F56" w:rsidRPr="00497E67" w:rsidRDefault="00F71F56" w:rsidP="00D30F6E">
            <w:pPr>
              <w:widowControl w:val="0"/>
              <w:snapToGrid w:val="0"/>
              <w:ind w:left="0"/>
              <w:jc w:val="center"/>
              <w:rPr>
                <w:ins w:id="1070" w:author="Kennedy, Muhil" w:date="2022-12-08T13:34:00Z"/>
                <w:rFonts w:ascii="Century Gothic" w:hAnsi="Century Gothic"/>
                <w:kern w:val="8"/>
                <w:szCs w:val="20"/>
                <w:lang w:val="en-US" w:eastAsia="en-US"/>
              </w:rPr>
            </w:pPr>
          </w:p>
        </w:tc>
        <w:tc>
          <w:tcPr>
            <w:tcW w:w="284" w:type="dxa"/>
            <w:vAlign w:val="center"/>
          </w:tcPr>
          <w:p w14:paraId="5EA81D79" w14:textId="77777777" w:rsidR="00F71F56" w:rsidRPr="00497E67" w:rsidRDefault="00F71F56" w:rsidP="00D30F6E">
            <w:pPr>
              <w:widowControl w:val="0"/>
              <w:snapToGrid w:val="0"/>
              <w:ind w:left="0"/>
              <w:jc w:val="center"/>
              <w:rPr>
                <w:ins w:id="1071" w:author="Kennedy, Muhil" w:date="2022-12-08T13:34:00Z"/>
                <w:rFonts w:ascii="Century Gothic" w:hAnsi="Century Gothic"/>
                <w:kern w:val="8"/>
                <w:szCs w:val="20"/>
                <w:lang w:val="en-US" w:eastAsia="en-US"/>
              </w:rPr>
            </w:pPr>
          </w:p>
        </w:tc>
        <w:tc>
          <w:tcPr>
            <w:tcW w:w="992" w:type="dxa"/>
            <w:vAlign w:val="center"/>
          </w:tcPr>
          <w:p w14:paraId="727FA6A9" w14:textId="77777777" w:rsidR="00F71F56" w:rsidRPr="00497E67" w:rsidDel="00B15A12" w:rsidRDefault="00F71F56" w:rsidP="00D30F6E">
            <w:pPr>
              <w:widowControl w:val="0"/>
              <w:snapToGrid w:val="0"/>
              <w:ind w:left="0"/>
              <w:jc w:val="center"/>
              <w:rPr>
                <w:ins w:id="1072" w:author="Kennedy, Muhil" w:date="2022-12-08T13:34:00Z"/>
                <w:rFonts w:ascii="Century Gothic" w:hAnsi="Century Gothic"/>
                <w:b/>
                <w:kern w:val="8"/>
                <w:szCs w:val="20"/>
                <w:lang w:val="en-US" w:eastAsia="en-US"/>
              </w:rPr>
            </w:pPr>
            <w:ins w:id="1073" w:author="Kennedy, Muhil" w:date="2022-12-08T13:34:00Z">
              <w:r w:rsidRPr="00497E67">
                <w:rPr>
                  <w:rFonts w:ascii="Century Gothic" w:hAnsi="Century Gothic"/>
                  <w:b/>
                  <w:kern w:val="8"/>
                  <w:szCs w:val="20"/>
                  <w:lang w:val="en-US" w:eastAsia="en-US"/>
                </w:rPr>
                <w:t>Date:</w:t>
              </w:r>
            </w:ins>
          </w:p>
        </w:tc>
        <w:tc>
          <w:tcPr>
            <w:tcW w:w="3544" w:type="dxa"/>
            <w:tcBorders>
              <w:bottom w:val="single" w:sz="6" w:space="0" w:color="auto"/>
            </w:tcBorders>
            <w:vAlign w:val="center"/>
          </w:tcPr>
          <w:p w14:paraId="26299D54" w14:textId="77777777" w:rsidR="00F71F56" w:rsidRPr="00497E67" w:rsidDel="00B15A12" w:rsidRDefault="00F71F56" w:rsidP="00D30F6E">
            <w:pPr>
              <w:widowControl w:val="0"/>
              <w:snapToGrid w:val="0"/>
              <w:ind w:left="0"/>
              <w:jc w:val="center"/>
              <w:rPr>
                <w:ins w:id="1074" w:author="Kennedy, Muhil" w:date="2022-12-08T13:34:00Z"/>
                <w:rFonts w:ascii="Century Gothic" w:hAnsi="Century Gothic"/>
                <w:kern w:val="8"/>
                <w:szCs w:val="20"/>
                <w:lang w:val="en-US" w:eastAsia="en-US"/>
              </w:rPr>
            </w:pPr>
          </w:p>
        </w:tc>
        <w:tc>
          <w:tcPr>
            <w:tcW w:w="256" w:type="dxa"/>
          </w:tcPr>
          <w:p w14:paraId="258563C7" w14:textId="77777777" w:rsidR="00F71F56" w:rsidRPr="00497E67" w:rsidDel="00B15A12" w:rsidRDefault="00F71F56" w:rsidP="00D30F6E">
            <w:pPr>
              <w:widowControl w:val="0"/>
              <w:snapToGrid w:val="0"/>
              <w:ind w:left="0"/>
              <w:jc w:val="center"/>
              <w:rPr>
                <w:ins w:id="1075" w:author="Kennedy, Muhil" w:date="2022-12-08T13:34:00Z"/>
                <w:rFonts w:ascii="Century Gothic" w:hAnsi="Century Gothic"/>
                <w:kern w:val="8"/>
                <w:szCs w:val="20"/>
                <w:lang w:val="en-US" w:eastAsia="en-US"/>
              </w:rPr>
            </w:pPr>
          </w:p>
        </w:tc>
      </w:tr>
      <w:tr w:rsidR="00F71F56" w:rsidRPr="00497E67" w14:paraId="75CDA914" w14:textId="77777777" w:rsidTr="00D30F6E">
        <w:trPr>
          <w:trHeight w:val="527"/>
          <w:ins w:id="1076" w:author="Kennedy, Muhil" w:date="2022-12-08T13:34:00Z"/>
        </w:trPr>
        <w:tc>
          <w:tcPr>
            <w:tcW w:w="1020" w:type="dxa"/>
            <w:vAlign w:val="center"/>
          </w:tcPr>
          <w:p w14:paraId="18E6E3D1" w14:textId="77777777" w:rsidR="00F71F56" w:rsidRPr="00497E67" w:rsidRDefault="00F71F56" w:rsidP="00D30F6E">
            <w:pPr>
              <w:widowControl w:val="0"/>
              <w:snapToGrid w:val="0"/>
              <w:ind w:left="0"/>
              <w:jc w:val="center"/>
              <w:rPr>
                <w:ins w:id="1077" w:author="Kennedy, Muhil" w:date="2022-12-08T13:34:00Z"/>
                <w:rFonts w:ascii="Century Gothic" w:hAnsi="Century Gothic"/>
                <w:b/>
                <w:kern w:val="8"/>
                <w:szCs w:val="20"/>
                <w:lang w:val="en-US" w:eastAsia="en-US"/>
              </w:rPr>
            </w:pPr>
            <w:ins w:id="1078" w:author="Kennedy, Muhil" w:date="2022-12-08T13:34:00Z">
              <w:r w:rsidRPr="00497E67">
                <w:rPr>
                  <w:rFonts w:ascii="Century Gothic" w:hAnsi="Century Gothic"/>
                  <w:b/>
                  <w:kern w:val="8"/>
                  <w:szCs w:val="20"/>
                  <w:lang w:val="en-US" w:eastAsia="en-US"/>
                </w:rPr>
                <w:t>Name:</w:t>
              </w:r>
            </w:ins>
          </w:p>
        </w:tc>
        <w:tc>
          <w:tcPr>
            <w:tcW w:w="3543" w:type="dxa"/>
            <w:tcBorders>
              <w:top w:val="single" w:sz="6" w:space="0" w:color="auto"/>
              <w:bottom w:val="single" w:sz="6" w:space="0" w:color="auto"/>
            </w:tcBorders>
            <w:vAlign w:val="center"/>
          </w:tcPr>
          <w:p w14:paraId="6CBE77FA" w14:textId="77777777" w:rsidR="00F71F56" w:rsidRPr="00497E67" w:rsidRDefault="00F71F56" w:rsidP="00D30F6E">
            <w:pPr>
              <w:widowControl w:val="0"/>
              <w:snapToGrid w:val="0"/>
              <w:ind w:left="0"/>
              <w:jc w:val="center"/>
              <w:rPr>
                <w:ins w:id="1079" w:author="Kennedy, Muhil" w:date="2022-12-08T13:34:00Z"/>
                <w:rFonts w:ascii="Century Gothic" w:hAnsi="Century Gothic"/>
                <w:kern w:val="8"/>
                <w:szCs w:val="20"/>
                <w:lang w:val="en-US" w:eastAsia="en-US"/>
              </w:rPr>
            </w:pPr>
          </w:p>
        </w:tc>
        <w:tc>
          <w:tcPr>
            <w:tcW w:w="284" w:type="dxa"/>
            <w:vAlign w:val="center"/>
          </w:tcPr>
          <w:p w14:paraId="620DB4B8" w14:textId="77777777" w:rsidR="00F71F56" w:rsidRPr="00497E67" w:rsidRDefault="00F71F56" w:rsidP="00D30F6E">
            <w:pPr>
              <w:widowControl w:val="0"/>
              <w:snapToGrid w:val="0"/>
              <w:ind w:left="0"/>
              <w:jc w:val="center"/>
              <w:rPr>
                <w:ins w:id="1080" w:author="Kennedy, Muhil" w:date="2022-12-08T13:34:00Z"/>
                <w:rFonts w:ascii="Century Gothic" w:hAnsi="Century Gothic"/>
                <w:kern w:val="8"/>
                <w:szCs w:val="20"/>
                <w:lang w:val="en-US" w:eastAsia="en-US"/>
              </w:rPr>
            </w:pPr>
          </w:p>
        </w:tc>
        <w:tc>
          <w:tcPr>
            <w:tcW w:w="992" w:type="dxa"/>
            <w:vAlign w:val="center"/>
          </w:tcPr>
          <w:p w14:paraId="42DADD45" w14:textId="77777777" w:rsidR="00F71F56" w:rsidRPr="00497E67" w:rsidRDefault="00F71F56" w:rsidP="00D30F6E">
            <w:pPr>
              <w:widowControl w:val="0"/>
              <w:snapToGrid w:val="0"/>
              <w:ind w:left="0"/>
              <w:jc w:val="center"/>
              <w:rPr>
                <w:ins w:id="1081" w:author="Kennedy, Muhil" w:date="2022-12-08T13:34:00Z"/>
                <w:rFonts w:ascii="Century Gothic" w:hAnsi="Century Gothic"/>
                <w:b/>
                <w:kern w:val="8"/>
                <w:szCs w:val="20"/>
                <w:lang w:val="en-US" w:eastAsia="en-US"/>
              </w:rPr>
            </w:pPr>
            <w:ins w:id="1082" w:author="Kennedy, Muhil" w:date="2022-12-08T13:34:00Z">
              <w:r w:rsidRPr="00497E67">
                <w:rPr>
                  <w:rFonts w:ascii="Century Gothic" w:hAnsi="Century Gothic"/>
                  <w:b/>
                  <w:kern w:val="8"/>
                  <w:szCs w:val="20"/>
                  <w:lang w:val="en-US" w:eastAsia="en-US"/>
                </w:rPr>
                <w:t>Name:</w:t>
              </w:r>
            </w:ins>
          </w:p>
        </w:tc>
        <w:tc>
          <w:tcPr>
            <w:tcW w:w="3544" w:type="dxa"/>
            <w:tcBorders>
              <w:top w:val="single" w:sz="6" w:space="0" w:color="auto"/>
              <w:bottom w:val="single" w:sz="6" w:space="0" w:color="auto"/>
            </w:tcBorders>
            <w:vAlign w:val="center"/>
          </w:tcPr>
          <w:p w14:paraId="61678585" w14:textId="77777777" w:rsidR="00F71F56" w:rsidRPr="00497E67" w:rsidDel="00E22EB3" w:rsidRDefault="00F71F56" w:rsidP="00D30F6E">
            <w:pPr>
              <w:widowControl w:val="0"/>
              <w:snapToGrid w:val="0"/>
              <w:ind w:left="0"/>
              <w:jc w:val="center"/>
              <w:rPr>
                <w:ins w:id="1083" w:author="Kennedy, Muhil" w:date="2022-12-08T13:34:00Z"/>
                <w:rFonts w:ascii="Century Gothic" w:hAnsi="Century Gothic"/>
                <w:kern w:val="8"/>
                <w:szCs w:val="20"/>
                <w:lang w:val="en-US" w:eastAsia="en-US"/>
              </w:rPr>
            </w:pPr>
          </w:p>
        </w:tc>
        <w:tc>
          <w:tcPr>
            <w:tcW w:w="256" w:type="dxa"/>
          </w:tcPr>
          <w:p w14:paraId="5B7A16E8" w14:textId="77777777" w:rsidR="00F71F56" w:rsidRPr="00497E67" w:rsidDel="00E22EB3" w:rsidRDefault="00F71F56" w:rsidP="00D30F6E">
            <w:pPr>
              <w:widowControl w:val="0"/>
              <w:snapToGrid w:val="0"/>
              <w:ind w:left="0"/>
              <w:jc w:val="center"/>
              <w:rPr>
                <w:ins w:id="1084" w:author="Kennedy, Muhil" w:date="2022-12-08T13:34:00Z"/>
                <w:rFonts w:ascii="Century Gothic" w:hAnsi="Century Gothic"/>
                <w:kern w:val="8"/>
                <w:szCs w:val="20"/>
                <w:lang w:val="en-US" w:eastAsia="en-US"/>
              </w:rPr>
            </w:pPr>
          </w:p>
        </w:tc>
      </w:tr>
      <w:tr w:rsidR="00F71F56" w:rsidRPr="00497E67" w14:paraId="1490001A" w14:textId="77777777" w:rsidTr="00D30F6E">
        <w:trPr>
          <w:trHeight w:val="454"/>
          <w:ins w:id="1085" w:author="Kennedy, Muhil" w:date="2022-12-08T13:34:00Z"/>
        </w:trPr>
        <w:tc>
          <w:tcPr>
            <w:tcW w:w="1020" w:type="dxa"/>
            <w:vAlign w:val="bottom"/>
          </w:tcPr>
          <w:p w14:paraId="6DDC6C8F" w14:textId="77777777" w:rsidR="00F71F56" w:rsidRPr="00497E67" w:rsidRDefault="00F71F56" w:rsidP="00D30F6E">
            <w:pPr>
              <w:widowControl w:val="0"/>
              <w:snapToGrid w:val="0"/>
              <w:ind w:left="0"/>
              <w:jc w:val="left"/>
              <w:rPr>
                <w:ins w:id="1086" w:author="Kennedy, Muhil" w:date="2022-12-08T13:34:00Z"/>
                <w:rFonts w:ascii="Century Gothic" w:hAnsi="Century Gothic"/>
                <w:b/>
                <w:kern w:val="8"/>
                <w:szCs w:val="20"/>
                <w:lang w:val="en-US" w:eastAsia="en-US"/>
              </w:rPr>
            </w:pPr>
          </w:p>
        </w:tc>
        <w:tc>
          <w:tcPr>
            <w:tcW w:w="3543" w:type="dxa"/>
            <w:tcBorders>
              <w:top w:val="single" w:sz="6" w:space="0" w:color="auto"/>
              <w:bottom w:val="single" w:sz="6" w:space="0" w:color="auto"/>
            </w:tcBorders>
          </w:tcPr>
          <w:p w14:paraId="3C3D9360" w14:textId="77777777" w:rsidR="00F71F56" w:rsidRPr="00497E67" w:rsidRDefault="00F71F56" w:rsidP="00D30F6E">
            <w:pPr>
              <w:widowControl w:val="0"/>
              <w:snapToGrid w:val="0"/>
              <w:ind w:left="0"/>
              <w:jc w:val="center"/>
              <w:rPr>
                <w:ins w:id="1087" w:author="Kennedy, Muhil" w:date="2022-12-08T13:34:00Z"/>
                <w:rFonts w:ascii="Century Gothic" w:hAnsi="Century Gothic"/>
                <w:kern w:val="8"/>
                <w:szCs w:val="20"/>
                <w:lang w:val="en-US" w:eastAsia="en-US"/>
              </w:rPr>
            </w:pPr>
          </w:p>
        </w:tc>
        <w:tc>
          <w:tcPr>
            <w:tcW w:w="284" w:type="dxa"/>
          </w:tcPr>
          <w:p w14:paraId="214B933B" w14:textId="77777777" w:rsidR="00F71F56" w:rsidRPr="00497E67" w:rsidRDefault="00F71F56" w:rsidP="00D30F6E">
            <w:pPr>
              <w:widowControl w:val="0"/>
              <w:snapToGrid w:val="0"/>
              <w:ind w:left="0"/>
              <w:jc w:val="center"/>
              <w:rPr>
                <w:ins w:id="1088" w:author="Kennedy, Muhil" w:date="2022-12-08T13:34:00Z"/>
                <w:rFonts w:ascii="Century Gothic" w:hAnsi="Century Gothic"/>
                <w:kern w:val="8"/>
                <w:szCs w:val="20"/>
                <w:lang w:val="en-US" w:eastAsia="en-US"/>
              </w:rPr>
            </w:pPr>
          </w:p>
          <w:p w14:paraId="6B5C119A" w14:textId="77777777" w:rsidR="00F71F56" w:rsidRPr="00497E67" w:rsidRDefault="00F71F56" w:rsidP="00D30F6E">
            <w:pPr>
              <w:widowControl w:val="0"/>
              <w:snapToGrid w:val="0"/>
              <w:ind w:left="0"/>
              <w:jc w:val="left"/>
              <w:rPr>
                <w:ins w:id="1089" w:author="Kennedy, Muhil" w:date="2022-12-08T13:34:00Z"/>
                <w:rFonts w:ascii="Century Gothic" w:hAnsi="Century Gothic"/>
                <w:kern w:val="8"/>
                <w:szCs w:val="20"/>
                <w:lang w:val="en-US" w:eastAsia="en-US"/>
              </w:rPr>
            </w:pPr>
          </w:p>
        </w:tc>
        <w:tc>
          <w:tcPr>
            <w:tcW w:w="992" w:type="dxa"/>
            <w:vAlign w:val="bottom"/>
          </w:tcPr>
          <w:p w14:paraId="461C329D" w14:textId="77777777" w:rsidR="00F71F56" w:rsidRPr="00497E67" w:rsidRDefault="00F71F56" w:rsidP="00D30F6E">
            <w:pPr>
              <w:widowControl w:val="0"/>
              <w:snapToGrid w:val="0"/>
              <w:ind w:left="0"/>
              <w:jc w:val="left"/>
              <w:rPr>
                <w:ins w:id="1090" w:author="Kennedy, Muhil" w:date="2022-12-08T13:34:00Z"/>
                <w:rFonts w:ascii="Century Gothic" w:hAnsi="Century Gothic"/>
                <w:b/>
                <w:kern w:val="8"/>
                <w:szCs w:val="20"/>
                <w:lang w:val="en-US" w:eastAsia="en-US"/>
              </w:rPr>
            </w:pPr>
          </w:p>
          <w:p w14:paraId="42CE79A4" w14:textId="77777777" w:rsidR="00F71F56" w:rsidRPr="00497E67" w:rsidRDefault="00F71F56" w:rsidP="00D30F6E">
            <w:pPr>
              <w:widowControl w:val="0"/>
              <w:snapToGrid w:val="0"/>
              <w:ind w:left="0"/>
              <w:jc w:val="left"/>
              <w:rPr>
                <w:ins w:id="1091" w:author="Kennedy, Muhil" w:date="2022-12-08T13:34:00Z"/>
                <w:rFonts w:ascii="Century Gothic" w:hAnsi="Century Gothic"/>
                <w:b/>
                <w:kern w:val="8"/>
                <w:szCs w:val="20"/>
                <w:lang w:val="en-US" w:eastAsia="en-US"/>
              </w:rPr>
            </w:pPr>
          </w:p>
        </w:tc>
        <w:tc>
          <w:tcPr>
            <w:tcW w:w="3544" w:type="dxa"/>
            <w:tcBorders>
              <w:top w:val="single" w:sz="6" w:space="0" w:color="auto"/>
              <w:bottom w:val="single" w:sz="6" w:space="0" w:color="auto"/>
            </w:tcBorders>
          </w:tcPr>
          <w:p w14:paraId="061D62CC" w14:textId="77777777" w:rsidR="00F71F56" w:rsidRPr="00497E67" w:rsidRDefault="00F71F56" w:rsidP="00D30F6E">
            <w:pPr>
              <w:widowControl w:val="0"/>
              <w:snapToGrid w:val="0"/>
              <w:ind w:left="0"/>
              <w:jc w:val="center"/>
              <w:rPr>
                <w:ins w:id="1092" w:author="Kennedy, Muhil" w:date="2022-12-08T13:34:00Z"/>
                <w:rFonts w:ascii="Century Gothic" w:hAnsi="Century Gothic"/>
                <w:kern w:val="8"/>
                <w:szCs w:val="20"/>
                <w:lang w:val="en-US" w:eastAsia="en-US"/>
              </w:rPr>
            </w:pPr>
          </w:p>
          <w:p w14:paraId="3063D3E6" w14:textId="77777777" w:rsidR="00F71F56" w:rsidRPr="00497E67" w:rsidRDefault="00F71F56" w:rsidP="00D30F6E">
            <w:pPr>
              <w:widowControl w:val="0"/>
              <w:snapToGrid w:val="0"/>
              <w:ind w:left="0"/>
              <w:jc w:val="center"/>
              <w:rPr>
                <w:ins w:id="1093" w:author="Kennedy, Muhil" w:date="2022-12-08T13:34:00Z"/>
                <w:rFonts w:ascii="Century Gothic" w:hAnsi="Century Gothic"/>
                <w:kern w:val="8"/>
                <w:szCs w:val="20"/>
                <w:lang w:val="en-US" w:eastAsia="en-US"/>
              </w:rPr>
            </w:pPr>
          </w:p>
          <w:p w14:paraId="00C4E358" w14:textId="77777777" w:rsidR="00F71F56" w:rsidRPr="00497E67" w:rsidRDefault="00F71F56" w:rsidP="00D30F6E">
            <w:pPr>
              <w:widowControl w:val="0"/>
              <w:snapToGrid w:val="0"/>
              <w:ind w:left="0"/>
              <w:jc w:val="center"/>
              <w:rPr>
                <w:ins w:id="1094" w:author="Kennedy, Muhil" w:date="2022-12-08T13:34:00Z"/>
                <w:rFonts w:ascii="Century Gothic" w:hAnsi="Century Gothic"/>
                <w:kern w:val="8"/>
                <w:szCs w:val="20"/>
                <w:lang w:val="en-US" w:eastAsia="en-US"/>
              </w:rPr>
            </w:pPr>
          </w:p>
        </w:tc>
        <w:tc>
          <w:tcPr>
            <w:tcW w:w="256" w:type="dxa"/>
          </w:tcPr>
          <w:p w14:paraId="1C5250B5" w14:textId="77777777" w:rsidR="00F71F56" w:rsidRPr="00497E67" w:rsidRDefault="00F71F56" w:rsidP="00D30F6E">
            <w:pPr>
              <w:widowControl w:val="0"/>
              <w:snapToGrid w:val="0"/>
              <w:ind w:left="0"/>
              <w:jc w:val="center"/>
              <w:rPr>
                <w:ins w:id="1095" w:author="Kennedy, Muhil" w:date="2022-12-08T13:34:00Z"/>
                <w:rFonts w:ascii="Century Gothic" w:hAnsi="Century Gothic"/>
                <w:kern w:val="8"/>
                <w:szCs w:val="20"/>
                <w:lang w:val="en-US" w:eastAsia="en-US"/>
              </w:rPr>
            </w:pPr>
          </w:p>
          <w:p w14:paraId="1CEEE9E7" w14:textId="77777777" w:rsidR="00F71F56" w:rsidRPr="00497E67" w:rsidRDefault="00F71F56" w:rsidP="00D30F6E">
            <w:pPr>
              <w:widowControl w:val="0"/>
              <w:snapToGrid w:val="0"/>
              <w:ind w:left="0"/>
              <w:jc w:val="center"/>
              <w:rPr>
                <w:ins w:id="1096" w:author="Kennedy, Muhil" w:date="2022-12-08T13:34:00Z"/>
                <w:rFonts w:ascii="Century Gothic" w:hAnsi="Century Gothic"/>
                <w:kern w:val="8"/>
                <w:szCs w:val="20"/>
                <w:lang w:val="en-US" w:eastAsia="en-US"/>
              </w:rPr>
            </w:pPr>
          </w:p>
        </w:tc>
      </w:tr>
      <w:tr w:rsidR="00F71F56" w:rsidRPr="00497E67" w14:paraId="0B90E83A" w14:textId="77777777" w:rsidTr="00D30F6E">
        <w:trPr>
          <w:trHeight w:val="454"/>
          <w:ins w:id="1097" w:author="Kennedy, Muhil" w:date="2022-12-08T13:34:00Z"/>
        </w:trPr>
        <w:tc>
          <w:tcPr>
            <w:tcW w:w="1020" w:type="dxa"/>
            <w:vAlign w:val="bottom"/>
          </w:tcPr>
          <w:p w14:paraId="7360919D" w14:textId="77777777" w:rsidR="00F71F56" w:rsidRPr="00497E67" w:rsidRDefault="00F71F56" w:rsidP="00D30F6E">
            <w:pPr>
              <w:widowControl w:val="0"/>
              <w:snapToGrid w:val="0"/>
              <w:ind w:left="0"/>
              <w:jc w:val="left"/>
              <w:rPr>
                <w:ins w:id="1098" w:author="Kennedy, Muhil" w:date="2022-12-08T13:34:00Z"/>
                <w:rFonts w:ascii="Century Gothic" w:hAnsi="Century Gothic"/>
                <w:b/>
                <w:kern w:val="8"/>
                <w:szCs w:val="20"/>
                <w:lang w:val="en-US" w:eastAsia="en-US"/>
              </w:rPr>
            </w:pPr>
          </w:p>
        </w:tc>
        <w:tc>
          <w:tcPr>
            <w:tcW w:w="3543" w:type="dxa"/>
            <w:tcBorders>
              <w:top w:val="single" w:sz="6" w:space="0" w:color="auto"/>
            </w:tcBorders>
          </w:tcPr>
          <w:p w14:paraId="5ABF2404" w14:textId="77777777" w:rsidR="00F71F56" w:rsidRPr="00497E67" w:rsidRDefault="00F71F56" w:rsidP="00D30F6E">
            <w:pPr>
              <w:widowControl w:val="0"/>
              <w:snapToGrid w:val="0"/>
              <w:ind w:left="0"/>
              <w:jc w:val="center"/>
              <w:rPr>
                <w:ins w:id="1099" w:author="Kennedy, Muhil" w:date="2022-12-08T13:34:00Z"/>
                <w:rFonts w:ascii="Century Gothic" w:hAnsi="Century Gothic"/>
                <w:kern w:val="8"/>
                <w:szCs w:val="20"/>
                <w:lang w:val="en-US" w:eastAsia="en-US"/>
              </w:rPr>
            </w:pPr>
            <w:ins w:id="1100" w:author="Kennedy, Muhil" w:date="2022-12-08T13:34:00Z">
              <w:r w:rsidRPr="00497E67">
                <w:rPr>
                  <w:rFonts w:ascii="Century Gothic" w:hAnsi="Century Gothic"/>
                  <w:b/>
                  <w:kern w:val="8"/>
                  <w:szCs w:val="20"/>
                  <w:lang w:val="en-US" w:eastAsia="en-US"/>
                </w:rPr>
                <w:t>Signature</w:t>
              </w:r>
            </w:ins>
          </w:p>
          <w:p w14:paraId="71D585F1" w14:textId="77777777" w:rsidR="00F71F56" w:rsidRPr="00497E67" w:rsidRDefault="00F71F56" w:rsidP="00D30F6E">
            <w:pPr>
              <w:widowControl w:val="0"/>
              <w:snapToGrid w:val="0"/>
              <w:ind w:left="0"/>
              <w:jc w:val="center"/>
              <w:rPr>
                <w:ins w:id="1101" w:author="Kennedy, Muhil" w:date="2022-12-08T13:34:00Z"/>
                <w:rFonts w:ascii="Century Gothic" w:hAnsi="Century Gothic"/>
                <w:kern w:val="8"/>
                <w:szCs w:val="20"/>
                <w:lang w:val="en-US" w:eastAsia="en-US"/>
              </w:rPr>
            </w:pPr>
          </w:p>
          <w:p w14:paraId="27805C3F" w14:textId="77777777" w:rsidR="00F71F56" w:rsidRPr="00497E67" w:rsidRDefault="00F71F56" w:rsidP="00D30F6E">
            <w:pPr>
              <w:widowControl w:val="0"/>
              <w:snapToGrid w:val="0"/>
              <w:ind w:left="0"/>
              <w:jc w:val="center"/>
              <w:rPr>
                <w:ins w:id="1102" w:author="Kennedy, Muhil" w:date="2022-12-08T13:34:00Z"/>
                <w:rFonts w:ascii="Century Gothic" w:hAnsi="Century Gothic"/>
                <w:kern w:val="8"/>
                <w:szCs w:val="20"/>
                <w:lang w:val="en-US" w:eastAsia="en-US"/>
              </w:rPr>
            </w:pPr>
          </w:p>
        </w:tc>
        <w:tc>
          <w:tcPr>
            <w:tcW w:w="284" w:type="dxa"/>
          </w:tcPr>
          <w:p w14:paraId="025FB3BC" w14:textId="77777777" w:rsidR="00F71F56" w:rsidRPr="00497E67" w:rsidRDefault="00F71F56" w:rsidP="00D30F6E">
            <w:pPr>
              <w:widowControl w:val="0"/>
              <w:snapToGrid w:val="0"/>
              <w:ind w:left="0"/>
              <w:jc w:val="center"/>
              <w:rPr>
                <w:ins w:id="1103" w:author="Kennedy, Muhil" w:date="2022-12-08T13:34:00Z"/>
                <w:rFonts w:ascii="Century Gothic" w:hAnsi="Century Gothic"/>
                <w:kern w:val="8"/>
                <w:szCs w:val="20"/>
                <w:lang w:val="en-US" w:eastAsia="en-US"/>
              </w:rPr>
            </w:pPr>
          </w:p>
          <w:p w14:paraId="2C7ED46B" w14:textId="77777777" w:rsidR="00F71F56" w:rsidRPr="00497E67" w:rsidRDefault="00F71F56" w:rsidP="00D30F6E">
            <w:pPr>
              <w:widowControl w:val="0"/>
              <w:snapToGrid w:val="0"/>
              <w:ind w:left="0"/>
              <w:jc w:val="left"/>
              <w:rPr>
                <w:ins w:id="1104" w:author="Kennedy, Muhil" w:date="2022-12-08T13:34:00Z"/>
                <w:rFonts w:ascii="Century Gothic" w:hAnsi="Century Gothic"/>
                <w:kern w:val="8"/>
                <w:szCs w:val="20"/>
                <w:lang w:val="en-US" w:eastAsia="en-US"/>
              </w:rPr>
            </w:pPr>
          </w:p>
        </w:tc>
        <w:tc>
          <w:tcPr>
            <w:tcW w:w="992" w:type="dxa"/>
            <w:vAlign w:val="bottom"/>
          </w:tcPr>
          <w:p w14:paraId="18A7CB4B" w14:textId="77777777" w:rsidR="00F71F56" w:rsidRPr="00497E67" w:rsidRDefault="00F71F56" w:rsidP="00D30F6E">
            <w:pPr>
              <w:widowControl w:val="0"/>
              <w:snapToGrid w:val="0"/>
              <w:ind w:left="0"/>
              <w:jc w:val="left"/>
              <w:rPr>
                <w:ins w:id="1105" w:author="Kennedy, Muhil" w:date="2022-12-08T13:34:00Z"/>
                <w:rFonts w:ascii="Century Gothic" w:hAnsi="Century Gothic"/>
                <w:b/>
                <w:kern w:val="8"/>
                <w:szCs w:val="20"/>
                <w:lang w:val="en-US" w:eastAsia="en-US"/>
              </w:rPr>
            </w:pPr>
          </w:p>
        </w:tc>
        <w:tc>
          <w:tcPr>
            <w:tcW w:w="3544" w:type="dxa"/>
            <w:tcBorders>
              <w:top w:val="single" w:sz="6" w:space="0" w:color="auto"/>
            </w:tcBorders>
          </w:tcPr>
          <w:p w14:paraId="782EAC1F" w14:textId="77777777" w:rsidR="00F71F56" w:rsidRPr="00497E67" w:rsidRDefault="00F71F56" w:rsidP="00D30F6E">
            <w:pPr>
              <w:widowControl w:val="0"/>
              <w:snapToGrid w:val="0"/>
              <w:ind w:left="0"/>
              <w:jc w:val="center"/>
              <w:rPr>
                <w:ins w:id="1106" w:author="Kennedy, Muhil" w:date="2022-12-08T13:34:00Z"/>
                <w:rFonts w:ascii="Century Gothic" w:hAnsi="Century Gothic"/>
                <w:kern w:val="8"/>
                <w:szCs w:val="20"/>
                <w:lang w:val="en-US" w:eastAsia="en-US"/>
              </w:rPr>
            </w:pPr>
            <w:ins w:id="1107" w:author="Kennedy, Muhil" w:date="2022-12-08T13:34:00Z">
              <w:r w:rsidRPr="00497E67">
                <w:rPr>
                  <w:rFonts w:ascii="Century Gothic" w:hAnsi="Century Gothic"/>
                  <w:b/>
                  <w:kern w:val="8"/>
                  <w:szCs w:val="20"/>
                  <w:lang w:val="en-US" w:eastAsia="en-US"/>
                </w:rPr>
                <w:t>Signature</w:t>
              </w:r>
            </w:ins>
          </w:p>
        </w:tc>
        <w:tc>
          <w:tcPr>
            <w:tcW w:w="256" w:type="dxa"/>
          </w:tcPr>
          <w:p w14:paraId="318E2416" w14:textId="77777777" w:rsidR="00F71F56" w:rsidRPr="00497E67" w:rsidRDefault="00F71F56" w:rsidP="00D30F6E">
            <w:pPr>
              <w:widowControl w:val="0"/>
              <w:snapToGrid w:val="0"/>
              <w:ind w:left="0"/>
              <w:jc w:val="center"/>
              <w:rPr>
                <w:ins w:id="1108" w:author="Kennedy, Muhil" w:date="2022-12-08T13:34:00Z"/>
                <w:rFonts w:ascii="Century Gothic" w:hAnsi="Century Gothic"/>
                <w:kern w:val="8"/>
                <w:szCs w:val="20"/>
                <w:lang w:val="en-US" w:eastAsia="en-US"/>
              </w:rPr>
            </w:pPr>
          </w:p>
          <w:p w14:paraId="350B3F87" w14:textId="77777777" w:rsidR="00F71F56" w:rsidRPr="00497E67" w:rsidRDefault="00F71F56" w:rsidP="00D30F6E">
            <w:pPr>
              <w:widowControl w:val="0"/>
              <w:snapToGrid w:val="0"/>
              <w:ind w:left="0"/>
              <w:jc w:val="center"/>
              <w:rPr>
                <w:ins w:id="1109" w:author="Kennedy, Muhil" w:date="2022-12-08T13:34:00Z"/>
                <w:rFonts w:ascii="Century Gothic" w:hAnsi="Century Gothic"/>
                <w:kern w:val="8"/>
                <w:szCs w:val="20"/>
                <w:lang w:val="en-US" w:eastAsia="en-US"/>
              </w:rPr>
            </w:pPr>
          </w:p>
        </w:tc>
      </w:tr>
      <w:tr w:rsidR="00F71F56" w:rsidRPr="00497E67" w14:paraId="64871404" w14:textId="77777777" w:rsidTr="00D30F6E">
        <w:trPr>
          <w:trHeight w:val="454"/>
          <w:ins w:id="1110" w:author="Kennedy, Muhil" w:date="2022-12-08T13:34:00Z"/>
        </w:trPr>
        <w:tc>
          <w:tcPr>
            <w:tcW w:w="1020" w:type="dxa"/>
            <w:vAlign w:val="center"/>
          </w:tcPr>
          <w:p w14:paraId="5129A5CD" w14:textId="77777777" w:rsidR="00F71F56" w:rsidRPr="00497E67" w:rsidRDefault="00F71F56" w:rsidP="00D30F6E">
            <w:pPr>
              <w:widowControl w:val="0"/>
              <w:snapToGrid w:val="0"/>
              <w:ind w:left="0"/>
              <w:jc w:val="center"/>
              <w:rPr>
                <w:ins w:id="1111" w:author="Kennedy, Muhil" w:date="2022-12-08T13:34:00Z"/>
                <w:rFonts w:ascii="Century Gothic" w:hAnsi="Century Gothic"/>
                <w:b/>
                <w:kern w:val="8"/>
                <w:szCs w:val="20"/>
                <w:lang w:val="en-US" w:eastAsia="en-US"/>
              </w:rPr>
            </w:pPr>
            <w:ins w:id="1112" w:author="Kennedy, Muhil" w:date="2022-12-08T13:34:00Z">
              <w:r w:rsidRPr="00497E67">
                <w:rPr>
                  <w:rFonts w:ascii="Century Gothic" w:hAnsi="Century Gothic"/>
                  <w:b/>
                  <w:kern w:val="8"/>
                  <w:szCs w:val="20"/>
                  <w:lang w:val="en-US" w:eastAsia="en-US"/>
                </w:rPr>
                <w:t>Date:</w:t>
              </w:r>
            </w:ins>
          </w:p>
        </w:tc>
        <w:tc>
          <w:tcPr>
            <w:tcW w:w="3543" w:type="dxa"/>
            <w:tcBorders>
              <w:bottom w:val="single" w:sz="6" w:space="0" w:color="auto"/>
            </w:tcBorders>
            <w:vAlign w:val="center"/>
          </w:tcPr>
          <w:p w14:paraId="45CA942C" w14:textId="77777777" w:rsidR="00F71F56" w:rsidRPr="00497E67" w:rsidRDefault="00F71F56" w:rsidP="00D30F6E">
            <w:pPr>
              <w:widowControl w:val="0"/>
              <w:snapToGrid w:val="0"/>
              <w:ind w:left="0"/>
              <w:jc w:val="center"/>
              <w:rPr>
                <w:ins w:id="1113" w:author="Kennedy, Muhil" w:date="2022-12-08T13:34:00Z"/>
                <w:rFonts w:ascii="Century Gothic" w:hAnsi="Century Gothic"/>
                <w:kern w:val="8"/>
                <w:szCs w:val="20"/>
                <w:lang w:val="en-US" w:eastAsia="en-US"/>
              </w:rPr>
            </w:pPr>
          </w:p>
        </w:tc>
        <w:tc>
          <w:tcPr>
            <w:tcW w:w="284" w:type="dxa"/>
            <w:vAlign w:val="center"/>
          </w:tcPr>
          <w:p w14:paraId="07A328A4" w14:textId="77777777" w:rsidR="00F71F56" w:rsidRPr="00497E67" w:rsidRDefault="00F71F56" w:rsidP="00D30F6E">
            <w:pPr>
              <w:widowControl w:val="0"/>
              <w:snapToGrid w:val="0"/>
              <w:ind w:left="0"/>
              <w:jc w:val="center"/>
              <w:rPr>
                <w:ins w:id="1114" w:author="Kennedy, Muhil" w:date="2022-12-08T13:34:00Z"/>
                <w:rFonts w:ascii="Century Gothic" w:hAnsi="Century Gothic"/>
                <w:kern w:val="8"/>
                <w:szCs w:val="20"/>
                <w:lang w:val="en-US" w:eastAsia="en-US"/>
              </w:rPr>
            </w:pPr>
          </w:p>
        </w:tc>
        <w:tc>
          <w:tcPr>
            <w:tcW w:w="992" w:type="dxa"/>
            <w:vAlign w:val="center"/>
          </w:tcPr>
          <w:p w14:paraId="195AC817" w14:textId="77777777" w:rsidR="00F71F56" w:rsidRPr="00497E67" w:rsidDel="00B15A12" w:rsidRDefault="00F71F56" w:rsidP="00D30F6E">
            <w:pPr>
              <w:widowControl w:val="0"/>
              <w:snapToGrid w:val="0"/>
              <w:ind w:left="0"/>
              <w:jc w:val="center"/>
              <w:rPr>
                <w:ins w:id="1115" w:author="Kennedy, Muhil" w:date="2022-12-08T13:34:00Z"/>
                <w:rFonts w:ascii="Century Gothic" w:hAnsi="Century Gothic"/>
                <w:b/>
                <w:kern w:val="8"/>
                <w:szCs w:val="20"/>
                <w:lang w:val="en-US" w:eastAsia="en-US"/>
              </w:rPr>
            </w:pPr>
            <w:ins w:id="1116" w:author="Kennedy, Muhil" w:date="2022-12-08T13:34:00Z">
              <w:r w:rsidRPr="00497E67">
                <w:rPr>
                  <w:rFonts w:ascii="Century Gothic" w:hAnsi="Century Gothic"/>
                  <w:b/>
                  <w:kern w:val="8"/>
                  <w:szCs w:val="20"/>
                  <w:lang w:val="en-US" w:eastAsia="en-US"/>
                </w:rPr>
                <w:t>Date:</w:t>
              </w:r>
            </w:ins>
          </w:p>
        </w:tc>
        <w:tc>
          <w:tcPr>
            <w:tcW w:w="3544" w:type="dxa"/>
            <w:tcBorders>
              <w:bottom w:val="single" w:sz="6" w:space="0" w:color="auto"/>
            </w:tcBorders>
            <w:vAlign w:val="center"/>
          </w:tcPr>
          <w:p w14:paraId="4ABAC9C9" w14:textId="77777777" w:rsidR="00F71F56" w:rsidRPr="00497E67" w:rsidRDefault="00F71F56" w:rsidP="00D30F6E">
            <w:pPr>
              <w:widowControl w:val="0"/>
              <w:snapToGrid w:val="0"/>
              <w:ind w:left="0"/>
              <w:jc w:val="center"/>
              <w:rPr>
                <w:ins w:id="1117" w:author="Kennedy, Muhil" w:date="2022-12-08T13:34:00Z"/>
                <w:rFonts w:ascii="Century Gothic" w:hAnsi="Century Gothic"/>
                <w:kern w:val="8"/>
                <w:szCs w:val="20"/>
                <w:lang w:val="en-US" w:eastAsia="en-US"/>
              </w:rPr>
            </w:pPr>
          </w:p>
        </w:tc>
        <w:tc>
          <w:tcPr>
            <w:tcW w:w="256" w:type="dxa"/>
          </w:tcPr>
          <w:p w14:paraId="7ADBFD08" w14:textId="77777777" w:rsidR="00F71F56" w:rsidRPr="00497E67" w:rsidRDefault="00F71F56" w:rsidP="00D30F6E">
            <w:pPr>
              <w:widowControl w:val="0"/>
              <w:snapToGrid w:val="0"/>
              <w:ind w:left="0"/>
              <w:jc w:val="center"/>
              <w:rPr>
                <w:ins w:id="1118" w:author="Kennedy, Muhil" w:date="2022-12-08T13:34:00Z"/>
                <w:rFonts w:ascii="Century Gothic" w:hAnsi="Century Gothic"/>
                <w:kern w:val="8"/>
                <w:szCs w:val="20"/>
                <w:lang w:val="en-US" w:eastAsia="en-US"/>
              </w:rPr>
            </w:pPr>
          </w:p>
        </w:tc>
      </w:tr>
      <w:tr w:rsidR="00F71F56" w:rsidRPr="00497E67" w14:paraId="63A0A856" w14:textId="77777777" w:rsidTr="00D30F6E">
        <w:trPr>
          <w:trHeight w:val="454"/>
          <w:ins w:id="1119" w:author="Kennedy, Muhil" w:date="2022-12-08T13:34:00Z"/>
        </w:trPr>
        <w:tc>
          <w:tcPr>
            <w:tcW w:w="1020" w:type="dxa"/>
            <w:vAlign w:val="center"/>
          </w:tcPr>
          <w:p w14:paraId="2D17BDE3" w14:textId="77777777" w:rsidR="00F71F56" w:rsidRPr="00497E67" w:rsidRDefault="00F71F56" w:rsidP="00D30F6E">
            <w:pPr>
              <w:widowControl w:val="0"/>
              <w:snapToGrid w:val="0"/>
              <w:ind w:left="0"/>
              <w:jc w:val="center"/>
              <w:rPr>
                <w:ins w:id="1120" w:author="Kennedy, Muhil" w:date="2022-12-08T13:34:00Z"/>
                <w:rFonts w:ascii="Century Gothic" w:hAnsi="Century Gothic"/>
                <w:b/>
                <w:kern w:val="8"/>
                <w:szCs w:val="20"/>
                <w:lang w:val="en-US" w:eastAsia="en-US"/>
              </w:rPr>
            </w:pPr>
            <w:ins w:id="1121" w:author="Kennedy, Muhil" w:date="2022-12-08T13:34:00Z">
              <w:r w:rsidRPr="00497E67">
                <w:rPr>
                  <w:rFonts w:ascii="Century Gothic" w:hAnsi="Century Gothic"/>
                  <w:b/>
                  <w:kern w:val="8"/>
                  <w:szCs w:val="20"/>
                  <w:lang w:val="en-US" w:eastAsia="en-US"/>
                </w:rPr>
                <w:t>Name:</w:t>
              </w:r>
            </w:ins>
          </w:p>
        </w:tc>
        <w:tc>
          <w:tcPr>
            <w:tcW w:w="3543" w:type="dxa"/>
            <w:tcBorders>
              <w:top w:val="single" w:sz="6" w:space="0" w:color="auto"/>
              <w:bottom w:val="single" w:sz="6" w:space="0" w:color="auto"/>
            </w:tcBorders>
            <w:vAlign w:val="center"/>
          </w:tcPr>
          <w:p w14:paraId="02DC7E8B" w14:textId="77777777" w:rsidR="00F71F56" w:rsidRPr="00497E67" w:rsidRDefault="00F71F56" w:rsidP="00D30F6E">
            <w:pPr>
              <w:widowControl w:val="0"/>
              <w:snapToGrid w:val="0"/>
              <w:ind w:left="0"/>
              <w:jc w:val="center"/>
              <w:rPr>
                <w:ins w:id="1122" w:author="Kennedy, Muhil" w:date="2022-12-08T13:34:00Z"/>
                <w:rFonts w:ascii="Century Gothic" w:hAnsi="Century Gothic"/>
                <w:kern w:val="8"/>
                <w:szCs w:val="20"/>
                <w:lang w:val="en-US" w:eastAsia="en-US"/>
              </w:rPr>
            </w:pPr>
          </w:p>
        </w:tc>
        <w:tc>
          <w:tcPr>
            <w:tcW w:w="284" w:type="dxa"/>
            <w:vAlign w:val="center"/>
          </w:tcPr>
          <w:p w14:paraId="5FEF3C23" w14:textId="77777777" w:rsidR="00F71F56" w:rsidRPr="00497E67" w:rsidRDefault="00F71F56" w:rsidP="00D30F6E">
            <w:pPr>
              <w:widowControl w:val="0"/>
              <w:snapToGrid w:val="0"/>
              <w:ind w:left="0"/>
              <w:jc w:val="center"/>
              <w:rPr>
                <w:ins w:id="1123" w:author="Kennedy, Muhil" w:date="2022-12-08T13:34:00Z"/>
                <w:rFonts w:ascii="Century Gothic" w:hAnsi="Century Gothic"/>
                <w:kern w:val="8"/>
                <w:szCs w:val="20"/>
                <w:lang w:val="en-US" w:eastAsia="en-US"/>
              </w:rPr>
            </w:pPr>
          </w:p>
        </w:tc>
        <w:tc>
          <w:tcPr>
            <w:tcW w:w="992" w:type="dxa"/>
            <w:vAlign w:val="center"/>
          </w:tcPr>
          <w:p w14:paraId="77E2F9E8" w14:textId="77777777" w:rsidR="00F71F56" w:rsidRPr="00497E67" w:rsidRDefault="00F71F56" w:rsidP="00D30F6E">
            <w:pPr>
              <w:widowControl w:val="0"/>
              <w:snapToGrid w:val="0"/>
              <w:ind w:left="0"/>
              <w:jc w:val="center"/>
              <w:rPr>
                <w:ins w:id="1124" w:author="Kennedy, Muhil" w:date="2022-12-08T13:34:00Z"/>
                <w:rFonts w:ascii="Century Gothic" w:hAnsi="Century Gothic"/>
                <w:b/>
                <w:kern w:val="8"/>
                <w:szCs w:val="20"/>
                <w:lang w:val="en-US" w:eastAsia="en-US"/>
              </w:rPr>
            </w:pPr>
            <w:ins w:id="1125" w:author="Kennedy, Muhil" w:date="2022-12-08T13:34:00Z">
              <w:r w:rsidRPr="00497E67">
                <w:rPr>
                  <w:rFonts w:ascii="Century Gothic" w:hAnsi="Century Gothic"/>
                  <w:b/>
                  <w:kern w:val="8"/>
                  <w:szCs w:val="20"/>
                  <w:lang w:val="en-US" w:eastAsia="en-US"/>
                </w:rPr>
                <w:t>Name:</w:t>
              </w:r>
            </w:ins>
          </w:p>
        </w:tc>
        <w:tc>
          <w:tcPr>
            <w:tcW w:w="3544" w:type="dxa"/>
            <w:tcBorders>
              <w:top w:val="single" w:sz="6" w:space="0" w:color="auto"/>
              <w:bottom w:val="single" w:sz="6" w:space="0" w:color="auto"/>
            </w:tcBorders>
            <w:vAlign w:val="center"/>
          </w:tcPr>
          <w:p w14:paraId="599A3F67" w14:textId="77777777" w:rsidR="00F71F56" w:rsidRPr="00497E67" w:rsidRDefault="00F71F56" w:rsidP="00D30F6E">
            <w:pPr>
              <w:widowControl w:val="0"/>
              <w:snapToGrid w:val="0"/>
              <w:ind w:left="0"/>
              <w:jc w:val="center"/>
              <w:rPr>
                <w:ins w:id="1126" w:author="Kennedy, Muhil" w:date="2022-12-08T13:34:00Z"/>
                <w:rFonts w:ascii="Century Gothic" w:hAnsi="Century Gothic"/>
                <w:kern w:val="8"/>
                <w:szCs w:val="20"/>
                <w:lang w:val="en-US" w:eastAsia="en-US"/>
              </w:rPr>
            </w:pPr>
          </w:p>
        </w:tc>
        <w:tc>
          <w:tcPr>
            <w:tcW w:w="256" w:type="dxa"/>
          </w:tcPr>
          <w:p w14:paraId="0D7F31A8" w14:textId="77777777" w:rsidR="00F71F56" w:rsidRPr="00497E67" w:rsidRDefault="00F71F56" w:rsidP="00D30F6E">
            <w:pPr>
              <w:widowControl w:val="0"/>
              <w:snapToGrid w:val="0"/>
              <w:ind w:left="0"/>
              <w:jc w:val="center"/>
              <w:rPr>
                <w:ins w:id="1127" w:author="Kennedy, Muhil" w:date="2022-12-08T13:34:00Z"/>
                <w:rFonts w:ascii="Century Gothic" w:hAnsi="Century Gothic"/>
                <w:kern w:val="8"/>
                <w:szCs w:val="20"/>
                <w:lang w:val="en-US" w:eastAsia="en-US"/>
              </w:rPr>
            </w:pPr>
          </w:p>
        </w:tc>
      </w:tr>
      <w:tr w:rsidR="00F71F56" w:rsidRPr="00497E67" w14:paraId="01237F49" w14:textId="77777777" w:rsidTr="00D30F6E">
        <w:trPr>
          <w:trHeight w:val="454"/>
          <w:ins w:id="1128" w:author="Kennedy, Muhil" w:date="2022-12-08T13:34:00Z"/>
        </w:trPr>
        <w:tc>
          <w:tcPr>
            <w:tcW w:w="1020" w:type="dxa"/>
            <w:vAlign w:val="bottom"/>
          </w:tcPr>
          <w:p w14:paraId="2566CED3" w14:textId="77777777" w:rsidR="00F71F56" w:rsidRPr="00497E67" w:rsidRDefault="00F71F56" w:rsidP="00D30F6E">
            <w:pPr>
              <w:widowControl w:val="0"/>
              <w:snapToGrid w:val="0"/>
              <w:ind w:left="0"/>
              <w:jc w:val="left"/>
              <w:rPr>
                <w:ins w:id="1129" w:author="Kennedy, Muhil" w:date="2022-12-08T13:34:00Z"/>
                <w:rFonts w:ascii="Century Gothic" w:hAnsi="Century Gothic"/>
                <w:b/>
                <w:kern w:val="8"/>
                <w:szCs w:val="20"/>
                <w:lang w:val="en-US" w:eastAsia="en-US"/>
              </w:rPr>
            </w:pPr>
          </w:p>
          <w:p w14:paraId="7419377C" w14:textId="77777777" w:rsidR="00F71F56" w:rsidRPr="00497E67" w:rsidRDefault="00F71F56" w:rsidP="00D30F6E">
            <w:pPr>
              <w:widowControl w:val="0"/>
              <w:snapToGrid w:val="0"/>
              <w:ind w:left="0"/>
              <w:jc w:val="left"/>
              <w:rPr>
                <w:ins w:id="1130" w:author="Kennedy, Muhil" w:date="2022-12-08T13:34:00Z"/>
                <w:rFonts w:ascii="Century Gothic" w:hAnsi="Century Gothic"/>
                <w:b/>
                <w:kern w:val="8"/>
                <w:szCs w:val="20"/>
                <w:lang w:val="en-US" w:eastAsia="en-US"/>
              </w:rPr>
            </w:pPr>
          </w:p>
        </w:tc>
        <w:tc>
          <w:tcPr>
            <w:tcW w:w="3543" w:type="dxa"/>
            <w:tcBorders>
              <w:top w:val="single" w:sz="6" w:space="0" w:color="auto"/>
              <w:bottom w:val="single" w:sz="6" w:space="0" w:color="auto"/>
            </w:tcBorders>
          </w:tcPr>
          <w:p w14:paraId="06729127" w14:textId="77777777" w:rsidR="00F71F56" w:rsidRPr="00497E67" w:rsidRDefault="00F71F56" w:rsidP="00D30F6E">
            <w:pPr>
              <w:widowControl w:val="0"/>
              <w:snapToGrid w:val="0"/>
              <w:ind w:left="0"/>
              <w:jc w:val="left"/>
              <w:rPr>
                <w:ins w:id="1131" w:author="Kennedy, Muhil" w:date="2022-12-08T13:34:00Z"/>
                <w:rFonts w:ascii="Century Gothic" w:hAnsi="Century Gothic"/>
                <w:kern w:val="8"/>
                <w:szCs w:val="20"/>
                <w:lang w:val="en-US" w:eastAsia="en-US"/>
              </w:rPr>
            </w:pPr>
          </w:p>
        </w:tc>
        <w:tc>
          <w:tcPr>
            <w:tcW w:w="284" w:type="dxa"/>
          </w:tcPr>
          <w:p w14:paraId="74373771" w14:textId="77777777" w:rsidR="00F71F56" w:rsidRPr="00497E67" w:rsidRDefault="00F71F56" w:rsidP="00D30F6E">
            <w:pPr>
              <w:widowControl w:val="0"/>
              <w:snapToGrid w:val="0"/>
              <w:ind w:left="0"/>
              <w:jc w:val="left"/>
              <w:rPr>
                <w:ins w:id="1132" w:author="Kennedy, Muhil" w:date="2022-12-08T13:34:00Z"/>
                <w:rFonts w:ascii="Century Gothic" w:hAnsi="Century Gothic"/>
                <w:kern w:val="8"/>
                <w:szCs w:val="20"/>
                <w:lang w:val="en-US" w:eastAsia="en-US"/>
              </w:rPr>
            </w:pPr>
          </w:p>
        </w:tc>
        <w:tc>
          <w:tcPr>
            <w:tcW w:w="992" w:type="dxa"/>
            <w:vAlign w:val="bottom"/>
          </w:tcPr>
          <w:p w14:paraId="0556E5B0" w14:textId="77777777" w:rsidR="00F71F56" w:rsidRPr="00497E67" w:rsidRDefault="00F71F56" w:rsidP="00D30F6E">
            <w:pPr>
              <w:widowControl w:val="0"/>
              <w:snapToGrid w:val="0"/>
              <w:ind w:left="0"/>
              <w:jc w:val="left"/>
              <w:rPr>
                <w:ins w:id="1133" w:author="Kennedy, Muhil" w:date="2022-12-08T13:34:00Z"/>
                <w:rFonts w:ascii="Century Gothic" w:hAnsi="Century Gothic"/>
                <w:b/>
                <w:kern w:val="8"/>
                <w:szCs w:val="20"/>
                <w:lang w:val="en-US" w:eastAsia="en-US"/>
              </w:rPr>
            </w:pPr>
          </w:p>
          <w:p w14:paraId="71B63952" w14:textId="77777777" w:rsidR="00F71F56" w:rsidRPr="00497E67" w:rsidRDefault="00F71F56" w:rsidP="00D30F6E">
            <w:pPr>
              <w:widowControl w:val="0"/>
              <w:snapToGrid w:val="0"/>
              <w:ind w:left="0"/>
              <w:jc w:val="left"/>
              <w:rPr>
                <w:ins w:id="1134" w:author="Kennedy, Muhil" w:date="2022-12-08T13:34:00Z"/>
                <w:rFonts w:ascii="Century Gothic" w:hAnsi="Century Gothic"/>
                <w:b/>
                <w:kern w:val="8"/>
                <w:szCs w:val="20"/>
                <w:lang w:val="en-US" w:eastAsia="en-US"/>
              </w:rPr>
            </w:pPr>
          </w:p>
        </w:tc>
        <w:tc>
          <w:tcPr>
            <w:tcW w:w="3544" w:type="dxa"/>
            <w:tcBorders>
              <w:top w:val="single" w:sz="6" w:space="0" w:color="auto"/>
              <w:bottom w:val="single" w:sz="6" w:space="0" w:color="auto"/>
            </w:tcBorders>
          </w:tcPr>
          <w:p w14:paraId="76C1FB51" w14:textId="77777777" w:rsidR="00F71F56" w:rsidRPr="00497E67" w:rsidRDefault="00F71F56" w:rsidP="00D30F6E">
            <w:pPr>
              <w:widowControl w:val="0"/>
              <w:snapToGrid w:val="0"/>
              <w:ind w:left="0"/>
              <w:jc w:val="center"/>
              <w:rPr>
                <w:ins w:id="1135" w:author="Kennedy, Muhil" w:date="2022-12-08T13:34:00Z"/>
                <w:rFonts w:ascii="Century Gothic" w:hAnsi="Century Gothic"/>
                <w:kern w:val="8"/>
                <w:szCs w:val="20"/>
                <w:lang w:val="en-US" w:eastAsia="en-US"/>
              </w:rPr>
            </w:pPr>
          </w:p>
          <w:p w14:paraId="0AD34E70" w14:textId="77777777" w:rsidR="00F71F56" w:rsidRPr="00497E67" w:rsidRDefault="00F71F56" w:rsidP="00D30F6E">
            <w:pPr>
              <w:widowControl w:val="0"/>
              <w:snapToGrid w:val="0"/>
              <w:ind w:left="0"/>
              <w:jc w:val="center"/>
              <w:rPr>
                <w:ins w:id="1136" w:author="Kennedy, Muhil" w:date="2022-12-08T13:34:00Z"/>
                <w:rFonts w:ascii="Century Gothic" w:hAnsi="Century Gothic"/>
                <w:kern w:val="8"/>
                <w:szCs w:val="20"/>
                <w:lang w:val="en-US" w:eastAsia="en-US"/>
              </w:rPr>
            </w:pPr>
          </w:p>
          <w:p w14:paraId="6774C37A" w14:textId="77777777" w:rsidR="00F71F56" w:rsidRPr="00497E67" w:rsidRDefault="00F71F56" w:rsidP="00D30F6E">
            <w:pPr>
              <w:widowControl w:val="0"/>
              <w:snapToGrid w:val="0"/>
              <w:ind w:left="0"/>
              <w:jc w:val="center"/>
              <w:rPr>
                <w:ins w:id="1137" w:author="Kennedy, Muhil" w:date="2022-12-08T13:34:00Z"/>
                <w:rFonts w:ascii="Century Gothic" w:hAnsi="Century Gothic"/>
                <w:kern w:val="8"/>
                <w:szCs w:val="20"/>
                <w:lang w:val="en-US" w:eastAsia="en-US"/>
              </w:rPr>
            </w:pPr>
          </w:p>
        </w:tc>
        <w:tc>
          <w:tcPr>
            <w:tcW w:w="256" w:type="dxa"/>
          </w:tcPr>
          <w:p w14:paraId="057C0048" w14:textId="77777777" w:rsidR="00F71F56" w:rsidRPr="00497E67" w:rsidRDefault="00F71F56" w:rsidP="00D30F6E">
            <w:pPr>
              <w:widowControl w:val="0"/>
              <w:snapToGrid w:val="0"/>
              <w:ind w:left="0"/>
              <w:jc w:val="center"/>
              <w:rPr>
                <w:ins w:id="1138" w:author="Kennedy, Muhil" w:date="2022-12-08T13:34:00Z"/>
                <w:rFonts w:ascii="Century Gothic" w:hAnsi="Century Gothic"/>
                <w:kern w:val="8"/>
                <w:szCs w:val="20"/>
                <w:lang w:val="en-US" w:eastAsia="en-US"/>
              </w:rPr>
            </w:pPr>
          </w:p>
        </w:tc>
      </w:tr>
      <w:tr w:rsidR="00F71F56" w:rsidRPr="00497E67" w14:paraId="158A85C2" w14:textId="77777777" w:rsidTr="00D30F6E">
        <w:trPr>
          <w:trHeight w:val="454"/>
          <w:ins w:id="1139" w:author="Kennedy, Muhil" w:date="2022-12-08T13:34:00Z"/>
        </w:trPr>
        <w:tc>
          <w:tcPr>
            <w:tcW w:w="1020" w:type="dxa"/>
          </w:tcPr>
          <w:p w14:paraId="49D6BEAE" w14:textId="77777777" w:rsidR="00F71F56" w:rsidRPr="00497E67" w:rsidRDefault="00F71F56" w:rsidP="00D30F6E">
            <w:pPr>
              <w:widowControl w:val="0"/>
              <w:snapToGrid w:val="0"/>
              <w:ind w:left="0"/>
              <w:jc w:val="left"/>
              <w:rPr>
                <w:ins w:id="1140" w:author="Kennedy, Muhil" w:date="2022-12-08T13:34:00Z"/>
                <w:rFonts w:ascii="Century Gothic" w:hAnsi="Century Gothic"/>
                <w:b/>
                <w:kern w:val="8"/>
                <w:szCs w:val="20"/>
                <w:lang w:val="en-US" w:eastAsia="en-US"/>
              </w:rPr>
            </w:pPr>
          </w:p>
        </w:tc>
        <w:tc>
          <w:tcPr>
            <w:tcW w:w="3543" w:type="dxa"/>
            <w:tcBorders>
              <w:top w:val="single" w:sz="6" w:space="0" w:color="auto"/>
            </w:tcBorders>
          </w:tcPr>
          <w:p w14:paraId="4E5DE4AA" w14:textId="77777777" w:rsidR="00F71F56" w:rsidRPr="00497E67" w:rsidRDefault="00F71F56" w:rsidP="00D30F6E">
            <w:pPr>
              <w:widowControl w:val="0"/>
              <w:snapToGrid w:val="0"/>
              <w:ind w:left="0"/>
              <w:jc w:val="center"/>
              <w:rPr>
                <w:ins w:id="1141" w:author="Kennedy, Muhil" w:date="2022-12-08T13:34:00Z"/>
                <w:rFonts w:ascii="Century Gothic" w:hAnsi="Century Gothic"/>
                <w:kern w:val="8"/>
                <w:szCs w:val="20"/>
                <w:lang w:val="en-US" w:eastAsia="en-US"/>
              </w:rPr>
            </w:pPr>
            <w:ins w:id="1142" w:author="Kennedy, Muhil" w:date="2022-12-08T13:34:00Z">
              <w:r w:rsidRPr="00497E67">
                <w:rPr>
                  <w:rFonts w:ascii="Century Gothic" w:hAnsi="Century Gothic"/>
                  <w:b/>
                  <w:kern w:val="8"/>
                  <w:szCs w:val="20"/>
                  <w:lang w:val="en-US" w:eastAsia="en-US"/>
                </w:rPr>
                <w:t>Signature</w:t>
              </w:r>
            </w:ins>
          </w:p>
        </w:tc>
        <w:tc>
          <w:tcPr>
            <w:tcW w:w="284" w:type="dxa"/>
          </w:tcPr>
          <w:p w14:paraId="031A2FB1" w14:textId="77777777" w:rsidR="00F71F56" w:rsidRPr="00497E67" w:rsidRDefault="00F71F56" w:rsidP="00D30F6E">
            <w:pPr>
              <w:widowControl w:val="0"/>
              <w:snapToGrid w:val="0"/>
              <w:ind w:left="0"/>
              <w:jc w:val="left"/>
              <w:rPr>
                <w:ins w:id="1143" w:author="Kennedy, Muhil" w:date="2022-12-08T13:34:00Z"/>
                <w:rFonts w:ascii="Century Gothic" w:hAnsi="Century Gothic"/>
                <w:kern w:val="8"/>
                <w:szCs w:val="20"/>
                <w:lang w:val="en-US" w:eastAsia="en-US"/>
              </w:rPr>
            </w:pPr>
          </w:p>
        </w:tc>
        <w:tc>
          <w:tcPr>
            <w:tcW w:w="992" w:type="dxa"/>
          </w:tcPr>
          <w:p w14:paraId="1EA45C4A" w14:textId="77777777" w:rsidR="00F71F56" w:rsidRPr="00497E67" w:rsidRDefault="00F71F56" w:rsidP="00D30F6E">
            <w:pPr>
              <w:widowControl w:val="0"/>
              <w:snapToGrid w:val="0"/>
              <w:ind w:left="0"/>
              <w:jc w:val="left"/>
              <w:rPr>
                <w:ins w:id="1144" w:author="Kennedy, Muhil" w:date="2022-12-08T13:34:00Z"/>
                <w:rFonts w:ascii="Century Gothic" w:hAnsi="Century Gothic"/>
                <w:b/>
                <w:kern w:val="8"/>
                <w:szCs w:val="20"/>
                <w:lang w:val="en-US" w:eastAsia="en-US"/>
              </w:rPr>
            </w:pPr>
          </w:p>
        </w:tc>
        <w:tc>
          <w:tcPr>
            <w:tcW w:w="3544" w:type="dxa"/>
            <w:tcBorders>
              <w:top w:val="single" w:sz="6" w:space="0" w:color="auto"/>
            </w:tcBorders>
          </w:tcPr>
          <w:p w14:paraId="22754533" w14:textId="77777777" w:rsidR="00F71F56" w:rsidRPr="00497E67" w:rsidRDefault="00F71F56" w:rsidP="00D30F6E">
            <w:pPr>
              <w:widowControl w:val="0"/>
              <w:snapToGrid w:val="0"/>
              <w:ind w:left="0"/>
              <w:jc w:val="center"/>
              <w:rPr>
                <w:ins w:id="1145" w:author="Kennedy, Muhil" w:date="2022-12-08T13:34:00Z"/>
                <w:rFonts w:ascii="Century Gothic" w:hAnsi="Century Gothic"/>
                <w:kern w:val="8"/>
                <w:szCs w:val="20"/>
                <w:lang w:val="en-US" w:eastAsia="en-US"/>
              </w:rPr>
            </w:pPr>
            <w:ins w:id="1146" w:author="Kennedy, Muhil" w:date="2022-12-08T13:34:00Z">
              <w:r w:rsidRPr="00497E67">
                <w:rPr>
                  <w:rFonts w:ascii="Century Gothic" w:hAnsi="Century Gothic"/>
                  <w:b/>
                  <w:kern w:val="8"/>
                  <w:szCs w:val="20"/>
                  <w:lang w:val="en-US" w:eastAsia="en-US"/>
                </w:rPr>
                <w:t>Signature</w:t>
              </w:r>
            </w:ins>
          </w:p>
        </w:tc>
        <w:tc>
          <w:tcPr>
            <w:tcW w:w="256" w:type="dxa"/>
          </w:tcPr>
          <w:p w14:paraId="07EC767E" w14:textId="77777777" w:rsidR="00F71F56" w:rsidRPr="00497E67" w:rsidRDefault="00F71F56" w:rsidP="00D30F6E">
            <w:pPr>
              <w:widowControl w:val="0"/>
              <w:snapToGrid w:val="0"/>
              <w:ind w:left="0"/>
              <w:jc w:val="center"/>
              <w:rPr>
                <w:ins w:id="1147" w:author="Kennedy, Muhil" w:date="2022-12-08T13:34:00Z"/>
                <w:rFonts w:ascii="Century Gothic" w:hAnsi="Century Gothic"/>
                <w:kern w:val="8"/>
                <w:szCs w:val="20"/>
                <w:lang w:val="en-US" w:eastAsia="en-US"/>
              </w:rPr>
            </w:pPr>
          </w:p>
        </w:tc>
      </w:tr>
    </w:tbl>
    <w:p w14:paraId="7E3A2FFA" w14:textId="77777777" w:rsidR="00F71F56" w:rsidRPr="00497E67" w:rsidRDefault="00F71F56" w:rsidP="00F71F56">
      <w:pPr>
        <w:pStyle w:val="Retrait1"/>
        <w:widowControl w:val="0"/>
        <w:snapToGrid w:val="0"/>
        <w:spacing w:before="0" w:after="0"/>
        <w:ind w:left="142"/>
        <w:rPr>
          <w:ins w:id="1148" w:author="Kennedy, Muhil" w:date="2022-12-08T13:34:00Z"/>
          <w:rFonts w:ascii="Century Gothic" w:hAnsi="Century Gothic"/>
          <w:b/>
          <w:lang w:val="en-GB"/>
        </w:rPr>
      </w:pPr>
    </w:p>
    <w:p w14:paraId="194F751F" w14:textId="77777777" w:rsidR="00F71F56" w:rsidRDefault="00F71F56" w:rsidP="00F71F56">
      <w:pPr>
        <w:pStyle w:val="Retrait1"/>
        <w:widowControl w:val="0"/>
        <w:snapToGrid w:val="0"/>
        <w:spacing w:before="0" w:after="0"/>
        <w:ind w:left="142"/>
        <w:rPr>
          <w:ins w:id="1149" w:author="Kennedy, Muhil" w:date="2022-12-08T13:34:00Z"/>
          <w:rFonts w:ascii="Century Gothic" w:hAnsi="Century Gothic"/>
          <w:b/>
          <w:lang w:val="en-GB"/>
        </w:rPr>
      </w:pPr>
    </w:p>
    <w:p w14:paraId="184CDDF0" w14:textId="77777777" w:rsidR="00F71F56" w:rsidRPr="00497E67" w:rsidRDefault="00F71F56" w:rsidP="00F71F56">
      <w:pPr>
        <w:pStyle w:val="Retrait1"/>
        <w:widowControl w:val="0"/>
        <w:snapToGrid w:val="0"/>
        <w:spacing w:before="0" w:after="0"/>
        <w:ind w:left="0"/>
        <w:rPr>
          <w:ins w:id="1150" w:author="Kennedy, Muhil" w:date="2022-12-08T13:34:00Z"/>
          <w:rFonts w:ascii="Century Gothic" w:hAnsi="Century Gothic"/>
          <w:b/>
          <w:lang w:val="en-GB"/>
        </w:rPr>
      </w:pPr>
    </w:p>
    <w:p w14:paraId="57EAF217" w14:textId="77777777" w:rsidR="00F71F56" w:rsidRPr="00F62AE3" w:rsidRDefault="00F71F56" w:rsidP="00F71F56">
      <w:pPr>
        <w:pStyle w:val="FaureciaAnlagenberschrift"/>
        <w:rPr>
          <w:ins w:id="1151" w:author="Kennedy, Muhil" w:date="2022-12-08T13:34:00Z"/>
          <w:lang w:val="en-US"/>
        </w:rPr>
      </w:pPr>
      <w:ins w:id="1152" w:author="Kennedy, Muhil" w:date="2022-12-08T13:34:00Z">
        <w:r w:rsidRPr="00F62AE3">
          <w:rPr>
            <w:lang w:val="en-US"/>
          </w:rPr>
          <w:lastRenderedPageBreak/>
          <w:t xml:space="preserve">Appendix A: Declaration of Participation </w:t>
        </w:r>
      </w:ins>
    </w:p>
    <w:p w14:paraId="6B563525" w14:textId="77777777" w:rsidR="00F71F56" w:rsidRPr="00112BCA" w:rsidRDefault="00F71F56" w:rsidP="00F71F56">
      <w:pPr>
        <w:pStyle w:val="BodyTextIndent"/>
        <w:widowControl w:val="0"/>
        <w:snapToGrid w:val="0"/>
        <w:ind w:left="0"/>
        <w:rPr>
          <w:ins w:id="1153" w:author="Kennedy, Muhil" w:date="2022-12-08T13:34:00Z"/>
          <w:rFonts w:ascii="Century Gothic" w:hAnsi="Century Gothic"/>
          <w:snapToGrid w:val="0"/>
          <w:lang w:val="fr-FR"/>
        </w:rPr>
      </w:pPr>
    </w:p>
    <w:tbl>
      <w:tblPr>
        <w:tblW w:w="972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20"/>
      </w:tblGrid>
      <w:tr w:rsidR="00F71F56" w:rsidRPr="00ED081A" w14:paraId="42E09896" w14:textId="77777777" w:rsidTr="00D30F6E">
        <w:trPr>
          <w:cantSplit/>
          <w:trHeight w:val="1232"/>
          <w:ins w:id="1154" w:author="Kennedy, Muhil" w:date="2022-12-08T13:34:00Z"/>
        </w:trPr>
        <w:tc>
          <w:tcPr>
            <w:tcW w:w="9720" w:type="dxa"/>
          </w:tcPr>
          <w:p w14:paraId="6541AFA5" w14:textId="77777777" w:rsidR="00F71F56" w:rsidRDefault="00F71F56" w:rsidP="00D30F6E">
            <w:pPr>
              <w:pStyle w:val="FaureciaText"/>
              <w:snapToGrid w:val="0"/>
              <w:spacing w:before="0" w:after="0"/>
              <w:rPr>
                <w:ins w:id="1155" w:author="Kennedy, Muhil" w:date="2022-12-08T13:34:00Z"/>
                <w:rFonts w:ascii="Century Gothic" w:hAnsi="Century Gothic"/>
                <w:szCs w:val="20"/>
                <w:lang w:val="en-US"/>
              </w:rPr>
            </w:pPr>
          </w:p>
          <w:p w14:paraId="23FC39AA" w14:textId="77777777" w:rsidR="00F71F56" w:rsidRPr="00112BCA" w:rsidRDefault="00F71F56" w:rsidP="00D30F6E">
            <w:pPr>
              <w:pStyle w:val="FaureciaText"/>
              <w:snapToGrid w:val="0"/>
              <w:spacing w:before="0" w:after="0"/>
              <w:rPr>
                <w:ins w:id="1156" w:author="Kennedy, Muhil" w:date="2022-12-08T13:34:00Z"/>
                <w:rFonts w:ascii="Century Gothic" w:hAnsi="Century Gothic"/>
                <w:szCs w:val="20"/>
                <w:lang w:val="en-US"/>
              </w:rPr>
            </w:pPr>
            <w:ins w:id="1157"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Company Name</w:t>
              </w:r>
              <w:r w:rsidRPr="00112BCA">
                <w:rPr>
                  <w:rFonts w:ascii="Century Gothic" w:hAnsi="Century Gothic"/>
                  <w:caps/>
                  <w:szCs w:val="20"/>
                  <w:lang w:val="en-US"/>
                </w:rPr>
                <w:t>]</w:t>
              </w:r>
            </w:ins>
          </w:p>
          <w:p w14:paraId="1E3CF7BE" w14:textId="77777777" w:rsidR="00F71F56" w:rsidRPr="00112BCA" w:rsidRDefault="00F71F56" w:rsidP="00D30F6E">
            <w:pPr>
              <w:pStyle w:val="FaureciaText"/>
              <w:snapToGrid w:val="0"/>
              <w:spacing w:before="0" w:after="0"/>
              <w:rPr>
                <w:ins w:id="1158" w:author="Kennedy, Muhil" w:date="2022-12-08T13:34:00Z"/>
                <w:rFonts w:ascii="Century Gothic" w:hAnsi="Century Gothic"/>
                <w:szCs w:val="20"/>
                <w:lang w:val="en-US"/>
              </w:rPr>
            </w:pPr>
            <w:ins w:id="1159" w:author="Kennedy, Muhil" w:date="2022-12-08T13:34:00Z">
              <w:r w:rsidRPr="00112BCA">
                <w:rPr>
                  <w:rFonts w:ascii="Century Gothic" w:hAnsi="Century Gothic"/>
                  <w:caps/>
                  <w:szCs w:val="20"/>
                  <w:lang w:val="en-US"/>
                </w:rPr>
                <w:t>[</w:t>
              </w:r>
              <w:r w:rsidRPr="00112BCA">
                <w:rPr>
                  <w:rFonts w:ascii="Century Gothic" w:hAnsi="Century Gothic"/>
                  <w:smallCaps/>
                  <w:szCs w:val="20"/>
                  <w:lang w:val="en-US"/>
                </w:rPr>
                <w:t>Address</w:t>
              </w:r>
              <w:r w:rsidRPr="00112BCA">
                <w:rPr>
                  <w:rFonts w:ascii="Century Gothic" w:hAnsi="Century Gothic"/>
                  <w:szCs w:val="20"/>
                  <w:lang w:val="en-US"/>
                </w:rPr>
                <w:t>]</w:t>
              </w:r>
            </w:ins>
          </w:p>
          <w:p w14:paraId="23F8E45B" w14:textId="77777777" w:rsidR="00F71F56" w:rsidRPr="00112BCA" w:rsidRDefault="00F71F56" w:rsidP="00D30F6E">
            <w:pPr>
              <w:pStyle w:val="FaureciaText"/>
              <w:snapToGrid w:val="0"/>
              <w:spacing w:before="0" w:after="0"/>
              <w:rPr>
                <w:ins w:id="1160" w:author="Kennedy, Muhil" w:date="2022-12-08T13:34:00Z"/>
                <w:rFonts w:ascii="Century Gothic" w:hAnsi="Century Gothic"/>
                <w:szCs w:val="20"/>
                <w:lang w:val="en-US"/>
              </w:rPr>
            </w:pPr>
            <w:ins w:id="1161"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Country</w:t>
              </w:r>
              <w:r w:rsidRPr="00112BCA">
                <w:rPr>
                  <w:rFonts w:ascii="Century Gothic" w:hAnsi="Century Gothic"/>
                  <w:szCs w:val="20"/>
                  <w:lang w:val="en-US"/>
                </w:rPr>
                <w:t>]</w:t>
              </w:r>
            </w:ins>
          </w:p>
          <w:p w14:paraId="1E5D309B" w14:textId="77777777" w:rsidR="00F71F56" w:rsidRPr="00112BCA" w:rsidRDefault="00F71F56" w:rsidP="00D30F6E">
            <w:pPr>
              <w:pStyle w:val="FaureciaText"/>
              <w:snapToGrid w:val="0"/>
              <w:spacing w:before="0" w:after="0"/>
              <w:rPr>
                <w:ins w:id="1162" w:author="Kennedy, Muhil" w:date="2022-12-08T13:34:00Z"/>
                <w:rFonts w:ascii="Century Gothic" w:hAnsi="Century Gothic"/>
                <w:smallCaps/>
                <w:szCs w:val="20"/>
                <w:lang w:val="en-US"/>
              </w:rPr>
            </w:pPr>
            <w:ins w:id="1163"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Company Register]</w:t>
              </w:r>
            </w:ins>
          </w:p>
          <w:p w14:paraId="781E70F6" w14:textId="77777777" w:rsidR="00F71F56" w:rsidRPr="00112BCA" w:rsidRDefault="00F71F56" w:rsidP="00D30F6E">
            <w:pPr>
              <w:pStyle w:val="FaureciaText"/>
              <w:snapToGrid w:val="0"/>
              <w:spacing w:before="0" w:after="0"/>
              <w:jc w:val="right"/>
              <w:rPr>
                <w:ins w:id="1164" w:author="Kennedy, Muhil" w:date="2022-12-08T13:34:00Z"/>
                <w:rFonts w:ascii="Century Gothic" w:hAnsi="Century Gothic"/>
                <w:szCs w:val="20"/>
                <w:lang w:val="en-US"/>
              </w:rPr>
            </w:pPr>
            <w:ins w:id="1165" w:author="Kennedy, Muhil" w:date="2022-12-08T13:34:00Z">
              <w:r w:rsidRPr="00112BCA">
                <w:rPr>
                  <w:rFonts w:ascii="Century Gothic" w:hAnsi="Century Gothic"/>
                  <w:szCs w:val="20"/>
                  <w:lang w:val="en-US"/>
                </w:rPr>
                <w:t>(in the following referred to as "</w:t>
              </w:r>
              <w:r w:rsidRPr="000F356E">
                <w:rPr>
                  <w:rFonts w:ascii="Century Gothic" w:hAnsi="Century Gothic"/>
                  <w:b/>
                  <w:szCs w:val="20"/>
                  <w:lang w:val="en-US"/>
                </w:rPr>
                <w:t>Plant</w:t>
              </w:r>
              <w:r w:rsidRPr="00112BCA">
                <w:rPr>
                  <w:rFonts w:ascii="Century Gothic" w:hAnsi="Century Gothic"/>
                  <w:szCs w:val="20"/>
                  <w:lang w:val="en-US"/>
                </w:rPr>
                <w:t>“)</w:t>
              </w:r>
            </w:ins>
          </w:p>
        </w:tc>
      </w:tr>
    </w:tbl>
    <w:p w14:paraId="3D4A78DA" w14:textId="77777777" w:rsidR="00F71F56" w:rsidRPr="00112BCA" w:rsidRDefault="00F71F56" w:rsidP="00F71F56">
      <w:pPr>
        <w:pStyle w:val="FaureciaText"/>
        <w:snapToGrid w:val="0"/>
        <w:spacing w:before="0" w:after="0"/>
        <w:ind w:left="0"/>
        <w:jc w:val="center"/>
        <w:rPr>
          <w:ins w:id="1166" w:author="Kennedy, Muhil" w:date="2022-12-08T13:34:00Z"/>
          <w:rFonts w:ascii="Century Gothic" w:hAnsi="Century Gothic"/>
          <w:b/>
          <w:color w:val="000080"/>
          <w:szCs w:val="20"/>
          <w:lang w:val="en-US"/>
        </w:rPr>
      </w:pPr>
    </w:p>
    <w:p w14:paraId="6D0B0C2C" w14:textId="77777777" w:rsidR="00F71F56" w:rsidRDefault="00F71F56" w:rsidP="00F71F56">
      <w:pPr>
        <w:pStyle w:val="FaureciaPrambelberschrift"/>
        <w:snapToGrid w:val="0"/>
        <w:spacing w:before="0" w:after="0"/>
        <w:rPr>
          <w:ins w:id="1167" w:author="Kennedy, Muhil" w:date="2022-12-08T13:34:00Z"/>
          <w:rFonts w:ascii="Century Gothic" w:hAnsi="Century Gothic"/>
          <w:szCs w:val="20"/>
          <w:lang w:val="en-US"/>
        </w:rPr>
      </w:pPr>
      <w:ins w:id="1168" w:author="Kennedy, Muhil" w:date="2022-12-08T13:34:00Z">
        <w:r w:rsidRPr="00112BCA">
          <w:rPr>
            <w:rFonts w:ascii="Century Gothic" w:hAnsi="Century Gothic"/>
            <w:szCs w:val="20"/>
            <w:lang w:val="en-US"/>
          </w:rPr>
          <w:t>Preamble</w:t>
        </w:r>
      </w:ins>
    </w:p>
    <w:p w14:paraId="5BDEF10A" w14:textId="77777777" w:rsidR="00F71F56" w:rsidRPr="000F356E" w:rsidRDefault="00F71F56" w:rsidP="00F71F56">
      <w:pPr>
        <w:pStyle w:val="FaureciaPreamble"/>
        <w:numPr>
          <w:ilvl w:val="0"/>
          <w:numId w:val="0"/>
        </w:numPr>
        <w:spacing w:before="0" w:after="0"/>
        <w:ind w:left="284"/>
        <w:rPr>
          <w:ins w:id="1169" w:author="Kennedy, Muhil" w:date="2022-12-08T13:34:00Z"/>
        </w:rPr>
      </w:pPr>
    </w:p>
    <w:p w14:paraId="12D1EC9E" w14:textId="77777777" w:rsidR="00F71F56" w:rsidRPr="00112BCA" w:rsidRDefault="00F71F56" w:rsidP="00F71F56">
      <w:pPr>
        <w:pStyle w:val="FaureciaPreamble"/>
        <w:numPr>
          <w:ilvl w:val="0"/>
          <w:numId w:val="31"/>
        </w:numPr>
        <w:snapToGrid w:val="0"/>
        <w:spacing w:before="0" w:after="0"/>
        <w:rPr>
          <w:ins w:id="1170" w:author="Kennedy, Muhil" w:date="2022-12-08T13:34:00Z"/>
          <w:rFonts w:ascii="Century Gothic" w:hAnsi="Century Gothic"/>
          <w:szCs w:val="20"/>
        </w:rPr>
      </w:pPr>
      <w:ins w:id="1171" w:author="Kennedy, Muhil" w:date="2022-12-08T13:34:00Z">
        <w:r w:rsidRPr="00112BCA">
          <w:rPr>
            <w:rFonts w:ascii="Century Gothic" w:hAnsi="Century Gothic"/>
            <w:szCs w:val="20"/>
          </w:rPr>
          <w:t xml:space="preserve">With this declaration of adherence the Plant declares its participation as set forth in Article 1 of the Letter of Nomination entered into between </w:t>
        </w:r>
        <w:r w:rsidRPr="00112BCA">
          <w:rPr>
            <w:rFonts w:ascii="Century Gothic" w:hAnsi="Century Gothic"/>
            <w:bCs/>
            <w:color w:val="000000"/>
            <w:szCs w:val="20"/>
          </w:rPr>
          <w:t xml:space="preserve">FAURECIA INTERIORS PARDUBICE S.R.O. and COVESTRO DEUTSCHLAND A.G. on [date] </w:t>
        </w:r>
        <w:r w:rsidRPr="00112BCA">
          <w:rPr>
            <w:rFonts w:ascii="Century Gothic" w:hAnsi="Century Gothic"/>
            <w:szCs w:val="20"/>
          </w:rPr>
          <w:t>(the "</w:t>
        </w:r>
        <w:r w:rsidRPr="00112BCA">
          <w:rPr>
            <w:rFonts w:ascii="Century Gothic" w:hAnsi="Century Gothic"/>
            <w:b/>
            <w:szCs w:val="20"/>
          </w:rPr>
          <w:t>LON</w:t>
        </w:r>
        <w:r w:rsidRPr="00112BCA">
          <w:rPr>
            <w:rFonts w:ascii="Century Gothic" w:hAnsi="Century Gothic"/>
            <w:szCs w:val="20"/>
          </w:rPr>
          <w:t xml:space="preserve">"). </w:t>
        </w:r>
      </w:ins>
    </w:p>
    <w:p w14:paraId="1A6F3707" w14:textId="77777777" w:rsidR="00F71F56" w:rsidRDefault="00F71F56" w:rsidP="00F71F56">
      <w:pPr>
        <w:pStyle w:val="FaureciaPreamble"/>
        <w:numPr>
          <w:ilvl w:val="0"/>
          <w:numId w:val="0"/>
        </w:numPr>
        <w:snapToGrid w:val="0"/>
        <w:spacing w:before="0" w:after="0"/>
        <w:ind w:left="284"/>
        <w:rPr>
          <w:ins w:id="1172" w:author="Kennedy, Muhil" w:date="2022-12-08T13:34:00Z"/>
          <w:rFonts w:ascii="Century Gothic" w:hAnsi="Century Gothic"/>
          <w:szCs w:val="20"/>
        </w:rPr>
      </w:pPr>
    </w:p>
    <w:p w14:paraId="379EC1EA" w14:textId="77777777" w:rsidR="00F71F56" w:rsidRDefault="00F71F56" w:rsidP="00F71F56">
      <w:pPr>
        <w:pStyle w:val="FaureciaPreamble"/>
        <w:numPr>
          <w:ilvl w:val="0"/>
          <w:numId w:val="31"/>
        </w:numPr>
        <w:snapToGrid w:val="0"/>
        <w:spacing w:before="0" w:after="0"/>
        <w:rPr>
          <w:ins w:id="1173" w:author="Kennedy, Muhil" w:date="2022-12-08T13:34:00Z"/>
          <w:rFonts w:ascii="Century Gothic" w:hAnsi="Century Gothic"/>
          <w:szCs w:val="20"/>
        </w:rPr>
      </w:pPr>
      <w:ins w:id="1174" w:author="Kennedy, Muhil" w:date="2022-12-08T13:34:00Z">
        <w:r w:rsidRPr="00112BCA">
          <w:rPr>
            <w:rFonts w:ascii="Century Gothic" w:hAnsi="Century Gothic"/>
            <w:szCs w:val="20"/>
          </w:rPr>
          <w:t>In the LON, the Contractual Parties have defined the basis of the serial delivery of Material in the frame of the Program. However, the Supplying Plant and the Receiving Plant shall execute the actual deliveries. Even though the Plant is no Contractual Party to the LON, the provisions of the LON shall be binding for the Plant, too. Therefore, the Plant shall join the respective Principal Party as Contractual Party of the LON. “</w:t>
        </w:r>
        <w:r w:rsidRPr="00112BCA">
          <w:rPr>
            <w:rFonts w:ascii="Century Gothic" w:hAnsi="Century Gothic"/>
            <w:b/>
            <w:szCs w:val="20"/>
          </w:rPr>
          <w:t>Principal Party</w:t>
        </w:r>
        <w:r w:rsidRPr="00112BCA">
          <w:rPr>
            <w:rFonts w:ascii="Century Gothic" w:hAnsi="Century Gothic"/>
            <w:b/>
            <w:smallCaps/>
            <w:szCs w:val="20"/>
          </w:rPr>
          <w:t>”</w:t>
        </w:r>
        <w:r w:rsidRPr="00112BCA">
          <w:rPr>
            <w:rFonts w:ascii="Century Gothic" w:hAnsi="Century Gothic"/>
            <w:szCs w:val="20"/>
          </w:rPr>
          <w:t xml:space="preserve"> shall be for the Supplying Plant, the Supplier and for the Receiving Plant, the Company.</w:t>
        </w:r>
      </w:ins>
    </w:p>
    <w:p w14:paraId="6081F497" w14:textId="77777777" w:rsidR="00F71F56" w:rsidRPr="00AC3B20" w:rsidRDefault="00F71F56" w:rsidP="00F71F56">
      <w:pPr>
        <w:pStyle w:val="ListParagraph"/>
        <w:rPr>
          <w:ins w:id="1175" w:author="Kennedy, Muhil" w:date="2022-12-08T13:34:00Z"/>
          <w:rFonts w:ascii="Century Gothic" w:hAnsi="Century Gothic"/>
          <w:szCs w:val="20"/>
          <w:lang w:val="en-US"/>
        </w:rPr>
      </w:pPr>
    </w:p>
    <w:p w14:paraId="749122BD" w14:textId="77777777" w:rsidR="00F71F56" w:rsidRDefault="00F71F56" w:rsidP="00F71F56">
      <w:pPr>
        <w:pStyle w:val="FaureciaPrambelberschrift"/>
        <w:snapToGrid w:val="0"/>
        <w:spacing w:before="0" w:after="0"/>
        <w:rPr>
          <w:ins w:id="1176" w:author="Kennedy, Muhil" w:date="2022-12-08T13:34:00Z"/>
          <w:rFonts w:ascii="Century Gothic" w:hAnsi="Century Gothic"/>
          <w:szCs w:val="20"/>
          <w:lang w:val="en-US"/>
        </w:rPr>
      </w:pPr>
      <w:ins w:id="1177" w:author="Kennedy, Muhil" w:date="2022-12-08T13:34:00Z">
        <w:r w:rsidRPr="00112BCA">
          <w:rPr>
            <w:rFonts w:ascii="Century Gothic" w:hAnsi="Century Gothic"/>
            <w:szCs w:val="20"/>
            <w:lang w:val="en-US"/>
          </w:rPr>
          <w:t>Declaration</w:t>
        </w:r>
      </w:ins>
    </w:p>
    <w:p w14:paraId="7EEE9D59" w14:textId="77777777" w:rsidR="00F71F56" w:rsidRPr="000F356E" w:rsidRDefault="00F71F56" w:rsidP="00F71F56">
      <w:pPr>
        <w:pStyle w:val="FaureciaPreamble"/>
        <w:numPr>
          <w:ilvl w:val="0"/>
          <w:numId w:val="0"/>
        </w:numPr>
        <w:spacing w:before="0" w:after="0"/>
        <w:ind w:left="284"/>
        <w:rPr>
          <w:ins w:id="1178" w:author="Kennedy, Muhil" w:date="2022-12-08T13:34:00Z"/>
        </w:rPr>
      </w:pPr>
    </w:p>
    <w:p w14:paraId="231766BB" w14:textId="77777777" w:rsidR="00F71F56" w:rsidRPr="00112BCA" w:rsidRDefault="00F71F56" w:rsidP="00F71F56">
      <w:pPr>
        <w:pStyle w:val="FaureciaText"/>
        <w:numPr>
          <w:ilvl w:val="0"/>
          <w:numId w:val="32"/>
        </w:numPr>
        <w:snapToGrid w:val="0"/>
        <w:spacing w:before="0" w:after="0"/>
        <w:ind w:left="284" w:hanging="284"/>
        <w:rPr>
          <w:ins w:id="1179" w:author="Kennedy, Muhil" w:date="2022-12-08T13:34:00Z"/>
          <w:rFonts w:ascii="Century Gothic" w:hAnsi="Century Gothic"/>
          <w:szCs w:val="20"/>
          <w:lang w:val="en-US"/>
        </w:rPr>
      </w:pPr>
      <w:ins w:id="1180" w:author="Kennedy, Muhil" w:date="2022-12-08T13:34:00Z">
        <w:r w:rsidRPr="00112BCA">
          <w:rPr>
            <w:rFonts w:ascii="Century Gothic" w:hAnsi="Century Gothic"/>
            <w:szCs w:val="20"/>
            <w:lang w:val="en-US"/>
          </w:rPr>
          <w:t xml:space="preserve">Herewith the Plant joins the Principal Party as Contractual Party of the LON. For the avoidance of doubt only, the individual delivery contracts which will be concluded by way of call of deliveries shall only be concluded between the Supplying Plant and the Receiving Plant. </w:t>
        </w:r>
      </w:ins>
    </w:p>
    <w:p w14:paraId="53CCD01A" w14:textId="77777777" w:rsidR="00F71F56" w:rsidRDefault="00F71F56" w:rsidP="00F71F56">
      <w:pPr>
        <w:pStyle w:val="FaureciaText"/>
        <w:snapToGrid w:val="0"/>
        <w:spacing w:before="0" w:after="0"/>
        <w:rPr>
          <w:ins w:id="1181" w:author="Kennedy, Muhil" w:date="2022-12-08T13:34:00Z"/>
          <w:rFonts w:ascii="Century Gothic" w:hAnsi="Century Gothic"/>
          <w:szCs w:val="20"/>
          <w:lang w:val="en-US"/>
        </w:rPr>
      </w:pPr>
    </w:p>
    <w:p w14:paraId="735849D0" w14:textId="77777777" w:rsidR="00F71F56" w:rsidRPr="00112BCA" w:rsidRDefault="00F71F56" w:rsidP="00F71F56">
      <w:pPr>
        <w:pStyle w:val="FaureciaText"/>
        <w:numPr>
          <w:ilvl w:val="0"/>
          <w:numId w:val="32"/>
        </w:numPr>
        <w:snapToGrid w:val="0"/>
        <w:spacing w:before="0" w:after="0"/>
        <w:ind w:left="284" w:hanging="284"/>
        <w:rPr>
          <w:ins w:id="1182" w:author="Kennedy, Muhil" w:date="2022-12-08T13:34:00Z"/>
          <w:rFonts w:ascii="Century Gothic" w:hAnsi="Century Gothic"/>
          <w:szCs w:val="20"/>
          <w:lang w:val="en-US"/>
        </w:rPr>
      </w:pPr>
      <w:ins w:id="1183" w:author="Kennedy, Muhil" w:date="2022-12-08T13:34:00Z">
        <w:r w:rsidRPr="00112BCA">
          <w:rPr>
            <w:rFonts w:ascii="Century Gothic" w:hAnsi="Century Gothic"/>
            <w:szCs w:val="20"/>
            <w:lang w:val="en-US"/>
          </w:rPr>
          <w:t xml:space="preserve">The Plant represents that it has knowledge of the content of the </w:t>
        </w:r>
        <w:r w:rsidRPr="00112BCA">
          <w:rPr>
            <w:rFonts w:ascii="Century Gothic" w:hAnsi="Century Gothic"/>
            <w:smallCaps/>
            <w:szCs w:val="20"/>
            <w:lang w:val="en-US"/>
          </w:rPr>
          <w:t xml:space="preserve">LON </w:t>
        </w:r>
        <w:r w:rsidRPr="00112BCA">
          <w:rPr>
            <w:rFonts w:ascii="Century Gothic" w:hAnsi="Century Gothic"/>
            <w:szCs w:val="20"/>
            <w:lang w:val="en-US"/>
          </w:rPr>
          <w:t>and has been provided with a copy thereof.</w:t>
        </w:r>
      </w:ins>
    </w:p>
    <w:p w14:paraId="1D149EA2" w14:textId="77777777" w:rsidR="00F71F56" w:rsidRDefault="00F71F56" w:rsidP="00F71F56">
      <w:pPr>
        <w:pStyle w:val="FaureciaText"/>
        <w:snapToGrid w:val="0"/>
        <w:spacing w:before="0" w:after="0"/>
        <w:rPr>
          <w:ins w:id="1184" w:author="Kennedy, Muhil" w:date="2022-12-08T13:34:00Z"/>
          <w:rFonts w:ascii="Century Gothic" w:hAnsi="Century Gothic"/>
          <w:szCs w:val="20"/>
          <w:lang w:val="en-US"/>
        </w:rPr>
      </w:pPr>
    </w:p>
    <w:p w14:paraId="3B16803F" w14:textId="77777777" w:rsidR="00F71F56" w:rsidRPr="00112BCA" w:rsidRDefault="00F71F56" w:rsidP="00F71F56">
      <w:pPr>
        <w:pStyle w:val="FaureciaText"/>
        <w:numPr>
          <w:ilvl w:val="0"/>
          <w:numId w:val="32"/>
        </w:numPr>
        <w:snapToGrid w:val="0"/>
        <w:spacing w:before="0" w:after="0"/>
        <w:ind w:left="284" w:hanging="284"/>
        <w:rPr>
          <w:ins w:id="1185" w:author="Kennedy, Muhil" w:date="2022-12-08T13:34:00Z"/>
          <w:rFonts w:ascii="Century Gothic" w:hAnsi="Century Gothic"/>
          <w:szCs w:val="20"/>
          <w:lang w:val="en-US"/>
        </w:rPr>
      </w:pPr>
      <w:ins w:id="1186" w:author="Kennedy, Muhil" w:date="2022-12-08T13:34:00Z">
        <w:r w:rsidRPr="00112BCA">
          <w:rPr>
            <w:rFonts w:ascii="Century Gothic" w:hAnsi="Century Gothic"/>
            <w:szCs w:val="20"/>
            <w:lang w:val="en-US"/>
          </w:rPr>
          <w:t>The definitions set forth in the LON shall apply to the extent this declaration does not contain deviating definitions.</w:t>
        </w:r>
      </w:ins>
    </w:p>
    <w:p w14:paraId="6942D118" w14:textId="77777777" w:rsidR="00F71F56" w:rsidRDefault="00F71F56" w:rsidP="00F71F56">
      <w:pPr>
        <w:pStyle w:val="FaureciaText"/>
        <w:snapToGrid w:val="0"/>
        <w:spacing w:before="0" w:after="0"/>
        <w:rPr>
          <w:ins w:id="1187" w:author="Kennedy, Muhil" w:date="2022-12-08T13:34:00Z"/>
          <w:rFonts w:ascii="Century Gothic" w:hAnsi="Century Gothic"/>
          <w:szCs w:val="20"/>
          <w:lang w:val="en-US"/>
        </w:rPr>
      </w:pPr>
    </w:p>
    <w:p w14:paraId="435C6840" w14:textId="77777777" w:rsidR="00F71F56" w:rsidRPr="00112BCA" w:rsidRDefault="00F71F56" w:rsidP="00F71F56">
      <w:pPr>
        <w:pStyle w:val="FaureciaText"/>
        <w:numPr>
          <w:ilvl w:val="0"/>
          <w:numId w:val="32"/>
        </w:numPr>
        <w:snapToGrid w:val="0"/>
        <w:spacing w:before="0" w:after="0"/>
        <w:ind w:left="284" w:hanging="284"/>
        <w:rPr>
          <w:ins w:id="1188" w:author="Kennedy, Muhil" w:date="2022-12-08T13:34:00Z"/>
          <w:rFonts w:ascii="Century Gothic" w:hAnsi="Century Gothic"/>
          <w:szCs w:val="20"/>
          <w:lang w:val="en-US"/>
        </w:rPr>
      </w:pPr>
      <w:ins w:id="1189" w:author="Kennedy, Muhil" w:date="2022-12-08T13:34:00Z">
        <w:r w:rsidRPr="00112BCA">
          <w:rPr>
            <w:rFonts w:ascii="Century Gothic" w:hAnsi="Century Gothic"/>
            <w:szCs w:val="20"/>
            <w:lang w:val="en-US"/>
          </w:rPr>
          <w:t xml:space="preserve">This declaration is subject to German substantive law. Application of the UN Convention on Contracts for the International Sale of Goods is excluded. </w:t>
        </w:r>
      </w:ins>
    </w:p>
    <w:p w14:paraId="4B18339E" w14:textId="77777777" w:rsidR="00F71F56" w:rsidRDefault="00F71F56" w:rsidP="00F71F56">
      <w:pPr>
        <w:pStyle w:val="FaureciaText"/>
        <w:snapToGrid w:val="0"/>
        <w:spacing w:before="0" w:after="0"/>
        <w:rPr>
          <w:ins w:id="1190" w:author="Kennedy, Muhil" w:date="2022-12-08T13:34:00Z"/>
          <w:rFonts w:ascii="Century Gothic" w:hAnsi="Century Gothic"/>
          <w:szCs w:val="20"/>
          <w:lang w:val="en-US"/>
        </w:rPr>
      </w:pPr>
    </w:p>
    <w:p w14:paraId="7A812277" w14:textId="77777777" w:rsidR="00F71F56" w:rsidRPr="00112BCA" w:rsidRDefault="00F71F56" w:rsidP="00F71F56">
      <w:pPr>
        <w:pStyle w:val="FaureciaText"/>
        <w:numPr>
          <w:ilvl w:val="0"/>
          <w:numId w:val="32"/>
        </w:numPr>
        <w:snapToGrid w:val="0"/>
        <w:spacing w:before="0" w:after="0"/>
        <w:ind w:left="284" w:hanging="284"/>
        <w:rPr>
          <w:ins w:id="1191" w:author="Kennedy, Muhil" w:date="2022-12-08T13:34:00Z"/>
          <w:rFonts w:ascii="Century Gothic" w:hAnsi="Century Gothic"/>
          <w:szCs w:val="20"/>
          <w:lang w:val="en-US"/>
        </w:rPr>
      </w:pPr>
      <w:ins w:id="1192" w:author="Kennedy, Muhil" w:date="2022-12-08T13:34:00Z">
        <w:r w:rsidRPr="00112BCA">
          <w:rPr>
            <w:rFonts w:ascii="Century Gothic" w:hAnsi="Century Gothic"/>
            <w:szCs w:val="20"/>
            <w:lang w:val="en-US"/>
          </w:rPr>
          <w:t xml:space="preserve">All disputes that arise in connection with this declaration or its validity shall be exclusively decided by the competent courts of Frankfurt am Main, Germany. </w:t>
        </w:r>
      </w:ins>
    </w:p>
    <w:p w14:paraId="471428EA" w14:textId="77777777" w:rsidR="00F71F56" w:rsidRDefault="00F71F56" w:rsidP="00F71F56">
      <w:pPr>
        <w:pStyle w:val="FaureciaText2"/>
        <w:snapToGrid w:val="0"/>
        <w:spacing w:before="0" w:after="0"/>
        <w:ind w:left="284"/>
        <w:rPr>
          <w:ins w:id="1193" w:author="Kennedy, Muhil" w:date="2022-12-08T13:34:00Z"/>
          <w:rFonts w:ascii="Century Gothic" w:hAnsi="Century Gothic"/>
          <w:b/>
          <w:szCs w:val="20"/>
          <w:lang w:val="en-US"/>
        </w:rPr>
      </w:pPr>
    </w:p>
    <w:p w14:paraId="6B72723F" w14:textId="77777777" w:rsidR="00F71F56" w:rsidRPr="00112BCA" w:rsidRDefault="00F71F56" w:rsidP="00F71F56">
      <w:pPr>
        <w:pStyle w:val="FaureciaText2"/>
        <w:snapToGrid w:val="0"/>
        <w:spacing w:before="0" w:after="0"/>
        <w:ind w:left="284"/>
        <w:rPr>
          <w:ins w:id="1194" w:author="Kennedy, Muhil" w:date="2022-12-08T13:34:00Z"/>
          <w:rFonts w:ascii="Century Gothic" w:hAnsi="Century Gothic"/>
          <w:szCs w:val="20"/>
          <w:lang w:val="en-US"/>
        </w:rPr>
      </w:pPr>
      <w:ins w:id="1195" w:author="Kennedy, Muhil" w:date="2022-12-08T13:34:00Z">
        <w:r w:rsidRPr="00112BCA">
          <w:rPr>
            <w:rFonts w:ascii="Century Gothic" w:hAnsi="Century Gothic"/>
            <w:b/>
            <w:szCs w:val="20"/>
            <w:lang w:val="en-US"/>
          </w:rPr>
          <w:t xml:space="preserve">If any of the defending </w:t>
        </w:r>
        <w:r w:rsidRPr="00112BCA">
          <w:rPr>
            <w:rFonts w:ascii="Century Gothic" w:hAnsi="Century Gothic"/>
            <w:b/>
            <w:smallCaps/>
            <w:szCs w:val="20"/>
            <w:lang w:val="en-US"/>
          </w:rPr>
          <w:t xml:space="preserve">Suppliers </w:t>
        </w:r>
        <w:r w:rsidRPr="00112BCA">
          <w:rPr>
            <w:rFonts w:ascii="Century Gothic" w:hAnsi="Century Gothic"/>
            <w:b/>
            <w:szCs w:val="20"/>
            <w:lang w:val="en-US"/>
          </w:rPr>
          <w:t>or the</w:t>
        </w:r>
        <w:r w:rsidRPr="00112BCA">
          <w:rPr>
            <w:rFonts w:ascii="Century Gothic" w:hAnsi="Century Gothic"/>
            <w:b/>
            <w:smallCaps/>
            <w:szCs w:val="20"/>
            <w:lang w:val="en-US"/>
          </w:rPr>
          <w:t xml:space="preserve"> </w:t>
        </w:r>
        <w:r w:rsidRPr="00112BCA">
          <w:rPr>
            <w:rFonts w:ascii="Century Gothic" w:hAnsi="Century Gothic"/>
            <w:b/>
            <w:szCs w:val="20"/>
            <w:lang w:val="en-US"/>
          </w:rPr>
          <w:t>defending</w:t>
        </w:r>
        <w:r w:rsidRPr="00112BCA">
          <w:rPr>
            <w:rFonts w:ascii="Century Gothic" w:hAnsi="Century Gothic"/>
            <w:b/>
            <w:smallCaps/>
            <w:szCs w:val="20"/>
            <w:lang w:val="en-US"/>
          </w:rPr>
          <w:t xml:space="preserve"> Supplying Plant</w:t>
        </w:r>
        <w:r w:rsidRPr="00112BCA">
          <w:rPr>
            <w:rFonts w:ascii="Century Gothic" w:hAnsi="Century Gothic"/>
            <w:b/>
            <w:szCs w:val="20"/>
            <w:lang w:val="en-US"/>
          </w:rPr>
          <w:t xml:space="preserve"> has its legal seat in Brazil, Russia, India or China </w:t>
        </w:r>
        <w:r w:rsidRPr="00112BCA">
          <w:rPr>
            <w:rFonts w:ascii="Century Gothic" w:hAnsi="Century Gothic"/>
            <w:szCs w:val="20"/>
            <w:lang w:val="en-US"/>
          </w:rPr>
          <w:t>(“</w:t>
        </w:r>
        <w:r w:rsidRPr="00112BCA">
          <w:rPr>
            <w:rFonts w:ascii="Century Gothic" w:hAnsi="Century Gothic"/>
            <w:b/>
            <w:smallCaps/>
            <w:szCs w:val="20"/>
            <w:lang w:val="en-US"/>
          </w:rPr>
          <w:t>BRIC-Supplier</w:t>
        </w:r>
        <w:r w:rsidRPr="00112BCA">
          <w:rPr>
            <w:rFonts w:ascii="Century Gothic" w:hAnsi="Century Gothic"/>
            <w:smallCaps/>
            <w:szCs w:val="20"/>
            <w:lang w:val="en-US"/>
          </w:rPr>
          <w:t>”</w:t>
        </w:r>
        <w:r w:rsidRPr="00112BCA">
          <w:rPr>
            <w:rFonts w:ascii="Century Gothic" w:hAnsi="Century Gothic"/>
            <w:szCs w:val="20"/>
            <w:lang w:val="en-US"/>
          </w:rPr>
          <w:t>),</w:t>
        </w:r>
        <w:r w:rsidRPr="00112BCA">
          <w:rPr>
            <w:rFonts w:ascii="Century Gothic" w:hAnsi="Century Gothic"/>
            <w:b/>
            <w:szCs w:val="20"/>
            <w:lang w:val="en-US"/>
          </w:rPr>
          <w:t xml:space="preserve"> </w:t>
        </w:r>
        <w:r w:rsidRPr="00112BCA">
          <w:rPr>
            <w:rFonts w:ascii="Century Gothic" w:hAnsi="Century Gothic"/>
            <w:szCs w:val="20"/>
            <w:lang w:val="en-US"/>
          </w:rPr>
          <w:t xml:space="preserve">then in deviation from this, all disputes that arise in connection with this declaration or its validity shall be decided by an arbitration court without recourse to ordinary courts of law. The country where the legal seat of the </w:t>
        </w:r>
        <w:r w:rsidRPr="00112BCA">
          <w:rPr>
            <w:rFonts w:ascii="Century Gothic" w:hAnsi="Century Gothic"/>
            <w:smallCaps/>
            <w:szCs w:val="20"/>
            <w:lang w:val="en-US"/>
          </w:rPr>
          <w:t>BRIC-Supplier</w:t>
        </w:r>
        <w:r w:rsidRPr="00112BCA">
          <w:rPr>
            <w:rFonts w:ascii="Century Gothic" w:hAnsi="Century Gothic"/>
            <w:szCs w:val="20"/>
            <w:lang w:val="en-US"/>
          </w:rPr>
          <w:t xml:space="preserve"> is located shall decide the applicable arbitration rules as follows:</w:t>
        </w:r>
      </w:ins>
    </w:p>
    <w:p w14:paraId="2095C18A" w14:textId="77777777" w:rsidR="00F71F56" w:rsidRDefault="00F71F56" w:rsidP="00F71F56">
      <w:pPr>
        <w:pStyle w:val="FaureciaText2"/>
        <w:snapToGrid w:val="0"/>
        <w:spacing w:before="0" w:after="0"/>
        <w:ind w:left="284"/>
        <w:rPr>
          <w:ins w:id="1196" w:author="Kennedy, Muhil" w:date="2022-12-08T13:34:00Z"/>
          <w:rFonts w:ascii="Century Gothic" w:hAnsi="Century Gothic"/>
          <w:b/>
          <w:szCs w:val="20"/>
          <w:lang w:val="en-US"/>
        </w:rPr>
      </w:pPr>
    </w:p>
    <w:p w14:paraId="2C2E9F47" w14:textId="77777777" w:rsidR="00F71F56" w:rsidRPr="00112BCA" w:rsidRDefault="00F71F56" w:rsidP="00F71F56">
      <w:pPr>
        <w:pStyle w:val="FaureciaText2"/>
        <w:snapToGrid w:val="0"/>
        <w:spacing w:before="0" w:after="0"/>
        <w:ind w:left="1412" w:hanging="1128"/>
        <w:rPr>
          <w:ins w:id="1197" w:author="Kennedy, Muhil" w:date="2022-12-08T13:34:00Z"/>
          <w:rFonts w:ascii="Century Gothic" w:hAnsi="Century Gothic"/>
          <w:szCs w:val="20"/>
          <w:lang w:val="en-US"/>
        </w:rPr>
      </w:pPr>
      <w:ins w:id="1198" w:author="Kennedy, Muhil" w:date="2022-12-08T13:34:00Z">
        <w:r w:rsidRPr="00112BCA">
          <w:rPr>
            <w:rFonts w:ascii="Century Gothic" w:hAnsi="Century Gothic"/>
            <w:b/>
            <w:szCs w:val="20"/>
            <w:lang w:val="en-US"/>
          </w:rPr>
          <w:t>China</w:t>
        </w:r>
        <w:r w:rsidRPr="00112BCA">
          <w:rPr>
            <w:rFonts w:ascii="Century Gothic" w:hAnsi="Century Gothic"/>
            <w:szCs w:val="20"/>
            <w:lang w:val="en-US"/>
          </w:rPr>
          <w:t>:</w:t>
        </w:r>
        <w:r w:rsidRPr="00112BCA">
          <w:rPr>
            <w:rFonts w:ascii="Century Gothic" w:hAnsi="Century Gothic"/>
            <w:szCs w:val="20"/>
            <w:lang w:val="en-US"/>
          </w:rPr>
          <w:tab/>
          <w:t>Hong Kong Inter</w:t>
        </w:r>
        <w:r w:rsidRPr="00112BCA">
          <w:rPr>
            <w:rFonts w:ascii="Century Gothic" w:hAnsi="Century Gothic"/>
            <w:szCs w:val="20"/>
            <w:lang w:val="en-US"/>
          </w:rPr>
          <w:softHyphen/>
          <w:t>national Arbitration Centre Administered Arbi</w:t>
        </w:r>
        <w:r w:rsidRPr="00112BCA">
          <w:rPr>
            <w:rFonts w:ascii="Century Gothic" w:hAnsi="Century Gothic"/>
            <w:szCs w:val="20"/>
            <w:lang w:val="en-US"/>
          </w:rPr>
          <w:softHyphen/>
          <w:t>tration Rules applicable at the time of submission of the request for arbitration.</w:t>
        </w:r>
      </w:ins>
    </w:p>
    <w:p w14:paraId="13A13FF6" w14:textId="77777777" w:rsidR="00F71F56" w:rsidRPr="00112BCA" w:rsidRDefault="00F71F56" w:rsidP="00F71F56">
      <w:pPr>
        <w:pStyle w:val="FaureciaText2"/>
        <w:snapToGrid w:val="0"/>
        <w:spacing w:before="0" w:after="0"/>
        <w:ind w:left="284"/>
        <w:rPr>
          <w:ins w:id="1199" w:author="Kennedy, Muhil" w:date="2022-12-08T13:34:00Z"/>
          <w:rFonts w:ascii="Century Gothic" w:hAnsi="Century Gothic"/>
          <w:szCs w:val="20"/>
          <w:lang w:val="en-US"/>
        </w:rPr>
      </w:pPr>
      <w:ins w:id="1200" w:author="Kennedy, Muhil" w:date="2022-12-08T13:34:00Z">
        <w:r w:rsidRPr="00112BCA">
          <w:rPr>
            <w:rFonts w:ascii="Century Gothic" w:hAnsi="Century Gothic"/>
            <w:b/>
            <w:szCs w:val="20"/>
            <w:lang w:val="en-US"/>
          </w:rPr>
          <w:t>India</w:t>
        </w:r>
        <w:r w:rsidRPr="00112BCA">
          <w:rPr>
            <w:rFonts w:ascii="Century Gothic" w:hAnsi="Century Gothic"/>
            <w:szCs w:val="20"/>
            <w:lang w:val="en-US"/>
          </w:rPr>
          <w:t>:</w:t>
        </w:r>
        <w:r w:rsidRPr="00112BCA">
          <w:rPr>
            <w:rFonts w:ascii="Century Gothic" w:hAnsi="Century Gothic"/>
            <w:szCs w:val="20"/>
            <w:lang w:val="en-US"/>
          </w:rPr>
          <w:tab/>
          <w:t>Arbitration Rules of the London Court of Arbitration (LCIA)</w:t>
        </w:r>
      </w:ins>
    </w:p>
    <w:p w14:paraId="2C1F79B0" w14:textId="77777777" w:rsidR="00F71F56" w:rsidRPr="00112BCA" w:rsidRDefault="00F71F56" w:rsidP="00F71F56">
      <w:pPr>
        <w:pStyle w:val="FaureciaText2"/>
        <w:snapToGrid w:val="0"/>
        <w:spacing w:before="0" w:after="0"/>
        <w:ind w:left="284"/>
        <w:rPr>
          <w:ins w:id="1201" w:author="Kennedy, Muhil" w:date="2022-12-08T13:34:00Z"/>
          <w:rFonts w:ascii="Century Gothic" w:hAnsi="Century Gothic"/>
          <w:szCs w:val="20"/>
          <w:lang w:val="en-US"/>
        </w:rPr>
      </w:pPr>
      <w:ins w:id="1202" w:author="Kennedy, Muhil" w:date="2022-12-08T13:34:00Z">
        <w:r w:rsidRPr="00112BCA">
          <w:rPr>
            <w:rFonts w:ascii="Century Gothic" w:hAnsi="Century Gothic"/>
            <w:b/>
            <w:szCs w:val="20"/>
            <w:lang w:val="en-US"/>
          </w:rPr>
          <w:t>Brazil</w:t>
        </w:r>
        <w:r w:rsidRPr="00112BCA">
          <w:rPr>
            <w:rFonts w:ascii="Century Gothic" w:hAnsi="Century Gothic"/>
            <w:szCs w:val="20"/>
            <w:lang w:val="en-US"/>
          </w:rPr>
          <w:t>:</w:t>
        </w:r>
        <w:r w:rsidRPr="00112BCA">
          <w:rPr>
            <w:rFonts w:ascii="Century Gothic" w:hAnsi="Century Gothic"/>
            <w:szCs w:val="20"/>
            <w:lang w:val="en-US"/>
          </w:rPr>
          <w:tab/>
          <w:t>Arbitration Rules of the International Chamber of Commerce (ICC).</w:t>
        </w:r>
      </w:ins>
    </w:p>
    <w:p w14:paraId="4E8C2D0D" w14:textId="77777777" w:rsidR="00F71F56" w:rsidRPr="00112BCA" w:rsidRDefault="00F71F56" w:rsidP="00F71F56">
      <w:pPr>
        <w:pStyle w:val="FaureciaText2"/>
        <w:snapToGrid w:val="0"/>
        <w:spacing w:before="0" w:after="0"/>
        <w:ind w:left="1412" w:hanging="1128"/>
        <w:rPr>
          <w:ins w:id="1203" w:author="Kennedy, Muhil" w:date="2022-12-08T13:34:00Z"/>
          <w:rFonts w:ascii="Century Gothic" w:hAnsi="Century Gothic"/>
          <w:szCs w:val="20"/>
          <w:lang w:val="en-US"/>
        </w:rPr>
      </w:pPr>
      <w:ins w:id="1204" w:author="Kennedy, Muhil" w:date="2022-12-08T13:34:00Z">
        <w:r w:rsidRPr="00112BCA">
          <w:rPr>
            <w:rFonts w:ascii="Century Gothic" w:hAnsi="Century Gothic"/>
            <w:b/>
            <w:szCs w:val="20"/>
            <w:lang w:val="en-US"/>
          </w:rPr>
          <w:t>Russia</w:t>
        </w:r>
        <w:r w:rsidRPr="00112BCA">
          <w:rPr>
            <w:rFonts w:ascii="Century Gothic" w:hAnsi="Century Gothic"/>
            <w:szCs w:val="20"/>
            <w:lang w:val="en-US"/>
          </w:rPr>
          <w:t>:</w:t>
        </w:r>
        <w:r w:rsidRPr="00112BCA">
          <w:rPr>
            <w:rFonts w:ascii="Century Gothic" w:hAnsi="Century Gothic"/>
            <w:szCs w:val="20"/>
            <w:lang w:val="en-US"/>
          </w:rPr>
          <w:tab/>
          <w:t>Arbitration Rules of the Institute of Arbitration of the Chamber of Commerce Stockholm</w:t>
        </w:r>
      </w:ins>
    </w:p>
    <w:p w14:paraId="72A93CF0" w14:textId="77777777" w:rsidR="00F71F56" w:rsidRDefault="00F71F56" w:rsidP="00F71F56">
      <w:pPr>
        <w:pStyle w:val="FaureciaText2"/>
        <w:snapToGrid w:val="0"/>
        <w:spacing w:before="0" w:after="0"/>
        <w:ind w:left="284"/>
        <w:rPr>
          <w:ins w:id="1205" w:author="Kennedy, Muhil" w:date="2022-12-08T13:34:00Z"/>
          <w:rFonts w:ascii="Century Gothic" w:hAnsi="Century Gothic"/>
          <w:szCs w:val="20"/>
          <w:lang w:val="en-US"/>
        </w:rPr>
      </w:pPr>
    </w:p>
    <w:p w14:paraId="6193AEA2" w14:textId="77777777" w:rsidR="00F71F56" w:rsidRPr="00112BCA" w:rsidRDefault="00F71F56" w:rsidP="00F71F56">
      <w:pPr>
        <w:pStyle w:val="FaureciaText2"/>
        <w:snapToGrid w:val="0"/>
        <w:spacing w:before="0" w:after="0"/>
        <w:ind w:left="284"/>
        <w:rPr>
          <w:ins w:id="1206" w:author="Kennedy, Muhil" w:date="2022-12-08T13:34:00Z"/>
          <w:rFonts w:ascii="Century Gothic" w:hAnsi="Century Gothic"/>
          <w:szCs w:val="20"/>
          <w:lang w:val="en-US"/>
        </w:rPr>
      </w:pPr>
      <w:ins w:id="1207" w:author="Kennedy, Muhil" w:date="2022-12-08T13:34:00Z">
        <w:r w:rsidRPr="00112BCA">
          <w:rPr>
            <w:rFonts w:ascii="Century Gothic" w:hAnsi="Century Gothic"/>
            <w:szCs w:val="20"/>
            <w:lang w:val="en-US"/>
          </w:rPr>
          <w:t>By way of this reference, the respective arbitration rules shall be an integral part of this declaration.</w:t>
        </w:r>
      </w:ins>
    </w:p>
    <w:p w14:paraId="799F68F8" w14:textId="77777777" w:rsidR="00F71F56" w:rsidRDefault="00F71F56" w:rsidP="00F71F56">
      <w:pPr>
        <w:pStyle w:val="FaureciaText2"/>
        <w:snapToGrid w:val="0"/>
        <w:spacing w:before="0" w:after="0"/>
        <w:ind w:left="284"/>
        <w:rPr>
          <w:ins w:id="1208" w:author="Kennedy, Muhil" w:date="2022-12-08T13:34:00Z"/>
          <w:rFonts w:ascii="Century Gothic" w:hAnsi="Century Gothic"/>
          <w:szCs w:val="20"/>
          <w:lang w:val="en-US"/>
        </w:rPr>
      </w:pPr>
      <w:ins w:id="1209" w:author="Kennedy, Muhil" w:date="2022-12-08T13:34:00Z">
        <w:r w:rsidRPr="00112BCA">
          <w:rPr>
            <w:rFonts w:ascii="Century Gothic" w:hAnsi="Century Gothic"/>
            <w:szCs w:val="20"/>
            <w:lang w:val="en-US"/>
          </w:rPr>
          <w:lastRenderedPageBreak/>
          <w:t xml:space="preserve">The place of arbitration shall be Frankfurt am Main, Germany. In deviation from this, the place of arbitration for proceedings involving </w:t>
        </w:r>
        <w:r w:rsidRPr="00112BCA">
          <w:rPr>
            <w:rFonts w:ascii="Century Gothic" w:hAnsi="Century Gothic"/>
            <w:smallCaps/>
            <w:szCs w:val="20"/>
            <w:lang w:val="en-US"/>
          </w:rPr>
          <w:t xml:space="preserve">BRIC-Supplier </w:t>
        </w:r>
        <w:r w:rsidRPr="00112BCA">
          <w:rPr>
            <w:rFonts w:ascii="Century Gothic" w:hAnsi="Century Gothic"/>
            <w:szCs w:val="20"/>
            <w:lang w:val="en-US"/>
          </w:rPr>
          <w:t>with legal seat in China shall be Hong Kong, China.</w:t>
        </w:r>
      </w:ins>
    </w:p>
    <w:p w14:paraId="738AF66A" w14:textId="77777777" w:rsidR="00F71F56" w:rsidRPr="00112BCA" w:rsidRDefault="00F71F56" w:rsidP="00F71F56">
      <w:pPr>
        <w:pStyle w:val="FaureciaText2"/>
        <w:snapToGrid w:val="0"/>
        <w:spacing w:before="0" w:after="0"/>
        <w:ind w:left="284"/>
        <w:rPr>
          <w:ins w:id="1210" w:author="Kennedy, Muhil" w:date="2022-12-08T13:34:00Z"/>
          <w:rFonts w:ascii="Century Gothic" w:hAnsi="Century Gothic"/>
          <w:szCs w:val="20"/>
          <w:lang w:val="en-US"/>
        </w:rPr>
      </w:pPr>
    </w:p>
    <w:p w14:paraId="351C3852" w14:textId="77777777" w:rsidR="00F71F56" w:rsidRDefault="00F71F56" w:rsidP="00F71F56">
      <w:pPr>
        <w:pStyle w:val="FaureciaText2"/>
        <w:snapToGrid w:val="0"/>
        <w:spacing w:before="0" w:after="0"/>
        <w:ind w:left="284"/>
        <w:rPr>
          <w:ins w:id="1211" w:author="Kennedy, Muhil" w:date="2022-12-08T13:34:00Z"/>
          <w:rFonts w:ascii="Century Gothic" w:hAnsi="Century Gothic"/>
          <w:szCs w:val="20"/>
          <w:lang w:val="en-US"/>
        </w:rPr>
      </w:pPr>
      <w:ins w:id="1212" w:author="Kennedy, Muhil" w:date="2022-12-08T13:34:00Z">
        <w:r w:rsidRPr="00112BCA">
          <w:rPr>
            <w:rFonts w:ascii="Century Gothic" w:hAnsi="Century Gothic"/>
            <w:szCs w:val="20"/>
            <w:lang w:val="en-US"/>
          </w:rPr>
          <w:t>There shall be three arbitrators. The arbitration proceedings shall be conducted in English. German substantive law shall apply.</w:t>
        </w:r>
      </w:ins>
    </w:p>
    <w:p w14:paraId="16A9665A" w14:textId="77777777" w:rsidR="00F71F56" w:rsidRPr="00112BCA" w:rsidRDefault="00F71F56" w:rsidP="00F71F56">
      <w:pPr>
        <w:pStyle w:val="FaureciaText2"/>
        <w:snapToGrid w:val="0"/>
        <w:spacing w:before="0" w:after="0"/>
        <w:ind w:left="284"/>
        <w:rPr>
          <w:ins w:id="1213" w:author="Kennedy, Muhil" w:date="2022-12-08T13:34:00Z"/>
          <w:rFonts w:ascii="Century Gothic" w:hAnsi="Century Gothic"/>
          <w:szCs w:val="20"/>
          <w:lang w:val="en-US"/>
        </w:rPr>
      </w:pPr>
    </w:p>
    <w:p w14:paraId="7BC845E3" w14:textId="77777777" w:rsidR="00F71F56" w:rsidRDefault="00F71F56" w:rsidP="00F71F56">
      <w:pPr>
        <w:pStyle w:val="FaureciaText2"/>
        <w:snapToGrid w:val="0"/>
        <w:spacing w:before="0" w:after="0"/>
        <w:ind w:left="284"/>
        <w:rPr>
          <w:ins w:id="1214" w:author="Kennedy, Muhil" w:date="2022-12-08T13:34:00Z"/>
          <w:rFonts w:ascii="Century Gothic" w:hAnsi="Century Gothic"/>
          <w:szCs w:val="20"/>
          <w:lang w:val="en-US"/>
        </w:rPr>
      </w:pPr>
      <w:ins w:id="1215" w:author="Kennedy, Muhil" w:date="2022-12-08T13:34:00Z">
        <w:r w:rsidRPr="00112BCA">
          <w:rPr>
            <w:rFonts w:ascii="Century Gothic" w:hAnsi="Century Gothic"/>
            <w:szCs w:val="20"/>
            <w:lang w:val="en-US"/>
          </w:rPr>
          <w:t>The arbitration shall be conducted according to the IBA Rules of Evidence as current on the date of the submission of the request for arbitration.</w:t>
        </w:r>
      </w:ins>
    </w:p>
    <w:p w14:paraId="4D2E0256" w14:textId="77777777" w:rsidR="00F71F56" w:rsidRPr="00112BCA" w:rsidRDefault="00F71F56" w:rsidP="00F71F56">
      <w:pPr>
        <w:pStyle w:val="FaureciaText2"/>
        <w:snapToGrid w:val="0"/>
        <w:spacing w:before="0" w:after="0"/>
        <w:ind w:left="284"/>
        <w:rPr>
          <w:ins w:id="1216" w:author="Kennedy, Muhil" w:date="2022-12-08T13:34:00Z"/>
          <w:rFonts w:ascii="Century Gothic" w:hAnsi="Century Gothic"/>
          <w:szCs w:val="20"/>
          <w:lang w:val="en-US"/>
        </w:rPr>
      </w:pPr>
    </w:p>
    <w:p w14:paraId="791C743B" w14:textId="77777777" w:rsidR="00F71F56" w:rsidRPr="00112BCA" w:rsidRDefault="00F71F56" w:rsidP="00F71F56">
      <w:pPr>
        <w:pStyle w:val="FaureciaText2"/>
        <w:snapToGrid w:val="0"/>
        <w:spacing w:before="0" w:after="0"/>
        <w:ind w:left="284"/>
        <w:rPr>
          <w:ins w:id="1217" w:author="Kennedy, Muhil" w:date="2022-12-08T13:34:00Z"/>
          <w:rFonts w:ascii="Century Gothic" w:hAnsi="Century Gothic"/>
          <w:szCs w:val="20"/>
          <w:lang w:val="en-US"/>
        </w:rPr>
      </w:pPr>
      <w:ins w:id="1218" w:author="Kennedy, Muhil" w:date="2022-12-08T13:34:00Z">
        <w:r w:rsidRPr="00112BCA">
          <w:rPr>
            <w:rFonts w:ascii="Century Gothic" w:hAnsi="Century Gothic"/>
            <w:szCs w:val="20"/>
            <w:lang w:val="en-US"/>
          </w:rPr>
          <w:t>Part I of the Indian Arbitration and Conciliation Act, 1996 (Nr. 26/1996) is excluded.</w:t>
        </w:r>
      </w:ins>
    </w:p>
    <w:p w14:paraId="53A3F737" w14:textId="77777777" w:rsidR="00F71F56" w:rsidRPr="00112BCA" w:rsidRDefault="00F71F56" w:rsidP="00F71F56">
      <w:pPr>
        <w:snapToGrid w:val="0"/>
        <w:rPr>
          <w:ins w:id="1219" w:author="Kennedy, Muhil" w:date="2022-12-08T13:34:00Z"/>
          <w:rFonts w:ascii="Century Gothic" w:hAnsi="Century Gothic"/>
          <w:szCs w:val="20"/>
          <w:lang w:val="en-US" w:eastAsia="pt-BR"/>
        </w:rPr>
      </w:pPr>
    </w:p>
    <w:p w14:paraId="544FD584" w14:textId="77777777" w:rsidR="00F71F56" w:rsidRPr="00112BCA" w:rsidRDefault="00F71F56" w:rsidP="00F71F56">
      <w:pPr>
        <w:keepNext/>
        <w:keepLines/>
        <w:snapToGrid w:val="0"/>
        <w:rPr>
          <w:ins w:id="1220" w:author="Kennedy, Muhil" w:date="2022-12-08T13:34:00Z"/>
          <w:rFonts w:ascii="Century Gothic" w:hAnsi="Century Gothic"/>
          <w:szCs w:val="20"/>
          <w:lang w:val="en-US"/>
        </w:rPr>
      </w:pPr>
    </w:p>
    <w:tbl>
      <w:tblPr>
        <w:tblW w:w="8742" w:type="dxa"/>
        <w:tblInd w:w="567" w:type="dxa"/>
        <w:tblLayout w:type="fixed"/>
        <w:tblLook w:val="01E0" w:firstRow="1" w:lastRow="1" w:firstColumn="1" w:lastColumn="1" w:noHBand="0" w:noVBand="0"/>
      </w:tblPr>
      <w:tblGrid>
        <w:gridCol w:w="1080"/>
        <w:gridCol w:w="2889"/>
        <w:gridCol w:w="426"/>
        <w:gridCol w:w="1017"/>
        <w:gridCol w:w="3093"/>
        <w:gridCol w:w="237"/>
      </w:tblGrid>
      <w:tr w:rsidR="00F71F56" w:rsidRPr="00112BCA" w14:paraId="7530336D" w14:textId="77777777" w:rsidTr="00D30F6E">
        <w:trPr>
          <w:trHeight w:val="454"/>
          <w:ins w:id="1221" w:author="Kennedy, Muhil" w:date="2022-12-08T13:34:00Z"/>
        </w:trPr>
        <w:tc>
          <w:tcPr>
            <w:tcW w:w="4395" w:type="dxa"/>
            <w:gridSpan w:val="3"/>
          </w:tcPr>
          <w:p w14:paraId="15BF0F4F" w14:textId="77777777" w:rsidR="00F71F56" w:rsidRPr="00112BCA" w:rsidRDefault="00F71F56" w:rsidP="00D30F6E">
            <w:pPr>
              <w:keepNext/>
              <w:keepLines/>
              <w:snapToGrid w:val="0"/>
              <w:ind w:left="0"/>
              <w:jc w:val="left"/>
              <w:rPr>
                <w:ins w:id="1222" w:author="Kennedy, Muhil" w:date="2022-12-08T13:34:00Z"/>
                <w:rFonts w:ascii="Century Gothic" w:hAnsi="Century Gothic"/>
                <w:kern w:val="8"/>
                <w:szCs w:val="20"/>
                <w:lang w:val="en-US" w:eastAsia="en-US"/>
              </w:rPr>
            </w:pPr>
            <w:ins w:id="1223" w:author="Kennedy, Muhil" w:date="2022-12-08T13:34:00Z">
              <w:r w:rsidRPr="00112BCA">
                <w:rPr>
                  <w:rFonts w:ascii="Century Gothic" w:hAnsi="Century Gothic"/>
                  <w:b/>
                  <w:kern w:val="8"/>
                  <w:szCs w:val="20"/>
                  <w:lang w:val="en-US" w:eastAsia="en-US"/>
                </w:rPr>
                <w:t>For the Plant:</w:t>
              </w:r>
            </w:ins>
          </w:p>
        </w:tc>
        <w:tc>
          <w:tcPr>
            <w:tcW w:w="4110" w:type="dxa"/>
            <w:gridSpan w:val="2"/>
          </w:tcPr>
          <w:p w14:paraId="5DBB01D2" w14:textId="77777777" w:rsidR="00F71F56" w:rsidRPr="00112BCA" w:rsidDel="00B15A12" w:rsidRDefault="00F71F56" w:rsidP="00D30F6E">
            <w:pPr>
              <w:keepNext/>
              <w:keepLines/>
              <w:snapToGrid w:val="0"/>
              <w:ind w:left="0"/>
              <w:jc w:val="left"/>
              <w:rPr>
                <w:ins w:id="1224" w:author="Kennedy, Muhil" w:date="2022-12-08T13:34:00Z"/>
                <w:rFonts w:ascii="Century Gothic" w:hAnsi="Century Gothic"/>
                <w:kern w:val="8"/>
                <w:szCs w:val="20"/>
                <w:lang w:val="en-US" w:eastAsia="en-US"/>
              </w:rPr>
            </w:pPr>
          </w:p>
        </w:tc>
        <w:tc>
          <w:tcPr>
            <w:tcW w:w="237" w:type="dxa"/>
          </w:tcPr>
          <w:p w14:paraId="6A41B100" w14:textId="77777777" w:rsidR="00F71F56" w:rsidRPr="00112BCA" w:rsidDel="00B15A12" w:rsidRDefault="00F71F56" w:rsidP="00D30F6E">
            <w:pPr>
              <w:keepNext/>
              <w:keepLines/>
              <w:snapToGrid w:val="0"/>
              <w:ind w:left="0"/>
              <w:jc w:val="center"/>
              <w:rPr>
                <w:ins w:id="1225" w:author="Kennedy, Muhil" w:date="2022-12-08T13:34:00Z"/>
                <w:rFonts w:ascii="Century Gothic" w:hAnsi="Century Gothic"/>
                <w:kern w:val="8"/>
                <w:szCs w:val="20"/>
                <w:lang w:val="en-US" w:eastAsia="en-US"/>
              </w:rPr>
            </w:pPr>
          </w:p>
        </w:tc>
      </w:tr>
      <w:tr w:rsidR="00F71F56" w:rsidRPr="00112BCA" w14:paraId="7554C13B" w14:textId="77777777" w:rsidTr="00D30F6E">
        <w:trPr>
          <w:trHeight w:val="454"/>
          <w:ins w:id="1226" w:author="Kennedy, Muhil" w:date="2022-12-08T13:34:00Z"/>
        </w:trPr>
        <w:tc>
          <w:tcPr>
            <w:tcW w:w="1080" w:type="dxa"/>
          </w:tcPr>
          <w:p w14:paraId="5531C20D" w14:textId="77777777" w:rsidR="00F71F56" w:rsidRPr="00112BCA" w:rsidRDefault="00F71F56" w:rsidP="00D30F6E">
            <w:pPr>
              <w:keepNext/>
              <w:keepLines/>
              <w:snapToGrid w:val="0"/>
              <w:ind w:left="0"/>
              <w:jc w:val="left"/>
              <w:rPr>
                <w:ins w:id="1227" w:author="Kennedy, Muhil" w:date="2022-12-08T13:34:00Z"/>
                <w:rFonts w:ascii="Century Gothic" w:hAnsi="Century Gothic"/>
                <w:b/>
                <w:kern w:val="8"/>
                <w:szCs w:val="20"/>
                <w:lang w:val="en-US" w:eastAsia="en-US"/>
              </w:rPr>
            </w:pPr>
          </w:p>
        </w:tc>
        <w:tc>
          <w:tcPr>
            <w:tcW w:w="2889" w:type="dxa"/>
          </w:tcPr>
          <w:p w14:paraId="70EE4476" w14:textId="77777777" w:rsidR="00F71F56" w:rsidRPr="00112BCA" w:rsidRDefault="00F71F56" w:rsidP="00D30F6E">
            <w:pPr>
              <w:keepNext/>
              <w:keepLines/>
              <w:snapToGrid w:val="0"/>
              <w:ind w:left="0"/>
              <w:jc w:val="left"/>
              <w:rPr>
                <w:ins w:id="1228" w:author="Kennedy, Muhil" w:date="2022-12-08T13:34:00Z"/>
                <w:rFonts w:ascii="Century Gothic" w:hAnsi="Century Gothic"/>
                <w:kern w:val="8"/>
                <w:szCs w:val="20"/>
                <w:lang w:val="en-US" w:eastAsia="en-US"/>
              </w:rPr>
            </w:pPr>
          </w:p>
        </w:tc>
        <w:tc>
          <w:tcPr>
            <w:tcW w:w="426" w:type="dxa"/>
          </w:tcPr>
          <w:p w14:paraId="7FC5579A" w14:textId="77777777" w:rsidR="00F71F56" w:rsidRPr="00112BCA" w:rsidRDefault="00F71F56" w:rsidP="00D30F6E">
            <w:pPr>
              <w:keepNext/>
              <w:keepLines/>
              <w:snapToGrid w:val="0"/>
              <w:ind w:left="0"/>
              <w:jc w:val="left"/>
              <w:rPr>
                <w:ins w:id="1229" w:author="Kennedy, Muhil" w:date="2022-12-08T13:34:00Z"/>
                <w:rFonts w:ascii="Century Gothic" w:hAnsi="Century Gothic"/>
                <w:kern w:val="8"/>
                <w:szCs w:val="20"/>
                <w:lang w:val="en-US" w:eastAsia="en-US"/>
              </w:rPr>
            </w:pPr>
          </w:p>
        </w:tc>
        <w:tc>
          <w:tcPr>
            <w:tcW w:w="1017" w:type="dxa"/>
          </w:tcPr>
          <w:p w14:paraId="50BEAF26" w14:textId="77777777" w:rsidR="00F71F56" w:rsidRPr="00112BCA" w:rsidRDefault="00F71F56" w:rsidP="00D30F6E">
            <w:pPr>
              <w:keepNext/>
              <w:keepLines/>
              <w:snapToGrid w:val="0"/>
              <w:ind w:left="0"/>
              <w:jc w:val="left"/>
              <w:rPr>
                <w:ins w:id="1230" w:author="Kennedy, Muhil" w:date="2022-12-08T13:34:00Z"/>
                <w:rFonts w:ascii="Century Gothic" w:hAnsi="Century Gothic"/>
                <w:b/>
                <w:kern w:val="8"/>
                <w:szCs w:val="20"/>
                <w:lang w:val="en-US" w:eastAsia="en-US"/>
              </w:rPr>
            </w:pPr>
          </w:p>
        </w:tc>
        <w:tc>
          <w:tcPr>
            <w:tcW w:w="3093" w:type="dxa"/>
          </w:tcPr>
          <w:p w14:paraId="3E52168D" w14:textId="77777777" w:rsidR="00F71F56" w:rsidRPr="00112BCA" w:rsidDel="00B15A12" w:rsidRDefault="00F71F56" w:rsidP="00D30F6E">
            <w:pPr>
              <w:keepNext/>
              <w:keepLines/>
              <w:snapToGrid w:val="0"/>
              <w:ind w:left="0"/>
              <w:jc w:val="center"/>
              <w:rPr>
                <w:ins w:id="1231" w:author="Kennedy, Muhil" w:date="2022-12-08T13:34:00Z"/>
                <w:rFonts w:ascii="Century Gothic" w:hAnsi="Century Gothic"/>
                <w:kern w:val="8"/>
                <w:szCs w:val="20"/>
                <w:lang w:val="en-US" w:eastAsia="en-US"/>
              </w:rPr>
            </w:pPr>
          </w:p>
        </w:tc>
        <w:tc>
          <w:tcPr>
            <w:tcW w:w="237" w:type="dxa"/>
          </w:tcPr>
          <w:p w14:paraId="6E37FF94" w14:textId="77777777" w:rsidR="00F71F56" w:rsidRPr="00112BCA" w:rsidDel="00B15A12" w:rsidRDefault="00F71F56" w:rsidP="00D30F6E">
            <w:pPr>
              <w:keepNext/>
              <w:keepLines/>
              <w:snapToGrid w:val="0"/>
              <w:ind w:left="0"/>
              <w:jc w:val="center"/>
              <w:rPr>
                <w:ins w:id="1232" w:author="Kennedy, Muhil" w:date="2022-12-08T13:34:00Z"/>
                <w:rFonts w:ascii="Century Gothic" w:hAnsi="Century Gothic"/>
                <w:kern w:val="8"/>
                <w:szCs w:val="20"/>
                <w:lang w:val="en-US" w:eastAsia="en-US"/>
              </w:rPr>
            </w:pPr>
          </w:p>
        </w:tc>
      </w:tr>
      <w:tr w:rsidR="00F71F56" w:rsidRPr="00112BCA" w14:paraId="79476CFF" w14:textId="77777777" w:rsidTr="00D30F6E">
        <w:trPr>
          <w:trHeight w:val="454"/>
          <w:ins w:id="1233" w:author="Kennedy, Muhil" w:date="2022-12-08T13:34:00Z"/>
        </w:trPr>
        <w:tc>
          <w:tcPr>
            <w:tcW w:w="1080" w:type="dxa"/>
            <w:vAlign w:val="bottom"/>
          </w:tcPr>
          <w:p w14:paraId="4F85E700" w14:textId="77777777" w:rsidR="00F71F56" w:rsidRPr="00112BCA" w:rsidRDefault="00F71F56" w:rsidP="00D30F6E">
            <w:pPr>
              <w:keepNext/>
              <w:keepLines/>
              <w:snapToGrid w:val="0"/>
              <w:ind w:left="0"/>
              <w:jc w:val="left"/>
              <w:rPr>
                <w:ins w:id="1234" w:author="Kennedy, Muhil" w:date="2022-12-08T13:34:00Z"/>
                <w:rFonts w:ascii="Century Gothic" w:hAnsi="Century Gothic"/>
                <w:b/>
                <w:kern w:val="8"/>
                <w:szCs w:val="20"/>
                <w:lang w:val="en-US" w:eastAsia="en-US"/>
              </w:rPr>
            </w:pPr>
            <w:ins w:id="1235" w:author="Kennedy, Muhil" w:date="2022-12-08T13:34:00Z">
              <w:r w:rsidRPr="00112BCA">
                <w:rPr>
                  <w:rFonts w:ascii="Century Gothic" w:hAnsi="Century Gothic"/>
                  <w:b/>
                  <w:kern w:val="8"/>
                  <w:szCs w:val="20"/>
                  <w:lang w:val="en-US" w:eastAsia="en-US"/>
                </w:rPr>
                <w:t>Date:</w:t>
              </w:r>
            </w:ins>
          </w:p>
        </w:tc>
        <w:tc>
          <w:tcPr>
            <w:tcW w:w="2889" w:type="dxa"/>
            <w:tcBorders>
              <w:bottom w:val="single" w:sz="6" w:space="0" w:color="auto"/>
            </w:tcBorders>
          </w:tcPr>
          <w:p w14:paraId="5EFBBA7F" w14:textId="77777777" w:rsidR="00F71F56" w:rsidRPr="00112BCA" w:rsidRDefault="00F71F56" w:rsidP="00D30F6E">
            <w:pPr>
              <w:keepNext/>
              <w:keepLines/>
              <w:snapToGrid w:val="0"/>
              <w:ind w:left="0"/>
              <w:jc w:val="left"/>
              <w:rPr>
                <w:ins w:id="1236" w:author="Kennedy, Muhil" w:date="2022-12-08T13:34:00Z"/>
                <w:rFonts w:ascii="Century Gothic" w:hAnsi="Century Gothic"/>
                <w:kern w:val="8"/>
                <w:szCs w:val="20"/>
                <w:lang w:val="en-US" w:eastAsia="en-US"/>
              </w:rPr>
            </w:pPr>
          </w:p>
        </w:tc>
        <w:tc>
          <w:tcPr>
            <w:tcW w:w="426" w:type="dxa"/>
          </w:tcPr>
          <w:p w14:paraId="7A2E8F9F" w14:textId="77777777" w:rsidR="00F71F56" w:rsidRPr="00112BCA" w:rsidRDefault="00F71F56" w:rsidP="00D30F6E">
            <w:pPr>
              <w:keepNext/>
              <w:keepLines/>
              <w:snapToGrid w:val="0"/>
              <w:ind w:left="0"/>
              <w:jc w:val="left"/>
              <w:rPr>
                <w:ins w:id="1237" w:author="Kennedy, Muhil" w:date="2022-12-08T13:34:00Z"/>
                <w:rFonts w:ascii="Century Gothic" w:hAnsi="Century Gothic"/>
                <w:kern w:val="8"/>
                <w:szCs w:val="20"/>
                <w:lang w:val="en-US" w:eastAsia="en-US"/>
              </w:rPr>
            </w:pPr>
          </w:p>
        </w:tc>
        <w:tc>
          <w:tcPr>
            <w:tcW w:w="1017" w:type="dxa"/>
            <w:vAlign w:val="bottom"/>
          </w:tcPr>
          <w:p w14:paraId="6748BFC5" w14:textId="77777777" w:rsidR="00F71F56" w:rsidRPr="00112BCA" w:rsidDel="00B15A12" w:rsidRDefault="00F71F56" w:rsidP="00D30F6E">
            <w:pPr>
              <w:keepNext/>
              <w:keepLines/>
              <w:snapToGrid w:val="0"/>
              <w:ind w:left="0"/>
              <w:jc w:val="left"/>
              <w:rPr>
                <w:ins w:id="1238" w:author="Kennedy, Muhil" w:date="2022-12-08T13:34:00Z"/>
                <w:rFonts w:ascii="Century Gothic" w:hAnsi="Century Gothic"/>
                <w:b/>
                <w:kern w:val="8"/>
                <w:szCs w:val="20"/>
                <w:lang w:val="en-US" w:eastAsia="en-US"/>
              </w:rPr>
            </w:pPr>
            <w:ins w:id="1239" w:author="Kennedy, Muhil" w:date="2022-12-08T13:34:00Z">
              <w:r w:rsidRPr="00112BCA">
                <w:rPr>
                  <w:rFonts w:ascii="Century Gothic" w:hAnsi="Century Gothic"/>
                  <w:b/>
                  <w:kern w:val="8"/>
                  <w:szCs w:val="20"/>
                  <w:lang w:val="en-US" w:eastAsia="en-US"/>
                </w:rPr>
                <w:t>Date:</w:t>
              </w:r>
            </w:ins>
          </w:p>
        </w:tc>
        <w:tc>
          <w:tcPr>
            <w:tcW w:w="3093" w:type="dxa"/>
            <w:tcBorders>
              <w:bottom w:val="single" w:sz="6" w:space="0" w:color="auto"/>
            </w:tcBorders>
          </w:tcPr>
          <w:p w14:paraId="6CF1CFE4" w14:textId="77777777" w:rsidR="00F71F56" w:rsidRPr="00112BCA" w:rsidDel="00B15A12" w:rsidRDefault="00F71F56" w:rsidP="00D30F6E">
            <w:pPr>
              <w:keepNext/>
              <w:keepLines/>
              <w:snapToGrid w:val="0"/>
              <w:ind w:left="0"/>
              <w:jc w:val="center"/>
              <w:rPr>
                <w:ins w:id="1240" w:author="Kennedy, Muhil" w:date="2022-12-08T13:34:00Z"/>
                <w:rFonts w:ascii="Century Gothic" w:hAnsi="Century Gothic"/>
                <w:kern w:val="8"/>
                <w:szCs w:val="20"/>
                <w:lang w:val="en-US" w:eastAsia="en-US"/>
              </w:rPr>
            </w:pPr>
          </w:p>
        </w:tc>
        <w:tc>
          <w:tcPr>
            <w:tcW w:w="237" w:type="dxa"/>
          </w:tcPr>
          <w:p w14:paraId="13C14A2D" w14:textId="77777777" w:rsidR="00F71F56" w:rsidRPr="00112BCA" w:rsidDel="00B15A12" w:rsidRDefault="00F71F56" w:rsidP="00D30F6E">
            <w:pPr>
              <w:keepNext/>
              <w:keepLines/>
              <w:snapToGrid w:val="0"/>
              <w:ind w:left="0"/>
              <w:jc w:val="center"/>
              <w:rPr>
                <w:ins w:id="1241" w:author="Kennedy, Muhil" w:date="2022-12-08T13:34:00Z"/>
                <w:rFonts w:ascii="Century Gothic" w:hAnsi="Century Gothic"/>
                <w:kern w:val="8"/>
                <w:szCs w:val="20"/>
                <w:lang w:val="en-US" w:eastAsia="en-US"/>
              </w:rPr>
            </w:pPr>
          </w:p>
        </w:tc>
      </w:tr>
      <w:tr w:rsidR="00F71F56" w:rsidRPr="00112BCA" w14:paraId="1987A6B1" w14:textId="77777777" w:rsidTr="00D30F6E">
        <w:trPr>
          <w:trHeight w:val="527"/>
          <w:ins w:id="1242" w:author="Kennedy, Muhil" w:date="2022-12-08T13:34:00Z"/>
        </w:trPr>
        <w:tc>
          <w:tcPr>
            <w:tcW w:w="1080" w:type="dxa"/>
            <w:vAlign w:val="bottom"/>
          </w:tcPr>
          <w:p w14:paraId="442D6BDF" w14:textId="77777777" w:rsidR="00F71F56" w:rsidRPr="00112BCA" w:rsidRDefault="00F71F56" w:rsidP="00D30F6E">
            <w:pPr>
              <w:keepNext/>
              <w:keepLines/>
              <w:snapToGrid w:val="0"/>
              <w:ind w:left="0"/>
              <w:jc w:val="left"/>
              <w:rPr>
                <w:ins w:id="1243" w:author="Kennedy, Muhil" w:date="2022-12-08T13:34:00Z"/>
                <w:rFonts w:ascii="Century Gothic" w:hAnsi="Century Gothic"/>
                <w:b/>
                <w:kern w:val="8"/>
                <w:szCs w:val="20"/>
                <w:lang w:val="en-US" w:eastAsia="en-US"/>
              </w:rPr>
            </w:pPr>
            <w:ins w:id="1244" w:author="Kennedy, Muhil" w:date="2022-12-08T13:34:00Z">
              <w:r w:rsidRPr="00112BCA">
                <w:rPr>
                  <w:rFonts w:ascii="Century Gothic" w:hAnsi="Century Gothic"/>
                  <w:b/>
                  <w:kern w:val="8"/>
                  <w:szCs w:val="20"/>
                  <w:lang w:val="en-US" w:eastAsia="en-US"/>
                </w:rPr>
                <w:t>Name:</w:t>
              </w:r>
            </w:ins>
          </w:p>
        </w:tc>
        <w:tc>
          <w:tcPr>
            <w:tcW w:w="2889" w:type="dxa"/>
            <w:tcBorders>
              <w:top w:val="single" w:sz="6" w:space="0" w:color="auto"/>
              <w:bottom w:val="single" w:sz="6" w:space="0" w:color="auto"/>
            </w:tcBorders>
          </w:tcPr>
          <w:p w14:paraId="1D901FF5" w14:textId="77777777" w:rsidR="00F71F56" w:rsidRPr="00112BCA" w:rsidRDefault="00F71F56" w:rsidP="00D30F6E">
            <w:pPr>
              <w:keepNext/>
              <w:keepLines/>
              <w:snapToGrid w:val="0"/>
              <w:ind w:left="0"/>
              <w:jc w:val="left"/>
              <w:rPr>
                <w:ins w:id="1245" w:author="Kennedy, Muhil" w:date="2022-12-08T13:34:00Z"/>
                <w:rFonts w:ascii="Century Gothic" w:hAnsi="Century Gothic"/>
                <w:kern w:val="8"/>
                <w:szCs w:val="20"/>
                <w:lang w:val="en-US" w:eastAsia="en-US"/>
              </w:rPr>
            </w:pPr>
          </w:p>
        </w:tc>
        <w:tc>
          <w:tcPr>
            <w:tcW w:w="426" w:type="dxa"/>
          </w:tcPr>
          <w:p w14:paraId="3D26BA98" w14:textId="77777777" w:rsidR="00F71F56" w:rsidRPr="00112BCA" w:rsidRDefault="00F71F56" w:rsidP="00D30F6E">
            <w:pPr>
              <w:keepNext/>
              <w:keepLines/>
              <w:snapToGrid w:val="0"/>
              <w:ind w:left="0"/>
              <w:jc w:val="left"/>
              <w:rPr>
                <w:ins w:id="1246" w:author="Kennedy, Muhil" w:date="2022-12-08T13:34:00Z"/>
                <w:rFonts w:ascii="Century Gothic" w:hAnsi="Century Gothic"/>
                <w:kern w:val="8"/>
                <w:szCs w:val="20"/>
                <w:lang w:val="en-US" w:eastAsia="en-US"/>
              </w:rPr>
            </w:pPr>
          </w:p>
        </w:tc>
        <w:tc>
          <w:tcPr>
            <w:tcW w:w="1017" w:type="dxa"/>
            <w:vAlign w:val="bottom"/>
          </w:tcPr>
          <w:p w14:paraId="11D122BA" w14:textId="77777777" w:rsidR="00F71F56" w:rsidRPr="00112BCA" w:rsidRDefault="00F71F56" w:rsidP="00D30F6E">
            <w:pPr>
              <w:keepNext/>
              <w:keepLines/>
              <w:snapToGrid w:val="0"/>
              <w:ind w:left="0"/>
              <w:jc w:val="left"/>
              <w:rPr>
                <w:ins w:id="1247" w:author="Kennedy, Muhil" w:date="2022-12-08T13:34:00Z"/>
                <w:rFonts w:ascii="Century Gothic" w:hAnsi="Century Gothic"/>
                <w:b/>
                <w:kern w:val="8"/>
                <w:szCs w:val="20"/>
                <w:lang w:val="en-US" w:eastAsia="en-US"/>
              </w:rPr>
            </w:pPr>
            <w:ins w:id="1248" w:author="Kennedy, Muhil" w:date="2022-12-08T13:34:00Z">
              <w:r w:rsidRPr="00112BCA">
                <w:rPr>
                  <w:rFonts w:ascii="Century Gothic" w:hAnsi="Century Gothic"/>
                  <w:b/>
                  <w:kern w:val="8"/>
                  <w:szCs w:val="20"/>
                  <w:lang w:val="en-US" w:eastAsia="en-US"/>
                </w:rPr>
                <w:t>Name:</w:t>
              </w:r>
            </w:ins>
          </w:p>
        </w:tc>
        <w:tc>
          <w:tcPr>
            <w:tcW w:w="3093" w:type="dxa"/>
            <w:tcBorders>
              <w:top w:val="single" w:sz="6" w:space="0" w:color="auto"/>
              <w:bottom w:val="single" w:sz="6" w:space="0" w:color="auto"/>
            </w:tcBorders>
          </w:tcPr>
          <w:p w14:paraId="1F2DF451" w14:textId="77777777" w:rsidR="00F71F56" w:rsidRPr="00112BCA" w:rsidDel="00E22EB3" w:rsidRDefault="00F71F56" w:rsidP="00D30F6E">
            <w:pPr>
              <w:keepNext/>
              <w:keepLines/>
              <w:snapToGrid w:val="0"/>
              <w:ind w:left="0"/>
              <w:jc w:val="center"/>
              <w:rPr>
                <w:ins w:id="1249" w:author="Kennedy, Muhil" w:date="2022-12-08T13:34:00Z"/>
                <w:rFonts w:ascii="Century Gothic" w:hAnsi="Century Gothic"/>
                <w:kern w:val="8"/>
                <w:szCs w:val="20"/>
                <w:lang w:val="en-US" w:eastAsia="en-US"/>
              </w:rPr>
            </w:pPr>
          </w:p>
        </w:tc>
        <w:tc>
          <w:tcPr>
            <w:tcW w:w="237" w:type="dxa"/>
          </w:tcPr>
          <w:p w14:paraId="41028A7D" w14:textId="77777777" w:rsidR="00F71F56" w:rsidRPr="00112BCA" w:rsidDel="00E22EB3" w:rsidRDefault="00F71F56" w:rsidP="00D30F6E">
            <w:pPr>
              <w:keepNext/>
              <w:keepLines/>
              <w:snapToGrid w:val="0"/>
              <w:ind w:left="0"/>
              <w:jc w:val="center"/>
              <w:rPr>
                <w:ins w:id="1250" w:author="Kennedy, Muhil" w:date="2022-12-08T13:34:00Z"/>
                <w:rFonts w:ascii="Century Gothic" w:hAnsi="Century Gothic"/>
                <w:kern w:val="8"/>
                <w:szCs w:val="20"/>
                <w:lang w:val="en-US" w:eastAsia="en-US"/>
              </w:rPr>
            </w:pPr>
          </w:p>
        </w:tc>
      </w:tr>
      <w:tr w:rsidR="00F71F56" w:rsidRPr="00112BCA" w14:paraId="240184B4" w14:textId="77777777" w:rsidTr="00D30F6E">
        <w:trPr>
          <w:trHeight w:val="454"/>
          <w:ins w:id="1251" w:author="Kennedy, Muhil" w:date="2022-12-08T13:34:00Z"/>
        </w:trPr>
        <w:tc>
          <w:tcPr>
            <w:tcW w:w="1080" w:type="dxa"/>
            <w:vAlign w:val="bottom"/>
          </w:tcPr>
          <w:p w14:paraId="0412A082" w14:textId="77777777" w:rsidR="00F71F56" w:rsidRPr="00112BCA" w:rsidRDefault="00F71F56" w:rsidP="00D30F6E">
            <w:pPr>
              <w:keepNext/>
              <w:keepLines/>
              <w:snapToGrid w:val="0"/>
              <w:ind w:left="0"/>
              <w:jc w:val="left"/>
              <w:rPr>
                <w:ins w:id="1252" w:author="Kennedy, Muhil" w:date="2022-12-08T13:34:00Z"/>
                <w:rFonts w:ascii="Century Gothic" w:hAnsi="Century Gothic"/>
                <w:b/>
                <w:kern w:val="8"/>
                <w:szCs w:val="20"/>
                <w:lang w:val="en-US" w:eastAsia="en-US"/>
              </w:rPr>
            </w:pPr>
          </w:p>
        </w:tc>
        <w:tc>
          <w:tcPr>
            <w:tcW w:w="2889" w:type="dxa"/>
            <w:tcBorders>
              <w:top w:val="single" w:sz="6" w:space="0" w:color="auto"/>
              <w:bottom w:val="single" w:sz="6" w:space="0" w:color="auto"/>
            </w:tcBorders>
          </w:tcPr>
          <w:p w14:paraId="59A44449" w14:textId="77777777" w:rsidR="00F71F56" w:rsidRPr="00112BCA" w:rsidRDefault="00F71F56" w:rsidP="00D30F6E">
            <w:pPr>
              <w:keepNext/>
              <w:keepLines/>
              <w:snapToGrid w:val="0"/>
              <w:ind w:left="0"/>
              <w:jc w:val="center"/>
              <w:rPr>
                <w:ins w:id="1253" w:author="Kennedy, Muhil" w:date="2022-12-08T13:34:00Z"/>
                <w:rFonts w:ascii="Century Gothic" w:hAnsi="Century Gothic"/>
                <w:kern w:val="8"/>
                <w:szCs w:val="20"/>
                <w:lang w:val="en-US" w:eastAsia="en-US"/>
              </w:rPr>
            </w:pPr>
          </w:p>
        </w:tc>
        <w:tc>
          <w:tcPr>
            <w:tcW w:w="426" w:type="dxa"/>
          </w:tcPr>
          <w:p w14:paraId="0DDC930B" w14:textId="77777777" w:rsidR="00F71F56" w:rsidRPr="00112BCA" w:rsidRDefault="00F71F56" w:rsidP="00D30F6E">
            <w:pPr>
              <w:keepNext/>
              <w:keepLines/>
              <w:snapToGrid w:val="0"/>
              <w:ind w:left="0"/>
              <w:jc w:val="center"/>
              <w:rPr>
                <w:ins w:id="1254" w:author="Kennedy, Muhil" w:date="2022-12-08T13:34:00Z"/>
                <w:rFonts w:ascii="Century Gothic" w:hAnsi="Century Gothic"/>
                <w:kern w:val="8"/>
                <w:szCs w:val="20"/>
                <w:lang w:val="en-US" w:eastAsia="en-US"/>
              </w:rPr>
            </w:pPr>
          </w:p>
          <w:p w14:paraId="6201BD66" w14:textId="77777777" w:rsidR="00F71F56" w:rsidRPr="00112BCA" w:rsidRDefault="00F71F56" w:rsidP="00D30F6E">
            <w:pPr>
              <w:keepNext/>
              <w:keepLines/>
              <w:snapToGrid w:val="0"/>
              <w:ind w:left="0"/>
              <w:jc w:val="left"/>
              <w:rPr>
                <w:ins w:id="1255" w:author="Kennedy, Muhil" w:date="2022-12-08T13:34:00Z"/>
                <w:rFonts w:ascii="Century Gothic" w:hAnsi="Century Gothic"/>
                <w:kern w:val="8"/>
                <w:szCs w:val="20"/>
                <w:lang w:val="en-US" w:eastAsia="en-US"/>
              </w:rPr>
            </w:pPr>
          </w:p>
        </w:tc>
        <w:tc>
          <w:tcPr>
            <w:tcW w:w="1017" w:type="dxa"/>
            <w:vAlign w:val="bottom"/>
          </w:tcPr>
          <w:p w14:paraId="77CBD8EE" w14:textId="77777777" w:rsidR="00F71F56" w:rsidRPr="00112BCA" w:rsidRDefault="00F71F56" w:rsidP="00D30F6E">
            <w:pPr>
              <w:keepNext/>
              <w:keepLines/>
              <w:snapToGrid w:val="0"/>
              <w:ind w:left="0"/>
              <w:jc w:val="left"/>
              <w:rPr>
                <w:ins w:id="1256" w:author="Kennedy, Muhil" w:date="2022-12-08T13:34:00Z"/>
                <w:rFonts w:ascii="Century Gothic" w:hAnsi="Century Gothic"/>
                <w:b/>
                <w:kern w:val="8"/>
                <w:szCs w:val="20"/>
                <w:lang w:val="en-US" w:eastAsia="en-US"/>
              </w:rPr>
            </w:pPr>
          </w:p>
          <w:p w14:paraId="624E0B5C" w14:textId="77777777" w:rsidR="00F71F56" w:rsidRPr="00112BCA" w:rsidRDefault="00F71F56" w:rsidP="00D30F6E">
            <w:pPr>
              <w:keepNext/>
              <w:keepLines/>
              <w:snapToGrid w:val="0"/>
              <w:ind w:left="0"/>
              <w:jc w:val="left"/>
              <w:rPr>
                <w:ins w:id="1257" w:author="Kennedy, Muhil" w:date="2022-12-08T13:34:00Z"/>
                <w:rFonts w:ascii="Century Gothic" w:hAnsi="Century Gothic"/>
                <w:b/>
                <w:kern w:val="8"/>
                <w:szCs w:val="20"/>
                <w:lang w:val="en-US" w:eastAsia="en-US"/>
              </w:rPr>
            </w:pPr>
          </w:p>
        </w:tc>
        <w:tc>
          <w:tcPr>
            <w:tcW w:w="3093" w:type="dxa"/>
            <w:tcBorders>
              <w:top w:val="single" w:sz="6" w:space="0" w:color="auto"/>
              <w:bottom w:val="single" w:sz="6" w:space="0" w:color="auto"/>
            </w:tcBorders>
          </w:tcPr>
          <w:p w14:paraId="6716ADA6" w14:textId="77777777" w:rsidR="00F71F56" w:rsidRPr="00112BCA" w:rsidRDefault="00F71F56" w:rsidP="00D30F6E">
            <w:pPr>
              <w:keepNext/>
              <w:keepLines/>
              <w:snapToGrid w:val="0"/>
              <w:ind w:left="0"/>
              <w:jc w:val="center"/>
              <w:rPr>
                <w:ins w:id="1258" w:author="Kennedy, Muhil" w:date="2022-12-08T13:34:00Z"/>
                <w:rFonts w:ascii="Century Gothic" w:hAnsi="Century Gothic"/>
                <w:kern w:val="8"/>
                <w:szCs w:val="20"/>
                <w:lang w:val="en-US" w:eastAsia="en-US"/>
              </w:rPr>
            </w:pPr>
          </w:p>
          <w:p w14:paraId="6C10A25A" w14:textId="77777777" w:rsidR="00F71F56" w:rsidRPr="00112BCA" w:rsidRDefault="00F71F56" w:rsidP="00D30F6E">
            <w:pPr>
              <w:keepNext/>
              <w:keepLines/>
              <w:snapToGrid w:val="0"/>
              <w:ind w:left="0"/>
              <w:jc w:val="center"/>
              <w:rPr>
                <w:ins w:id="1259" w:author="Kennedy, Muhil" w:date="2022-12-08T13:34:00Z"/>
                <w:rFonts w:ascii="Century Gothic" w:hAnsi="Century Gothic"/>
                <w:kern w:val="8"/>
                <w:szCs w:val="20"/>
                <w:lang w:val="en-US" w:eastAsia="en-US"/>
              </w:rPr>
            </w:pPr>
          </w:p>
          <w:p w14:paraId="553149DC" w14:textId="77777777" w:rsidR="00F71F56" w:rsidRPr="00112BCA" w:rsidRDefault="00F71F56" w:rsidP="00D30F6E">
            <w:pPr>
              <w:keepNext/>
              <w:keepLines/>
              <w:snapToGrid w:val="0"/>
              <w:ind w:left="0"/>
              <w:jc w:val="center"/>
              <w:rPr>
                <w:ins w:id="1260" w:author="Kennedy, Muhil" w:date="2022-12-08T13:34:00Z"/>
                <w:rFonts w:ascii="Century Gothic" w:hAnsi="Century Gothic"/>
                <w:kern w:val="8"/>
                <w:szCs w:val="20"/>
                <w:lang w:val="en-US" w:eastAsia="en-US"/>
              </w:rPr>
            </w:pPr>
          </w:p>
        </w:tc>
        <w:tc>
          <w:tcPr>
            <w:tcW w:w="237" w:type="dxa"/>
          </w:tcPr>
          <w:p w14:paraId="5EEB5DCD" w14:textId="77777777" w:rsidR="00F71F56" w:rsidRPr="00112BCA" w:rsidRDefault="00F71F56" w:rsidP="00D30F6E">
            <w:pPr>
              <w:keepNext/>
              <w:keepLines/>
              <w:snapToGrid w:val="0"/>
              <w:ind w:left="0"/>
              <w:jc w:val="center"/>
              <w:rPr>
                <w:ins w:id="1261" w:author="Kennedy, Muhil" w:date="2022-12-08T13:34:00Z"/>
                <w:rFonts w:ascii="Century Gothic" w:hAnsi="Century Gothic"/>
                <w:kern w:val="8"/>
                <w:szCs w:val="20"/>
                <w:lang w:val="en-US" w:eastAsia="en-US"/>
              </w:rPr>
            </w:pPr>
          </w:p>
          <w:p w14:paraId="067A7C5C" w14:textId="77777777" w:rsidR="00F71F56" w:rsidRPr="00112BCA" w:rsidRDefault="00F71F56" w:rsidP="00D30F6E">
            <w:pPr>
              <w:keepNext/>
              <w:keepLines/>
              <w:snapToGrid w:val="0"/>
              <w:ind w:left="0"/>
              <w:jc w:val="center"/>
              <w:rPr>
                <w:ins w:id="1262" w:author="Kennedy, Muhil" w:date="2022-12-08T13:34:00Z"/>
                <w:rFonts w:ascii="Century Gothic" w:hAnsi="Century Gothic"/>
                <w:kern w:val="8"/>
                <w:szCs w:val="20"/>
                <w:lang w:val="en-US" w:eastAsia="en-US"/>
              </w:rPr>
            </w:pPr>
          </w:p>
        </w:tc>
      </w:tr>
      <w:tr w:rsidR="00F71F56" w:rsidRPr="00112BCA" w14:paraId="42663C11" w14:textId="77777777" w:rsidTr="00D30F6E">
        <w:trPr>
          <w:trHeight w:val="454"/>
          <w:ins w:id="1263" w:author="Kennedy, Muhil" w:date="2022-12-08T13:34:00Z"/>
        </w:trPr>
        <w:tc>
          <w:tcPr>
            <w:tcW w:w="1080" w:type="dxa"/>
            <w:vAlign w:val="bottom"/>
          </w:tcPr>
          <w:p w14:paraId="694CB877" w14:textId="77777777" w:rsidR="00F71F56" w:rsidRPr="00112BCA" w:rsidRDefault="00F71F56" w:rsidP="00D30F6E">
            <w:pPr>
              <w:keepNext/>
              <w:keepLines/>
              <w:snapToGrid w:val="0"/>
              <w:ind w:left="0"/>
              <w:jc w:val="left"/>
              <w:rPr>
                <w:ins w:id="1264" w:author="Kennedy, Muhil" w:date="2022-12-08T13:34:00Z"/>
                <w:rFonts w:ascii="Century Gothic" w:hAnsi="Century Gothic"/>
                <w:b/>
                <w:kern w:val="8"/>
                <w:szCs w:val="20"/>
                <w:lang w:val="en-US" w:eastAsia="en-US"/>
              </w:rPr>
            </w:pPr>
          </w:p>
        </w:tc>
        <w:tc>
          <w:tcPr>
            <w:tcW w:w="2889" w:type="dxa"/>
            <w:tcBorders>
              <w:top w:val="single" w:sz="6" w:space="0" w:color="auto"/>
            </w:tcBorders>
          </w:tcPr>
          <w:p w14:paraId="3F4DAD95" w14:textId="77777777" w:rsidR="00F71F56" w:rsidRPr="00112BCA" w:rsidRDefault="00F71F56" w:rsidP="00D30F6E">
            <w:pPr>
              <w:keepNext/>
              <w:keepLines/>
              <w:snapToGrid w:val="0"/>
              <w:ind w:left="0"/>
              <w:jc w:val="center"/>
              <w:rPr>
                <w:ins w:id="1265" w:author="Kennedy, Muhil" w:date="2022-12-08T13:34:00Z"/>
                <w:rFonts w:ascii="Century Gothic" w:hAnsi="Century Gothic"/>
                <w:kern w:val="8"/>
                <w:szCs w:val="20"/>
                <w:lang w:val="en-US" w:eastAsia="en-US"/>
              </w:rPr>
            </w:pPr>
            <w:ins w:id="1266" w:author="Kennedy, Muhil" w:date="2022-12-08T13:34:00Z">
              <w:r w:rsidRPr="00112BCA">
                <w:rPr>
                  <w:rFonts w:ascii="Century Gothic" w:hAnsi="Century Gothic"/>
                  <w:b/>
                  <w:kern w:val="8"/>
                  <w:szCs w:val="20"/>
                  <w:lang w:val="en-US" w:eastAsia="en-US"/>
                </w:rPr>
                <w:t>Signature</w:t>
              </w:r>
            </w:ins>
          </w:p>
          <w:p w14:paraId="22090CBD" w14:textId="77777777" w:rsidR="00F71F56" w:rsidRPr="00112BCA" w:rsidRDefault="00F71F56" w:rsidP="00D30F6E">
            <w:pPr>
              <w:keepNext/>
              <w:keepLines/>
              <w:snapToGrid w:val="0"/>
              <w:ind w:left="0"/>
              <w:jc w:val="center"/>
              <w:rPr>
                <w:ins w:id="1267" w:author="Kennedy, Muhil" w:date="2022-12-08T13:34:00Z"/>
                <w:rFonts w:ascii="Century Gothic" w:hAnsi="Century Gothic"/>
                <w:kern w:val="8"/>
                <w:szCs w:val="20"/>
                <w:lang w:val="en-US" w:eastAsia="en-US"/>
              </w:rPr>
            </w:pPr>
          </w:p>
          <w:p w14:paraId="503A7FCF" w14:textId="77777777" w:rsidR="00F71F56" w:rsidRPr="00112BCA" w:rsidRDefault="00F71F56" w:rsidP="00D30F6E">
            <w:pPr>
              <w:keepNext/>
              <w:keepLines/>
              <w:snapToGrid w:val="0"/>
              <w:ind w:left="0"/>
              <w:jc w:val="center"/>
              <w:rPr>
                <w:ins w:id="1268" w:author="Kennedy, Muhil" w:date="2022-12-08T13:34:00Z"/>
                <w:rFonts w:ascii="Century Gothic" w:hAnsi="Century Gothic"/>
                <w:kern w:val="8"/>
                <w:szCs w:val="20"/>
                <w:lang w:val="en-US" w:eastAsia="en-US"/>
              </w:rPr>
            </w:pPr>
          </w:p>
        </w:tc>
        <w:tc>
          <w:tcPr>
            <w:tcW w:w="426" w:type="dxa"/>
          </w:tcPr>
          <w:p w14:paraId="6F45F72C" w14:textId="77777777" w:rsidR="00F71F56" w:rsidRPr="00112BCA" w:rsidRDefault="00F71F56" w:rsidP="00D30F6E">
            <w:pPr>
              <w:keepNext/>
              <w:keepLines/>
              <w:snapToGrid w:val="0"/>
              <w:ind w:left="0"/>
              <w:jc w:val="center"/>
              <w:rPr>
                <w:ins w:id="1269" w:author="Kennedy, Muhil" w:date="2022-12-08T13:34:00Z"/>
                <w:rFonts w:ascii="Century Gothic" w:hAnsi="Century Gothic"/>
                <w:kern w:val="8"/>
                <w:szCs w:val="20"/>
                <w:lang w:val="en-US" w:eastAsia="en-US"/>
              </w:rPr>
            </w:pPr>
          </w:p>
          <w:p w14:paraId="6A283E0E" w14:textId="77777777" w:rsidR="00F71F56" w:rsidRPr="00112BCA" w:rsidRDefault="00F71F56" w:rsidP="00D30F6E">
            <w:pPr>
              <w:keepNext/>
              <w:keepLines/>
              <w:snapToGrid w:val="0"/>
              <w:ind w:left="0"/>
              <w:jc w:val="left"/>
              <w:rPr>
                <w:ins w:id="1270" w:author="Kennedy, Muhil" w:date="2022-12-08T13:34:00Z"/>
                <w:rFonts w:ascii="Century Gothic" w:hAnsi="Century Gothic"/>
                <w:kern w:val="8"/>
                <w:szCs w:val="20"/>
                <w:lang w:val="en-US" w:eastAsia="en-US"/>
              </w:rPr>
            </w:pPr>
          </w:p>
        </w:tc>
        <w:tc>
          <w:tcPr>
            <w:tcW w:w="1017" w:type="dxa"/>
            <w:vAlign w:val="bottom"/>
          </w:tcPr>
          <w:p w14:paraId="24E18EA8" w14:textId="77777777" w:rsidR="00F71F56" w:rsidRPr="00112BCA" w:rsidRDefault="00F71F56" w:rsidP="00D30F6E">
            <w:pPr>
              <w:keepNext/>
              <w:keepLines/>
              <w:snapToGrid w:val="0"/>
              <w:ind w:left="0"/>
              <w:jc w:val="left"/>
              <w:rPr>
                <w:ins w:id="1271" w:author="Kennedy, Muhil" w:date="2022-12-08T13:34:00Z"/>
                <w:rFonts w:ascii="Century Gothic" w:hAnsi="Century Gothic"/>
                <w:b/>
                <w:kern w:val="8"/>
                <w:szCs w:val="20"/>
                <w:lang w:val="en-US" w:eastAsia="en-US"/>
              </w:rPr>
            </w:pPr>
          </w:p>
        </w:tc>
        <w:tc>
          <w:tcPr>
            <w:tcW w:w="3093" w:type="dxa"/>
            <w:tcBorders>
              <w:top w:val="single" w:sz="6" w:space="0" w:color="auto"/>
            </w:tcBorders>
          </w:tcPr>
          <w:p w14:paraId="7C2A8843" w14:textId="77777777" w:rsidR="00F71F56" w:rsidRPr="00112BCA" w:rsidRDefault="00F71F56" w:rsidP="00D30F6E">
            <w:pPr>
              <w:keepNext/>
              <w:keepLines/>
              <w:snapToGrid w:val="0"/>
              <w:ind w:left="0"/>
              <w:jc w:val="center"/>
              <w:rPr>
                <w:ins w:id="1272" w:author="Kennedy, Muhil" w:date="2022-12-08T13:34:00Z"/>
                <w:rFonts w:ascii="Century Gothic" w:hAnsi="Century Gothic"/>
                <w:kern w:val="8"/>
                <w:szCs w:val="20"/>
                <w:lang w:val="en-US" w:eastAsia="en-US"/>
              </w:rPr>
            </w:pPr>
            <w:ins w:id="1273" w:author="Kennedy, Muhil" w:date="2022-12-08T13:34:00Z">
              <w:r w:rsidRPr="00112BCA">
                <w:rPr>
                  <w:rFonts w:ascii="Century Gothic" w:hAnsi="Century Gothic"/>
                  <w:b/>
                  <w:kern w:val="8"/>
                  <w:szCs w:val="20"/>
                  <w:lang w:val="en-US" w:eastAsia="en-US"/>
                </w:rPr>
                <w:t>Signature</w:t>
              </w:r>
            </w:ins>
          </w:p>
        </w:tc>
        <w:tc>
          <w:tcPr>
            <w:tcW w:w="237" w:type="dxa"/>
          </w:tcPr>
          <w:p w14:paraId="06BA6C41" w14:textId="77777777" w:rsidR="00F71F56" w:rsidRPr="00112BCA" w:rsidRDefault="00F71F56" w:rsidP="00D30F6E">
            <w:pPr>
              <w:keepNext/>
              <w:keepLines/>
              <w:snapToGrid w:val="0"/>
              <w:ind w:left="0"/>
              <w:jc w:val="center"/>
              <w:rPr>
                <w:ins w:id="1274" w:author="Kennedy, Muhil" w:date="2022-12-08T13:34:00Z"/>
                <w:rFonts w:ascii="Century Gothic" w:hAnsi="Century Gothic"/>
                <w:kern w:val="8"/>
                <w:szCs w:val="20"/>
                <w:lang w:val="en-US" w:eastAsia="en-US"/>
              </w:rPr>
            </w:pPr>
          </w:p>
          <w:p w14:paraId="38D79B1B" w14:textId="77777777" w:rsidR="00F71F56" w:rsidRPr="00112BCA" w:rsidRDefault="00F71F56" w:rsidP="00D30F6E">
            <w:pPr>
              <w:keepNext/>
              <w:keepLines/>
              <w:snapToGrid w:val="0"/>
              <w:ind w:left="0"/>
              <w:jc w:val="center"/>
              <w:rPr>
                <w:ins w:id="1275" w:author="Kennedy, Muhil" w:date="2022-12-08T13:34:00Z"/>
                <w:rFonts w:ascii="Century Gothic" w:hAnsi="Century Gothic"/>
                <w:kern w:val="8"/>
                <w:szCs w:val="20"/>
                <w:lang w:val="en-US" w:eastAsia="en-US"/>
              </w:rPr>
            </w:pPr>
          </w:p>
        </w:tc>
      </w:tr>
    </w:tbl>
    <w:p w14:paraId="671B292C" w14:textId="77777777" w:rsidR="00F71F56" w:rsidRPr="00497E67" w:rsidRDefault="00F71F56" w:rsidP="00F71F56">
      <w:pPr>
        <w:pStyle w:val="BodyTextIndent"/>
        <w:widowControl w:val="0"/>
        <w:snapToGrid w:val="0"/>
        <w:ind w:left="0"/>
        <w:rPr>
          <w:ins w:id="1276" w:author="Kennedy, Muhil" w:date="2022-12-08T13:34:00Z"/>
          <w:rFonts w:ascii="Century Gothic" w:hAnsi="Century Gothic"/>
          <w:snapToGrid w:val="0"/>
        </w:rPr>
      </w:pPr>
    </w:p>
    <w:p w14:paraId="51C62F5E" w14:textId="6E4A860C" w:rsidR="00F71F56" w:rsidRDefault="00F71F56" w:rsidP="00497E67">
      <w:pPr>
        <w:pStyle w:val="BodyTextIndent"/>
        <w:widowControl w:val="0"/>
        <w:snapToGrid w:val="0"/>
        <w:ind w:left="0"/>
        <w:rPr>
          <w:ins w:id="1277" w:author="Kennedy, Muhil" w:date="2022-12-08T13:34:00Z"/>
          <w:rFonts w:ascii="Century Gothic" w:hAnsi="Century Gothic"/>
          <w:snapToGrid w:val="0"/>
        </w:rPr>
      </w:pPr>
    </w:p>
    <w:p w14:paraId="4E743E8A" w14:textId="77777777" w:rsidR="00F71F56" w:rsidRPr="002064B8" w:rsidRDefault="00F71F56" w:rsidP="00F71F56">
      <w:pPr>
        <w:widowControl w:val="0"/>
        <w:snapToGrid w:val="0"/>
        <w:ind w:left="0"/>
        <w:rPr>
          <w:ins w:id="1278" w:author="Kennedy, Muhil" w:date="2022-12-08T13:34:00Z"/>
          <w:rFonts w:ascii="Century Gothic" w:eastAsiaTheme="minorEastAsia" w:hAnsi="Century Gothic"/>
          <w:szCs w:val="20"/>
          <w:lang w:val="en-US" w:eastAsia="zh-CN"/>
        </w:rPr>
      </w:pPr>
    </w:p>
    <w:p w14:paraId="5C9008E0" w14:textId="77777777" w:rsidR="00F71F56" w:rsidRPr="00497E67" w:rsidRDefault="00F71F56" w:rsidP="00F71F56">
      <w:pPr>
        <w:widowControl w:val="0"/>
        <w:snapToGrid w:val="0"/>
        <w:ind w:left="0"/>
        <w:rPr>
          <w:ins w:id="1279" w:author="Kennedy, Muhil" w:date="2022-12-08T13:34:00Z"/>
          <w:rFonts w:ascii="Century Gothic" w:hAnsi="Century Gothic"/>
          <w:szCs w:val="20"/>
          <w:lang w:val="en-US"/>
        </w:rPr>
      </w:pPr>
    </w:p>
    <w:p w14:paraId="1CB163ED" w14:textId="77777777" w:rsidR="00F71F56" w:rsidRPr="00497E67" w:rsidRDefault="00F71F56" w:rsidP="00F71F56">
      <w:pPr>
        <w:pStyle w:val="FaureciaText"/>
        <w:widowControl w:val="0"/>
        <w:snapToGrid w:val="0"/>
        <w:spacing w:before="0" w:after="0"/>
        <w:ind w:left="0"/>
        <w:jc w:val="center"/>
        <w:rPr>
          <w:ins w:id="1280" w:author="Kennedy, Muhil" w:date="2022-12-08T13:34:00Z"/>
          <w:rFonts w:ascii="Century Gothic" w:hAnsi="Century Gothic"/>
          <w:b/>
          <w:bCs/>
          <w:szCs w:val="20"/>
          <w:lang w:val="en-US"/>
        </w:rPr>
      </w:pPr>
      <w:ins w:id="1281" w:author="Kennedy, Muhil" w:date="2022-12-08T13:34:00Z">
        <w:r w:rsidRPr="00497E67">
          <w:rPr>
            <w:rFonts w:ascii="Century Gothic" w:hAnsi="Century Gothic"/>
            <w:b/>
            <w:bCs/>
            <w:szCs w:val="20"/>
            <w:lang w:val="en-US"/>
          </w:rPr>
          <w:t xml:space="preserve">Letter of Nomination – </w:t>
        </w:r>
        <w:r w:rsidRPr="00497E67">
          <w:rPr>
            <w:rFonts w:ascii="Century Gothic" w:hAnsi="Century Gothic"/>
            <w:b/>
            <w:bCs/>
            <w:szCs w:val="20"/>
            <w:highlight w:val="yellow"/>
            <w:lang w:val="en-US"/>
          </w:rPr>
          <w:t>[</w:t>
        </w:r>
        <w:r w:rsidRPr="00497E67">
          <w:rPr>
            <w:rFonts w:ascii="Century Gothic" w:hAnsi="Century Gothic"/>
            <w:b/>
            <w:bCs/>
            <w:szCs w:val="20"/>
            <w:lang w:val="en-US"/>
          </w:rPr>
          <w:t>Program Name</w:t>
        </w:r>
        <w:r w:rsidRPr="00497E67">
          <w:rPr>
            <w:rFonts w:ascii="Century Gothic" w:hAnsi="Century Gothic"/>
            <w:b/>
            <w:bCs/>
            <w:szCs w:val="20"/>
            <w:highlight w:val="yellow"/>
            <w:lang w:val="en-US"/>
          </w:rPr>
          <w:t>]</w:t>
        </w:r>
        <w:r w:rsidRPr="00497E67">
          <w:rPr>
            <w:rFonts w:ascii="Century Gothic" w:hAnsi="Century Gothic"/>
            <w:b/>
            <w:bCs/>
            <w:szCs w:val="20"/>
            <w:lang w:val="en-US"/>
          </w:rPr>
          <w:t xml:space="preserve"> – </w:t>
        </w:r>
        <w:r w:rsidRPr="00497E67">
          <w:rPr>
            <w:rFonts w:ascii="Century Gothic" w:hAnsi="Century Gothic"/>
            <w:b/>
            <w:bCs/>
            <w:szCs w:val="20"/>
            <w:highlight w:val="yellow"/>
            <w:lang w:val="en-US"/>
          </w:rPr>
          <w:t>[</w:t>
        </w:r>
        <w:r w:rsidRPr="00497E67">
          <w:rPr>
            <w:rFonts w:ascii="Century Gothic" w:hAnsi="Century Gothic"/>
            <w:b/>
            <w:bCs/>
            <w:szCs w:val="20"/>
            <w:lang w:val="en-US"/>
          </w:rPr>
          <w:t>Scope of Supplier</w:t>
        </w:r>
        <w:r w:rsidRPr="00497E67">
          <w:rPr>
            <w:rFonts w:ascii="Century Gothic" w:hAnsi="Century Gothic"/>
            <w:b/>
            <w:bCs/>
            <w:szCs w:val="20"/>
            <w:highlight w:val="yellow"/>
            <w:lang w:val="en-US"/>
          </w:rPr>
          <w:t>]</w:t>
        </w:r>
        <w:r w:rsidRPr="00497E67">
          <w:rPr>
            <w:rFonts w:ascii="Century Gothic" w:hAnsi="Century Gothic"/>
            <w:b/>
            <w:bCs/>
            <w:szCs w:val="20"/>
            <w:lang w:val="en-US"/>
          </w:rPr>
          <w:t xml:space="preserve"> </w:t>
        </w:r>
      </w:ins>
    </w:p>
    <w:p w14:paraId="5C5339D0" w14:textId="77777777" w:rsidR="00F71F56" w:rsidRPr="00497E67" w:rsidRDefault="00F71F56" w:rsidP="00F71F56">
      <w:pPr>
        <w:widowControl w:val="0"/>
        <w:snapToGrid w:val="0"/>
        <w:ind w:left="0"/>
        <w:rPr>
          <w:ins w:id="1282" w:author="Kennedy, Muhil" w:date="2022-12-08T13:34:00Z"/>
          <w:rFonts w:ascii="Century Gothic" w:hAnsi="Century Gothic"/>
          <w:color w:val="000000"/>
          <w:szCs w:val="20"/>
          <w:lang w:val="en-US"/>
        </w:rPr>
      </w:pPr>
    </w:p>
    <w:p w14:paraId="7FDDBBAC" w14:textId="77777777" w:rsidR="00F71F56" w:rsidRPr="00497E67" w:rsidRDefault="00F71F56" w:rsidP="00F71F56">
      <w:pPr>
        <w:widowControl w:val="0"/>
        <w:snapToGrid w:val="0"/>
        <w:ind w:left="0"/>
        <w:rPr>
          <w:ins w:id="1283" w:author="Kennedy, Muhil" w:date="2022-12-08T13:34:00Z"/>
          <w:rFonts w:ascii="Century Gothic" w:hAnsi="Century Gothic"/>
          <w:szCs w:val="20"/>
          <w:lang w:val="en-US"/>
        </w:rPr>
      </w:pPr>
      <w:ins w:id="1284" w:author="Kennedy, Muhil" w:date="2022-12-08T13:34:00Z">
        <w:r w:rsidRPr="00497E67">
          <w:rPr>
            <w:rFonts w:ascii="Century Gothic" w:hAnsi="Century Gothic"/>
            <w:color w:val="000000"/>
            <w:szCs w:val="20"/>
            <w:lang w:val="en-US"/>
          </w:rPr>
          <w:t>This Letter of Nomination (“</w:t>
        </w:r>
        <w:r w:rsidRPr="00497E67">
          <w:rPr>
            <w:rFonts w:ascii="Century Gothic" w:hAnsi="Century Gothic"/>
            <w:b/>
            <w:bCs/>
            <w:color w:val="000000"/>
            <w:szCs w:val="20"/>
            <w:lang w:val="en-US"/>
          </w:rPr>
          <w:t>LON</w:t>
        </w:r>
        <w:r w:rsidRPr="00497E67">
          <w:rPr>
            <w:rFonts w:ascii="Century Gothic" w:hAnsi="Century Gothic"/>
            <w:color w:val="000000"/>
            <w:szCs w:val="20"/>
            <w:lang w:val="en-US"/>
          </w:rPr>
          <w:t>”) is issued on _______________ (the “</w:t>
        </w:r>
        <w:r w:rsidRPr="00497E67">
          <w:rPr>
            <w:rFonts w:ascii="Century Gothic" w:hAnsi="Century Gothic"/>
            <w:b/>
            <w:bCs/>
            <w:color w:val="000000"/>
            <w:szCs w:val="20"/>
            <w:lang w:val="en-US"/>
          </w:rPr>
          <w:t>Effective Date</w:t>
        </w:r>
        <w:r w:rsidRPr="00497E67">
          <w:rPr>
            <w:rFonts w:ascii="Century Gothic" w:hAnsi="Century Gothic"/>
            <w:color w:val="000000"/>
            <w:szCs w:val="20"/>
            <w:lang w:val="en-US"/>
          </w:rPr>
          <w:t xml:space="preserve">”), </w:t>
        </w:r>
      </w:ins>
    </w:p>
    <w:p w14:paraId="7875B0E3" w14:textId="77777777" w:rsidR="00F71F56" w:rsidRPr="00497E67" w:rsidRDefault="00F71F56" w:rsidP="00F71F56">
      <w:pPr>
        <w:widowControl w:val="0"/>
        <w:snapToGrid w:val="0"/>
        <w:rPr>
          <w:ins w:id="1285" w:author="Kennedy, Muhil" w:date="2022-12-08T13:34:00Z"/>
          <w:rFonts w:ascii="Century Gothic" w:hAnsi="Century Gothic"/>
          <w:szCs w:val="20"/>
          <w:lang w:val="en-GB"/>
        </w:rPr>
      </w:pPr>
    </w:p>
    <w:tbl>
      <w:tblPr>
        <w:tblW w:w="9250" w:type="dxa"/>
        <w:tblLayout w:type="fixed"/>
        <w:tblCellMar>
          <w:left w:w="70" w:type="dxa"/>
          <w:right w:w="70" w:type="dxa"/>
        </w:tblCellMar>
        <w:tblLook w:val="0000" w:firstRow="0" w:lastRow="0" w:firstColumn="0" w:lastColumn="0" w:noHBand="0" w:noVBand="0"/>
      </w:tblPr>
      <w:tblGrid>
        <w:gridCol w:w="1204"/>
        <w:gridCol w:w="8046"/>
      </w:tblGrid>
      <w:tr w:rsidR="00F71F56" w:rsidRPr="00ED081A" w14:paraId="238FA21C" w14:textId="77777777" w:rsidTr="00D30F6E">
        <w:trPr>
          <w:ins w:id="1286" w:author="Kennedy, Muhil" w:date="2022-12-08T13:34:00Z"/>
        </w:trPr>
        <w:tc>
          <w:tcPr>
            <w:tcW w:w="1204" w:type="dxa"/>
          </w:tcPr>
          <w:p w14:paraId="560FFAF6" w14:textId="77777777" w:rsidR="00F71F56" w:rsidRPr="00497E67" w:rsidRDefault="00F71F56" w:rsidP="00D30F6E">
            <w:pPr>
              <w:widowControl w:val="0"/>
              <w:snapToGrid w:val="0"/>
              <w:ind w:left="0"/>
              <w:rPr>
                <w:ins w:id="1287" w:author="Kennedy, Muhil" w:date="2022-12-08T13:34:00Z"/>
                <w:rFonts w:ascii="Century Gothic" w:hAnsi="Century Gothic"/>
                <w:bCs/>
                <w:szCs w:val="20"/>
                <w:lang w:val="en-GB"/>
              </w:rPr>
            </w:pPr>
            <w:ins w:id="1288" w:author="Kennedy, Muhil" w:date="2022-12-08T13:34:00Z">
              <w:r w:rsidRPr="00497E67">
                <w:rPr>
                  <w:rFonts w:ascii="Century Gothic" w:hAnsi="Century Gothic"/>
                  <w:bCs/>
                  <w:szCs w:val="20"/>
                  <w:lang w:val="en-GB"/>
                </w:rPr>
                <w:t>By</w:t>
              </w:r>
            </w:ins>
          </w:p>
        </w:tc>
        <w:tc>
          <w:tcPr>
            <w:tcW w:w="8046" w:type="dxa"/>
          </w:tcPr>
          <w:p w14:paraId="3E1B8B01" w14:textId="77777777" w:rsidR="00F71F56" w:rsidRPr="00497E67" w:rsidRDefault="00F71F56" w:rsidP="00D30F6E">
            <w:pPr>
              <w:pStyle w:val="CommentText"/>
              <w:widowControl w:val="0"/>
              <w:tabs>
                <w:tab w:val="left" w:pos="2036"/>
                <w:tab w:val="left" w:pos="2396"/>
              </w:tabs>
              <w:snapToGrid w:val="0"/>
              <w:jc w:val="both"/>
              <w:rPr>
                <w:ins w:id="1289" w:author="Kennedy, Muhil" w:date="2022-12-08T13:34:00Z"/>
                <w:rFonts w:ascii="Century Gothic" w:hAnsi="Century Gothic"/>
              </w:rPr>
            </w:pPr>
            <w:ins w:id="1290" w:author="Kennedy, Muhil" w:date="2022-12-08T13:34:00Z">
              <w:r w:rsidRPr="00497E67">
                <w:rPr>
                  <w:rFonts w:ascii="Century Gothic" w:hAnsi="Century Gothic"/>
                  <w:b/>
                  <w:bCs/>
                  <w:color w:val="000000"/>
                </w:rPr>
                <w:t xml:space="preserve">FAURECIA </w:t>
              </w:r>
              <w:r w:rsidRPr="00497E67">
                <w:rPr>
                  <w:rFonts w:ascii="Century Gothic" w:hAnsi="Century Gothic"/>
                  <w:b/>
                  <w:bCs/>
                  <w:color w:val="000000"/>
                  <w:highlight w:val="yellow"/>
                </w:rPr>
                <w:t>[</w:t>
              </w:r>
              <w:r w:rsidRPr="00497E67">
                <w:rPr>
                  <w:rFonts w:ascii="Century Gothic" w:hAnsi="Century Gothic"/>
                  <w:b/>
                  <w:bCs/>
                  <w:color w:val="000000"/>
                </w:rPr>
                <w:t>FULL LEGAL ENTITY NAME</w:t>
              </w:r>
              <w:r w:rsidRPr="00497E67">
                <w:rPr>
                  <w:rFonts w:ascii="Century Gothic" w:hAnsi="Century Gothic"/>
                  <w:b/>
                  <w:bCs/>
                  <w:color w:val="000000"/>
                  <w:highlight w:val="yellow"/>
                </w:rPr>
                <w:t>]</w:t>
              </w:r>
            </w:ins>
          </w:p>
          <w:p w14:paraId="41B084D2" w14:textId="77777777" w:rsidR="00F71F56" w:rsidRPr="00497E67" w:rsidRDefault="00F71F56" w:rsidP="00D30F6E">
            <w:pPr>
              <w:pStyle w:val="CommentText"/>
              <w:widowControl w:val="0"/>
              <w:tabs>
                <w:tab w:val="left" w:pos="2036"/>
                <w:tab w:val="left" w:pos="2396"/>
              </w:tabs>
              <w:snapToGrid w:val="0"/>
              <w:jc w:val="both"/>
              <w:rPr>
                <w:ins w:id="1291" w:author="Kennedy, Muhil" w:date="2022-12-08T13:34:00Z"/>
                <w:rFonts w:ascii="Century Gothic" w:hAnsi="Century Gothic"/>
              </w:rPr>
            </w:pPr>
          </w:p>
          <w:p w14:paraId="2BE455DD" w14:textId="77777777" w:rsidR="00F71F56" w:rsidRPr="00497E67" w:rsidRDefault="00F71F56" w:rsidP="00D30F6E">
            <w:pPr>
              <w:widowControl w:val="0"/>
              <w:snapToGrid w:val="0"/>
              <w:ind w:left="0"/>
              <w:rPr>
                <w:ins w:id="1292" w:author="Kennedy, Muhil" w:date="2022-12-08T13:34:00Z"/>
                <w:rFonts w:ascii="Century Gothic" w:hAnsi="Century Gothic"/>
                <w:color w:val="000000"/>
                <w:szCs w:val="20"/>
                <w:lang w:val="en-US"/>
              </w:rPr>
            </w:pPr>
            <w:ins w:id="1293" w:author="Kennedy, Muhil" w:date="2022-12-08T13:34:00Z">
              <w:r w:rsidRPr="00497E67">
                <w:rPr>
                  <w:rFonts w:ascii="Century Gothic" w:hAnsi="Century Gothic"/>
                  <w:color w:val="000000"/>
                  <w:szCs w:val="20"/>
                  <w:lang w:val="en-US"/>
                </w:rPr>
                <w:t>A limited liability company, organized and existing under the laws of _______________</w:t>
              </w:r>
              <w:r w:rsidRPr="00497E67">
                <w:rPr>
                  <w:rFonts w:ascii="Century Gothic" w:hAnsi="Century Gothic"/>
                  <w:szCs w:val="20"/>
                  <w:lang w:val="en-GB"/>
                </w:rPr>
                <w:t>,</w:t>
              </w:r>
              <w:r w:rsidRPr="00497E67">
                <w:rPr>
                  <w:rFonts w:ascii="Century Gothic" w:hAnsi="Century Gothic"/>
                  <w:color w:val="000000"/>
                  <w:szCs w:val="20"/>
                  <w:lang w:val="en-US"/>
                </w:rPr>
                <w:t xml:space="preserve"> with a share capital of Euros _______________,</w:t>
              </w:r>
              <w:r w:rsidRPr="00497E67">
                <w:rPr>
                  <w:rFonts w:ascii="Century Gothic" w:hAnsi="Century Gothic"/>
                  <w:szCs w:val="20"/>
                  <w:lang w:val="en-GB"/>
                </w:rPr>
                <w:t xml:space="preserve"> whose registered office is located at </w:t>
              </w:r>
              <w:r w:rsidRPr="00497E67">
                <w:rPr>
                  <w:rFonts w:ascii="Century Gothic" w:hAnsi="Century Gothic"/>
                  <w:color w:val="000000"/>
                  <w:szCs w:val="20"/>
                  <w:lang w:val="en-US"/>
                </w:rPr>
                <w:t>_______________</w:t>
              </w:r>
              <w:r w:rsidRPr="00497E67">
                <w:rPr>
                  <w:rFonts w:ascii="Century Gothic" w:hAnsi="Century Gothic"/>
                  <w:szCs w:val="20"/>
                  <w:lang w:val="en-GB"/>
                </w:rPr>
                <w:t xml:space="preserve">, registered </w:t>
              </w:r>
              <w:r w:rsidRPr="00497E67">
                <w:rPr>
                  <w:rFonts w:ascii="Century Gothic" w:hAnsi="Century Gothic"/>
                  <w:color w:val="000000"/>
                  <w:szCs w:val="20"/>
                  <w:lang w:val="en-US"/>
                </w:rPr>
                <w:t>under the number _______________ at the Commercial Registry of _______________</w:t>
              </w:r>
              <w:r w:rsidRPr="00497E67">
                <w:rPr>
                  <w:rFonts w:ascii="Century Gothic" w:hAnsi="Century Gothic"/>
                  <w:szCs w:val="20"/>
                  <w:lang w:val="en-GB"/>
                </w:rPr>
                <w:t>,</w:t>
              </w:r>
              <w:r w:rsidRPr="00497E67">
                <w:rPr>
                  <w:rFonts w:ascii="Century Gothic" w:hAnsi="Century Gothic"/>
                  <w:color w:val="000000"/>
                  <w:szCs w:val="20"/>
                  <w:lang w:val="en-US"/>
                </w:rPr>
                <w:t xml:space="preserve"> </w:t>
              </w:r>
            </w:ins>
          </w:p>
          <w:p w14:paraId="71BED680" w14:textId="77777777" w:rsidR="00F71F56" w:rsidRPr="00497E67" w:rsidRDefault="00F71F56" w:rsidP="00D30F6E">
            <w:pPr>
              <w:widowControl w:val="0"/>
              <w:snapToGrid w:val="0"/>
              <w:ind w:left="0"/>
              <w:rPr>
                <w:ins w:id="1294" w:author="Kennedy, Muhil" w:date="2022-12-08T13:34:00Z"/>
                <w:rFonts w:ascii="Century Gothic" w:hAnsi="Century Gothic"/>
                <w:color w:val="000000"/>
                <w:szCs w:val="20"/>
                <w:lang w:val="en-US"/>
              </w:rPr>
            </w:pPr>
          </w:p>
          <w:p w14:paraId="4137D6D3" w14:textId="77777777" w:rsidR="00F71F56" w:rsidRPr="00497E67" w:rsidRDefault="00F71F56" w:rsidP="00D30F6E">
            <w:pPr>
              <w:widowControl w:val="0"/>
              <w:snapToGrid w:val="0"/>
              <w:ind w:left="0"/>
              <w:rPr>
                <w:ins w:id="1295" w:author="Kennedy, Muhil" w:date="2022-12-08T13:34:00Z"/>
                <w:rFonts w:ascii="Century Gothic" w:hAnsi="Century Gothic"/>
                <w:szCs w:val="20"/>
                <w:lang w:val="en-US"/>
              </w:rPr>
            </w:pPr>
            <w:ins w:id="1296" w:author="Kennedy, Muhil" w:date="2022-12-08T13:34:00Z">
              <w:r w:rsidRPr="00497E67">
                <w:rPr>
                  <w:rFonts w:ascii="Century Gothic" w:hAnsi="Century Gothic"/>
                  <w:color w:val="000000"/>
                  <w:szCs w:val="20"/>
                  <w:lang w:val="en-US"/>
                </w:rPr>
                <w:t xml:space="preserve">duly represented by </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Mr./Mrs.</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 xml:space="preserve"> _______________ acting as _______________ and </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Mr./Mrs.</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 xml:space="preserve"> _______________ acting as _______________, and duly empowered to sign this LON</w:t>
              </w:r>
            </w:ins>
          </w:p>
          <w:p w14:paraId="16392CE7" w14:textId="77777777" w:rsidR="00F71F56" w:rsidRPr="00497E67" w:rsidRDefault="00F71F56" w:rsidP="00D30F6E">
            <w:pPr>
              <w:widowControl w:val="0"/>
              <w:tabs>
                <w:tab w:val="left" w:pos="2036"/>
                <w:tab w:val="left" w:pos="2396"/>
              </w:tabs>
              <w:snapToGrid w:val="0"/>
              <w:ind w:left="0"/>
              <w:rPr>
                <w:ins w:id="1297" w:author="Kennedy, Muhil" w:date="2022-12-08T13:34:00Z"/>
                <w:rFonts w:ascii="Century Gothic" w:hAnsi="Century Gothic"/>
                <w:i/>
                <w:szCs w:val="20"/>
                <w:lang w:val="en-US"/>
              </w:rPr>
            </w:pPr>
          </w:p>
          <w:p w14:paraId="2A7C6200" w14:textId="77777777" w:rsidR="00F71F56" w:rsidRPr="00497E67" w:rsidRDefault="00F71F56" w:rsidP="00D30F6E">
            <w:pPr>
              <w:widowControl w:val="0"/>
              <w:tabs>
                <w:tab w:val="left" w:pos="2036"/>
                <w:tab w:val="left" w:pos="2396"/>
              </w:tabs>
              <w:snapToGrid w:val="0"/>
              <w:ind w:left="596"/>
              <w:jc w:val="right"/>
              <w:rPr>
                <w:ins w:id="1298" w:author="Kennedy, Muhil" w:date="2022-12-08T13:34:00Z"/>
                <w:rFonts w:ascii="Century Gothic" w:hAnsi="Century Gothic"/>
                <w:szCs w:val="20"/>
                <w:lang w:val="en-US"/>
              </w:rPr>
            </w:pPr>
            <w:ins w:id="1299" w:author="Kennedy, Muhil" w:date="2022-12-08T13:34:00Z">
              <w:r w:rsidRPr="00497E67">
                <w:rPr>
                  <w:rFonts w:ascii="Century Gothic" w:hAnsi="Century Gothic"/>
                  <w:szCs w:val="20"/>
                  <w:lang w:val="en-US"/>
                </w:rPr>
                <w:t>hereinafter referred to as “</w:t>
              </w:r>
              <w:r w:rsidRPr="00497E67">
                <w:rPr>
                  <w:rFonts w:ascii="Century Gothic" w:hAnsi="Century Gothic"/>
                  <w:b/>
                  <w:szCs w:val="20"/>
                  <w:lang w:val="en-US"/>
                </w:rPr>
                <w:t>Faurecia</w:t>
              </w:r>
              <w:r w:rsidRPr="00497E67">
                <w:rPr>
                  <w:rFonts w:ascii="Century Gothic" w:hAnsi="Century Gothic"/>
                  <w:szCs w:val="20"/>
                  <w:lang w:val="en-US"/>
                </w:rPr>
                <w:t>” or “</w:t>
              </w:r>
              <w:r w:rsidRPr="00497E67">
                <w:rPr>
                  <w:rFonts w:ascii="Century Gothic" w:hAnsi="Century Gothic"/>
                  <w:b/>
                  <w:szCs w:val="20"/>
                  <w:lang w:val="en-US"/>
                </w:rPr>
                <w:t>Company</w:t>
              </w:r>
              <w:r w:rsidRPr="00497E67">
                <w:rPr>
                  <w:rFonts w:ascii="Century Gothic" w:hAnsi="Century Gothic"/>
                  <w:szCs w:val="20"/>
                  <w:lang w:val="en-US"/>
                </w:rPr>
                <w:t>”</w:t>
              </w:r>
            </w:ins>
          </w:p>
          <w:p w14:paraId="00C869CE" w14:textId="77777777" w:rsidR="00F71F56" w:rsidRPr="00497E67" w:rsidRDefault="00F71F56" w:rsidP="00D30F6E">
            <w:pPr>
              <w:widowControl w:val="0"/>
              <w:snapToGrid w:val="0"/>
              <w:rPr>
                <w:ins w:id="1300" w:author="Kennedy, Muhil" w:date="2022-12-08T13:34:00Z"/>
                <w:rFonts w:ascii="Century Gothic" w:hAnsi="Century Gothic"/>
                <w:szCs w:val="20"/>
                <w:lang w:val="en-US"/>
              </w:rPr>
            </w:pPr>
          </w:p>
        </w:tc>
      </w:tr>
      <w:tr w:rsidR="00F71F56" w:rsidRPr="00ED081A" w14:paraId="05D8615B" w14:textId="77777777" w:rsidTr="00D30F6E">
        <w:trPr>
          <w:ins w:id="1301" w:author="Kennedy, Muhil" w:date="2022-12-08T13:34:00Z"/>
        </w:trPr>
        <w:tc>
          <w:tcPr>
            <w:tcW w:w="1204" w:type="dxa"/>
          </w:tcPr>
          <w:p w14:paraId="584ACE55" w14:textId="77777777" w:rsidR="00F71F56" w:rsidRPr="00497E67" w:rsidRDefault="00F71F56" w:rsidP="00D30F6E">
            <w:pPr>
              <w:widowControl w:val="0"/>
              <w:snapToGrid w:val="0"/>
              <w:rPr>
                <w:ins w:id="1302" w:author="Kennedy, Muhil" w:date="2022-12-08T13:34:00Z"/>
                <w:rFonts w:ascii="Century Gothic" w:hAnsi="Century Gothic"/>
                <w:b/>
                <w:szCs w:val="20"/>
                <w:lang w:val="en-US"/>
              </w:rPr>
            </w:pPr>
          </w:p>
          <w:p w14:paraId="48DA8721" w14:textId="77777777" w:rsidR="00F71F56" w:rsidRPr="00497E67" w:rsidRDefault="00F71F56" w:rsidP="00D30F6E">
            <w:pPr>
              <w:widowControl w:val="0"/>
              <w:snapToGrid w:val="0"/>
              <w:ind w:left="0"/>
              <w:rPr>
                <w:ins w:id="1303" w:author="Kennedy, Muhil" w:date="2022-12-08T13:34:00Z"/>
                <w:rFonts w:ascii="Century Gothic" w:hAnsi="Century Gothic"/>
                <w:bCs/>
                <w:szCs w:val="20"/>
                <w:lang w:val="en-GB"/>
              </w:rPr>
            </w:pPr>
            <w:ins w:id="1304" w:author="Kennedy, Muhil" w:date="2022-12-08T13:34:00Z">
              <w:r w:rsidRPr="00497E67">
                <w:rPr>
                  <w:rFonts w:ascii="Century Gothic" w:hAnsi="Century Gothic"/>
                  <w:bCs/>
                  <w:szCs w:val="20"/>
                  <w:lang w:val="en-GB"/>
                </w:rPr>
                <w:t>To</w:t>
              </w:r>
            </w:ins>
          </w:p>
        </w:tc>
        <w:tc>
          <w:tcPr>
            <w:tcW w:w="8046" w:type="dxa"/>
          </w:tcPr>
          <w:p w14:paraId="027EE2E5" w14:textId="77777777" w:rsidR="00F71F56" w:rsidRPr="00497E67" w:rsidRDefault="00F71F56" w:rsidP="00D30F6E">
            <w:pPr>
              <w:widowControl w:val="0"/>
              <w:tabs>
                <w:tab w:val="left" w:pos="2216"/>
                <w:tab w:val="left" w:pos="2756"/>
              </w:tabs>
              <w:snapToGrid w:val="0"/>
              <w:ind w:left="1134" w:hanging="1134"/>
              <w:rPr>
                <w:ins w:id="1305" w:author="Kennedy, Muhil" w:date="2022-12-08T13:34:00Z"/>
                <w:rFonts w:ascii="Century Gothic" w:hAnsi="Century Gothic"/>
                <w:i/>
                <w:szCs w:val="20"/>
                <w:lang w:val="en-GB"/>
              </w:rPr>
            </w:pPr>
          </w:p>
          <w:p w14:paraId="58D31FDD" w14:textId="77777777" w:rsidR="00F71F56" w:rsidRPr="00497E67" w:rsidRDefault="00F71F56" w:rsidP="00D30F6E">
            <w:pPr>
              <w:widowControl w:val="0"/>
              <w:tabs>
                <w:tab w:val="left" w:pos="2036"/>
                <w:tab w:val="left" w:pos="2396"/>
              </w:tabs>
              <w:snapToGrid w:val="0"/>
              <w:ind w:left="0"/>
              <w:jc w:val="left"/>
              <w:rPr>
                <w:ins w:id="1306" w:author="Kennedy, Muhil" w:date="2022-12-08T13:34:00Z"/>
                <w:rFonts w:ascii="Century Gothic" w:hAnsi="Century Gothic"/>
                <w:szCs w:val="20"/>
                <w:lang w:val="en-GB"/>
              </w:rPr>
            </w:pPr>
            <w:ins w:id="1307" w:author="Kennedy, Muhil" w:date="2022-12-08T13:34:00Z">
              <w:r>
                <w:rPr>
                  <w:rFonts w:ascii="Century Gothic" w:hAnsi="Century Gothic"/>
                  <w:b/>
                  <w:szCs w:val="20"/>
                  <w:highlight w:val="yellow"/>
                  <w:lang w:val="en-GB"/>
                </w:rPr>
                <w:fldChar w:fldCharType="begin"/>
              </w:r>
              <w:r>
                <w:rPr>
                  <w:rFonts w:ascii="Century Gothic" w:hAnsi="Century Gothic"/>
                  <w:b/>
                  <w:szCs w:val="20"/>
                  <w:highlight w:val="yellow"/>
                  <w:lang w:val="en-GB"/>
                </w:rPr>
                <w:instrText xml:space="preserve"> DOCPROPERTY  caSupplier  \* MERGEFORMAT </w:instrText>
              </w:r>
              <w:r>
                <w:rPr>
                  <w:rFonts w:ascii="Century Gothic" w:hAnsi="Century Gothic"/>
                  <w:b/>
                  <w:szCs w:val="20"/>
                  <w:highlight w:val="yellow"/>
                  <w:lang w:val="en-GB"/>
                </w:rPr>
                <w:fldChar w:fldCharType="separate"/>
              </w:r>
              <w:r>
                <w:rPr>
                  <w:rFonts w:ascii="Century Gothic" w:hAnsi="Century Gothic"/>
                  <w:b/>
                  <w:szCs w:val="20"/>
                  <w:highlight w:val="yellow"/>
                  <w:lang w:val="en-GB"/>
                </w:rPr>
                <w:t xml:space="preserve"> </w:t>
              </w:r>
              <w:r>
                <w:rPr>
                  <w:rFonts w:ascii="Century Gothic" w:hAnsi="Century Gothic"/>
                  <w:b/>
                  <w:szCs w:val="20"/>
                  <w:highlight w:val="yellow"/>
                  <w:lang w:val="en-GB"/>
                </w:rPr>
                <w:fldChar w:fldCharType="end"/>
              </w:r>
            </w:ins>
          </w:p>
          <w:p w14:paraId="367A55BA" w14:textId="77777777" w:rsidR="00F71F56" w:rsidRPr="00497E67" w:rsidRDefault="00F71F56" w:rsidP="00D30F6E">
            <w:pPr>
              <w:widowControl w:val="0"/>
              <w:snapToGrid w:val="0"/>
              <w:ind w:left="0"/>
              <w:rPr>
                <w:ins w:id="1308" w:author="Kennedy, Muhil" w:date="2022-12-08T13:34:00Z"/>
                <w:rFonts w:ascii="Century Gothic" w:hAnsi="Century Gothic"/>
                <w:szCs w:val="20"/>
                <w:lang w:val="en-GB"/>
              </w:rPr>
            </w:pPr>
            <w:ins w:id="1309" w:author="Kennedy, Muhil" w:date="2022-12-08T13:34:00Z">
              <w:r w:rsidRPr="00497E67">
                <w:rPr>
                  <w:rFonts w:ascii="Century Gothic" w:hAnsi="Century Gothic"/>
                  <w:szCs w:val="20"/>
                  <w:lang w:val="en-GB"/>
                </w:rPr>
                <w:t xml:space="preserve">A </w:t>
              </w:r>
              <w:r w:rsidRPr="00497E67">
                <w:rPr>
                  <w:rFonts w:ascii="Century Gothic" w:hAnsi="Century Gothic"/>
                  <w:color w:val="000000"/>
                  <w:szCs w:val="20"/>
                  <w:lang w:val="en-US"/>
                </w:rPr>
                <w:t xml:space="preserve">_______________ </w:t>
              </w:r>
              <w:r w:rsidRPr="00497E67">
                <w:rPr>
                  <w:rFonts w:ascii="Century Gothic" w:hAnsi="Century Gothic"/>
                  <w:szCs w:val="20"/>
                  <w:lang w:val="en-GB"/>
                </w:rPr>
                <w:t xml:space="preserve">company, organized and existing under the laws of </w:t>
              </w:r>
              <w:r w:rsidRPr="00497E67">
                <w:rPr>
                  <w:rFonts w:ascii="Century Gothic" w:hAnsi="Century Gothic"/>
                  <w:color w:val="000000"/>
                  <w:szCs w:val="20"/>
                  <w:lang w:val="en-US"/>
                </w:rPr>
                <w:t>_______________</w:t>
              </w:r>
              <w:r w:rsidRPr="00497E67">
                <w:rPr>
                  <w:rFonts w:ascii="Century Gothic" w:hAnsi="Century Gothic"/>
                  <w:i/>
                  <w:szCs w:val="20"/>
                  <w:lang w:val="en-GB"/>
                </w:rPr>
                <w:t xml:space="preserve"> </w:t>
              </w:r>
              <w:r w:rsidRPr="00497E67">
                <w:rPr>
                  <w:rFonts w:ascii="Century Gothic" w:hAnsi="Century Gothic"/>
                  <w:szCs w:val="20"/>
                  <w:lang w:val="en-GB"/>
                </w:rPr>
                <w:t xml:space="preserve">with a share capital of _____________, whose registered office is located at ______________________, registered under the number ___________________ at the </w:t>
              </w:r>
              <w:r w:rsidRPr="00497E67">
                <w:rPr>
                  <w:rFonts w:ascii="Century Gothic" w:hAnsi="Century Gothic"/>
                  <w:color w:val="000000"/>
                  <w:szCs w:val="20"/>
                  <w:lang w:val="en-US"/>
                </w:rPr>
                <w:t>Commercial Registry of ___________,</w:t>
              </w:r>
            </w:ins>
          </w:p>
          <w:p w14:paraId="0E379564" w14:textId="77777777" w:rsidR="00F71F56" w:rsidRPr="00497E67" w:rsidRDefault="00F71F56" w:rsidP="00D30F6E">
            <w:pPr>
              <w:widowControl w:val="0"/>
              <w:snapToGrid w:val="0"/>
              <w:ind w:left="0"/>
              <w:rPr>
                <w:ins w:id="1310" w:author="Kennedy, Muhil" w:date="2022-12-08T13:34:00Z"/>
                <w:rFonts w:ascii="Century Gothic" w:hAnsi="Century Gothic"/>
                <w:szCs w:val="20"/>
                <w:lang w:val="en-GB"/>
              </w:rPr>
            </w:pPr>
          </w:p>
          <w:p w14:paraId="056AE87C" w14:textId="77777777" w:rsidR="00F71F56" w:rsidRPr="00497E67" w:rsidRDefault="00F71F56" w:rsidP="00D30F6E">
            <w:pPr>
              <w:widowControl w:val="0"/>
              <w:snapToGrid w:val="0"/>
              <w:ind w:left="0"/>
              <w:rPr>
                <w:ins w:id="1311" w:author="Kennedy, Muhil" w:date="2022-12-08T13:34:00Z"/>
                <w:rFonts w:ascii="Century Gothic" w:hAnsi="Century Gothic"/>
                <w:szCs w:val="20"/>
                <w:lang w:val="en-US"/>
              </w:rPr>
            </w:pPr>
            <w:ins w:id="1312" w:author="Kennedy, Muhil" w:date="2022-12-08T13:34:00Z">
              <w:r w:rsidRPr="00497E67">
                <w:rPr>
                  <w:rFonts w:ascii="Century Gothic" w:hAnsi="Century Gothic"/>
                  <w:szCs w:val="20"/>
                  <w:lang w:val="en-GB"/>
                </w:rPr>
                <w:t xml:space="preserve">duly represented by _____________ acting as </w:t>
              </w:r>
              <w:r w:rsidRPr="00497E67">
                <w:rPr>
                  <w:rFonts w:ascii="Century Gothic" w:hAnsi="Century Gothic"/>
                  <w:color w:val="000000"/>
                  <w:szCs w:val="20"/>
                  <w:lang w:val="en-US"/>
                </w:rPr>
                <w:t>_______________</w:t>
              </w:r>
              <w:r w:rsidRPr="00497E67">
                <w:rPr>
                  <w:rFonts w:ascii="Century Gothic" w:hAnsi="Century Gothic"/>
                  <w:szCs w:val="20"/>
                  <w:lang w:val="en-GB"/>
                </w:rPr>
                <w:t>and duly empowered to sign this LON,</w:t>
              </w:r>
            </w:ins>
          </w:p>
          <w:p w14:paraId="716597A3" w14:textId="77777777" w:rsidR="00F71F56" w:rsidRPr="00497E67" w:rsidRDefault="00F71F56" w:rsidP="00D30F6E">
            <w:pPr>
              <w:widowControl w:val="0"/>
              <w:tabs>
                <w:tab w:val="left" w:pos="2036"/>
                <w:tab w:val="left" w:pos="2396"/>
              </w:tabs>
              <w:snapToGrid w:val="0"/>
              <w:ind w:left="0"/>
              <w:rPr>
                <w:ins w:id="1313" w:author="Kennedy, Muhil" w:date="2022-12-08T13:34:00Z"/>
                <w:rFonts w:ascii="Century Gothic" w:hAnsi="Century Gothic"/>
                <w:i/>
                <w:szCs w:val="20"/>
                <w:lang w:val="en-US"/>
              </w:rPr>
            </w:pPr>
          </w:p>
          <w:p w14:paraId="61774A10" w14:textId="77777777" w:rsidR="00F71F56" w:rsidRPr="00497E67" w:rsidRDefault="00F71F56" w:rsidP="00D30F6E">
            <w:pPr>
              <w:widowControl w:val="0"/>
              <w:snapToGrid w:val="0"/>
              <w:jc w:val="right"/>
              <w:rPr>
                <w:ins w:id="1314" w:author="Kennedy, Muhil" w:date="2022-12-08T13:34:00Z"/>
                <w:rFonts w:ascii="Century Gothic" w:hAnsi="Century Gothic"/>
                <w:szCs w:val="20"/>
                <w:lang w:val="en-US"/>
              </w:rPr>
            </w:pPr>
            <w:ins w:id="1315" w:author="Kennedy, Muhil" w:date="2022-12-08T13:34:00Z">
              <w:r w:rsidRPr="00497E67">
                <w:rPr>
                  <w:rFonts w:ascii="Century Gothic" w:hAnsi="Century Gothic"/>
                  <w:szCs w:val="20"/>
                  <w:lang w:val="en-US"/>
                </w:rPr>
                <w:t>hereinafter referred to as the “</w:t>
              </w:r>
              <w:r w:rsidRPr="00497E67">
                <w:rPr>
                  <w:rFonts w:ascii="Century Gothic" w:hAnsi="Century Gothic"/>
                  <w:b/>
                  <w:szCs w:val="20"/>
                  <w:lang w:val="en-US"/>
                </w:rPr>
                <w:t>Supplier</w:t>
              </w:r>
              <w:r w:rsidRPr="00497E67">
                <w:rPr>
                  <w:rFonts w:ascii="Century Gothic" w:hAnsi="Century Gothic"/>
                  <w:szCs w:val="20"/>
                  <w:lang w:val="en-US"/>
                </w:rPr>
                <w:t>”</w:t>
              </w:r>
            </w:ins>
          </w:p>
          <w:p w14:paraId="38613FC6" w14:textId="77777777" w:rsidR="00F71F56" w:rsidRPr="00497E67" w:rsidRDefault="00F71F56" w:rsidP="00D30F6E">
            <w:pPr>
              <w:widowControl w:val="0"/>
              <w:snapToGrid w:val="0"/>
              <w:rPr>
                <w:ins w:id="1316" w:author="Kennedy, Muhil" w:date="2022-12-08T13:34:00Z"/>
                <w:rFonts w:ascii="Century Gothic" w:hAnsi="Century Gothic"/>
                <w:szCs w:val="20"/>
                <w:lang w:val="en-US"/>
              </w:rPr>
            </w:pPr>
          </w:p>
        </w:tc>
      </w:tr>
    </w:tbl>
    <w:p w14:paraId="591B8C0A" w14:textId="77777777" w:rsidR="00F71F56" w:rsidRPr="00497E67" w:rsidRDefault="00F71F56" w:rsidP="00F71F56">
      <w:pPr>
        <w:widowControl w:val="0"/>
        <w:snapToGrid w:val="0"/>
        <w:ind w:left="0"/>
        <w:rPr>
          <w:ins w:id="1317" w:author="Kennedy, Muhil" w:date="2022-12-08T13:34:00Z"/>
          <w:rFonts w:ascii="Century Gothic" w:hAnsi="Century Gothic"/>
          <w:szCs w:val="20"/>
          <w:lang w:val="en-GB"/>
        </w:rPr>
      </w:pPr>
      <w:ins w:id="1318" w:author="Kennedy, Muhil" w:date="2022-12-08T13:34:00Z">
        <w:r w:rsidRPr="00497E67">
          <w:rPr>
            <w:rFonts w:ascii="Century Gothic" w:hAnsi="Century Gothic"/>
            <w:szCs w:val="20"/>
            <w:lang w:val="en-GB"/>
          </w:rPr>
          <w:lastRenderedPageBreak/>
          <w:t>for the development (the “</w:t>
        </w:r>
        <w:r w:rsidRPr="00497E67">
          <w:rPr>
            <w:rFonts w:ascii="Century Gothic" w:hAnsi="Century Gothic"/>
            <w:b/>
            <w:bCs/>
            <w:szCs w:val="20"/>
            <w:lang w:val="en-GB"/>
          </w:rPr>
          <w:t>Development</w:t>
        </w:r>
        <w:r w:rsidRPr="00497E67">
          <w:rPr>
            <w:rFonts w:ascii="Century Gothic" w:hAnsi="Century Gothic"/>
            <w:szCs w:val="20"/>
            <w:lang w:val="en-GB"/>
          </w:rPr>
          <w:t>”), manufacture</w:t>
        </w:r>
        <w:r w:rsidRPr="00D46D6F">
          <w:rPr>
            <w:rFonts w:ascii="Century Gothic" w:hAnsi="Century Gothic"/>
            <w:szCs w:val="20"/>
            <w:lang w:val="en-GB"/>
          </w:rPr>
          <w:t xml:space="preserve">, </w:t>
        </w:r>
        <w:r w:rsidRPr="00497E67">
          <w:rPr>
            <w:rFonts w:ascii="Century Gothic" w:hAnsi="Century Gothic"/>
            <w:szCs w:val="20"/>
            <w:lang w:val="en-GB"/>
          </w:rPr>
          <w:t xml:space="preserve"> and delivery of the following parts (the “</w:t>
        </w:r>
        <w:r w:rsidRPr="00497E67">
          <w:rPr>
            <w:rFonts w:ascii="Century Gothic" w:hAnsi="Century Gothic"/>
            <w:b/>
            <w:bCs/>
            <w:szCs w:val="20"/>
            <w:lang w:val="en-GB"/>
          </w:rPr>
          <w:t>Parts</w:t>
        </w:r>
        <w:r w:rsidRPr="00497E67">
          <w:rPr>
            <w:rFonts w:ascii="Century Gothic" w:hAnsi="Century Gothic"/>
            <w:szCs w:val="20"/>
            <w:lang w:val="en-GB"/>
          </w:rPr>
          <w:t>”) and related tools (the “</w:t>
        </w:r>
        <w:r w:rsidRPr="00497E67">
          <w:rPr>
            <w:rFonts w:ascii="Century Gothic" w:hAnsi="Century Gothic"/>
            <w:b/>
            <w:bCs/>
            <w:szCs w:val="20"/>
            <w:lang w:val="en-GB"/>
          </w:rPr>
          <w:t>Tools</w:t>
        </w:r>
        <w:r w:rsidRPr="00497E67">
          <w:rPr>
            <w:rFonts w:ascii="Century Gothic" w:hAnsi="Century Gothic"/>
            <w:szCs w:val="20"/>
            <w:lang w:val="en-GB"/>
          </w:rPr>
          <w:t>”) (together the "</w:t>
        </w:r>
        <w:r w:rsidRPr="00497E67">
          <w:rPr>
            <w:rFonts w:ascii="Century Gothic" w:hAnsi="Century Gothic"/>
            <w:b/>
            <w:szCs w:val="20"/>
            <w:lang w:val="en-GB"/>
          </w:rPr>
          <w:t>Deliverables</w:t>
        </w:r>
        <w:r w:rsidRPr="00497E67">
          <w:rPr>
            <w:rFonts w:ascii="Century Gothic" w:hAnsi="Century Gothic"/>
            <w:szCs w:val="20"/>
            <w:lang w:val="en-GB"/>
          </w:rPr>
          <w:t>") as part of the program ___________ (“</w:t>
        </w:r>
        <w:r w:rsidRPr="00497E67">
          <w:rPr>
            <w:rFonts w:ascii="Century Gothic" w:hAnsi="Century Gothic"/>
            <w:b/>
            <w:bCs/>
            <w:szCs w:val="20"/>
            <w:lang w:val="en-GB"/>
          </w:rPr>
          <w:t>Program</w:t>
        </w:r>
        <w:r w:rsidRPr="00497E67">
          <w:rPr>
            <w:rFonts w:ascii="Century Gothic" w:hAnsi="Century Gothic"/>
            <w:szCs w:val="20"/>
            <w:lang w:val="en-GB"/>
          </w:rPr>
          <w:t>”) for the vehicles of __________ (“</w:t>
        </w:r>
        <w:r w:rsidRPr="00497E67">
          <w:rPr>
            <w:rFonts w:ascii="Century Gothic" w:hAnsi="Century Gothic"/>
            <w:b/>
            <w:bCs/>
            <w:szCs w:val="20"/>
            <w:lang w:val="en-GB"/>
          </w:rPr>
          <w:t>OEM</w:t>
        </w:r>
        <w:r w:rsidRPr="00497E67">
          <w:rPr>
            <w:rFonts w:ascii="Century Gothic" w:hAnsi="Century Gothic"/>
            <w:szCs w:val="20"/>
            <w:lang w:val="en-GB"/>
          </w:rPr>
          <w:t xml:space="preserve">”). Faurecia has decided to choose the Supplier based on its skills and ability to perform such development and manufacturing and the Supplier accepts this nomination based on the terms and conditions set out below. </w:t>
        </w:r>
      </w:ins>
    </w:p>
    <w:p w14:paraId="10D84D61" w14:textId="77777777" w:rsidR="00F71F56" w:rsidRPr="00497E67" w:rsidRDefault="00F71F56" w:rsidP="00F71F56">
      <w:pPr>
        <w:widowControl w:val="0"/>
        <w:snapToGrid w:val="0"/>
        <w:ind w:left="0"/>
        <w:rPr>
          <w:ins w:id="1319" w:author="Kennedy, Muhil" w:date="2022-12-08T13:34:00Z"/>
          <w:rFonts w:ascii="Century Gothic" w:hAnsi="Century Gothic"/>
          <w:szCs w:val="20"/>
          <w:lang w:val="en-GB"/>
        </w:rPr>
      </w:pPr>
    </w:p>
    <w:p w14:paraId="551D2B5F" w14:textId="77777777" w:rsidR="00F71F56" w:rsidRPr="00497E67" w:rsidRDefault="00F71F56" w:rsidP="00F71F56">
      <w:pPr>
        <w:widowControl w:val="0"/>
        <w:snapToGrid w:val="0"/>
        <w:ind w:left="0"/>
        <w:rPr>
          <w:ins w:id="1320" w:author="Kennedy, Muhil" w:date="2022-12-08T13:34:00Z"/>
          <w:rFonts w:ascii="Century Gothic" w:hAnsi="Century Gothic"/>
          <w:szCs w:val="20"/>
          <w:lang w:val="en-GB"/>
        </w:rPr>
      </w:pPr>
      <w:ins w:id="1321" w:author="Kennedy, Muhil" w:date="2022-12-08T13:34:00Z">
        <w:r w:rsidRPr="00497E67">
          <w:rPr>
            <w:rFonts w:ascii="Century Gothic" w:hAnsi="Century Gothic"/>
            <w:szCs w:val="20"/>
            <w:lang w:val="en-US"/>
          </w:rPr>
          <w:t>Supplier and Company hereafter referred to collectively as the “</w:t>
        </w:r>
        <w:r w:rsidRPr="00497E67">
          <w:rPr>
            <w:rFonts w:ascii="Century Gothic" w:hAnsi="Century Gothic"/>
            <w:b/>
            <w:bCs/>
            <w:szCs w:val="20"/>
            <w:lang w:val="en-US"/>
          </w:rPr>
          <w:t>Contractual Parties</w:t>
        </w:r>
        <w:r w:rsidRPr="00497E67">
          <w:rPr>
            <w:rFonts w:ascii="Century Gothic" w:hAnsi="Century Gothic"/>
            <w:szCs w:val="20"/>
            <w:lang w:val="en-US"/>
          </w:rPr>
          <w:t>”</w:t>
        </w:r>
        <w:r w:rsidRPr="00497E67">
          <w:rPr>
            <w:rFonts w:ascii="Century Gothic" w:hAnsi="Century Gothic"/>
            <w:b/>
            <w:bCs/>
            <w:szCs w:val="20"/>
            <w:lang w:val="en-US"/>
          </w:rPr>
          <w:t xml:space="preserve"> </w:t>
        </w:r>
        <w:r w:rsidRPr="00497E67">
          <w:rPr>
            <w:rFonts w:ascii="Century Gothic" w:hAnsi="Century Gothic"/>
            <w:szCs w:val="20"/>
            <w:lang w:val="en-US"/>
          </w:rPr>
          <w:t>or individually as the</w:t>
        </w:r>
        <w:r w:rsidRPr="00497E67">
          <w:rPr>
            <w:rFonts w:ascii="Century Gothic" w:hAnsi="Century Gothic"/>
            <w:b/>
            <w:bCs/>
            <w:szCs w:val="20"/>
            <w:lang w:val="en-US"/>
          </w:rPr>
          <w:t xml:space="preserve"> </w:t>
        </w:r>
        <w:r w:rsidRPr="00497E67">
          <w:rPr>
            <w:rFonts w:ascii="Century Gothic" w:hAnsi="Century Gothic"/>
            <w:szCs w:val="20"/>
            <w:lang w:val="en-US"/>
          </w:rPr>
          <w:t>“</w:t>
        </w:r>
        <w:r w:rsidRPr="00497E67">
          <w:rPr>
            <w:rFonts w:ascii="Century Gothic" w:hAnsi="Century Gothic"/>
            <w:b/>
            <w:bCs/>
            <w:szCs w:val="20"/>
            <w:lang w:val="en-US"/>
          </w:rPr>
          <w:t>Contractual Party</w:t>
        </w:r>
        <w:r w:rsidRPr="00497E67">
          <w:rPr>
            <w:rFonts w:ascii="Century Gothic" w:hAnsi="Century Gothic"/>
            <w:szCs w:val="20"/>
            <w:lang w:val="en-US"/>
          </w:rPr>
          <w:t xml:space="preserve">”. </w:t>
        </w:r>
      </w:ins>
    </w:p>
    <w:p w14:paraId="5B15D0FF" w14:textId="77777777" w:rsidR="00F71F56" w:rsidRPr="00497E67" w:rsidRDefault="00F71F56" w:rsidP="00F71F56">
      <w:pPr>
        <w:widowControl w:val="0"/>
        <w:snapToGrid w:val="0"/>
        <w:rPr>
          <w:ins w:id="1322" w:author="Kennedy, Muhil" w:date="2022-12-08T13:34:00Z"/>
          <w:rFonts w:ascii="Century Gothic" w:hAnsi="Century Gothic"/>
          <w:szCs w:val="20"/>
          <w:lang w:val="en-US"/>
        </w:rPr>
      </w:pPr>
    </w:p>
    <w:p w14:paraId="6EFFBFA5" w14:textId="77777777" w:rsidR="00F71F56" w:rsidRPr="00497E67" w:rsidRDefault="00F71F56" w:rsidP="00F71F56">
      <w:pPr>
        <w:widowControl w:val="0"/>
        <w:snapToGrid w:val="0"/>
        <w:rPr>
          <w:ins w:id="1323" w:author="Kennedy, Muhil" w:date="2022-12-08T13:34:00Z"/>
          <w:rFonts w:ascii="Century Gothic" w:hAnsi="Century Gothic"/>
          <w:szCs w:val="20"/>
          <w:lang w:val="en-US"/>
        </w:rPr>
      </w:pPr>
    </w:p>
    <w:p w14:paraId="64680431" w14:textId="77777777" w:rsidR="00F71F56" w:rsidRPr="00497E67" w:rsidRDefault="00F71F56" w:rsidP="00F71F56">
      <w:pPr>
        <w:pStyle w:val="Heading1"/>
        <w:keepNext w:val="0"/>
        <w:widowControl w:val="0"/>
        <w:tabs>
          <w:tab w:val="num" w:pos="1440"/>
        </w:tabs>
        <w:snapToGrid w:val="0"/>
        <w:ind w:left="0"/>
        <w:rPr>
          <w:ins w:id="1324" w:author="Kennedy, Muhil" w:date="2022-12-08T13:34:00Z"/>
          <w:rFonts w:ascii="Century Gothic" w:hAnsi="Century Gothic"/>
          <w:lang w:val="en-US"/>
        </w:rPr>
      </w:pPr>
      <w:ins w:id="1325" w:author="Kennedy, Muhil" w:date="2022-12-08T13:34:00Z">
        <w:r w:rsidRPr="006B1A43">
          <w:rPr>
            <w:rFonts w:ascii="Century Gothic" w:hAnsi="Century Gothic"/>
            <w:lang w:val="en-US"/>
            <w14:shadow w14:blurRad="0" w14:dist="0" w14:dir="0" w14:sx="0" w14:sy="0" w14:kx="0" w14:ky="0" w14:algn="none">
              <w14:srgbClr w14:val="000000"/>
            </w14:shadow>
          </w:rPr>
          <w:t>purpose</w:t>
        </w:r>
      </w:ins>
    </w:p>
    <w:p w14:paraId="0575B155" w14:textId="77777777" w:rsidR="00F71F56" w:rsidRDefault="00F71F56" w:rsidP="00F71F56">
      <w:pPr>
        <w:pStyle w:val="FaureciaPreamble"/>
        <w:widowControl w:val="0"/>
        <w:numPr>
          <w:ilvl w:val="0"/>
          <w:numId w:val="0"/>
        </w:numPr>
        <w:snapToGrid w:val="0"/>
        <w:spacing w:before="0" w:after="0"/>
        <w:rPr>
          <w:ins w:id="1326" w:author="Kennedy, Muhil" w:date="2022-12-08T13:34:00Z"/>
          <w:rFonts w:ascii="Century Gothic" w:hAnsi="Century Gothic" w:cs="Times New Roman"/>
          <w:szCs w:val="20"/>
        </w:rPr>
      </w:pPr>
    </w:p>
    <w:p w14:paraId="0F20C214" w14:textId="77777777" w:rsidR="00F71F56" w:rsidRDefault="00F71F56" w:rsidP="00F71F56">
      <w:pPr>
        <w:pStyle w:val="FaureciaPreamble"/>
        <w:widowControl w:val="0"/>
        <w:numPr>
          <w:ilvl w:val="0"/>
          <w:numId w:val="0"/>
        </w:numPr>
        <w:snapToGrid w:val="0"/>
        <w:spacing w:before="0" w:after="0"/>
        <w:rPr>
          <w:ins w:id="1327" w:author="Kennedy, Muhil" w:date="2022-12-08T13:34:00Z"/>
          <w:rFonts w:ascii="Century Gothic" w:hAnsi="Century Gothic" w:cs="Times New Roman"/>
          <w:szCs w:val="20"/>
        </w:rPr>
      </w:pPr>
      <w:ins w:id="1328" w:author="Kennedy, Muhil" w:date="2022-12-08T13:34:00Z">
        <w:r w:rsidRPr="00497E67">
          <w:rPr>
            <w:rFonts w:ascii="Century Gothic" w:hAnsi="Century Gothic" w:cs="Times New Roman"/>
            <w:szCs w:val="20"/>
          </w:rPr>
          <w:t>With this LON, the Supplier and Faurecia</w:t>
        </w:r>
        <w:r w:rsidRPr="00497E67">
          <w:rPr>
            <w:rFonts w:ascii="Century Gothic" w:hAnsi="Century Gothic" w:cs="Times New Roman"/>
            <w:smallCaps/>
            <w:szCs w:val="20"/>
          </w:rPr>
          <w:t xml:space="preserve"> </w:t>
        </w:r>
        <w:r w:rsidRPr="00497E67">
          <w:rPr>
            <w:rFonts w:ascii="Century Gothic" w:hAnsi="Century Gothic" w:cs="Times New Roman"/>
            <w:szCs w:val="20"/>
          </w:rPr>
          <w:t xml:space="preserve">jointly agree on the specific terms and conditions that shall govern the performance of the development, manufacture and the delivery of the following specified Parts and Tools in relation to the Program. </w:t>
        </w:r>
      </w:ins>
    </w:p>
    <w:p w14:paraId="76C23594" w14:textId="77777777" w:rsidR="00F71F56" w:rsidRPr="00497E67" w:rsidRDefault="00F71F56" w:rsidP="00F71F56">
      <w:pPr>
        <w:pStyle w:val="FaureciaPreamble"/>
        <w:widowControl w:val="0"/>
        <w:numPr>
          <w:ilvl w:val="0"/>
          <w:numId w:val="0"/>
        </w:numPr>
        <w:snapToGrid w:val="0"/>
        <w:spacing w:before="0" w:after="0"/>
        <w:rPr>
          <w:ins w:id="1329" w:author="Kennedy, Muhil" w:date="2022-12-08T13:34:00Z"/>
          <w:rFonts w:ascii="Century Gothic" w:hAnsi="Century Gothic" w:cs="Times New Roman"/>
          <w:szCs w:val="20"/>
        </w:rPr>
      </w:pPr>
    </w:p>
    <w:p w14:paraId="138E7770" w14:textId="77777777" w:rsidR="00F71F56" w:rsidRDefault="00F71F56" w:rsidP="00F71F56">
      <w:pPr>
        <w:widowControl w:val="0"/>
        <w:snapToGrid w:val="0"/>
        <w:ind w:left="0"/>
        <w:rPr>
          <w:ins w:id="1330" w:author="Kennedy, Muhil" w:date="2022-12-08T13:34:00Z"/>
          <w:rFonts w:ascii="Century Gothic" w:hAnsi="Century Gothic"/>
          <w:szCs w:val="20"/>
          <w:lang w:val="en-US"/>
        </w:rPr>
      </w:pPr>
      <w:ins w:id="1331" w:author="Kennedy, Muhil" w:date="2022-12-08T13:34:00Z">
        <w:r w:rsidRPr="00497E67">
          <w:rPr>
            <w:rFonts w:ascii="Century Gothic" w:hAnsi="Century Gothic"/>
            <w:szCs w:val="20"/>
            <w:lang w:val="en-US"/>
          </w:rPr>
          <w:t>The Contractual Parties are aware that individual delivery contracts come about as the result of Purchase Orders and subsequent</w:t>
        </w:r>
        <w:r w:rsidRPr="00497E67">
          <w:rPr>
            <w:rFonts w:ascii="Century Gothic" w:hAnsi="Century Gothic"/>
            <w:b/>
            <w:bCs/>
            <w:szCs w:val="20"/>
            <w:lang w:val="en-US"/>
          </w:rPr>
          <w:t xml:space="preserve"> </w:t>
        </w:r>
        <w:r w:rsidRPr="00497E67">
          <w:rPr>
            <w:rFonts w:ascii="Century Gothic" w:hAnsi="Century Gothic"/>
            <w:szCs w:val="20"/>
            <w:lang w:val="en-US"/>
          </w:rPr>
          <w:t>Releases, submitted to the Supplier plant that is to make the delivery ("</w:t>
        </w:r>
        <w:r w:rsidRPr="00497E67">
          <w:rPr>
            <w:rFonts w:ascii="Century Gothic" w:hAnsi="Century Gothic"/>
            <w:b/>
            <w:bCs/>
            <w:szCs w:val="20"/>
            <w:lang w:val="en-US"/>
          </w:rPr>
          <w:t>Supplying Plant</w:t>
        </w:r>
        <w:r w:rsidRPr="00497E67">
          <w:rPr>
            <w:rFonts w:ascii="Century Gothic" w:hAnsi="Century Gothic"/>
            <w:szCs w:val="20"/>
            <w:lang w:val="en-US"/>
          </w:rPr>
          <w:t xml:space="preserve"> ") by the Faurecia plant that is to receive the delivery (“</w:t>
        </w:r>
        <w:r w:rsidRPr="00497E67">
          <w:rPr>
            <w:rFonts w:ascii="Century Gothic" w:hAnsi="Century Gothic"/>
            <w:b/>
            <w:bCs/>
            <w:szCs w:val="20"/>
            <w:lang w:val="en-US"/>
          </w:rPr>
          <w:t>Receiving Plant</w:t>
        </w:r>
        <w:r w:rsidRPr="00497E67">
          <w:rPr>
            <w:rFonts w:ascii="Century Gothic" w:hAnsi="Century Gothic"/>
            <w:szCs w:val="20"/>
            <w:lang w:val="en-US"/>
          </w:rPr>
          <w:t xml:space="preserve">”). </w:t>
        </w:r>
        <w:r w:rsidRPr="00CC00E8">
          <w:rPr>
            <w:rFonts w:ascii="Century Gothic" w:hAnsi="Century Gothic"/>
            <w:szCs w:val="20"/>
            <w:lang w:val="en-US"/>
          </w:rPr>
          <w:t xml:space="preserve">If the Contractual Parties do not own the respective Supplying Plants or Receiving Plants, then the Contractual Party concerned shall make sure that a Declaration of Adherence in accordance with the sample in </w:t>
        </w:r>
        <w:r w:rsidRPr="00CC00E8">
          <w:rPr>
            <w:rFonts w:ascii="Century Gothic" w:hAnsi="Century Gothic"/>
            <w:szCs w:val="20"/>
            <w:u w:val="single"/>
            <w:lang w:val="en-US"/>
          </w:rPr>
          <w:t xml:space="preserve">Appendix </w:t>
        </w:r>
        <w:r>
          <w:rPr>
            <w:rFonts w:ascii="Century Gothic" w:hAnsi="Century Gothic"/>
            <w:szCs w:val="20"/>
            <w:u w:val="single"/>
            <w:lang w:val="en-US"/>
          </w:rPr>
          <w:t>A</w:t>
        </w:r>
        <w:r w:rsidRPr="00CC00E8">
          <w:rPr>
            <w:rFonts w:ascii="Century Gothic" w:hAnsi="Century Gothic"/>
            <w:szCs w:val="20"/>
            <w:lang w:val="en-US"/>
          </w:rPr>
          <w:t xml:space="preserve"> </w:t>
        </w:r>
        <w:r>
          <w:rPr>
            <w:rFonts w:ascii="Century Gothic" w:hAnsi="Century Gothic"/>
            <w:szCs w:val="20"/>
            <w:lang w:val="en-US"/>
          </w:rPr>
          <w:t xml:space="preserve">(Template of Declaration of Adherence) </w:t>
        </w:r>
        <w:r w:rsidRPr="00CC00E8">
          <w:rPr>
            <w:rFonts w:ascii="Century Gothic" w:hAnsi="Century Gothic"/>
            <w:szCs w:val="20"/>
            <w:lang w:val="en-US"/>
          </w:rPr>
          <w:t>is submitted by the legal entity that owns the plant in question.</w:t>
        </w:r>
      </w:ins>
    </w:p>
    <w:p w14:paraId="5B88C327" w14:textId="77777777" w:rsidR="00F71F56" w:rsidRDefault="00F71F56" w:rsidP="00F71F56">
      <w:pPr>
        <w:widowControl w:val="0"/>
        <w:snapToGrid w:val="0"/>
        <w:ind w:left="0"/>
        <w:rPr>
          <w:ins w:id="1332" w:author="Kennedy, Muhil" w:date="2022-12-08T13:34:00Z"/>
          <w:rFonts w:ascii="Century Gothic" w:hAnsi="Century Gothic"/>
          <w:szCs w:val="20"/>
          <w:lang w:val="en-US"/>
        </w:rPr>
      </w:pPr>
      <w:ins w:id="1333" w:author="Kennedy, Muhil" w:date="2022-12-08T13:34:00Z">
        <w:r w:rsidRPr="00DC2C59">
          <w:rPr>
            <w:rFonts w:ascii="Century Gothic" w:hAnsi="Century Gothic"/>
            <w:szCs w:val="20"/>
            <w:lang w:val="en-US"/>
          </w:rPr>
          <w:t>The Supplier is familiar with the special characteristics of the supply business in the automobile industry and is aware that on-time delivery synchronized with production is of the essence for the OEM and that the corresponding dovetailing of the work processes in serial delivery requires a continual exchange of information and regular coordination between the Contractual Parties.</w:t>
        </w:r>
      </w:ins>
    </w:p>
    <w:p w14:paraId="28B3833D" w14:textId="77777777" w:rsidR="00F71F56" w:rsidRPr="00DC2C59" w:rsidRDefault="00F71F56" w:rsidP="00F71F56">
      <w:pPr>
        <w:widowControl w:val="0"/>
        <w:snapToGrid w:val="0"/>
        <w:ind w:left="0"/>
        <w:rPr>
          <w:ins w:id="1334" w:author="Kennedy, Muhil" w:date="2022-12-08T13:34:00Z"/>
          <w:rFonts w:ascii="Century Gothic" w:hAnsi="Century Gothic"/>
          <w:szCs w:val="20"/>
          <w:lang w:val="en-US"/>
        </w:rPr>
      </w:pPr>
    </w:p>
    <w:p w14:paraId="09BE8D5C" w14:textId="77777777" w:rsidR="00F71F56" w:rsidRPr="00DC2C59" w:rsidRDefault="00F71F56" w:rsidP="00F71F56">
      <w:pPr>
        <w:widowControl w:val="0"/>
        <w:snapToGrid w:val="0"/>
        <w:ind w:left="0"/>
        <w:rPr>
          <w:ins w:id="1335" w:author="Kennedy, Muhil" w:date="2022-12-08T13:34:00Z"/>
          <w:rFonts w:ascii="Century Gothic" w:hAnsi="Century Gothic"/>
          <w:szCs w:val="20"/>
          <w:lang w:val="en-US"/>
        </w:rPr>
      </w:pPr>
      <w:ins w:id="1336" w:author="Kennedy, Muhil" w:date="2022-12-08T13:34:00Z">
        <w:r w:rsidRPr="00DC2C59">
          <w:rPr>
            <w:rFonts w:ascii="Century Gothic" w:hAnsi="Century Gothic"/>
            <w:szCs w:val="20"/>
            <w:lang w:val="en-US"/>
          </w:rPr>
          <w:t>The Contractual Parties agree that the competitiveness of the Supplier regarding prices, the quality of the components, and the reliability of the supply are basic prerequisites of this nomination.</w:t>
        </w:r>
      </w:ins>
    </w:p>
    <w:p w14:paraId="6E41BFDC" w14:textId="77777777" w:rsidR="00F71F56" w:rsidRDefault="00F71F56" w:rsidP="00F71F56">
      <w:pPr>
        <w:widowControl w:val="0"/>
        <w:snapToGrid w:val="0"/>
        <w:ind w:left="0"/>
        <w:rPr>
          <w:ins w:id="1337" w:author="Kennedy, Muhil" w:date="2022-12-08T13:34:00Z"/>
          <w:rFonts w:ascii="Century Gothic" w:hAnsi="Century Gothic"/>
          <w:szCs w:val="20"/>
          <w:lang w:val="en-US"/>
        </w:rPr>
      </w:pPr>
    </w:p>
    <w:p w14:paraId="6B6A5906" w14:textId="77777777" w:rsidR="00F71F56" w:rsidRDefault="00F71F56" w:rsidP="00F71F56">
      <w:pPr>
        <w:widowControl w:val="0"/>
        <w:snapToGrid w:val="0"/>
        <w:ind w:left="0"/>
        <w:rPr>
          <w:ins w:id="1338" w:author="Kennedy, Muhil" w:date="2022-12-08T13:34:00Z"/>
          <w:rFonts w:ascii="Century Gothic" w:hAnsi="Century Gothic" w:cs="Arial"/>
          <w:lang w:val="en-GB"/>
        </w:rPr>
      </w:pPr>
      <w:ins w:id="1339" w:author="Kennedy, Muhil" w:date="2022-12-08T13:34:00Z">
        <w:r w:rsidRPr="00DF2B5A">
          <w:rPr>
            <w:rFonts w:ascii="Century Gothic" w:hAnsi="Century Gothic" w:cs="Arial"/>
            <w:lang w:val="en-GB"/>
          </w:rPr>
          <w:t xml:space="preserve">It does not constitute nor can be construed, in any way, as a commitment from Faurecia, to entrust to the Supplier all or part of the supply of Tools and/or Parts for the serial production, or of any other product or application resulting from the </w:t>
        </w:r>
        <w:r>
          <w:rPr>
            <w:rFonts w:ascii="Century Gothic" w:hAnsi="Century Gothic" w:cs="Arial"/>
            <w:lang w:val="en-GB"/>
          </w:rPr>
          <w:t>D</w:t>
        </w:r>
        <w:r w:rsidRPr="00DF2B5A">
          <w:rPr>
            <w:rFonts w:ascii="Century Gothic" w:hAnsi="Century Gothic" w:cs="Arial"/>
            <w:lang w:val="en-GB"/>
          </w:rPr>
          <w:t>evelopment</w:t>
        </w:r>
        <w:r>
          <w:rPr>
            <w:rFonts w:ascii="Century Gothic" w:hAnsi="Century Gothic" w:cs="Arial"/>
            <w:lang w:val="en-GB"/>
          </w:rPr>
          <w:t xml:space="preserve"> and/or manufacturing.</w:t>
        </w:r>
      </w:ins>
    </w:p>
    <w:p w14:paraId="69E62FFE" w14:textId="77777777" w:rsidR="00F71F56" w:rsidRDefault="00F71F56" w:rsidP="00F71F56">
      <w:pPr>
        <w:widowControl w:val="0"/>
        <w:snapToGrid w:val="0"/>
        <w:ind w:left="0"/>
        <w:rPr>
          <w:ins w:id="1340" w:author="Kennedy, Muhil" w:date="2022-12-08T13:34:00Z"/>
          <w:rFonts w:ascii="Century Gothic" w:hAnsi="Century Gothic"/>
          <w:szCs w:val="20"/>
          <w:lang w:val="en-US"/>
        </w:rPr>
      </w:pPr>
    </w:p>
    <w:p w14:paraId="3ECC0402" w14:textId="77777777" w:rsidR="00F71F56" w:rsidRDefault="00F71F56" w:rsidP="00F71F56">
      <w:pPr>
        <w:widowControl w:val="0"/>
        <w:snapToGrid w:val="0"/>
        <w:ind w:left="0"/>
        <w:rPr>
          <w:ins w:id="1341" w:author="Kennedy, Muhil" w:date="2022-12-08T13:34:00Z"/>
          <w:rFonts w:ascii="Century Gothic" w:hAnsi="Century Gothic" w:cs="Arial"/>
          <w:lang w:val="en-GB"/>
        </w:rPr>
      </w:pPr>
      <w:ins w:id="1342" w:author="Kennedy, Muhil" w:date="2022-12-08T13:34:00Z">
        <w:r w:rsidRPr="00145547">
          <w:rPr>
            <w:rFonts w:ascii="Century Gothic" w:hAnsi="Century Gothic" w:cs="Arial"/>
            <w:lang w:val="en-GB"/>
          </w:rPr>
          <w:t xml:space="preserve">In the event that Faurecia would expressly retain the Supplier’s offer for the supplying of Tools and/or Parts for the serial production, or of any other product or application resulting from the </w:t>
        </w:r>
        <w:r>
          <w:rPr>
            <w:rFonts w:ascii="Century Gothic" w:hAnsi="Century Gothic" w:cs="Arial"/>
            <w:lang w:val="en-GB"/>
          </w:rPr>
          <w:t>Development and/or M</w:t>
        </w:r>
        <w:r w:rsidRPr="00145547">
          <w:rPr>
            <w:rFonts w:ascii="Century Gothic" w:hAnsi="Century Gothic" w:cs="Arial"/>
            <w:lang w:val="en-GB"/>
          </w:rPr>
          <w:t xml:space="preserve">anufacturing, such supplying shall be subject to (i) a Faurecia </w:t>
        </w:r>
        <w:r>
          <w:rPr>
            <w:rFonts w:ascii="Century Gothic" w:hAnsi="Century Gothic" w:cs="Arial"/>
            <w:lang w:val="en-GB"/>
          </w:rPr>
          <w:t>p</w:t>
        </w:r>
        <w:r w:rsidRPr="00145547">
          <w:rPr>
            <w:rFonts w:ascii="Century Gothic" w:hAnsi="Century Gothic" w:cs="Arial"/>
            <w:lang w:val="en-GB"/>
          </w:rPr>
          <w:t>urchase order</w:t>
        </w:r>
        <w:r>
          <w:rPr>
            <w:rFonts w:ascii="Century Gothic" w:hAnsi="Century Gothic" w:cs="Arial"/>
            <w:lang w:val="en-GB"/>
          </w:rPr>
          <w:t xml:space="preserve"> and release</w:t>
        </w:r>
        <w:r w:rsidRPr="00145547">
          <w:rPr>
            <w:rFonts w:ascii="Century Gothic" w:hAnsi="Century Gothic" w:cs="Arial"/>
            <w:lang w:val="en-GB"/>
          </w:rPr>
          <w:t>, (ii) the provisions of the present LON which, by their nature, apply to the production and supply of the Parts and/or Tools</w:t>
        </w:r>
        <w:r>
          <w:rPr>
            <w:rFonts w:ascii="Century Gothic" w:hAnsi="Century Gothic" w:cs="Arial"/>
            <w:lang w:val="en-GB"/>
          </w:rPr>
          <w:t>,</w:t>
        </w:r>
        <w:r w:rsidRPr="00145547">
          <w:rPr>
            <w:rFonts w:ascii="Century Gothic" w:hAnsi="Century Gothic" w:cs="Arial"/>
            <w:lang w:val="en-GB"/>
          </w:rPr>
          <w:t xml:space="preserve"> (iii) the Faurecia General Conditions of Purchase and (iiii) the other contractual documents (“OCD”), listed hereinafter in Article 2.</w:t>
        </w:r>
      </w:ins>
    </w:p>
    <w:p w14:paraId="33C2874F" w14:textId="77777777" w:rsidR="00F71F56" w:rsidRDefault="00F71F56" w:rsidP="00F71F56">
      <w:pPr>
        <w:widowControl w:val="0"/>
        <w:snapToGrid w:val="0"/>
        <w:ind w:left="0"/>
        <w:rPr>
          <w:ins w:id="1343" w:author="Kennedy, Muhil" w:date="2022-12-08T13:34:00Z"/>
          <w:rFonts w:ascii="Century Gothic" w:hAnsi="Century Gothic"/>
          <w:szCs w:val="20"/>
          <w:lang w:val="en-US"/>
        </w:rPr>
      </w:pPr>
    </w:p>
    <w:p w14:paraId="48CDBF96" w14:textId="77777777" w:rsidR="00F71F56" w:rsidRDefault="00F71F56" w:rsidP="00F71F56">
      <w:pPr>
        <w:widowControl w:val="0"/>
        <w:snapToGrid w:val="0"/>
        <w:ind w:left="0"/>
        <w:rPr>
          <w:ins w:id="1344" w:author="Kennedy, Muhil" w:date="2022-12-08T13:34:00Z"/>
          <w:rFonts w:ascii="Century Gothic" w:hAnsi="Century Gothic"/>
          <w:szCs w:val="20"/>
          <w:lang w:val="en-US"/>
        </w:rPr>
      </w:pPr>
    </w:p>
    <w:p w14:paraId="183BA7D3" w14:textId="77777777" w:rsidR="00F71F56" w:rsidRPr="00CF0D92" w:rsidRDefault="00F71F56" w:rsidP="00F71F56">
      <w:pPr>
        <w:widowControl w:val="0"/>
        <w:snapToGrid w:val="0"/>
        <w:ind w:left="0"/>
        <w:rPr>
          <w:ins w:id="1345" w:author="Kennedy, Muhil" w:date="2022-12-08T13:34:00Z"/>
          <w:rFonts w:ascii="Century Gothic" w:hAnsi="Century Gothic"/>
          <w:szCs w:val="20"/>
          <w:lang w:val="en-US"/>
        </w:rPr>
      </w:pPr>
    </w:p>
    <w:p w14:paraId="43A20452" w14:textId="77777777" w:rsidR="00F71F56" w:rsidRPr="006B1A43" w:rsidRDefault="00F71F56" w:rsidP="00F71F56">
      <w:pPr>
        <w:pStyle w:val="Heading1"/>
        <w:keepNext w:val="0"/>
        <w:widowControl w:val="0"/>
        <w:tabs>
          <w:tab w:val="num" w:pos="1440"/>
        </w:tabs>
        <w:snapToGrid w:val="0"/>
        <w:ind w:left="0"/>
        <w:rPr>
          <w:ins w:id="1346" w:author="Kennedy, Muhil" w:date="2022-12-08T13:34:00Z"/>
          <w:rFonts w:ascii="Century Gothic" w:hAnsi="Century Gothic"/>
          <w:lang w:val="en-US"/>
          <w14:shadow w14:blurRad="0" w14:dist="0" w14:dir="0" w14:sx="0" w14:sy="0" w14:kx="0" w14:ky="0" w14:algn="none">
            <w14:srgbClr w14:val="000000"/>
          </w14:shadow>
        </w:rPr>
      </w:pPr>
      <w:ins w:id="1347" w:author="Kennedy, Muhil" w:date="2022-12-08T13:34:00Z">
        <w:r w:rsidRPr="006B1A43">
          <w:rPr>
            <w:rFonts w:ascii="Century Gothic" w:hAnsi="Century Gothic"/>
            <w:lang w:val="en-US"/>
            <w14:shadow w14:blurRad="0" w14:dist="0" w14:dir="0" w14:sx="0" w14:sy="0" w14:kx="0" w14:ky="0" w14:algn="none">
              <w14:srgbClr w14:val="000000"/>
            </w14:shadow>
          </w:rPr>
          <w:t>CONTRACTUAL DOCUMENTATION</w:t>
        </w:r>
      </w:ins>
    </w:p>
    <w:p w14:paraId="398CA03F" w14:textId="77777777" w:rsidR="00F71F56" w:rsidRDefault="00F71F56" w:rsidP="00F71F56">
      <w:pPr>
        <w:pStyle w:val="Faureciaberschrift2"/>
        <w:widowControl w:val="0"/>
        <w:numPr>
          <w:ilvl w:val="0"/>
          <w:numId w:val="0"/>
        </w:numPr>
        <w:snapToGrid w:val="0"/>
        <w:spacing w:after="0"/>
        <w:rPr>
          <w:ins w:id="1348" w:author="Kennedy, Muhil" w:date="2022-12-08T13:34:00Z"/>
          <w:rFonts w:ascii="Century Gothic" w:hAnsi="Century Gothic" w:cs="Times New Roman"/>
          <w:szCs w:val="20"/>
          <w:lang w:val="en-US"/>
        </w:rPr>
      </w:pPr>
    </w:p>
    <w:p w14:paraId="62EC5E49" w14:textId="77777777" w:rsidR="00F71F56" w:rsidRDefault="00F71F56" w:rsidP="00F71F56">
      <w:pPr>
        <w:pStyle w:val="Faureciaberschrift2"/>
        <w:widowControl w:val="0"/>
        <w:numPr>
          <w:ilvl w:val="0"/>
          <w:numId w:val="0"/>
        </w:numPr>
        <w:snapToGrid w:val="0"/>
        <w:spacing w:after="0"/>
        <w:rPr>
          <w:ins w:id="1349" w:author="Kennedy, Muhil" w:date="2022-12-08T13:34:00Z"/>
          <w:rFonts w:ascii="Century Gothic" w:hAnsi="Century Gothic" w:cs="Times New Roman"/>
          <w:szCs w:val="20"/>
          <w:lang w:val="en-US"/>
        </w:rPr>
      </w:pPr>
      <w:ins w:id="1350" w:author="Kennedy, Muhil" w:date="2022-12-08T13:34:00Z">
        <w:r w:rsidRPr="00497E67">
          <w:rPr>
            <w:rFonts w:ascii="Century Gothic" w:hAnsi="Century Gothic" w:cs="Times New Roman"/>
            <w:szCs w:val="20"/>
            <w:lang w:val="en-US"/>
          </w:rPr>
          <w:t>The following documents are an integral part of this LON</w:t>
        </w:r>
        <w:r w:rsidRPr="00497E67">
          <w:rPr>
            <w:rFonts w:ascii="Century Gothic" w:hAnsi="Century Gothic" w:cs="Times New Roman"/>
            <w:b/>
            <w:bCs/>
            <w:szCs w:val="20"/>
            <w:lang w:val="en-US"/>
          </w:rPr>
          <w:t xml:space="preserve"> </w:t>
        </w:r>
        <w:r w:rsidRPr="00497E67">
          <w:rPr>
            <w:rFonts w:ascii="Century Gothic" w:hAnsi="Century Gothic" w:cs="Times New Roman"/>
            <w:szCs w:val="20"/>
            <w:lang w:val="en-US"/>
          </w:rPr>
          <w:t>and incorporated by reference:</w:t>
        </w:r>
      </w:ins>
    </w:p>
    <w:p w14:paraId="20EA08B6" w14:textId="77777777" w:rsidR="00F71F56" w:rsidRDefault="00F71F56" w:rsidP="00F71F56">
      <w:pPr>
        <w:rPr>
          <w:ins w:id="1351" w:author="Kennedy, Muhil" w:date="2022-12-08T13:34:00Z"/>
          <w:lang w:val="en-US" w:eastAsia="pt-BR"/>
        </w:rPr>
      </w:pPr>
    </w:p>
    <w:p w14:paraId="4D5D0110" w14:textId="77777777" w:rsidR="00F71F56" w:rsidRDefault="00F71F56" w:rsidP="00F71F56">
      <w:pPr>
        <w:pStyle w:val="Faureciaberschrift2"/>
        <w:widowControl w:val="0"/>
        <w:numPr>
          <w:ilvl w:val="0"/>
          <w:numId w:val="0"/>
        </w:numPr>
        <w:snapToGrid w:val="0"/>
        <w:spacing w:after="0"/>
        <w:rPr>
          <w:ins w:id="1352" w:author="Kennedy, Muhil" w:date="2022-12-08T13:34:00Z"/>
          <w:rFonts w:ascii="Century Gothic" w:hAnsi="Century Gothic" w:cs="Times New Roman"/>
          <w:szCs w:val="20"/>
          <w:lang w:val="en-US"/>
        </w:rPr>
      </w:pPr>
      <w:ins w:id="1353" w:author="Kennedy, Muhil" w:date="2022-12-08T13:34:00Z">
        <w:r w:rsidRPr="006523FC">
          <w:rPr>
            <w:rFonts w:ascii="Century Gothic" w:hAnsi="Century Gothic" w:cs="Times New Roman"/>
            <w:szCs w:val="20"/>
            <w:lang w:val="en-US"/>
          </w:rPr>
          <w:t>The following documents, ranked by priority order, form an agreement (hereafter the "</w:t>
        </w:r>
        <w:r w:rsidRPr="006523FC">
          <w:rPr>
            <w:rFonts w:ascii="Century Gothic" w:hAnsi="Century Gothic" w:cs="Times New Roman"/>
            <w:b/>
            <w:bCs/>
            <w:szCs w:val="20"/>
            <w:lang w:val="en-US"/>
          </w:rPr>
          <w:t>Agreement</w:t>
        </w:r>
        <w:r w:rsidRPr="006523FC">
          <w:rPr>
            <w:rFonts w:ascii="Century Gothic" w:hAnsi="Century Gothic" w:cs="Times New Roman"/>
            <w:szCs w:val="20"/>
            <w:lang w:val="en-US"/>
          </w:rPr>
          <w:t>"):</w:t>
        </w:r>
      </w:ins>
    </w:p>
    <w:p w14:paraId="03FE9F94" w14:textId="77777777" w:rsidR="00F71F56" w:rsidRPr="006523FC" w:rsidRDefault="00F71F56" w:rsidP="00F71F56">
      <w:pPr>
        <w:rPr>
          <w:ins w:id="1354" w:author="Kennedy, Muhil" w:date="2022-12-08T13:34:00Z"/>
          <w:lang w:val="en-US" w:eastAsia="pt-BR"/>
        </w:rPr>
      </w:pPr>
    </w:p>
    <w:p w14:paraId="5A3C9F4B" w14:textId="77777777" w:rsidR="00F71F56" w:rsidRPr="006523FC" w:rsidRDefault="00F71F56" w:rsidP="00F71F56">
      <w:pPr>
        <w:widowControl w:val="0"/>
        <w:numPr>
          <w:ilvl w:val="2"/>
          <w:numId w:val="7"/>
        </w:numPr>
        <w:tabs>
          <w:tab w:val="num" w:pos="1440"/>
        </w:tabs>
        <w:snapToGrid w:val="0"/>
        <w:ind w:left="1440" w:hanging="360"/>
        <w:rPr>
          <w:ins w:id="1355" w:author="Kennedy, Muhil" w:date="2022-12-08T13:34:00Z"/>
          <w:rFonts w:ascii="Century Gothic" w:hAnsi="Century Gothic"/>
          <w:szCs w:val="20"/>
          <w:lang w:val="en-US"/>
        </w:rPr>
      </w:pPr>
      <w:ins w:id="1356" w:author="Kennedy, Muhil" w:date="2022-12-08T13:34:00Z">
        <w:r>
          <w:rPr>
            <w:rFonts w:ascii="Century Gothic" w:hAnsi="Century Gothic"/>
            <w:szCs w:val="20"/>
            <w:lang w:val="en-US"/>
          </w:rPr>
          <w:t xml:space="preserve">This </w:t>
        </w:r>
        <w:r w:rsidRPr="006523FC">
          <w:rPr>
            <w:rFonts w:ascii="Century Gothic" w:hAnsi="Century Gothic"/>
            <w:szCs w:val="20"/>
            <w:lang w:val="en-US"/>
          </w:rPr>
          <w:t>LON, completed by possible amendments,</w:t>
        </w:r>
      </w:ins>
    </w:p>
    <w:p w14:paraId="62B7F8BB" w14:textId="77777777" w:rsidR="00F71F56" w:rsidRPr="006523FC" w:rsidRDefault="00F71F56" w:rsidP="00F71F56">
      <w:pPr>
        <w:widowControl w:val="0"/>
        <w:numPr>
          <w:ilvl w:val="2"/>
          <w:numId w:val="7"/>
        </w:numPr>
        <w:tabs>
          <w:tab w:val="num" w:pos="1440"/>
        </w:tabs>
        <w:snapToGrid w:val="0"/>
        <w:ind w:left="1440" w:hanging="360"/>
        <w:rPr>
          <w:ins w:id="1357" w:author="Kennedy, Muhil" w:date="2022-12-08T13:34:00Z"/>
          <w:rFonts w:ascii="Century Gothic" w:hAnsi="Century Gothic"/>
          <w:szCs w:val="20"/>
          <w:lang w:val="en-US"/>
        </w:rPr>
      </w:pPr>
      <w:ins w:id="1358" w:author="Kennedy, Muhil" w:date="2022-12-08T13:34:00Z">
        <w:r w:rsidRPr="006523FC">
          <w:rPr>
            <w:rFonts w:ascii="Century Gothic" w:hAnsi="Century Gothic"/>
            <w:szCs w:val="20"/>
            <w:lang w:val="en-US"/>
          </w:rPr>
          <w:t>the other contractual documents ("</w:t>
        </w:r>
        <w:r w:rsidRPr="006523FC">
          <w:rPr>
            <w:rFonts w:ascii="Century Gothic" w:hAnsi="Century Gothic"/>
            <w:b/>
            <w:bCs/>
            <w:szCs w:val="20"/>
            <w:lang w:val="en-US"/>
          </w:rPr>
          <w:t>OCD</w:t>
        </w:r>
        <w:r w:rsidRPr="006523FC">
          <w:rPr>
            <w:rFonts w:ascii="Century Gothic" w:hAnsi="Century Gothic"/>
            <w:szCs w:val="20"/>
            <w:lang w:val="en-US"/>
          </w:rPr>
          <w:t>"), listed her</w:t>
        </w:r>
        <w:r>
          <w:rPr>
            <w:rFonts w:ascii="Century Gothic" w:hAnsi="Century Gothic"/>
            <w:szCs w:val="20"/>
            <w:lang w:val="en-US"/>
          </w:rPr>
          <w:t>einafter in the following chart</w:t>
        </w:r>
        <w:r w:rsidRPr="006523FC">
          <w:rPr>
            <w:rFonts w:ascii="Century Gothic" w:hAnsi="Century Gothic"/>
            <w:szCs w:val="20"/>
            <w:lang w:val="en-US"/>
          </w:rPr>
          <w:t xml:space="preserve">, as amended in writing where applicable. </w:t>
        </w:r>
      </w:ins>
    </w:p>
    <w:p w14:paraId="46CDFAC5" w14:textId="77777777" w:rsidR="00F71F56" w:rsidRPr="006523FC" w:rsidRDefault="00F71F56" w:rsidP="00F71F56">
      <w:pPr>
        <w:pStyle w:val="Faureciaberschrift2"/>
        <w:widowControl w:val="0"/>
        <w:numPr>
          <w:ilvl w:val="0"/>
          <w:numId w:val="0"/>
        </w:numPr>
        <w:snapToGrid w:val="0"/>
        <w:spacing w:after="0"/>
        <w:rPr>
          <w:ins w:id="1359" w:author="Kennedy, Muhil" w:date="2022-12-08T13:34:00Z"/>
          <w:rFonts w:ascii="Century Gothic" w:hAnsi="Century Gothic" w:cs="Times New Roman"/>
          <w:szCs w:val="20"/>
          <w:lang w:val="en-US"/>
        </w:rPr>
      </w:pPr>
    </w:p>
    <w:p w14:paraId="671A336D" w14:textId="77777777" w:rsidR="00F71F56" w:rsidRPr="006523FC" w:rsidRDefault="00F71F56" w:rsidP="00F71F56">
      <w:pPr>
        <w:pStyle w:val="Faureciaberschrift2"/>
        <w:widowControl w:val="0"/>
        <w:numPr>
          <w:ilvl w:val="0"/>
          <w:numId w:val="0"/>
        </w:numPr>
        <w:snapToGrid w:val="0"/>
        <w:spacing w:after="0"/>
        <w:rPr>
          <w:ins w:id="1360" w:author="Kennedy, Muhil" w:date="2022-12-08T13:34:00Z"/>
          <w:rFonts w:ascii="Century Gothic" w:hAnsi="Century Gothic" w:cs="Times New Roman"/>
          <w:szCs w:val="20"/>
          <w:lang w:val="en-US"/>
        </w:rPr>
      </w:pPr>
      <w:ins w:id="1361" w:author="Kennedy, Muhil" w:date="2022-12-08T13:34:00Z">
        <w:r w:rsidRPr="006523FC">
          <w:rPr>
            <w:rFonts w:ascii="Century Gothic" w:hAnsi="Century Gothic" w:cs="Times New Roman"/>
            <w:szCs w:val="20"/>
            <w:lang w:val="en-US"/>
          </w:rPr>
          <w:t>Any declaration, commitment, offer or any amendment to the Agreement shall only be binding if it is part of a subsequent agreement executed by the duly authorized representative of each Party having at least the same title that the signatory of the present LON.</w:t>
        </w:r>
      </w:ins>
    </w:p>
    <w:p w14:paraId="7333D0F5" w14:textId="77777777" w:rsidR="00F71F56" w:rsidRDefault="00F71F56" w:rsidP="00F71F56">
      <w:pPr>
        <w:rPr>
          <w:ins w:id="1362" w:author="Kennedy, Muhil" w:date="2022-12-08T13:34:00Z"/>
          <w:lang w:val="en-US" w:eastAsia="pt-BR"/>
        </w:rPr>
      </w:pPr>
    </w:p>
    <w:tbl>
      <w:tblPr>
        <w:tblStyle w:val="TableGrid"/>
        <w:tblW w:w="0" w:type="auto"/>
        <w:jc w:val="center"/>
        <w:tblLook w:val="04A0" w:firstRow="1" w:lastRow="0" w:firstColumn="1" w:lastColumn="0" w:noHBand="0" w:noVBand="1"/>
      </w:tblPr>
      <w:tblGrid>
        <w:gridCol w:w="1481"/>
        <w:gridCol w:w="2537"/>
        <w:gridCol w:w="1584"/>
        <w:gridCol w:w="1713"/>
        <w:gridCol w:w="1701"/>
      </w:tblGrid>
      <w:tr w:rsidR="00F71F56" w:rsidRPr="00ED081A" w14:paraId="2AFC8FDD" w14:textId="77777777" w:rsidTr="00D30F6E">
        <w:trPr>
          <w:trHeight w:val="490"/>
          <w:tblHeader/>
          <w:jc w:val="center"/>
          <w:ins w:id="1363" w:author="Kennedy, Muhil" w:date="2022-12-08T13:34:00Z"/>
        </w:trPr>
        <w:tc>
          <w:tcPr>
            <w:tcW w:w="1481" w:type="dxa"/>
            <w:shd w:val="clear" w:color="auto" w:fill="D9D9D9" w:themeFill="background1" w:themeFillShade="D9"/>
            <w:vAlign w:val="center"/>
          </w:tcPr>
          <w:p w14:paraId="25E44A94" w14:textId="77777777" w:rsidR="00F71F56" w:rsidRPr="00497E67" w:rsidRDefault="00F71F56" w:rsidP="00D30F6E">
            <w:pPr>
              <w:widowControl w:val="0"/>
              <w:snapToGrid w:val="0"/>
              <w:ind w:left="0"/>
              <w:jc w:val="center"/>
              <w:rPr>
                <w:ins w:id="1364" w:author="Kennedy, Muhil" w:date="2022-12-08T13:34:00Z"/>
                <w:rFonts w:ascii="Century Gothic" w:hAnsi="Century Gothic" w:cs="Arial"/>
                <w:b/>
                <w:bCs/>
                <w:szCs w:val="20"/>
                <w:lang w:val="en-US"/>
              </w:rPr>
            </w:pPr>
            <w:ins w:id="1365" w:author="Kennedy, Muhil" w:date="2022-12-08T13:34:00Z">
              <w:r w:rsidRPr="00497E67">
                <w:rPr>
                  <w:rFonts w:ascii="Century Gothic" w:hAnsi="Century Gothic" w:cs="Arial"/>
                  <w:b/>
                  <w:bCs/>
                  <w:szCs w:val="20"/>
                  <w:lang w:val="en-US"/>
                </w:rPr>
                <w:t>N°</w:t>
              </w:r>
            </w:ins>
          </w:p>
        </w:tc>
        <w:tc>
          <w:tcPr>
            <w:tcW w:w="2537" w:type="dxa"/>
            <w:shd w:val="clear" w:color="auto" w:fill="D9D9D9" w:themeFill="background1" w:themeFillShade="D9"/>
            <w:vAlign w:val="center"/>
          </w:tcPr>
          <w:p w14:paraId="420DE81B" w14:textId="77777777" w:rsidR="00F71F56" w:rsidRPr="00497E67" w:rsidRDefault="00F71F56" w:rsidP="00D30F6E">
            <w:pPr>
              <w:widowControl w:val="0"/>
              <w:snapToGrid w:val="0"/>
              <w:ind w:left="0"/>
              <w:jc w:val="center"/>
              <w:rPr>
                <w:ins w:id="1366" w:author="Kennedy, Muhil" w:date="2022-12-08T13:34:00Z"/>
                <w:rFonts w:ascii="Century Gothic" w:hAnsi="Century Gothic" w:cs="Arial"/>
                <w:b/>
                <w:bCs/>
                <w:szCs w:val="20"/>
                <w:lang w:val="en-US"/>
              </w:rPr>
            </w:pPr>
            <w:ins w:id="1367" w:author="Kennedy, Muhil" w:date="2022-12-08T13:34:00Z">
              <w:r w:rsidRPr="00497E67">
                <w:rPr>
                  <w:rFonts w:ascii="Century Gothic" w:hAnsi="Century Gothic" w:cs="Arial"/>
                  <w:b/>
                  <w:bCs/>
                  <w:szCs w:val="20"/>
                  <w:lang w:val="en-US"/>
                </w:rPr>
                <w:t>Name</w:t>
              </w:r>
            </w:ins>
          </w:p>
        </w:tc>
        <w:tc>
          <w:tcPr>
            <w:tcW w:w="1584" w:type="dxa"/>
            <w:shd w:val="clear" w:color="auto" w:fill="D9D9D9" w:themeFill="background1" w:themeFillShade="D9"/>
            <w:vAlign w:val="center"/>
          </w:tcPr>
          <w:p w14:paraId="2A8E3392" w14:textId="77777777" w:rsidR="00F71F56" w:rsidRPr="00497E67" w:rsidRDefault="00F71F56" w:rsidP="00D30F6E">
            <w:pPr>
              <w:widowControl w:val="0"/>
              <w:snapToGrid w:val="0"/>
              <w:ind w:left="0"/>
              <w:jc w:val="center"/>
              <w:rPr>
                <w:ins w:id="1368" w:author="Kennedy, Muhil" w:date="2022-12-08T13:34:00Z"/>
                <w:rFonts w:ascii="Century Gothic" w:hAnsi="Century Gothic" w:cs="Arial"/>
                <w:b/>
                <w:bCs/>
                <w:szCs w:val="20"/>
                <w:lang w:val="en-US"/>
              </w:rPr>
            </w:pPr>
            <w:ins w:id="1369" w:author="Kennedy, Muhil" w:date="2022-12-08T13:34:00Z">
              <w:r w:rsidRPr="00497E67">
                <w:rPr>
                  <w:rFonts w:ascii="Century Gothic" w:hAnsi="Century Gothic" w:cs="Arial"/>
                  <w:b/>
                  <w:bCs/>
                  <w:szCs w:val="20"/>
                  <w:lang w:val="en-US"/>
                </w:rPr>
                <w:t>Ref/</w:t>
              </w:r>
            </w:ins>
          </w:p>
        </w:tc>
        <w:tc>
          <w:tcPr>
            <w:tcW w:w="1713" w:type="dxa"/>
            <w:shd w:val="clear" w:color="auto" w:fill="D9D9D9" w:themeFill="background1" w:themeFillShade="D9"/>
            <w:vAlign w:val="center"/>
          </w:tcPr>
          <w:p w14:paraId="2C5D20C3" w14:textId="77777777" w:rsidR="00F71F56" w:rsidRPr="00497E67" w:rsidRDefault="00F71F56" w:rsidP="00D30F6E">
            <w:pPr>
              <w:widowControl w:val="0"/>
              <w:snapToGrid w:val="0"/>
              <w:ind w:left="0"/>
              <w:jc w:val="center"/>
              <w:rPr>
                <w:ins w:id="1370" w:author="Kennedy, Muhil" w:date="2022-12-08T13:34:00Z"/>
                <w:rFonts w:ascii="Century Gothic" w:hAnsi="Century Gothic" w:cs="Arial"/>
                <w:b/>
                <w:bCs/>
                <w:szCs w:val="20"/>
                <w:lang w:val="en-US"/>
              </w:rPr>
            </w:pPr>
            <w:ins w:id="1371" w:author="Kennedy, Muhil" w:date="2022-12-08T13:34:00Z">
              <w:r w:rsidRPr="00497E67">
                <w:rPr>
                  <w:rFonts w:ascii="Century Gothic" w:hAnsi="Century Gothic" w:cs="Arial"/>
                  <w:b/>
                  <w:bCs/>
                  <w:szCs w:val="20"/>
                  <w:lang w:val="en-US"/>
                </w:rPr>
                <w:t>Comment</w:t>
              </w:r>
            </w:ins>
          </w:p>
        </w:tc>
        <w:tc>
          <w:tcPr>
            <w:tcW w:w="1701" w:type="dxa"/>
            <w:shd w:val="clear" w:color="auto" w:fill="D9D9D9" w:themeFill="background1" w:themeFillShade="D9"/>
            <w:vAlign w:val="center"/>
          </w:tcPr>
          <w:p w14:paraId="0BBE9F93" w14:textId="77777777" w:rsidR="00F71F56" w:rsidRPr="00497E67" w:rsidRDefault="00F71F56" w:rsidP="00D30F6E">
            <w:pPr>
              <w:widowControl w:val="0"/>
              <w:snapToGrid w:val="0"/>
              <w:ind w:left="0"/>
              <w:jc w:val="center"/>
              <w:rPr>
                <w:ins w:id="1372" w:author="Kennedy, Muhil" w:date="2022-12-08T13:34:00Z"/>
                <w:rFonts w:ascii="Century Gothic" w:hAnsi="Century Gothic" w:cs="Arial"/>
                <w:b/>
                <w:bCs/>
                <w:szCs w:val="20"/>
                <w:lang w:val="en-US"/>
              </w:rPr>
            </w:pPr>
            <w:ins w:id="1373" w:author="Kennedy, Muhil" w:date="2022-12-08T13:34:00Z">
              <w:r>
                <w:rPr>
                  <w:rFonts w:ascii="Century Gothic" w:hAnsi="Century Gothic" w:cs="Arial"/>
                  <w:b/>
                  <w:bCs/>
                  <w:szCs w:val="20"/>
                  <w:lang w:val="en-US"/>
                </w:rPr>
                <w:t>Incorporated by reference (Yes / No)</w:t>
              </w:r>
            </w:ins>
          </w:p>
        </w:tc>
      </w:tr>
      <w:tr w:rsidR="00F71F56" w:rsidRPr="00ED081A" w14:paraId="1A1B484A" w14:textId="77777777" w:rsidTr="00D30F6E">
        <w:trPr>
          <w:trHeight w:val="490"/>
          <w:jc w:val="center"/>
          <w:ins w:id="1374" w:author="Kennedy, Muhil" w:date="2022-12-08T13:34:00Z"/>
        </w:trPr>
        <w:tc>
          <w:tcPr>
            <w:tcW w:w="1481" w:type="dxa"/>
            <w:vAlign w:val="center"/>
          </w:tcPr>
          <w:p w14:paraId="3627D35F" w14:textId="77777777" w:rsidR="00F71F56" w:rsidRPr="00D31FC6" w:rsidRDefault="00F71F56" w:rsidP="00D30F6E">
            <w:pPr>
              <w:widowControl w:val="0"/>
              <w:snapToGrid w:val="0"/>
              <w:ind w:left="0"/>
              <w:rPr>
                <w:ins w:id="1375" w:author="Kennedy, Muhil" w:date="2022-12-08T13:34:00Z"/>
                <w:rFonts w:ascii="Century Gothic" w:hAnsi="Century Gothic" w:cs="Arial"/>
                <w:szCs w:val="20"/>
                <w:lang w:val="en-GB"/>
              </w:rPr>
            </w:pPr>
            <w:ins w:id="1376" w:author="Kennedy, Muhil" w:date="2022-12-08T13:34:00Z">
              <w:r w:rsidRPr="00D31FC6">
                <w:rPr>
                  <w:rFonts w:ascii="Century Gothic" w:hAnsi="Century Gothic" w:cs="Arial"/>
                  <w:szCs w:val="20"/>
                  <w:lang w:val="en-GB"/>
                </w:rPr>
                <w:t>Appendix 1</w:t>
              </w:r>
            </w:ins>
          </w:p>
        </w:tc>
        <w:tc>
          <w:tcPr>
            <w:tcW w:w="2537" w:type="dxa"/>
            <w:vAlign w:val="center"/>
          </w:tcPr>
          <w:p w14:paraId="30E4C54B" w14:textId="77777777" w:rsidR="00F71F56" w:rsidRPr="00D31FC6" w:rsidRDefault="00F71F56" w:rsidP="00D30F6E">
            <w:pPr>
              <w:widowControl w:val="0"/>
              <w:snapToGrid w:val="0"/>
              <w:ind w:left="0"/>
              <w:rPr>
                <w:ins w:id="1377" w:author="Kennedy, Muhil" w:date="2022-12-08T13:34:00Z"/>
                <w:rFonts w:ascii="Century Gothic" w:hAnsi="Century Gothic" w:cs="Arial"/>
                <w:szCs w:val="20"/>
                <w:lang w:val="en-GB"/>
              </w:rPr>
            </w:pPr>
            <w:ins w:id="1378" w:author="Kennedy, Muhil" w:date="2022-12-08T13:34:00Z">
              <w:r w:rsidRPr="00D31FC6">
                <w:rPr>
                  <w:rFonts w:ascii="Century Gothic" w:hAnsi="Century Gothic" w:cs="Arial"/>
                  <w:szCs w:val="20"/>
                  <w:lang w:val="en-GB"/>
                </w:rPr>
                <w:t>Special Terms and Conditions (if any)</w:t>
              </w:r>
            </w:ins>
          </w:p>
        </w:tc>
        <w:tc>
          <w:tcPr>
            <w:tcW w:w="1584" w:type="dxa"/>
            <w:vAlign w:val="center"/>
          </w:tcPr>
          <w:p w14:paraId="5371A9A8" w14:textId="77777777" w:rsidR="00F71F56" w:rsidRPr="00D31FC6" w:rsidRDefault="00F71F56" w:rsidP="00D30F6E">
            <w:pPr>
              <w:widowControl w:val="0"/>
              <w:snapToGrid w:val="0"/>
              <w:ind w:left="0"/>
              <w:jc w:val="left"/>
              <w:rPr>
                <w:ins w:id="1379" w:author="Kennedy, Muhil" w:date="2022-12-08T13:34:00Z"/>
                <w:rFonts w:ascii="Century Gothic" w:hAnsi="Century Gothic" w:cs="Arial"/>
                <w:szCs w:val="20"/>
                <w:lang w:val="en-GB"/>
              </w:rPr>
            </w:pPr>
          </w:p>
        </w:tc>
        <w:tc>
          <w:tcPr>
            <w:tcW w:w="1713" w:type="dxa"/>
            <w:vAlign w:val="center"/>
          </w:tcPr>
          <w:p w14:paraId="4A8682F3" w14:textId="77777777" w:rsidR="00F71F56" w:rsidRPr="00D31FC6" w:rsidRDefault="00F71F56" w:rsidP="00D30F6E">
            <w:pPr>
              <w:widowControl w:val="0"/>
              <w:snapToGrid w:val="0"/>
              <w:ind w:left="0"/>
              <w:jc w:val="left"/>
              <w:rPr>
                <w:ins w:id="1380" w:author="Kennedy, Muhil" w:date="2022-12-08T13:34:00Z"/>
                <w:rFonts w:ascii="Century Gothic" w:hAnsi="Century Gothic" w:cs="Arial"/>
                <w:szCs w:val="20"/>
                <w:lang w:val="en-GB"/>
              </w:rPr>
            </w:pPr>
          </w:p>
        </w:tc>
        <w:tc>
          <w:tcPr>
            <w:tcW w:w="1701" w:type="dxa"/>
            <w:vAlign w:val="center"/>
          </w:tcPr>
          <w:p w14:paraId="255A73DA" w14:textId="77777777" w:rsidR="00F71F56" w:rsidRPr="00D31FC6" w:rsidRDefault="00F71F56" w:rsidP="00D30F6E">
            <w:pPr>
              <w:widowControl w:val="0"/>
              <w:snapToGrid w:val="0"/>
              <w:ind w:left="0"/>
              <w:jc w:val="center"/>
              <w:rPr>
                <w:ins w:id="1381" w:author="Kennedy, Muhil" w:date="2022-12-08T13:34:00Z"/>
                <w:rFonts w:ascii="Century Gothic" w:hAnsi="Century Gothic" w:cs="Arial"/>
                <w:szCs w:val="20"/>
                <w:lang w:val="en-GB"/>
              </w:rPr>
            </w:pPr>
          </w:p>
        </w:tc>
      </w:tr>
      <w:tr w:rsidR="00F71F56" w:rsidRPr="00497E67" w14:paraId="08E43D68" w14:textId="77777777" w:rsidTr="00D30F6E">
        <w:trPr>
          <w:trHeight w:val="490"/>
          <w:jc w:val="center"/>
          <w:ins w:id="1382" w:author="Kennedy, Muhil" w:date="2022-12-08T13:34:00Z"/>
        </w:trPr>
        <w:tc>
          <w:tcPr>
            <w:tcW w:w="1481" w:type="dxa"/>
            <w:vAlign w:val="center"/>
          </w:tcPr>
          <w:p w14:paraId="23B10D69" w14:textId="77777777" w:rsidR="00F71F56" w:rsidRPr="00D31FC6" w:rsidRDefault="00F71F56" w:rsidP="00D30F6E">
            <w:pPr>
              <w:widowControl w:val="0"/>
              <w:snapToGrid w:val="0"/>
              <w:ind w:left="0"/>
              <w:rPr>
                <w:ins w:id="1383" w:author="Kennedy, Muhil" w:date="2022-12-08T13:34:00Z"/>
                <w:rFonts w:ascii="Century Gothic" w:hAnsi="Century Gothic" w:cs="Arial"/>
                <w:szCs w:val="20"/>
                <w:lang w:val="en-GB"/>
              </w:rPr>
            </w:pPr>
            <w:ins w:id="1384" w:author="Kennedy, Muhil" w:date="2022-12-08T13:34:00Z">
              <w:r w:rsidRPr="00D31FC6">
                <w:rPr>
                  <w:rFonts w:ascii="Century Gothic" w:hAnsi="Century Gothic" w:cs="Arial"/>
                  <w:szCs w:val="20"/>
                  <w:lang w:val="en-GB"/>
                </w:rPr>
                <w:t>Appendix 2</w:t>
              </w:r>
            </w:ins>
          </w:p>
        </w:tc>
        <w:tc>
          <w:tcPr>
            <w:tcW w:w="2537" w:type="dxa"/>
            <w:vAlign w:val="center"/>
          </w:tcPr>
          <w:p w14:paraId="5A5C3668" w14:textId="77777777" w:rsidR="00F71F56" w:rsidRPr="00D31FC6" w:rsidRDefault="00F71F56" w:rsidP="00D30F6E">
            <w:pPr>
              <w:widowControl w:val="0"/>
              <w:snapToGrid w:val="0"/>
              <w:ind w:left="0"/>
              <w:rPr>
                <w:ins w:id="1385" w:author="Kennedy, Muhil" w:date="2022-12-08T13:34:00Z"/>
                <w:rFonts w:ascii="Century Gothic" w:hAnsi="Century Gothic" w:cs="Arial"/>
                <w:szCs w:val="20"/>
                <w:lang w:val="en-GB"/>
              </w:rPr>
            </w:pPr>
            <w:ins w:id="1386" w:author="Kennedy, Muhil" w:date="2022-12-08T13:34:00Z">
              <w:r w:rsidRPr="00D31FC6">
                <w:rPr>
                  <w:rFonts w:ascii="Century Gothic" w:hAnsi="Century Gothic" w:cs="Arial"/>
                  <w:szCs w:val="20"/>
                  <w:lang w:val="en-GB"/>
                </w:rPr>
                <w:t>Framework Agreement (FA)(if any)</w:t>
              </w:r>
            </w:ins>
          </w:p>
        </w:tc>
        <w:tc>
          <w:tcPr>
            <w:tcW w:w="1584" w:type="dxa"/>
            <w:vAlign w:val="center"/>
          </w:tcPr>
          <w:p w14:paraId="1EA015A4" w14:textId="77777777" w:rsidR="00F71F56" w:rsidRPr="00D31FC6" w:rsidRDefault="00F71F56" w:rsidP="00D30F6E">
            <w:pPr>
              <w:widowControl w:val="0"/>
              <w:snapToGrid w:val="0"/>
              <w:ind w:left="0"/>
              <w:jc w:val="left"/>
              <w:rPr>
                <w:ins w:id="1387" w:author="Kennedy, Muhil" w:date="2022-12-08T13:34:00Z"/>
                <w:rFonts w:ascii="Century Gothic" w:hAnsi="Century Gothic" w:cs="Arial"/>
                <w:szCs w:val="20"/>
                <w:lang w:val="en-GB"/>
              </w:rPr>
            </w:pPr>
          </w:p>
        </w:tc>
        <w:tc>
          <w:tcPr>
            <w:tcW w:w="1713" w:type="dxa"/>
            <w:vAlign w:val="center"/>
          </w:tcPr>
          <w:p w14:paraId="7E6AF098" w14:textId="77777777" w:rsidR="00F71F56" w:rsidRPr="00D31FC6" w:rsidRDefault="00F71F56" w:rsidP="00D30F6E">
            <w:pPr>
              <w:widowControl w:val="0"/>
              <w:snapToGrid w:val="0"/>
              <w:ind w:left="0"/>
              <w:jc w:val="left"/>
              <w:rPr>
                <w:ins w:id="1388" w:author="Kennedy, Muhil" w:date="2022-12-08T13:34:00Z"/>
                <w:rFonts w:ascii="Century Gothic" w:hAnsi="Century Gothic" w:cs="Arial"/>
                <w:szCs w:val="20"/>
                <w:lang w:val="en-GB"/>
              </w:rPr>
            </w:pPr>
            <w:ins w:id="1389" w:author="Kennedy, Muhil" w:date="2022-12-08T13:34:00Z">
              <w:r w:rsidRPr="00D31FC6">
                <w:rPr>
                  <w:rFonts w:ascii="Century Gothic" w:hAnsi="Century Gothic" w:cs="Arial"/>
                  <w:szCs w:val="20"/>
                  <w:lang w:val="en-GB"/>
                </w:rPr>
                <w:t>Signed on</w:t>
              </w:r>
            </w:ins>
          </w:p>
        </w:tc>
        <w:tc>
          <w:tcPr>
            <w:tcW w:w="1701" w:type="dxa"/>
            <w:vAlign w:val="center"/>
          </w:tcPr>
          <w:p w14:paraId="679CE403" w14:textId="77777777" w:rsidR="00F71F56" w:rsidRPr="00D31FC6" w:rsidRDefault="00F71F56" w:rsidP="00D30F6E">
            <w:pPr>
              <w:widowControl w:val="0"/>
              <w:snapToGrid w:val="0"/>
              <w:ind w:left="0"/>
              <w:jc w:val="center"/>
              <w:rPr>
                <w:ins w:id="1390" w:author="Kennedy, Muhil" w:date="2022-12-08T13:34:00Z"/>
                <w:rFonts w:ascii="Century Gothic" w:hAnsi="Century Gothic" w:cs="Arial"/>
                <w:szCs w:val="20"/>
                <w:lang w:val="en-GB"/>
              </w:rPr>
            </w:pPr>
          </w:p>
        </w:tc>
      </w:tr>
      <w:tr w:rsidR="00F71F56" w:rsidRPr="00497E67" w14:paraId="5B51BA0D" w14:textId="77777777" w:rsidTr="00D30F6E">
        <w:trPr>
          <w:trHeight w:val="490"/>
          <w:jc w:val="center"/>
          <w:ins w:id="1391" w:author="Kennedy, Muhil" w:date="2022-12-08T13:34:00Z"/>
        </w:trPr>
        <w:tc>
          <w:tcPr>
            <w:tcW w:w="1481" w:type="dxa"/>
            <w:vAlign w:val="center"/>
          </w:tcPr>
          <w:p w14:paraId="37146AFD" w14:textId="77777777" w:rsidR="00F71F56" w:rsidRPr="00D31FC6" w:rsidRDefault="00F71F56" w:rsidP="00D30F6E">
            <w:pPr>
              <w:widowControl w:val="0"/>
              <w:snapToGrid w:val="0"/>
              <w:ind w:left="0"/>
              <w:rPr>
                <w:ins w:id="1392" w:author="Kennedy, Muhil" w:date="2022-12-08T13:34:00Z"/>
                <w:rFonts w:ascii="Century Gothic" w:hAnsi="Century Gothic" w:cs="Arial"/>
                <w:szCs w:val="20"/>
                <w:lang w:val="en-GB"/>
              </w:rPr>
            </w:pPr>
            <w:ins w:id="1393" w:author="Kennedy, Muhil" w:date="2022-12-08T13:34:00Z">
              <w:r w:rsidRPr="00D31FC6">
                <w:rPr>
                  <w:rFonts w:ascii="Century Gothic" w:hAnsi="Century Gothic" w:cs="Arial"/>
                  <w:szCs w:val="20"/>
                  <w:lang w:val="en-GB"/>
                </w:rPr>
                <w:t>Appendix 3</w:t>
              </w:r>
            </w:ins>
          </w:p>
        </w:tc>
        <w:tc>
          <w:tcPr>
            <w:tcW w:w="2537" w:type="dxa"/>
            <w:vAlign w:val="center"/>
          </w:tcPr>
          <w:p w14:paraId="25594C32" w14:textId="77777777" w:rsidR="00F71F56" w:rsidRPr="00D31FC6" w:rsidRDefault="00F71F56" w:rsidP="00D30F6E">
            <w:pPr>
              <w:widowControl w:val="0"/>
              <w:snapToGrid w:val="0"/>
              <w:ind w:left="0"/>
              <w:rPr>
                <w:ins w:id="1394" w:author="Kennedy, Muhil" w:date="2022-12-08T13:34:00Z"/>
                <w:rFonts w:ascii="Century Gothic" w:hAnsi="Century Gothic" w:cs="Arial"/>
                <w:szCs w:val="20"/>
                <w:lang w:val="en-GB"/>
              </w:rPr>
            </w:pPr>
            <w:ins w:id="1395" w:author="Kennedy, Muhil" w:date="2022-12-08T13:34:00Z">
              <w:r w:rsidRPr="00D31FC6">
                <w:rPr>
                  <w:rFonts w:ascii="Century Gothic" w:hAnsi="Century Gothic" w:cs="Arial"/>
                  <w:szCs w:val="20"/>
                  <w:lang w:val="en-GB"/>
                </w:rPr>
                <w:t>General Purchase Conditions</w:t>
              </w:r>
            </w:ins>
          </w:p>
        </w:tc>
        <w:tc>
          <w:tcPr>
            <w:tcW w:w="1584" w:type="dxa"/>
            <w:vAlign w:val="center"/>
          </w:tcPr>
          <w:p w14:paraId="6DCCDD4C" w14:textId="77777777" w:rsidR="00F71F56" w:rsidRPr="007B43E4" w:rsidRDefault="00F71F56" w:rsidP="00D30F6E">
            <w:pPr>
              <w:widowControl w:val="0"/>
              <w:snapToGrid w:val="0"/>
              <w:ind w:left="0"/>
              <w:jc w:val="left"/>
              <w:rPr>
                <w:ins w:id="1396" w:author="Kennedy, Muhil" w:date="2022-12-08T13:34:00Z"/>
                <w:rFonts w:ascii="Century Gothic" w:hAnsi="Century Gothic" w:cs="Arial"/>
                <w:szCs w:val="20"/>
                <w:lang w:val="en-US"/>
              </w:rPr>
            </w:pPr>
            <w:ins w:id="1397" w:author="Kennedy, Muhil" w:date="2022-12-08T13:34:00Z">
              <w:r w:rsidRPr="007B43E4">
                <w:rPr>
                  <w:rFonts w:ascii="Century Gothic" w:hAnsi="Century Gothic" w:cs="Arial"/>
                  <w:szCs w:val="20"/>
                  <w:lang w:val="en-US"/>
                </w:rPr>
                <w:t>Marc Pinart comment: File managed o</w:t>
              </w:r>
              <w:r>
                <w:rPr>
                  <w:rFonts w:ascii="Century Gothic" w:hAnsi="Century Gothic" w:cs="Arial"/>
                  <w:szCs w:val="20"/>
                  <w:lang w:val="en-US"/>
                </w:rPr>
                <w:t>n</w:t>
              </w:r>
              <w:r w:rsidRPr="007B43E4">
                <w:rPr>
                  <w:rFonts w:ascii="Century Gothic" w:hAnsi="Century Gothic" w:cs="Arial"/>
                  <w:szCs w:val="20"/>
                  <w:lang w:val="en-US"/>
                </w:rPr>
                <w:t xml:space="preserve"> th</w:t>
              </w:r>
              <w:r>
                <w:rPr>
                  <w:rFonts w:ascii="Century Gothic" w:hAnsi="Century Gothic" w:cs="Arial"/>
                  <w:szCs w:val="20"/>
                  <w:lang w:val="en-US"/>
                </w:rPr>
                <w:t xml:space="preserve">e legal place for Purchasing but not manage by FCP. </w:t>
              </w:r>
            </w:ins>
          </w:p>
        </w:tc>
        <w:tc>
          <w:tcPr>
            <w:tcW w:w="1713" w:type="dxa"/>
            <w:vAlign w:val="center"/>
          </w:tcPr>
          <w:p w14:paraId="6752A338" w14:textId="77777777" w:rsidR="00F71F56" w:rsidRPr="00D31FC6" w:rsidRDefault="00F71F56" w:rsidP="00D30F6E">
            <w:pPr>
              <w:widowControl w:val="0"/>
              <w:snapToGrid w:val="0"/>
              <w:ind w:left="0"/>
              <w:jc w:val="left"/>
              <w:rPr>
                <w:ins w:id="1398" w:author="Kennedy, Muhil" w:date="2022-12-08T13:34:00Z"/>
                <w:rFonts w:ascii="Century Gothic" w:hAnsi="Century Gothic" w:cs="Arial"/>
                <w:szCs w:val="20"/>
                <w:lang w:val="en-GB"/>
              </w:rPr>
            </w:pPr>
            <w:ins w:id="1399" w:author="Kennedy, Muhil" w:date="2022-12-08T13:34:00Z">
              <w:r>
                <w:rPr>
                  <w:rFonts w:ascii="Century Gothic" w:hAnsi="Century Gothic" w:cs="Arial"/>
                  <w:szCs w:val="20"/>
                  <w:lang w:val="en-GB"/>
                </w:rPr>
                <w:t>Signed on</w:t>
              </w:r>
            </w:ins>
          </w:p>
        </w:tc>
        <w:tc>
          <w:tcPr>
            <w:tcW w:w="1701" w:type="dxa"/>
            <w:vAlign w:val="center"/>
          </w:tcPr>
          <w:p w14:paraId="684C89DC" w14:textId="77777777" w:rsidR="00F71F56" w:rsidRPr="00D31FC6" w:rsidRDefault="00F71F56" w:rsidP="00D30F6E">
            <w:pPr>
              <w:widowControl w:val="0"/>
              <w:snapToGrid w:val="0"/>
              <w:ind w:left="0"/>
              <w:jc w:val="center"/>
              <w:rPr>
                <w:ins w:id="1400" w:author="Kennedy, Muhil" w:date="2022-12-08T13:34:00Z"/>
                <w:rFonts w:ascii="Century Gothic" w:hAnsi="Century Gothic" w:cs="Arial"/>
                <w:szCs w:val="20"/>
                <w:lang w:val="en-GB"/>
              </w:rPr>
            </w:pPr>
          </w:p>
        </w:tc>
      </w:tr>
      <w:tr w:rsidR="00F71F56" w:rsidRPr="00497E67" w14:paraId="7A0C23ED" w14:textId="77777777" w:rsidTr="00D30F6E">
        <w:trPr>
          <w:trHeight w:val="491"/>
          <w:jc w:val="center"/>
          <w:ins w:id="1401" w:author="Kennedy, Muhil" w:date="2022-12-08T13:34:00Z"/>
        </w:trPr>
        <w:tc>
          <w:tcPr>
            <w:tcW w:w="1481" w:type="dxa"/>
            <w:vAlign w:val="center"/>
          </w:tcPr>
          <w:p w14:paraId="695B6B99" w14:textId="77777777" w:rsidR="00F71F56" w:rsidRPr="00D31FC6" w:rsidRDefault="00F71F56" w:rsidP="00D30F6E">
            <w:pPr>
              <w:widowControl w:val="0"/>
              <w:snapToGrid w:val="0"/>
              <w:ind w:left="0"/>
              <w:rPr>
                <w:ins w:id="1402" w:author="Kennedy, Muhil" w:date="2022-12-08T13:34:00Z"/>
                <w:rFonts w:ascii="Century Gothic" w:hAnsi="Century Gothic" w:cs="Arial"/>
                <w:szCs w:val="20"/>
                <w:lang w:val="en-GB"/>
              </w:rPr>
            </w:pPr>
            <w:ins w:id="1403" w:author="Kennedy, Muhil" w:date="2022-12-08T13:34:00Z">
              <w:r w:rsidRPr="00D31FC6">
                <w:rPr>
                  <w:rFonts w:ascii="Century Gothic" w:hAnsi="Century Gothic" w:cs="Arial"/>
                  <w:szCs w:val="20"/>
                  <w:lang w:val="en-GB"/>
                </w:rPr>
                <w:t>Appendix 4</w:t>
              </w:r>
            </w:ins>
          </w:p>
        </w:tc>
        <w:tc>
          <w:tcPr>
            <w:tcW w:w="2537" w:type="dxa"/>
            <w:vAlign w:val="center"/>
          </w:tcPr>
          <w:p w14:paraId="733BB57B" w14:textId="77777777" w:rsidR="00F71F56" w:rsidRPr="00D31FC6" w:rsidRDefault="00F71F56" w:rsidP="00D30F6E">
            <w:pPr>
              <w:widowControl w:val="0"/>
              <w:snapToGrid w:val="0"/>
              <w:ind w:left="0"/>
              <w:rPr>
                <w:ins w:id="1404" w:author="Kennedy, Muhil" w:date="2022-12-08T13:34:00Z"/>
                <w:rFonts w:ascii="Century Gothic" w:hAnsi="Century Gothic"/>
                <w:szCs w:val="20"/>
                <w:lang w:val="en-US"/>
              </w:rPr>
            </w:pPr>
            <w:ins w:id="1405" w:author="Kennedy, Muhil" w:date="2022-12-08T13:34:00Z">
              <w:r w:rsidRPr="00D31FC6">
                <w:rPr>
                  <w:rFonts w:ascii="Century Gothic" w:hAnsi="Century Gothic" w:cs="Arial"/>
                  <w:szCs w:val="20"/>
                  <w:lang w:val="en-GB"/>
                </w:rPr>
                <w:t>NDA</w:t>
              </w:r>
            </w:ins>
          </w:p>
        </w:tc>
        <w:tc>
          <w:tcPr>
            <w:tcW w:w="1584" w:type="dxa"/>
            <w:vAlign w:val="center"/>
          </w:tcPr>
          <w:p w14:paraId="54AE14E9" w14:textId="77777777" w:rsidR="00F71F56" w:rsidRPr="00D31FC6" w:rsidRDefault="00F71F56" w:rsidP="00D30F6E">
            <w:pPr>
              <w:widowControl w:val="0"/>
              <w:snapToGrid w:val="0"/>
              <w:ind w:left="0"/>
              <w:jc w:val="left"/>
              <w:rPr>
                <w:ins w:id="1406" w:author="Kennedy, Muhil" w:date="2022-12-08T13:34:00Z"/>
                <w:rFonts w:ascii="Century Gothic" w:hAnsi="Century Gothic" w:cs="Arial"/>
                <w:szCs w:val="20"/>
                <w:lang w:val="en-GB"/>
              </w:rPr>
            </w:pPr>
            <w:ins w:id="1407" w:author="Kennedy, Muhil" w:date="2022-12-08T13:34:00Z">
              <w:r w:rsidRPr="002F5E26">
                <w:rPr>
                  <w:rFonts w:ascii="Century Gothic" w:hAnsi="Century Gothic" w:cs="Arial"/>
                  <w:szCs w:val="20"/>
                  <w:lang w:val="en-US"/>
                </w:rPr>
                <w:t>Marc Pinart comment: File managed o</w:t>
              </w:r>
              <w:r>
                <w:rPr>
                  <w:rFonts w:ascii="Century Gothic" w:hAnsi="Century Gothic" w:cs="Arial"/>
                  <w:szCs w:val="20"/>
                  <w:lang w:val="en-US"/>
                </w:rPr>
                <w:t>n</w:t>
              </w:r>
              <w:r w:rsidRPr="002F5E26">
                <w:rPr>
                  <w:rFonts w:ascii="Century Gothic" w:hAnsi="Century Gothic" w:cs="Arial"/>
                  <w:szCs w:val="20"/>
                  <w:lang w:val="en-US"/>
                </w:rPr>
                <w:t xml:space="preserve"> th</w:t>
              </w:r>
              <w:r>
                <w:rPr>
                  <w:rFonts w:ascii="Century Gothic" w:hAnsi="Century Gothic" w:cs="Arial"/>
                  <w:szCs w:val="20"/>
                  <w:lang w:val="en-US"/>
                </w:rPr>
                <w:t xml:space="preserve">e legal place for Purchasing but not manage by FCP. </w:t>
              </w:r>
            </w:ins>
          </w:p>
        </w:tc>
        <w:tc>
          <w:tcPr>
            <w:tcW w:w="1713" w:type="dxa"/>
            <w:vAlign w:val="center"/>
          </w:tcPr>
          <w:p w14:paraId="356517C5" w14:textId="77777777" w:rsidR="00F71F56" w:rsidRPr="00D31FC6" w:rsidRDefault="00F71F56" w:rsidP="00D30F6E">
            <w:pPr>
              <w:widowControl w:val="0"/>
              <w:snapToGrid w:val="0"/>
              <w:ind w:left="0"/>
              <w:jc w:val="left"/>
              <w:rPr>
                <w:ins w:id="1408" w:author="Kennedy, Muhil" w:date="2022-12-08T13:34:00Z"/>
                <w:rFonts w:ascii="Century Gothic" w:hAnsi="Century Gothic" w:cs="Arial"/>
                <w:szCs w:val="20"/>
                <w:lang w:val="en-GB"/>
              </w:rPr>
            </w:pPr>
            <w:ins w:id="1409" w:author="Kennedy, Muhil" w:date="2022-12-08T13:34:00Z">
              <w:r w:rsidRPr="00D31FC6">
                <w:rPr>
                  <w:rFonts w:ascii="Century Gothic" w:hAnsi="Century Gothic" w:cs="Arial"/>
                  <w:szCs w:val="20"/>
                  <w:lang w:val="en-GB"/>
                </w:rPr>
                <w:t>Signed on</w:t>
              </w:r>
            </w:ins>
          </w:p>
        </w:tc>
        <w:tc>
          <w:tcPr>
            <w:tcW w:w="1701" w:type="dxa"/>
            <w:vAlign w:val="center"/>
          </w:tcPr>
          <w:p w14:paraId="024DB457" w14:textId="77777777" w:rsidR="00F71F56" w:rsidRPr="00D31FC6" w:rsidRDefault="00F71F56" w:rsidP="00D30F6E">
            <w:pPr>
              <w:widowControl w:val="0"/>
              <w:snapToGrid w:val="0"/>
              <w:ind w:left="0"/>
              <w:jc w:val="center"/>
              <w:rPr>
                <w:ins w:id="1410" w:author="Kennedy, Muhil" w:date="2022-12-08T13:34:00Z"/>
                <w:rFonts w:ascii="Century Gothic" w:hAnsi="Century Gothic" w:cs="Arial"/>
                <w:szCs w:val="20"/>
                <w:lang w:val="en-GB"/>
              </w:rPr>
            </w:pPr>
          </w:p>
        </w:tc>
      </w:tr>
      <w:tr w:rsidR="00F71F56" w:rsidRPr="00497E67" w14:paraId="1C66D6C4" w14:textId="77777777" w:rsidTr="00D30F6E">
        <w:trPr>
          <w:trHeight w:val="491"/>
          <w:jc w:val="center"/>
          <w:ins w:id="1411" w:author="Kennedy, Muhil" w:date="2022-12-08T13:34:00Z"/>
        </w:trPr>
        <w:tc>
          <w:tcPr>
            <w:tcW w:w="1481" w:type="dxa"/>
            <w:vAlign w:val="center"/>
          </w:tcPr>
          <w:p w14:paraId="3ECB2F64" w14:textId="77777777" w:rsidR="00F71F56" w:rsidRPr="00D31FC6" w:rsidRDefault="00F71F56" w:rsidP="00D30F6E">
            <w:pPr>
              <w:widowControl w:val="0"/>
              <w:snapToGrid w:val="0"/>
              <w:ind w:left="0"/>
              <w:rPr>
                <w:ins w:id="1412" w:author="Kennedy, Muhil" w:date="2022-12-08T13:34:00Z"/>
                <w:rFonts w:ascii="Century Gothic" w:hAnsi="Century Gothic" w:cs="Arial"/>
                <w:szCs w:val="20"/>
                <w:lang w:val="en-GB"/>
              </w:rPr>
            </w:pPr>
            <w:ins w:id="1413" w:author="Kennedy, Muhil" w:date="2022-12-08T13:34:00Z">
              <w:r w:rsidRPr="00D31FC6">
                <w:rPr>
                  <w:rFonts w:ascii="Century Gothic" w:hAnsi="Century Gothic" w:cs="Arial"/>
                  <w:szCs w:val="20"/>
                  <w:lang w:val="en-GB"/>
                </w:rPr>
                <w:t>Appendix 5</w:t>
              </w:r>
            </w:ins>
          </w:p>
        </w:tc>
        <w:tc>
          <w:tcPr>
            <w:tcW w:w="2537" w:type="dxa"/>
            <w:vAlign w:val="center"/>
          </w:tcPr>
          <w:p w14:paraId="13E5D64A" w14:textId="77777777" w:rsidR="00F71F56" w:rsidRPr="00D31FC6" w:rsidRDefault="00F71F56" w:rsidP="00D30F6E">
            <w:pPr>
              <w:widowControl w:val="0"/>
              <w:snapToGrid w:val="0"/>
              <w:ind w:left="0"/>
              <w:rPr>
                <w:ins w:id="1414" w:author="Kennedy, Muhil" w:date="2022-12-08T13:34:00Z"/>
                <w:rFonts w:ascii="Century Gothic" w:hAnsi="Century Gothic" w:cs="Arial"/>
                <w:szCs w:val="20"/>
                <w:lang w:val="en-GB"/>
              </w:rPr>
            </w:pPr>
            <w:ins w:id="1415" w:author="Kennedy, Muhil" w:date="2022-12-08T13:34:00Z">
              <w:r w:rsidRPr="00D31FC6">
                <w:rPr>
                  <w:rFonts w:ascii="Century Gothic" w:hAnsi="Century Gothic"/>
                  <w:szCs w:val="20"/>
                  <w:lang w:val="en-US"/>
                </w:rPr>
                <w:t>Quality Assurance Agreement (QAA)</w:t>
              </w:r>
            </w:ins>
          </w:p>
        </w:tc>
        <w:tc>
          <w:tcPr>
            <w:tcW w:w="1584" w:type="dxa"/>
            <w:vAlign w:val="center"/>
          </w:tcPr>
          <w:p w14:paraId="735A88E1" w14:textId="77777777" w:rsidR="00F71F56" w:rsidRPr="00D31FC6" w:rsidRDefault="00F71F56" w:rsidP="00D30F6E">
            <w:pPr>
              <w:widowControl w:val="0"/>
              <w:snapToGrid w:val="0"/>
              <w:ind w:left="0"/>
              <w:jc w:val="left"/>
              <w:rPr>
                <w:ins w:id="1416" w:author="Kennedy, Muhil" w:date="2022-12-08T13:34:00Z"/>
                <w:rFonts w:ascii="Century Gothic" w:hAnsi="Century Gothic" w:cs="Arial"/>
                <w:szCs w:val="20"/>
                <w:lang w:val="en-GB"/>
              </w:rPr>
            </w:pPr>
            <w:ins w:id="1417" w:author="Kennedy, Muhil" w:date="2022-12-08T13:34:00Z">
              <w:r>
                <w:rPr>
                  <w:rFonts w:ascii="Century Gothic" w:hAnsi="Century Gothic" w:cs="Arial"/>
                  <w:szCs w:val="20"/>
                  <w:lang w:val="en-GB"/>
                </w:rPr>
                <w:t>FAU-S-SPG-3124</w:t>
              </w:r>
            </w:ins>
          </w:p>
        </w:tc>
        <w:tc>
          <w:tcPr>
            <w:tcW w:w="1713" w:type="dxa"/>
            <w:vAlign w:val="center"/>
          </w:tcPr>
          <w:p w14:paraId="73422230" w14:textId="77777777" w:rsidR="00F71F56" w:rsidRPr="00D31FC6" w:rsidRDefault="00F71F56" w:rsidP="00D30F6E">
            <w:pPr>
              <w:widowControl w:val="0"/>
              <w:snapToGrid w:val="0"/>
              <w:ind w:left="0"/>
              <w:jc w:val="left"/>
              <w:rPr>
                <w:ins w:id="1418" w:author="Kennedy, Muhil" w:date="2022-12-08T13:34:00Z"/>
                <w:rFonts w:ascii="Century Gothic" w:hAnsi="Century Gothic" w:cs="Arial"/>
                <w:szCs w:val="20"/>
                <w:lang w:val="en-GB"/>
              </w:rPr>
            </w:pPr>
            <w:ins w:id="1419" w:author="Kennedy, Muhil" w:date="2022-12-08T13:34:00Z">
              <w:r w:rsidRPr="00D31FC6">
                <w:rPr>
                  <w:rFonts w:ascii="Century Gothic" w:hAnsi="Century Gothic" w:cs="Arial"/>
                  <w:szCs w:val="20"/>
                  <w:lang w:val="en-GB"/>
                </w:rPr>
                <w:t>Signed on</w:t>
              </w:r>
            </w:ins>
          </w:p>
        </w:tc>
        <w:tc>
          <w:tcPr>
            <w:tcW w:w="1701" w:type="dxa"/>
            <w:vAlign w:val="center"/>
          </w:tcPr>
          <w:p w14:paraId="4B266E6B" w14:textId="77777777" w:rsidR="00F71F56" w:rsidRPr="00D31FC6" w:rsidRDefault="00F71F56" w:rsidP="00D30F6E">
            <w:pPr>
              <w:widowControl w:val="0"/>
              <w:snapToGrid w:val="0"/>
              <w:ind w:left="0"/>
              <w:jc w:val="center"/>
              <w:rPr>
                <w:ins w:id="1420" w:author="Kennedy, Muhil" w:date="2022-12-08T13:34:00Z"/>
                <w:rFonts w:ascii="Century Gothic" w:hAnsi="Century Gothic" w:cs="Arial"/>
                <w:szCs w:val="20"/>
                <w:lang w:val="en-GB"/>
              </w:rPr>
            </w:pPr>
          </w:p>
        </w:tc>
      </w:tr>
      <w:tr w:rsidR="00F71F56" w:rsidRPr="00497E67" w14:paraId="20648E01" w14:textId="77777777" w:rsidTr="00D30F6E">
        <w:trPr>
          <w:trHeight w:val="490"/>
          <w:jc w:val="center"/>
          <w:ins w:id="1421" w:author="Kennedy, Muhil" w:date="2022-12-08T13:34:00Z"/>
        </w:trPr>
        <w:tc>
          <w:tcPr>
            <w:tcW w:w="1481" w:type="dxa"/>
            <w:vAlign w:val="center"/>
          </w:tcPr>
          <w:p w14:paraId="3049D327" w14:textId="77777777" w:rsidR="00F71F56" w:rsidRPr="00D31FC6" w:rsidRDefault="00F71F56" w:rsidP="00D30F6E">
            <w:pPr>
              <w:widowControl w:val="0"/>
              <w:snapToGrid w:val="0"/>
              <w:ind w:left="0"/>
              <w:rPr>
                <w:ins w:id="1422" w:author="Kennedy, Muhil" w:date="2022-12-08T13:34:00Z"/>
                <w:rFonts w:ascii="Century Gothic" w:hAnsi="Century Gothic" w:cs="Arial"/>
                <w:szCs w:val="20"/>
                <w:lang w:val="en-GB"/>
              </w:rPr>
            </w:pPr>
            <w:ins w:id="1423" w:author="Kennedy, Muhil" w:date="2022-12-08T13:34:00Z">
              <w:r w:rsidRPr="00D31FC6">
                <w:rPr>
                  <w:rFonts w:ascii="Century Gothic" w:hAnsi="Century Gothic" w:cs="Arial"/>
                  <w:szCs w:val="20"/>
                  <w:lang w:val="en-GB"/>
                </w:rPr>
                <w:t>Appendix 6</w:t>
              </w:r>
            </w:ins>
          </w:p>
        </w:tc>
        <w:tc>
          <w:tcPr>
            <w:tcW w:w="2537" w:type="dxa"/>
            <w:vAlign w:val="center"/>
          </w:tcPr>
          <w:p w14:paraId="1B36509E" w14:textId="77777777" w:rsidR="00F71F56" w:rsidRPr="00D31FC6" w:rsidRDefault="00F71F56" w:rsidP="00D30F6E">
            <w:pPr>
              <w:widowControl w:val="0"/>
              <w:snapToGrid w:val="0"/>
              <w:ind w:left="0"/>
              <w:rPr>
                <w:ins w:id="1424" w:author="Kennedy, Muhil" w:date="2022-12-08T13:34:00Z"/>
                <w:rFonts w:ascii="Century Gothic" w:hAnsi="Century Gothic" w:cs="Arial"/>
                <w:szCs w:val="20"/>
                <w:lang w:val="en-GB"/>
              </w:rPr>
            </w:pPr>
            <w:ins w:id="1425" w:author="Kennedy, Muhil" w:date="2022-12-08T13:34:00Z">
              <w:r w:rsidRPr="00D31FC6">
                <w:rPr>
                  <w:rFonts w:ascii="Century Gothic" w:hAnsi="Century Gothic"/>
                  <w:szCs w:val="20"/>
                  <w:lang w:val="en-US"/>
                </w:rPr>
                <w:t>Supplier Logistics Manual (SLM)</w:t>
              </w:r>
            </w:ins>
          </w:p>
        </w:tc>
        <w:tc>
          <w:tcPr>
            <w:tcW w:w="1584" w:type="dxa"/>
            <w:vAlign w:val="center"/>
          </w:tcPr>
          <w:p w14:paraId="0DBF81E3" w14:textId="77777777" w:rsidR="00F71F56" w:rsidRPr="00D31FC6" w:rsidRDefault="00F71F56" w:rsidP="00D30F6E">
            <w:pPr>
              <w:widowControl w:val="0"/>
              <w:snapToGrid w:val="0"/>
              <w:ind w:left="0"/>
              <w:jc w:val="left"/>
              <w:rPr>
                <w:ins w:id="1426" w:author="Kennedy, Muhil" w:date="2022-12-08T13:34:00Z"/>
                <w:rFonts w:ascii="Century Gothic" w:hAnsi="Century Gothic" w:cs="Arial"/>
                <w:szCs w:val="20"/>
                <w:lang w:val="en-GB"/>
              </w:rPr>
            </w:pPr>
            <w:ins w:id="1427" w:author="Kennedy, Muhil" w:date="2022-12-08T13:34:00Z">
              <w:r>
                <w:rPr>
                  <w:rFonts w:ascii="Century Gothic" w:hAnsi="Century Gothic" w:cs="Arial"/>
                  <w:szCs w:val="20"/>
                  <w:lang w:val="en-GB"/>
                </w:rPr>
                <w:t>FAU-S-SPG-2025</w:t>
              </w:r>
            </w:ins>
          </w:p>
        </w:tc>
        <w:tc>
          <w:tcPr>
            <w:tcW w:w="1713" w:type="dxa"/>
            <w:vAlign w:val="center"/>
          </w:tcPr>
          <w:p w14:paraId="06E695B2" w14:textId="77777777" w:rsidR="00F71F56" w:rsidRPr="00D31FC6" w:rsidRDefault="00F71F56" w:rsidP="00D30F6E">
            <w:pPr>
              <w:widowControl w:val="0"/>
              <w:snapToGrid w:val="0"/>
              <w:ind w:left="0"/>
              <w:jc w:val="left"/>
              <w:rPr>
                <w:ins w:id="1428" w:author="Kennedy, Muhil" w:date="2022-12-08T13:34:00Z"/>
                <w:rFonts w:ascii="Century Gothic" w:hAnsi="Century Gothic" w:cs="Arial"/>
                <w:szCs w:val="20"/>
                <w:lang w:val="en-GB"/>
              </w:rPr>
            </w:pPr>
            <w:ins w:id="1429" w:author="Kennedy, Muhil" w:date="2022-12-08T13:34:00Z">
              <w:r>
                <w:rPr>
                  <w:rFonts w:ascii="Century Gothic" w:hAnsi="Century Gothic" w:cs="Arial"/>
                  <w:szCs w:val="20"/>
                  <w:lang w:val="en-GB"/>
                </w:rPr>
                <w:t>Signed on</w:t>
              </w:r>
            </w:ins>
          </w:p>
        </w:tc>
        <w:tc>
          <w:tcPr>
            <w:tcW w:w="1701" w:type="dxa"/>
            <w:vAlign w:val="center"/>
          </w:tcPr>
          <w:p w14:paraId="570971EE" w14:textId="77777777" w:rsidR="00F71F56" w:rsidRPr="00D31FC6" w:rsidRDefault="00F71F56" w:rsidP="00D30F6E">
            <w:pPr>
              <w:widowControl w:val="0"/>
              <w:snapToGrid w:val="0"/>
              <w:ind w:left="0"/>
              <w:jc w:val="center"/>
              <w:rPr>
                <w:ins w:id="1430" w:author="Kennedy, Muhil" w:date="2022-12-08T13:34:00Z"/>
                <w:rFonts w:ascii="Century Gothic" w:hAnsi="Century Gothic" w:cs="Arial"/>
                <w:szCs w:val="20"/>
                <w:lang w:val="en-GB"/>
              </w:rPr>
            </w:pPr>
          </w:p>
        </w:tc>
      </w:tr>
      <w:tr w:rsidR="00F71F56" w:rsidRPr="00D31FC6" w14:paraId="3D23C21F" w14:textId="77777777" w:rsidTr="00D30F6E">
        <w:trPr>
          <w:trHeight w:val="490"/>
          <w:jc w:val="center"/>
          <w:ins w:id="1431" w:author="Kennedy, Muhil" w:date="2022-12-08T13:34:00Z"/>
        </w:trPr>
        <w:tc>
          <w:tcPr>
            <w:tcW w:w="1481" w:type="dxa"/>
            <w:vAlign w:val="center"/>
          </w:tcPr>
          <w:p w14:paraId="4CA88E56" w14:textId="77777777" w:rsidR="00F71F56" w:rsidRPr="00D31FC6" w:rsidRDefault="00F71F56" w:rsidP="00D30F6E">
            <w:pPr>
              <w:widowControl w:val="0"/>
              <w:snapToGrid w:val="0"/>
              <w:ind w:left="0"/>
              <w:rPr>
                <w:ins w:id="1432" w:author="Kennedy, Muhil" w:date="2022-12-08T13:34:00Z"/>
                <w:rFonts w:ascii="Century Gothic" w:hAnsi="Century Gothic" w:cs="Arial"/>
                <w:szCs w:val="20"/>
                <w:lang w:val="en-GB"/>
              </w:rPr>
            </w:pPr>
            <w:ins w:id="1433" w:author="Kennedy, Muhil" w:date="2022-12-08T13:34:00Z">
              <w:r w:rsidRPr="00D31FC6">
                <w:rPr>
                  <w:rFonts w:ascii="Century Gothic" w:hAnsi="Century Gothic" w:cs="Arial"/>
                  <w:szCs w:val="20"/>
                  <w:lang w:val="en-US"/>
                </w:rPr>
                <w:t>Appendix 7</w:t>
              </w:r>
            </w:ins>
          </w:p>
        </w:tc>
        <w:tc>
          <w:tcPr>
            <w:tcW w:w="2537" w:type="dxa"/>
            <w:vAlign w:val="center"/>
          </w:tcPr>
          <w:p w14:paraId="79694823" w14:textId="77777777" w:rsidR="00F71F56" w:rsidRPr="00D31FC6" w:rsidRDefault="00F71F56" w:rsidP="00D30F6E">
            <w:pPr>
              <w:widowControl w:val="0"/>
              <w:snapToGrid w:val="0"/>
              <w:ind w:left="0"/>
              <w:rPr>
                <w:ins w:id="1434" w:author="Kennedy, Muhil" w:date="2022-12-08T13:34:00Z"/>
                <w:rFonts w:ascii="Century Gothic" w:hAnsi="Century Gothic" w:cs="Arial"/>
                <w:szCs w:val="20"/>
                <w:lang w:val="en-GB"/>
              </w:rPr>
            </w:pPr>
            <w:ins w:id="1435" w:author="Kennedy, Muhil" w:date="2022-12-08T13:34:00Z">
              <w:r w:rsidRPr="00D31FC6">
                <w:rPr>
                  <w:rFonts w:ascii="Century Gothic" w:hAnsi="Century Gothic" w:cs="Arial"/>
                  <w:szCs w:val="20"/>
                  <w:lang w:val="en-GB"/>
                </w:rPr>
                <w:t>Supplier Logistics Agreement(SLA)</w:t>
              </w:r>
            </w:ins>
          </w:p>
        </w:tc>
        <w:tc>
          <w:tcPr>
            <w:tcW w:w="1584" w:type="dxa"/>
            <w:vAlign w:val="center"/>
          </w:tcPr>
          <w:p w14:paraId="5701712E" w14:textId="77777777" w:rsidR="00F71F56" w:rsidRPr="00D31FC6" w:rsidRDefault="00F71F56" w:rsidP="00D30F6E">
            <w:pPr>
              <w:widowControl w:val="0"/>
              <w:snapToGrid w:val="0"/>
              <w:ind w:left="0"/>
              <w:jc w:val="left"/>
              <w:rPr>
                <w:ins w:id="1436" w:author="Kennedy, Muhil" w:date="2022-12-08T13:34:00Z"/>
                <w:rFonts w:ascii="Century Gothic" w:hAnsi="Century Gothic" w:cs="Arial"/>
                <w:szCs w:val="20"/>
                <w:lang w:val="en-GB"/>
              </w:rPr>
            </w:pPr>
            <w:ins w:id="1437" w:author="Kennedy, Muhil" w:date="2022-12-08T13:34:00Z">
              <w:r>
                <w:rPr>
                  <w:rFonts w:ascii="Century Gothic" w:hAnsi="Century Gothic" w:cs="Arial"/>
                  <w:szCs w:val="20"/>
                  <w:lang w:val="en-GB"/>
                </w:rPr>
                <w:t>FAU-S-SPG-2026</w:t>
              </w:r>
            </w:ins>
          </w:p>
        </w:tc>
        <w:tc>
          <w:tcPr>
            <w:tcW w:w="1713" w:type="dxa"/>
            <w:vAlign w:val="center"/>
          </w:tcPr>
          <w:p w14:paraId="6D5FE553" w14:textId="77777777" w:rsidR="00F71F56" w:rsidRPr="00D31FC6" w:rsidRDefault="00F71F56" w:rsidP="00D30F6E">
            <w:pPr>
              <w:widowControl w:val="0"/>
              <w:snapToGrid w:val="0"/>
              <w:ind w:left="0"/>
              <w:jc w:val="left"/>
              <w:rPr>
                <w:ins w:id="1438" w:author="Kennedy, Muhil" w:date="2022-12-08T13:34:00Z"/>
                <w:rFonts w:ascii="Century Gothic" w:hAnsi="Century Gothic" w:cs="Arial"/>
                <w:szCs w:val="20"/>
                <w:lang w:val="en-GB"/>
              </w:rPr>
            </w:pPr>
            <w:ins w:id="1439" w:author="Kennedy, Muhil" w:date="2022-12-08T13:34:00Z">
              <w:r w:rsidRPr="00D31FC6">
                <w:rPr>
                  <w:rFonts w:ascii="Century Gothic" w:hAnsi="Century Gothic" w:cs="Arial"/>
                  <w:szCs w:val="20"/>
                  <w:lang w:val="en-GB"/>
                </w:rPr>
                <w:t>Signed on</w:t>
              </w:r>
            </w:ins>
          </w:p>
        </w:tc>
        <w:tc>
          <w:tcPr>
            <w:tcW w:w="1701" w:type="dxa"/>
            <w:vAlign w:val="center"/>
          </w:tcPr>
          <w:p w14:paraId="12ED8569" w14:textId="77777777" w:rsidR="00F71F56" w:rsidRPr="00D31FC6" w:rsidRDefault="00F71F56" w:rsidP="00D30F6E">
            <w:pPr>
              <w:widowControl w:val="0"/>
              <w:snapToGrid w:val="0"/>
              <w:ind w:left="0"/>
              <w:jc w:val="center"/>
              <w:rPr>
                <w:ins w:id="1440" w:author="Kennedy, Muhil" w:date="2022-12-08T13:34:00Z"/>
                <w:rFonts w:ascii="Century Gothic" w:hAnsi="Century Gothic" w:cs="Arial"/>
                <w:szCs w:val="20"/>
                <w:lang w:val="en-GB"/>
              </w:rPr>
            </w:pPr>
          </w:p>
        </w:tc>
      </w:tr>
      <w:tr w:rsidR="00F71F56" w:rsidRPr="00497E67" w14:paraId="150EEABC" w14:textId="77777777" w:rsidTr="00D30F6E">
        <w:trPr>
          <w:trHeight w:val="491"/>
          <w:jc w:val="center"/>
          <w:ins w:id="1441" w:author="Kennedy, Muhil" w:date="2022-12-08T13:34:00Z"/>
        </w:trPr>
        <w:tc>
          <w:tcPr>
            <w:tcW w:w="1481" w:type="dxa"/>
            <w:vAlign w:val="center"/>
          </w:tcPr>
          <w:p w14:paraId="1FDAE2D9" w14:textId="77777777" w:rsidR="00F71F56" w:rsidRPr="00D31FC6" w:rsidRDefault="00F71F56" w:rsidP="00D30F6E">
            <w:pPr>
              <w:widowControl w:val="0"/>
              <w:snapToGrid w:val="0"/>
              <w:ind w:left="0"/>
              <w:rPr>
                <w:ins w:id="1442" w:author="Kennedy, Muhil" w:date="2022-12-08T13:34:00Z"/>
                <w:rFonts w:ascii="Century Gothic" w:hAnsi="Century Gothic" w:cs="Arial"/>
                <w:szCs w:val="20"/>
                <w:lang w:val="en-GB"/>
              </w:rPr>
            </w:pPr>
            <w:ins w:id="1443" w:author="Kennedy, Muhil" w:date="2022-12-08T13:34:00Z">
              <w:r w:rsidRPr="00D31FC6">
                <w:rPr>
                  <w:rFonts w:ascii="Century Gothic" w:hAnsi="Century Gothic" w:cs="Arial"/>
                  <w:szCs w:val="20"/>
                  <w:lang w:val="en-GB"/>
                </w:rPr>
                <w:t>Appendix 8</w:t>
              </w:r>
            </w:ins>
          </w:p>
        </w:tc>
        <w:tc>
          <w:tcPr>
            <w:tcW w:w="2537" w:type="dxa"/>
            <w:vAlign w:val="center"/>
          </w:tcPr>
          <w:p w14:paraId="2B3D7287" w14:textId="77777777" w:rsidR="00F71F56" w:rsidRPr="00D31FC6" w:rsidRDefault="00F71F56" w:rsidP="00D30F6E">
            <w:pPr>
              <w:widowControl w:val="0"/>
              <w:snapToGrid w:val="0"/>
              <w:ind w:left="0"/>
              <w:rPr>
                <w:ins w:id="1444" w:author="Kennedy, Muhil" w:date="2022-12-08T13:34:00Z"/>
                <w:rFonts w:ascii="Century Gothic" w:hAnsi="Century Gothic" w:cs="Arial"/>
                <w:szCs w:val="20"/>
                <w:lang w:val="en-GB"/>
              </w:rPr>
            </w:pPr>
            <w:ins w:id="1445" w:author="Kennedy, Muhil" w:date="2022-12-08T13:34:00Z">
              <w:r w:rsidRPr="00D31FC6">
                <w:rPr>
                  <w:rFonts w:ascii="Century Gothic" w:hAnsi="Century Gothic" w:cs="Arial"/>
                  <w:szCs w:val="20"/>
                  <w:lang w:val="en-GB"/>
                </w:rPr>
                <w:t>Supplier Requirements Manual (SRM)</w:t>
              </w:r>
            </w:ins>
          </w:p>
        </w:tc>
        <w:tc>
          <w:tcPr>
            <w:tcW w:w="1584" w:type="dxa"/>
            <w:vAlign w:val="center"/>
          </w:tcPr>
          <w:p w14:paraId="6F5F7AC2" w14:textId="77777777" w:rsidR="00F71F56" w:rsidRPr="00D31FC6" w:rsidRDefault="00F71F56" w:rsidP="00D30F6E">
            <w:pPr>
              <w:widowControl w:val="0"/>
              <w:snapToGrid w:val="0"/>
              <w:ind w:left="0"/>
              <w:jc w:val="left"/>
              <w:rPr>
                <w:ins w:id="1446" w:author="Kennedy, Muhil" w:date="2022-12-08T13:34:00Z"/>
                <w:rFonts w:ascii="Century Gothic" w:hAnsi="Century Gothic" w:cs="Arial"/>
                <w:szCs w:val="20"/>
                <w:lang w:val="en-GB"/>
              </w:rPr>
            </w:pPr>
            <w:ins w:id="1447" w:author="Kennedy, Muhil" w:date="2022-12-08T13:34:00Z">
              <w:r>
                <w:rPr>
                  <w:rFonts w:ascii="Century Gothic" w:hAnsi="Century Gothic" w:cs="Arial"/>
                  <w:szCs w:val="20"/>
                  <w:lang w:val="en-GB"/>
                </w:rPr>
                <w:t>FAU-C-SPG-4030</w:t>
              </w:r>
            </w:ins>
          </w:p>
        </w:tc>
        <w:tc>
          <w:tcPr>
            <w:tcW w:w="1713" w:type="dxa"/>
            <w:vAlign w:val="center"/>
          </w:tcPr>
          <w:p w14:paraId="3CF55CE3" w14:textId="77777777" w:rsidR="00F71F56" w:rsidRPr="00D31FC6" w:rsidRDefault="00F71F56" w:rsidP="00D30F6E">
            <w:pPr>
              <w:widowControl w:val="0"/>
              <w:snapToGrid w:val="0"/>
              <w:ind w:left="0"/>
              <w:jc w:val="left"/>
              <w:rPr>
                <w:ins w:id="1448" w:author="Kennedy, Muhil" w:date="2022-12-08T13:34:00Z"/>
                <w:rFonts w:ascii="Century Gothic" w:hAnsi="Century Gothic" w:cs="Arial"/>
                <w:szCs w:val="20"/>
                <w:lang w:val="en-GB"/>
              </w:rPr>
            </w:pPr>
            <w:ins w:id="1449" w:author="Kennedy, Muhil" w:date="2022-12-08T13:34:00Z">
              <w:r w:rsidRPr="00D31FC6">
                <w:rPr>
                  <w:rFonts w:ascii="Century Gothic" w:hAnsi="Century Gothic" w:cs="Arial"/>
                  <w:szCs w:val="20"/>
                  <w:lang w:val="en-GB"/>
                </w:rPr>
                <w:t>Signed on</w:t>
              </w:r>
            </w:ins>
          </w:p>
        </w:tc>
        <w:tc>
          <w:tcPr>
            <w:tcW w:w="1701" w:type="dxa"/>
            <w:vAlign w:val="center"/>
          </w:tcPr>
          <w:p w14:paraId="2BF94669" w14:textId="77777777" w:rsidR="00F71F56" w:rsidRPr="00D31FC6" w:rsidRDefault="00F71F56" w:rsidP="00D30F6E">
            <w:pPr>
              <w:widowControl w:val="0"/>
              <w:snapToGrid w:val="0"/>
              <w:ind w:left="0"/>
              <w:jc w:val="center"/>
              <w:rPr>
                <w:ins w:id="1450" w:author="Kennedy, Muhil" w:date="2022-12-08T13:34:00Z"/>
                <w:rFonts w:ascii="Century Gothic" w:hAnsi="Century Gothic" w:cs="Arial"/>
                <w:szCs w:val="20"/>
                <w:lang w:val="en-GB"/>
              </w:rPr>
            </w:pPr>
          </w:p>
        </w:tc>
      </w:tr>
      <w:tr w:rsidR="00F71F56" w:rsidRPr="00CF0D92" w14:paraId="492237CD" w14:textId="77777777" w:rsidTr="00D30F6E">
        <w:trPr>
          <w:trHeight w:val="491"/>
          <w:jc w:val="center"/>
          <w:ins w:id="1451" w:author="Kennedy, Muhil" w:date="2022-12-08T13:34:00Z"/>
        </w:trPr>
        <w:tc>
          <w:tcPr>
            <w:tcW w:w="1481" w:type="dxa"/>
            <w:vAlign w:val="center"/>
          </w:tcPr>
          <w:p w14:paraId="784FF7CC" w14:textId="77777777" w:rsidR="00F71F56" w:rsidRPr="00D31FC6" w:rsidRDefault="00F71F56" w:rsidP="00D30F6E">
            <w:pPr>
              <w:widowControl w:val="0"/>
              <w:snapToGrid w:val="0"/>
              <w:ind w:left="0"/>
              <w:rPr>
                <w:ins w:id="1452" w:author="Kennedy, Muhil" w:date="2022-12-08T13:34:00Z"/>
                <w:rFonts w:ascii="Century Gothic" w:hAnsi="Century Gothic" w:cs="Arial"/>
                <w:szCs w:val="20"/>
                <w:lang w:val="en-US"/>
              </w:rPr>
            </w:pPr>
            <w:ins w:id="1453" w:author="Kennedy, Muhil" w:date="2022-12-08T13:34:00Z">
              <w:r w:rsidRPr="00D31FC6">
                <w:rPr>
                  <w:rFonts w:ascii="Century Gothic" w:hAnsi="Century Gothic" w:cs="Arial"/>
                  <w:szCs w:val="20"/>
                  <w:lang w:val="en-GB"/>
                </w:rPr>
                <w:t>Appendix 9</w:t>
              </w:r>
            </w:ins>
          </w:p>
        </w:tc>
        <w:tc>
          <w:tcPr>
            <w:tcW w:w="2537" w:type="dxa"/>
            <w:vAlign w:val="center"/>
          </w:tcPr>
          <w:p w14:paraId="2EE25495" w14:textId="77777777" w:rsidR="00F71F56" w:rsidRPr="00D31FC6" w:rsidRDefault="00F71F56" w:rsidP="00D30F6E">
            <w:pPr>
              <w:widowControl w:val="0"/>
              <w:snapToGrid w:val="0"/>
              <w:ind w:left="0"/>
              <w:rPr>
                <w:ins w:id="1454" w:author="Kennedy, Muhil" w:date="2022-12-08T13:34:00Z"/>
                <w:rFonts w:ascii="Century Gothic" w:hAnsi="Century Gothic" w:cs="Arial"/>
                <w:szCs w:val="20"/>
                <w:lang w:val="en-US"/>
              </w:rPr>
            </w:pPr>
            <w:ins w:id="1455" w:author="Kennedy, Muhil" w:date="2022-12-08T13:34:00Z">
              <w:r w:rsidRPr="00D31FC6">
                <w:rPr>
                  <w:rFonts w:ascii="Century Gothic" w:hAnsi="Century Gothic" w:cs="Arial"/>
                  <w:szCs w:val="20"/>
                  <w:lang w:val="en-GB"/>
                </w:rPr>
                <w:t>RFQ Package</w:t>
              </w:r>
            </w:ins>
          </w:p>
        </w:tc>
        <w:tc>
          <w:tcPr>
            <w:tcW w:w="1584" w:type="dxa"/>
            <w:vAlign w:val="center"/>
          </w:tcPr>
          <w:p w14:paraId="3BD39B31" w14:textId="77777777" w:rsidR="00F71F56" w:rsidRPr="00D31FC6" w:rsidRDefault="00F71F56" w:rsidP="00D30F6E">
            <w:pPr>
              <w:widowControl w:val="0"/>
              <w:snapToGrid w:val="0"/>
              <w:ind w:left="0"/>
              <w:jc w:val="left"/>
              <w:rPr>
                <w:ins w:id="1456" w:author="Kennedy, Muhil" w:date="2022-12-08T13:34:00Z"/>
                <w:rFonts w:ascii="Century Gothic" w:hAnsi="Century Gothic" w:cs="Arial"/>
                <w:szCs w:val="20"/>
                <w:lang w:val="en-GB"/>
              </w:rPr>
            </w:pPr>
            <w:ins w:id="1457" w:author="Kennedy, Muhil" w:date="2022-12-08T13:34:00Z">
              <w:r>
                <w:rPr>
                  <w:rFonts w:ascii="Century Gothic" w:hAnsi="Century Gothic" w:cs="Arial"/>
                  <w:szCs w:val="20"/>
                  <w:lang w:val="en-GB"/>
                </w:rPr>
                <w:t>BG Specific</w:t>
              </w:r>
            </w:ins>
          </w:p>
        </w:tc>
        <w:tc>
          <w:tcPr>
            <w:tcW w:w="1713" w:type="dxa"/>
            <w:vAlign w:val="center"/>
          </w:tcPr>
          <w:p w14:paraId="3FF57015" w14:textId="77777777" w:rsidR="00F71F56" w:rsidRPr="00D31FC6" w:rsidRDefault="00F71F56" w:rsidP="00D30F6E">
            <w:pPr>
              <w:widowControl w:val="0"/>
              <w:snapToGrid w:val="0"/>
              <w:ind w:left="0"/>
              <w:jc w:val="left"/>
              <w:rPr>
                <w:ins w:id="1458" w:author="Kennedy, Muhil" w:date="2022-12-08T13:34:00Z"/>
                <w:rFonts w:ascii="Century Gothic" w:hAnsi="Century Gothic" w:cs="Arial"/>
                <w:szCs w:val="20"/>
                <w:lang w:val="en-GB"/>
              </w:rPr>
            </w:pPr>
          </w:p>
        </w:tc>
        <w:tc>
          <w:tcPr>
            <w:tcW w:w="1701" w:type="dxa"/>
            <w:vAlign w:val="center"/>
          </w:tcPr>
          <w:p w14:paraId="45D9A1D5" w14:textId="77777777" w:rsidR="00F71F56" w:rsidRPr="00D31FC6" w:rsidRDefault="00F71F56" w:rsidP="00D30F6E">
            <w:pPr>
              <w:widowControl w:val="0"/>
              <w:snapToGrid w:val="0"/>
              <w:ind w:left="0"/>
              <w:jc w:val="center"/>
              <w:rPr>
                <w:ins w:id="1459" w:author="Kennedy, Muhil" w:date="2022-12-08T13:34:00Z"/>
                <w:rFonts w:ascii="Century Gothic" w:hAnsi="Century Gothic" w:cs="Arial"/>
                <w:szCs w:val="20"/>
                <w:lang w:val="en-GB"/>
              </w:rPr>
            </w:pPr>
          </w:p>
        </w:tc>
      </w:tr>
      <w:tr w:rsidR="00F71F56" w:rsidRPr="00497E67" w14:paraId="58CCAA3E" w14:textId="77777777" w:rsidTr="00D30F6E">
        <w:trPr>
          <w:trHeight w:val="490"/>
          <w:jc w:val="center"/>
          <w:ins w:id="1460" w:author="Kennedy, Muhil" w:date="2022-12-08T13:34:00Z"/>
        </w:trPr>
        <w:tc>
          <w:tcPr>
            <w:tcW w:w="1481" w:type="dxa"/>
            <w:vAlign w:val="center"/>
          </w:tcPr>
          <w:p w14:paraId="40C3A1FE" w14:textId="77777777" w:rsidR="00F71F56" w:rsidRPr="00D31FC6" w:rsidRDefault="00F71F56" w:rsidP="00D30F6E">
            <w:pPr>
              <w:widowControl w:val="0"/>
              <w:snapToGrid w:val="0"/>
              <w:ind w:left="0"/>
              <w:rPr>
                <w:ins w:id="1461" w:author="Kennedy, Muhil" w:date="2022-12-08T13:34:00Z"/>
                <w:rFonts w:ascii="Century Gothic" w:hAnsi="Century Gothic" w:cs="Arial"/>
                <w:szCs w:val="20"/>
                <w:lang w:val="en-GB"/>
              </w:rPr>
            </w:pPr>
            <w:ins w:id="1462" w:author="Kennedy, Muhil" w:date="2022-12-08T13:34:00Z">
              <w:r w:rsidRPr="00D31FC6">
                <w:rPr>
                  <w:rFonts w:ascii="Century Gothic" w:hAnsi="Century Gothic" w:cs="Arial"/>
                  <w:szCs w:val="20"/>
                  <w:lang w:val="en-GB"/>
                </w:rPr>
                <w:t>Appendix 10</w:t>
              </w:r>
            </w:ins>
          </w:p>
        </w:tc>
        <w:tc>
          <w:tcPr>
            <w:tcW w:w="2537" w:type="dxa"/>
            <w:vAlign w:val="center"/>
          </w:tcPr>
          <w:p w14:paraId="2C2A640B" w14:textId="77777777" w:rsidR="00F71F56" w:rsidRPr="00D31FC6" w:rsidRDefault="00F71F56" w:rsidP="00D30F6E">
            <w:pPr>
              <w:widowControl w:val="0"/>
              <w:snapToGrid w:val="0"/>
              <w:ind w:left="0"/>
              <w:rPr>
                <w:ins w:id="1463" w:author="Kennedy, Muhil" w:date="2022-12-08T13:34:00Z"/>
                <w:rFonts w:ascii="Century Gothic" w:hAnsi="Century Gothic" w:cs="Arial"/>
                <w:szCs w:val="20"/>
                <w:lang w:val="en-GB"/>
              </w:rPr>
            </w:pPr>
            <w:ins w:id="1464" w:author="Kennedy, Muhil" w:date="2022-12-08T13:34:00Z">
              <w:r w:rsidRPr="00D31FC6">
                <w:rPr>
                  <w:rFonts w:ascii="Century Gothic" w:hAnsi="Century Gothic" w:cs="Arial"/>
                  <w:szCs w:val="20"/>
                  <w:lang w:val="en-GB"/>
                </w:rPr>
                <w:t>Statement of Work / RASIC</w:t>
              </w:r>
            </w:ins>
          </w:p>
        </w:tc>
        <w:tc>
          <w:tcPr>
            <w:tcW w:w="1584" w:type="dxa"/>
            <w:vAlign w:val="center"/>
          </w:tcPr>
          <w:p w14:paraId="714CBA82" w14:textId="77777777" w:rsidR="00F71F56" w:rsidRPr="00D31FC6" w:rsidRDefault="00F71F56" w:rsidP="00D30F6E">
            <w:pPr>
              <w:widowControl w:val="0"/>
              <w:snapToGrid w:val="0"/>
              <w:ind w:left="0"/>
              <w:jc w:val="left"/>
              <w:rPr>
                <w:ins w:id="1465" w:author="Kennedy, Muhil" w:date="2022-12-08T13:34:00Z"/>
                <w:rFonts w:ascii="Century Gothic" w:hAnsi="Century Gothic" w:cs="Arial"/>
                <w:szCs w:val="20"/>
                <w:lang w:val="en-GB"/>
              </w:rPr>
            </w:pPr>
            <w:ins w:id="1466" w:author="Kennedy, Muhil" w:date="2022-12-08T13:34:00Z">
              <w:r>
                <w:rPr>
                  <w:rFonts w:ascii="Century Gothic" w:hAnsi="Century Gothic" w:cs="Arial"/>
                  <w:szCs w:val="20"/>
                  <w:lang w:val="en-GB"/>
                </w:rPr>
                <w:t xml:space="preserve">BG Specific </w:t>
              </w:r>
            </w:ins>
          </w:p>
        </w:tc>
        <w:tc>
          <w:tcPr>
            <w:tcW w:w="1713" w:type="dxa"/>
            <w:vAlign w:val="center"/>
          </w:tcPr>
          <w:p w14:paraId="279BF621" w14:textId="77777777" w:rsidR="00F71F56" w:rsidRPr="00D31FC6" w:rsidRDefault="00F71F56" w:rsidP="00D30F6E">
            <w:pPr>
              <w:widowControl w:val="0"/>
              <w:snapToGrid w:val="0"/>
              <w:ind w:left="0"/>
              <w:jc w:val="left"/>
              <w:rPr>
                <w:ins w:id="1467" w:author="Kennedy, Muhil" w:date="2022-12-08T13:34:00Z"/>
                <w:rFonts w:ascii="Century Gothic" w:hAnsi="Century Gothic" w:cs="Arial"/>
                <w:szCs w:val="20"/>
                <w:lang w:val="en-GB"/>
              </w:rPr>
            </w:pPr>
          </w:p>
        </w:tc>
        <w:tc>
          <w:tcPr>
            <w:tcW w:w="1701" w:type="dxa"/>
            <w:vAlign w:val="center"/>
          </w:tcPr>
          <w:p w14:paraId="253E0EDB" w14:textId="77777777" w:rsidR="00F71F56" w:rsidRPr="00D31FC6" w:rsidRDefault="00F71F56" w:rsidP="00D30F6E">
            <w:pPr>
              <w:widowControl w:val="0"/>
              <w:snapToGrid w:val="0"/>
              <w:ind w:left="0"/>
              <w:jc w:val="center"/>
              <w:rPr>
                <w:ins w:id="1468" w:author="Kennedy, Muhil" w:date="2022-12-08T13:34:00Z"/>
                <w:rFonts w:ascii="Century Gothic" w:hAnsi="Century Gothic" w:cs="Arial"/>
                <w:szCs w:val="20"/>
                <w:lang w:val="en-GB"/>
              </w:rPr>
            </w:pPr>
          </w:p>
        </w:tc>
      </w:tr>
      <w:tr w:rsidR="00F71F56" w:rsidRPr="00497E67" w14:paraId="66E6DB8D" w14:textId="77777777" w:rsidTr="00D30F6E">
        <w:trPr>
          <w:trHeight w:val="490"/>
          <w:jc w:val="center"/>
          <w:ins w:id="1469" w:author="Kennedy, Muhil" w:date="2022-12-08T13:34:00Z"/>
        </w:trPr>
        <w:tc>
          <w:tcPr>
            <w:tcW w:w="1481" w:type="dxa"/>
            <w:vAlign w:val="center"/>
          </w:tcPr>
          <w:p w14:paraId="3EABFFB0" w14:textId="77777777" w:rsidR="00F71F56" w:rsidRPr="00D31FC6" w:rsidRDefault="00F71F56" w:rsidP="00D30F6E">
            <w:pPr>
              <w:widowControl w:val="0"/>
              <w:snapToGrid w:val="0"/>
              <w:ind w:left="0"/>
              <w:rPr>
                <w:ins w:id="1470" w:author="Kennedy, Muhil" w:date="2022-12-08T13:34:00Z"/>
                <w:rFonts w:ascii="Century Gothic" w:hAnsi="Century Gothic" w:cs="Arial"/>
                <w:szCs w:val="20"/>
                <w:lang w:val="en-GB"/>
              </w:rPr>
            </w:pPr>
            <w:ins w:id="1471" w:author="Kennedy, Muhil" w:date="2022-12-08T13:34:00Z">
              <w:r w:rsidRPr="00D31FC6">
                <w:rPr>
                  <w:rFonts w:ascii="Century Gothic" w:hAnsi="Century Gothic" w:cs="Arial"/>
                  <w:szCs w:val="20"/>
                  <w:lang w:val="en-GB"/>
                </w:rPr>
                <w:t>Appendix 11</w:t>
              </w:r>
            </w:ins>
          </w:p>
        </w:tc>
        <w:tc>
          <w:tcPr>
            <w:tcW w:w="2537" w:type="dxa"/>
            <w:vAlign w:val="center"/>
          </w:tcPr>
          <w:p w14:paraId="677CE3BE" w14:textId="77777777" w:rsidR="00F71F56" w:rsidRPr="00D31FC6" w:rsidRDefault="00F71F56" w:rsidP="00D30F6E">
            <w:pPr>
              <w:widowControl w:val="0"/>
              <w:snapToGrid w:val="0"/>
              <w:ind w:left="0"/>
              <w:rPr>
                <w:ins w:id="1472" w:author="Kennedy, Muhil" w:date="2022-12-08T13:34:00Z"/>
                <w:rFonts w:ascii="Century Gothic" w:hAnsi="Century Gothic" w:cs="Arial"/>
                <w:szCs w:val="20"/>
                <w:lang w:val="en-GB"/>
              </w:rPr>
            </w:pPr>
            <w:ins w:id="1473" w:author="Kennedy, Muhil" w:date="2022-12-08T13:34:00Z">
              <w:r w:rsidRPr="00D31FC6">
                <w:rPr>
                  <w:rFonts w:ascii="Century Gothic" w:hAnsi="Century Gothic" w:cs="Arial"/>
                  <w:szCs w:val="20"/>
                  <w:lang w:val="en-GB"/>
                </w:rPr>
                <w:t>SRC Commitment</w:t>
              </w:r>
            </w:ins>
          </w:p>
        </w:tc>
        <w:tc>
          <w:tcPr>
            <w:tcW w:w="1584" w:type="dxa"/>
            <w:vAlign w:val="center"/>
          </w:tcPr>
          <w:p w14:paraId="3D39E3F0" w14:textId="77777777" w:rsidR="00F71F56" w:rsidRPr="00D31FC6" w:rsidRDefault="00F71F56" w:rsidP="00D30F6E">
            <w:pPr>
              <w:widowControl w:val="0"/>
              <w:snapToGrid w:val="0"/>
              <w:ind w:left="0"/>
              <w:jc w:val="left"/>
              <w:rPr>
                <w:ins w:id="1474" w:author="Kennedy, Muhil" w:date="2022-12-08T13:34:00Z"/>
                <w:rFonts w:ascii="Century Gothic" w:hAnsi="Century Gothic" w:cs="Arial"/>
                <w:szCs w:val="20"/>
                <w:lang w:val="en-GB"/>
              </w:rPr>
            </w:pPr>
            <w:ins w:id="1475" w:author="Kennedy, Muhil" w:date="2022-12-08T13:34:00Z">
              <w:r>
                <w:rPr>
                  <w:rFonts w:ascii="Century Gothic" w:hAnsi="Century Gothic" w:cs="Arial"/>
                  <w:szCs w:val="20"/>
                  <w:lang w:val="en-GB"/>
                </w:rPr>
                <w:t>BG Specific</w:t>
              </w:r>
            </w:ins>
          </w:p>
        </w:tc>
        <w:tc>
          <w:tcPr>
            <w:tcW w:w="1713" w:type="dxa"/>
            <w:vAlign w:val="center"/>
          </w:tcPr>
          <w:p w14:paraId="70EA47F3" w14:textId="77777777" w:rsidR="00F71F56" w:rsidRPr="00D31FC6" w:rsidRDefault="00F71F56" w:rsidP="00D30F6E">
            <w:pPr>
              <w:widowControl w:val="0"/>
              <w:snapToGrid w:val="0"/>
              <w:ind w:left="0"/>
              <w:jc w:val="left"/>
              <w:rPr>
                <w:ins w:id="1476" w:author="Kennedy, Muhil" w:date="2022-12-08T13:34:00Z"/>
                <w:rFonts w:ascii="Century Gothic" w:hAnsi="Century Gothic" w:cs="Arial"/>
                <w:szCs w:val="20"/>
                <w:lang w:val="en-GB"/>
              </w:rPr>
            </w:pPr>
            <w:ins w:id="1477" w:author="Kennedy, Muhil" w:date="2022-12-08T13:34:00Z">
              <w:r w:rsidRPr="00D31FC6">
                <w:rPr>
                  <w:rFonts w:ascii="Century Gothic" w:hAnsi="Century Gothic" w:cs="Arial"/>
                  <w:szCs w:val="20"/>
                  <w:lang w:val="en-GB"/>
                </w:rPr>
                <w:t>Signed on</w:t>
              </w:r>
            </w:ins>
          </w:p>
        </w:tc>
        <w:tc>
          <w:tcPr>
            <w:tcW w:w="1701" w:type="dxa"/>
            <w:vAlign w:val="center"/>
          </w:tcPr>
          <w:p w14:paraId="66D72658" w14:textId="77777777" w:rsidR="00F71F56" w:rsidRPr="00D31FC6" w:rsidRDefault="00F71F56" w:rsidP="00D30F6E">
            <w:pPr>
              <w:widowControl w:val="0"/>
              <w:snapToGrid w:val="0"/>
              <w:ind w:left="0"/>
              <w:jc w:val="center"/>
              <w:rPr>
                <w:ins w:id="1478" w:author="Kennedy, Muhil" w:date="2022-12-08T13:34:00Z"/>
                <w:rFonts w:ascii="Century Gothic" w:hAnsi="Century Gothic" w:cs="Arial"/>
                <w:szCs w:val="20"/>
                <w:lang w:val="en-GB"/>
              </w:rPr>
            </w:pPr>
          </w:p>
        </w:tc>
      </w:tr>
      <w:tr w:rsidR="00F71F56" w:rsidRPr="00497E67" w14:paraId="644ED32E" w14:textId="77777777" w:rsidTr="00D30F6E">
        <w:trPr>
          <w:trHeight w:val="490"/>
          <w:jc w:val="center"/>
          <w:ins w:id="1479" w:author="Kennedy, Muhil" w:date="2022-12-08T13:34:00Z"/>
        </w:trPr>
        <w:tc>
          <w:tcPr>
            <w:tcW w:w="1481" w:type="dxa"/>
            <w:vAlign w:val="center"/>
          </w:tcPr>
          <w:p w14:paraId="4181AB68" w14:textId="77777777" w:rsidR="00F71F56" w:rsidRPr="00D31FC6" w:rsidRDefault="00F71F56" w:rsidP="00D30F6E">
            <w:pPr>
              <w:widowControl w:val="0"/>
              <w:snapToGrid w:val="0"/>
              <w:ind w:left="0"/>
              <w:rPr>
                <w:ins w:id="1480" w:author="Kennedy, Muhil" w:date="2022-12-08T13:34:00Z"/>
                <w:rFonts w:ascii="Century Gothic" w:hAnsi="Century Gothic" w:cs="Arial"/>
                <w:szCs w:val="20"/>
                <w:lang w:val="en-GB"/>
              </w:rPr>
            </w:pPr>
            <w:ins w:id="1481" w:author="Kennedy, Muhil" w:date="2022-12-08T13:34:00Z">
              <w:r w:rsidRPr="00D31FC6">
                <w:rPr>
                  <w:rFonts w:ascii="Century Gothic" w:hAnsi="Century Gothic"/>
                  <w:szCs w:val="20"/>
                  <w:lang w:val="en-US"/>
                </w:rPr>
                <w:t>Appendix 12</w:t>
              </w:r>
            </w:ins>
          </w:p>
        </w:tc>
        <w:tc>
          <w:tcPr>
            <w:tcW w:w="2537" w:type="dxa"/>
            <w:vAlign w:val="center"/>
          </w:tcPr>
          <w:p w14:paraId="26997FF0" w14:textId="77777777" w:rsidR="00F71F56" w:rsidRPr="00D31FC6" w:rsidRDefault="00F71F56" w:rsidP="00D30F6E">
            <w:pPr>
              <w:widowControl w:val="0"/>
              <w:snapToGrid w:val="0"/>
              <w:ind w:left="0"/>
              <w:rPr>
                <w:ins w:id="1482" w:author="Kennedy, Muhil" w:date="2022-12-08T13:34:00Z"/>
                <w:rFonts w:ascii="Century Gothic" w:hAnsi="Century Gothic" w:cs="Arial"/>
                <w:szCs w:val="20"/>
                <w:lang w:val="en-GB"/>
              </w:rPr>
            </w:pPr>
            <w:ins w:id="1483" w:author="Kennedy, Muhil" w:date="2022-12-08T13:34:00Z">
              <w:r w:rsidRPr="00D31FC6">
                <w:rPr>
                  <w:rFonts w:ascii="Century Gothic" w:hAnsi="Century Gothic" w:cs="Arial"/>
                  <w:szCs w:val="20"/>
                  <w:lang w:val="en-GB"/>
                </w:rPr>
                <w:t>Parts &amp; Tools Cost Breakdowns</w:t>
              </w:r>
            </w:ins>
          </w:p>
        </w:tc>
        <w:tc>
          <w:tcPr>
            <w:tcW w:w="1584" w:type="dxa"/>
            <w:vAlign w:val="center"/>
          </w:tcPr>
          <w:p w14:paraId="69CDD4C7" w14:textId="77777777" w:rsidR="00F71F56" w:rsidRPr="00D31FC6" w:rsidRDefault="00F71F56" w:rsidP="00D30F6E">
            <w:pPr>
              <w:widowControl w:val="0"/>
              <w:snapToGrid w:val="0"/>
              <w:ind w:left="0"/>
              <w:jc w:val="left"/>
              <w:rPr>
                <w:ins w:id="1484" w:author="Kennedy, Muhil" w:date="2022-12-08T13:34:00Z"/>
                <w:rFonts w:ascii="Century Gothic" w:hAnsi="Century Gothic" w:cs="Arial"/>
                <w:szCs w:val="20"/>
                <w:lang w:val="en-GB"/>
              </w:rPr>
            </w:pPr>
            <w:ins w:id="1485" w:author="Kennedy, Muhil" w:date="2022-12-08T13:34:00Z">
              <w:r>
                <w:rPr>
                  <w:rFonts w:ascii="Century Gothic" w:hAnsi="Century Gothic" w:cs="Arial"/>
                  <w:szCs w:val="20"/>
                  <w:lang w:val="en-GB"/>
                </w:rPr>
                <w:t>BG Specific</w:t>
              </w:r>
            </w:ins>
          </w:p>
        </w:tc>
        <w:tc>
          <w:tcPr>
            <w:tcW w:w="1713" w:type="dxa"/>
            <w:vAlign w:val="center"/>
          </w:tcPr>
          <w:p w14:paraId="1868D825" w14:textId="77777777" w:rsidR="00F71F56" w:rsidRPr="00D31FC6" w:rsidRDefault="00F71F56" w:rsidP="00D30F6E">
            <w:pPr>
              <w:widowControl w:val="0"/>
              <w:snapToGrid w:val="0"/>
              <w:ind w:left="0"/>
              <w:jc w:val="left"/>
              <w:rPr>
                <w:ins w:id="1486" w:author="Kennedy, Muhil" w:date="2022-12-08T13:34:00Z"/>
                <w:rFonts w:ascii="Century Gothic" w:hAnsi="Century Gothic" w:cs="Arial"/>
                <w:szCs w:val="20"/>
                <w:lang w:val="en-GB"/>
              </w:rPr>
            </w:pPr>
          </w:p>
        </w:tc>
        <w:tc>
          <w:tcPr>
            <w:tcW w:w="1701" w:type="dxa"/>
            <w:vAlign w:val="center"/>
          </w:tcPr>
          <w:p w14:paraId="0938D4F8" w14:textId="77777777" w:rsidR="00F71F56" w:rsidRPr="00D31FC6" w:rsidRDefault="00F71F56" w:rsidP="00D30F6E">
            <w:pPr>
              <w:widowControl w:val="0"/>
              <w:snapToGrid w:val="0"/>
              <w:ind w:left="0"/>
              <w:jc w:val="center"/>
              <w:rPr>
                <w:ins w:id="1487" w:author="Kennedy, Muhil" w:date="2022-12-08T13:34:00Z"/>
                <w:rFonts w:ascii="Century Gothic" w:hAnsi="Century Gothic" w:cs="Arial"/>
                <w:szCs w:val="20"/>
                <w:lang w:val="en-GB"/>
              </w:rPr>
            </w:pPr>
          </w:p>
        </w:tc>
      </w:tr>
      <w:tr w:rsidR="00F71F56" w:rsidRPr="00497E67" w14:paraId="481791FF" w14:textId="77777777" w:rsidTr="00D30F6E">
        <w:trPr>
          <w:trHeight w:val="491"/>
          <w:jc w:val="center"/>
          <w:ins w:id="1488" w:author="Kennedy, Muhil" w:date="2022-12-08T13:34:00Z"/>
        </w:trPr>
        <w:tc>
          <w:tcPr>
            <w:tcW w:w="1481" w:type="dxa"/>
            <w:vAlign w:val="center"/>
          </w:tcPr>
          <w:p w14:paraId="3F08888B" w14:textId="77777777" w:rsidR="00F71F56" w:rsidRPr="00D31FC6" w:rsidRDefault="00F71F56" w:rsidP="00D30F6E">
            <w:pPr>
              <w:widowControl w:val="0"/>
              <w:snapToGrid w:val="0"/>
              <w:ind w:left="0"/>
              <w:rPr>
                <w:ins w:id="1489" w:author="Kennedy, Muhil" w:date="2022-12-08T13:34:00Z"/>
                <w:rFonts w:ascii="Century Gothic" w:hAnsi="Century Gothic" w:cs="Arial"/>
                <w:szCs w:val="20"/>
                <w:lang w:val="en-GB"/>
              </w:rPr>
            </w:pPr>
            <w:ins w:id="1490" w:author="Kennedy, Muhil" w:date="2022-12-08T13:34:00Z">
              <w:r w:rsidRPr="00D31FC6">
                <w:rPr>
                  <w:rFonts w:ascii="Century Gothic" w:hAnsi="Century Gothic"/>
                  <w:szCs w:val="20"/>
                  <w:lang w:val="en-US"/>
                </w:rPr>
                <w:t>Appendix 13</w:t>
              </w:r>
            </w:ins>
          </w:p>
        </w:tc>
        <w:tc>
          <w:tcPr>
            <w:tcW w:w="2537" w:type="dxa"/>
            <w:vAlign w:val="center"/>
          </w:tcPr>
          <w:p w14:paraId="456B0780" w14:textId="77777777" w:rsidR="00F71F56" w:rsidRPr="00D31FC6" w:rsidRDefault="00F71F56" w:rsidP="00D30F6E">
            <w:pPr>
              <w:widowControl w:val="0"/>
              <w:snapToGrid w:val="0"/>
              <w:ind w:left="0"/>
              <w:rPr>
                <w:ins w:id="1491" w:author="Kennedy, Muhil" w:date="2022-12-08T13:34:00Z"/>
                <w:rFonts w:ascii="Century Gothic" w:hAnsi="Century Gothic" w:cs="Arial"/>
                <w:szCs w:val="20"/>
                <w:lang w:val="en-GB"/>
              </w:rPr>
            </w:pPr>
            <w:ins w:id="1492" w:author="Kennedy, Muhil" w:date="2022-12-08T13:34:00Z">
              <w:r w:rsidRPr="00D31FC6">
                <w:rPr>
                  <w:rFonts w:ascii="Century Gothic" w:hAnsi="Century Gothic" w:cs="Arial"/>
                  <w:szCs w:val="20"/>
                  <w:lang w:val="en-GB"/>
                </w:rPr>
                <w:t>Drawings &amp; Specifications</w:t>
              </w:r>
            </w:ins>
          </w:p>
        </w:tc>
        <w:tc>
          <w:tcPr>
            <w:tcW w:w="1584" w:type="dxa"/>
            <w:vAlign w:val="center"/>
          </w:tcPr>
          <w:p w14:paraId="360B8C85" w14:textId="77777777" w:rsidR="00F71F56" w:rsidRPr="00D31FC6" w:rsidRDefault="00F71F56" w:rsidP="00D30F6E">
            <w:pPr>
              <w:widowControl w:val="0"/>
              <w:snapToGrid w:val="0"/>
              <w:ind w:left="0"/>
              <w:jc w:val="left"/>
              <w:rPr>
                <w:ins w:id="1493" w:author="Kennedy, Muhil" w:date="2022-12-08T13:34:00Z"/>
                <w:rFonts w:ascii="Century Gothic" w:hAnsi="Century Gothic" w:cs="Arial"/>
                <w:szCs w:val="20"/>
                <w:lang w:val="en-GB"/>
              </w:rPr>
            </w:pPr>
            <w:ins w:id="1494" w:author="Kennedy, Muhil" w:date="2022-12-08T13:34:00Z">
              <w:r>
                <w:rPr>
                  <w:rFonts w:ascii="Century Gothic" w:hAnsi="Century Gothic" w:cs="Arial"/>
                  <w:szCs w:val="20"/>
                  <w:lang w:val="en-GB"/>
                </w:rPr>
                <w:t>BG Specific</w:t>
              </w:r>
            </w:ins>
          </w:p>
        </w:tc>
        <w:tc>
          <w:tcPr>
            <w:tcW w:w="1713" w:type="dxa"/>
            <w:vAlign w:val="center"/>
          </w:tcPr>
          <w:p w14:paraId="741AAE0B" w14:textId="77777777" w:rsidR="00F71F56" w:rsidRPr="00D31FC6" w:rsidRDefault="00F71F56" w:rsidP="00D30F6E">
            <w:pPr>
              <w:widowControl w:val="0"/>
              <w:snapToGrid w:val="0"/>
              <w:ind w:left="0"/>
              <w:jc w:val="left"/>
              <w:rPr>
                <w:ins w:id="1495" w:author="Kennedy, Muhil" w:date="2022-12-08T13:34:00Z"/>
                <w:rFonts w:ascii="Century Gothic" w:hAnsi="Century Gothic" w:cs="Arial"/>
                <w:szCs w:val="20"/>
                <w:lang w:val="en-GB"/>
              </w:rPr>
            </w:pPr>
          </w:p>
        </w:tc>
        <w:tc>
          <w:tcPr>
            <w:tcW w:w="1701" w:type="dxa"/>
            <w:vAlign w:val="center"/>
          </w:tcPr>
          <w:p w14:paraId="3E93D322" w14:textId="77777777" w:rsidR="00F71F56" w:rsidRPr="00D31FC6" w:rsidRDefault="00F71F56" w:rsidP="00D30F6E">
            <w:pPr>
              <w:widowControl w:val="0"/>
              <w:snapToGrid w:val="0"/>
              <w:ind w:left="0"/>
              <w:jc w:val="center"/>
              <w:rPr>
                <w:ins w:id="1496" w:author="Kennedy, Muhil" w:date="2022-12-08T13:34:00Z"/>
                <w:rFonts w:ascii="Century Gothic" w:hAnsi="Century Gothic" w:cs="Arial"/>
                <w:szCs w:val="20"/>
                <w:lang w:val="en-GB"/>
              </w:rPr>
            </w:pPr>
          </w:p>
        </w:tc>
      </w:tr>
      <w:tr w:rsidR="00F71F56" w:rsidRPr="00497E67" w14:paraId="5D45CAAA" w14:textId="77777777" w:rsidTr="00D30F6E">
        <w:trPr>
          <w:trHeight w:val="490"/>
          <w:jc w:val="center"/>
          <w:ins w:id="1497" w:author="Kennedy, Muhil" w:date="2022-12-08T13:34:00Z"/>
        </w:trPr>
        <w:tc>
          <w:tcPr>
            <w:tcW w:w="1481" w:type="dxa"/>
            <w:vAlign w:val="center"/>
          </w:tcPr>
          <w:p w14:paraId="4B48CAE3" w14:textId="77777777" w:rsidR="00F71F56" w:rsidRPr="00D31FC6" w:rsidRDefault="00F71F56" w:rsidP="00D30F6E">
            <w:pPr>
              <w:widowControl w:val="0"/>
              <w:snapToGrid w:val="0"/>
              <w:ind w:left="0"/>
              <w:rPr>
                <w:ins w:id="1498" w:author="Kennedy, Muhil" w:date="2022-12-08T13:34:00Z"/>
                <w:rFonts w:ascii="Century Gothic" w:hAnsi="Century Gothic" w:cs="Arial"/>
                <w:szCs w:val="20"/>
                <w:lang w:val="en-GB"/>
              </w:rPr>
            </w:pPr>
            <w:ins w:id="1499" w:author="Kennedy, Muhil" w:date="2022-12-08T13:34:00Z">
              <w:r w:rsidRPr="00D31FC6">
                <w:rPr>
                  <w:rFonts w:ascii="Century Gothic" w:hAnsi="Century Gothic"/>
                  <w:szCs w:val="20"/>
                  <w:lang w:val="en-US"/>
                </w:rPr>
                <w:t>Appendix 14</w:t>
              </w:r>
            </w:ins>
          </w:p>
        </w:tc>
        <w:tc>
          <w:tcPr>
            <w:tcW w:w="2537" w:type="dxa"/>
            <w:vAlign w:val="center"/>
          </w:tcPr>
          <w:p w14:paraId="429C4BD8" w14:textId="77777777" w:rsidR="00F71F56" w:rsidRPr="00D31FC6" w:rsidRDefault="00F71F56" w:rsidP="00D30F6E">
            <w:pPr>
              <w:widowControl w:val="0"/>
              <w:snapToGrid w:val="0"/>
              <w:ind w:left="0"/>
              <w:rPr>
                <w:ins w:id="1500" w:author="Kennedy, Muhil" w:date="2022-12-08T13:34:00Z"/>
                <w:rFonts w:ascii="Century Gothic" w:hAnsi="Century Gothic" w:cs="Arial"/>
                <w:szCs w:val="20"/>
                <w:lang w:val="en-GB"/>
              </w:rPr>
            </w:pPr>
            <w:ins w:id="1501" w:author="Kennedy, Muhil" w:date="2022-12-08T13:34:00Z">
              <w:r>
                <w:rPr>
                  <w:rFonts w:ascii="Century Gothic" w:hAnsi="Century Gothic" w:cs="Arial"/>
                  <w:szCs w:val="20"/>
                  <w:lang w:val="en-GB"/>
                </w:rPr>
                <w:t xml:space="preserve">Time </w:t>
              </w:r>
              <w:r w:rsidRPr="00D31FC6">
                <w:rPr>
                  <w:rFonts w:ascii="Century Gothic" w:hAnsi="Century Gothic" w:cs="Arial"/>
                  <w:szCs w:val="20"/>
                  <w:lang w:val="en-GB"/>
                </w:rPr>
                <w:t>Schedule</w:t>
              </w:r>
            </w:ins>
          </w:p>
        </w:tc>
        <w:tc>
          <w:tcPr>
            <w:tcW w:w="1584" w:type="dxa"/>
            <w:vAlign w:val="center"/>
          </w:tcPr>
          <w:p w14:paraId="01166E19" w14:textId="77777777" w:rsidR="00F71F56" w:rsidRPr="00D31FC6" w:rsidRDefault="00F71F56" w:rsidP="00D30F6E">
            <w:pPr>
              <w:widowControl w:val="0"/>
              <w:snapToGrid w:val="0"/>
              <w:ind w:left="0"/>
              <w:jc w:val="left"/>
              <w:rPr>
                <w:ins w:id="1502" w:author="Kennedy, Muhil" w:date="2022-12-08T13:34:00Z"/>
                <w:rFonts w:ascii="Century Gothic" w:hAnsi="Century Gothic" w:cs="Arial"/>
                <w:szCs w:val="20"/>
                <w:lang w:val="en-GB"/>
              </w:rPr>
            </w:pPr>
            <w:ins w:id="1503" w:author="Kennedy, Muhil" w:date="2022-12-08T13:34:00Z">
              <w:r>
                <w:rPr>
                  <w:rFonts w:ascii="Century Gothic" w:hAnsi="Century Gothic" w:cs="Arial"/>
                  <w:szCs w:val="20"/>
                  <w:lang w:val="en-GB"/>
                </w:rPr>
                <w:t>BG Specific</w:t>
              </w:r>
            </w:ins>
          </w:p>
        </w:tc>
        <w:tc>
          <w:tcPr>
            <w:tcW w:w="1713" w:type="dxa"/>
            <w:vAlign w:val="center"/>
          </w:tcPr>
          <w:p w14:paraId="548A5347" w14:textId="77777777" w:rsidR="00F71F56" w:rsidRPr="00D31FC6" w:rsidRDefault="00F71F56" w:rsidP="00D30F6E">
            <w:pPr>
              <w:widowControl w:val="0"/>
              <w:snapToGrid w:val="0"/>
              <w:ind w:left="0"/>
              <w:jc w:val="left"/>
              <w:rPr>
                <w:ins w:id="1504" w:author="Kennedy, Muhil" w:date="2022-12-08T13:34:00Z"/>
                <w:rFonts w:ascii="Century Gothic" w:hAnsi="Century Gothic" w:cs="Arial"/>
                <w:szCs w:val="20"/>
                <w:lang w:val="en-GB"/>
              </w:rPr>
            </w:pPr>
          </w:p>
        </w:tc>
        <w:tc>
          <w:tcPr>
            <w:tcW w:w="1701" w:type="dxa"/>
            <w:vAlign w:val="center"/>
          </w:tcPr>
          <w:p w14:paraId="59A9AC59" w14:textId="77777777" w:rsidR="00F71F56" w:rsidRPr="00D31FC6" w:rsidRDefault="00F71F56" w:rsidP="00D30F6E">
            <w:pPr>
              <w:widowControl w:val="0"/>
              <w:snapToGrid w:val="0"/>
              <w:ind w:left="0"/>
              <w:jc w:val="center"/>
              <w:rPr>
                <w:ins w:id="1505" w:author="Kennedy, Muhil" w:date="2022-12-08T13:34:00Z"/>
                <w:rFonts w:ascii="Century Gothic" w:hAnsi="Century Gothic" w:cs="Arial"/>
                <w:szCs w:val="20"/>
                <w:lang w:val="en-GB"/>
              </w:rPr>
            </w:pPr>
          </w:p>
        </w:tc>
      </w:tr>
      <w:tr w:rsidR="00F71F56" w:rsidRPr="00497E67" w14:paraId="145E1769" w14:textId="77777777" w:rsidTr="00D30F6E">
        <w:trPr>
          <w:trHeight w:val="490"/>
          <w:jc w:val="center"/>
          <w:ins w:id="1506" w:author="Kennedy, Muhil" w:date="2022-12-08T13:34:00Z"/>
        </w:trPr>
        <w:tc>
          <w:tcPr>
            <w:tcW w:w="1481" w:type="dxa"/>
            <w:vAlign w:val="center"/>
          </w:tcPr>
          <w:p w14:paraId="597CD105" w14:textId="77777777" w:rsidR="00F71F56" w:rsidRPr="00D31FC6" w:rsidRDefault="00F71F56" w:rsidP="00D30F6E">
            <w:pPr>
              <w:widowControl w:val="0"/>
              <w:snapToGrid w:val="0"/>
              <w:ind w:left="0"/>
              <w:rPr>
                <w:ins w:id="1507" w:author="Kennedy, Muhil" w:date="2022-12-08T13:34:00Z"/>
                <w:rFonts w:ascii="Century Gothic" w:hAnsi="Century Gothic"/>
                <w:szCs w:val="20"/>
                <w:lang w:val="en-US"/>
              </w:rPr>
            </w:pPr>
            <w:ins w:id="1508" w:author="Kennedy, Muhil" w:date="2022-12-08T13:34:00Z">
              <w:r w:rsidRPr="00D31FC6">
                <w:rPr>
                  <w:rFonts w:ascii="Century Gothic" w:hAnsi="Century Gothic"/>
                  <w:szCs w:val="20"/>
                  <w:lang w:val="en-US"/>
                </w:rPr>
                <w:t>Appendix 15</w:t>
              </w:r>
            </w:ins>
          </w:p>
        </w:tc>
        <w:tc>
          <w:tcPr>
            <w:tcW w:w="2537" w:type="dxa"/>
            <w:vAlign w:val="center"/>
          </w:tcPr>
          <w:p w14:paraId="246B90EC" w14:textId="77777777" w:rsidR="00F71F56" w:rsidRPr="00D31FC6" w:rsidRDefault="00F71F56" w:rsidP="00D30F6E">
            <w:pPr>
              <w:widowControl w:val="0"/>
              <w:snapToGrid w:val="0"/>
              <w:ind w:left="0"/>
              <w:rPr>
                <w:ins w:id="1509" w:author="Kennedy, Muhil" w:date="2022-12-08T13:34:00Z"/>
                <w:rFonts w:ascii="Century Gothic" w:hAnsi="Century Gothic" w:cs="Arial"/>
                <w:szCs w:val="20"/>
                <w:lang w:val="en-GB"/>
              </w:rPr>
            </w:pPr>
            <w:ins w:id="1510" w:author="Kennedy, Muhil" w:date="2022-12-08T13:34:00Z">
              <w:r w:rsidRPr="00D31FC6">
                <w:rPr>
                  <w:rFonts w:ascii="Century Gothic" w:hAnsi="Century Gothic" w:cs="Arial"/>
                  <w:szCs w:val="20"/>
                  <w:lang w:val="en-GB"/>
                </w:rPr>
                <w:t>Team Feasibility Commitment (TFC)</w:t>
              </w:r>
            </w:ins>
          </w:p>
        </w:tc>
        <w:tc>
          <w:tcPr>
            <w:tcW w:w="1584" w:type="dxa"/>
            <w:vAlign w:val="center"/>
          </w:tcPr>
          <w:p w14:paraId="4DA37AFC" w14:textId="77777777" w:rsidR="00F71F56" w:rsidRPr="00D31FC6" w:rsidRDefault="00F71F56" w:rsidP="00D30F6E">
            <w:pPr>
              <w:widowControl w:val="0"/>
              <w:snapToGrid w:val="0"/>
              <w:ind w:left="0"/>
              <w:jc w:val="left"/>
              <w:rPr>
                <w:ins w:id="1511" w:author="Kennedy, Muhil" w:date="2022-12-08T13:34:00Z"/>
                <w:rFonts w:ascii="Century Gothic" w:hAnsi="Century Gothic" w:cs="Arial"/>
                <w:szCs w:val="20"/>
                <w:lang w:val="en-GB"/>
              </w:rPr>
            </w:pPr>
            <w:ins w:id="1512" w:author="Kennedy, Muhil" w:date="2022-12-08T13:34:00Z">
              <w:r>
                <w:rPr>
                  <w:rFonts w:ascii="Century Gothic" w:hAnsi="Century Gothic" w:cs="Arial"/>
                  <w:szCs w:val="20"/>
                  <w:lang w:val="en-GB"/>
                </w:rPr>
                <w:t>FAU-F-SPG-2408</w:t>
              </w:r>
            </w:ins>
          </w:p>
        </w:tc>
        <w:tc>
          <w:tcPr>
            <w:tcW w:w="1713" w:type="dxa"/>
            <w:vAlign w:val="center"/>
          </w:tcPr>
          <w:p w14:paraId="13B1F9CE" w14:textId="77777777" w:rsidR="00F71F56" w:rsidRPr="00D31FC6" w:rsidRDefault="00F71F56" w:rsidP="00D30F6E">
            <w:pPr>
              <w:widowControl w:val="0"/>
              <w:snapToGrid w:val="0"/>
              <w:ind w:left="0"/>
              <w:jc w:val="left"/>
              <w:rPr>
                <w:ins w:id="1513" w:author="Kennedy, Muhil" w:date="2022-12-08T13:34:00Z"/>
                <w:rFonts w:ascii="Century Gothic" w:hAnsi="Century Gothic" w:cs="Arial"/>
                <w:szCs w:val="20"/>
                <w:lang w:val="en-GB"/>
              </w:rPr>
            </w:pPr>
            <w:ins w:id="1514" w:author="Kennedy, Muhil" w:date="2022-12-08T13:34:00Z">
              <w:r w:rsidRPr="00D31FC6">
                <w:rPr>
                  <w:rFonts w:ascii="Century Gothic" w:hAnsi="Century Gothic" w:cs="Arial"/>
                  <w:szCs w:val="20"/>
                  <w:lang w:val="en-GB"/>
                </w:rPr>
                <w:t>Signed on</w:t>
              </w:r>
            </w:ins>
          </w:p>
        </w:tc>
        <w:tc>
          <w:tcPr>
            <w:tcW w:w="1701" w:type="dxa"/>
            <w:vAlign w:val="center"/>
          </w:tcPr>
          <w:p w14:paraId="2DC908A9" w14:textId="77777777" w:rsidR="00F71F56" w:rsidRPr="00D31FC6" w:rsidRDefault="00F71F56" w:rsidP="00D30F6E">
            <w:pPr>
              <w:widowControl w:val="0"/>
              <w:snapToGrid w:val="0"/>
              <w:ind w:left="0"/>
              <w:jc w:val="center"/>
              <w:rPr>
                <w:ins w:id="1515" w:author="Kennedy, Muhil" w:date="2022-12-08T13:34:00Z"/>
                <w:rFonts w:ascii="Century Gothic" w:hAnsi="Century Gothic" w:cs="Arial"/>
                <w:szCs w:val="20"/>
                <w:lang w:val="en-GB"/>
              </w:rPr>
            </w:pPr>
          </w:p>
        </w:tc>
      </w:tr>
      <w:tr w:rsidR="00F71F56" w:rsidRPr="00497E67" w14:paraId="6A67FFBB" w14:textId="77777777" w:rsidTr="00D30F6E">
        <w:trPr>
          <w:trHeight w:val="491"/>
          <w:jc w:val="center"/>
          <w:ins w:id="1516" w:author="Kennedy, Muhil" w:date="2022-12-08T13:34:00Z"/>
        </w:trPr>
        <w:tc>
          <w:tcPr>
            <w:tcW w:w="1481" w:type="dxa"/>
            <w:vAlign w:val="center"/>
          </w:tcPr>
          <w:p w14:paraId="78B4CCB7" w14:textId="77777777" w:rsidR="00F71F56" w:rsidRPr="00D31FC6" w:rsidRDefault="00F71F56" w:rsidP="00D30F6E">
            <w:pPr>
              <w:widowControl w:val="0"/>
              <w:snapToGrid w:val="0"/>
              <w:ind w:left="0"/>
              <w:rPr>
                <w:ins w:id="1517" w:author="Kennedy, Muhil" w:date="2022-12-08T13:34:00Z"/>
                <w:rFonts w:ascii="Century Gothic" w:hAnsi="Century Gothic"/>
                <w:szCs w:val="20"/>
                <w:lang w:val="en-US"/>
              </w:rPr>
            </w:pPr>
            <w:ins w:id="1518" w:author="Kennedy, Muhil" w:date="2022-12-08T13:34:00Z">
              <w:r w:rsidRPr="00D31FC6">
                <w:rPr>
                  <w:rFonts w:ascii="Century Gothic" w:hAnsi="Century Gothic"/>
                  <w:szCs w:val="20"/>
                  <w:lang w:val="en-US"/>
                </w:rPr>
                <w:lastRenderedPageBreak/>
                <w:t>Appendix 16</w:t>
              </w:r>
            </w:ins>
          </w:p>
        </w:tc>
        <w:tc>
          <w:tcPr>
            <w:tcW w:w="2537" w:type="dxa"/>
            <w:vAlign w:val="center"/>
          </w:tcPr>
          <w:p w14:paraId="4B1E83D0" w14:textId="77777777" w:rsidR="00F71F56" w:rsidRPr="00D31FC6" w:rsidRDefault="00F71F56" w:rsidP="00D30F6E">
            <w:pPr>
              <w:widowControl w:val="0"/>
              <w:snapToGrid w:val="0"/>
              <w:ind w:left="0"/>
              <w:rPr>
                <w:ins w:id="1519" w:author="Kennedy, Muhil" w:date="2022-12-08T13:34:00Z"/>
                <w:rFonts w:ascii="Century Gothic" w:hAnsi="Century Gothic" w:cs="Arial"/>
                <w:szCs w:val="20"/>
                <w:lang w:val="en-GB"/>
              </w:rPr>
            </w:pPr>
            <w:ins w:id="1520" w:author="Kennedy, Muhil" w:date="2022-12-08T13:34:00Z">
              <w:r w:rsidRPr="00D31FC6">
                <w:rPr>
                  <w:rFonts w:ascii="Century Gothic" w:hAnsi="Century Gothic"/>
                  <w:szCs w:val="20"/>
                  <w:lang w:val="en-US"/>
                </w:rPr>
                <w:t>Guaranteed Capacity Commitment (GCC)</w:t>
              </w:r>
            </w:ins>
          </w:p>
        </w:tc>
        <w:tc>
          <w:tcPr>
            <w:tcW w:w="1584" w:type="dxa"/>
            <w:vAlign w:val="center"/>
          </w:tcPr>
          <w:p w14:paraId="6CB39BCD" w14:textId="77777777" w:rsidR="00F71F56" w:rsidRPr="00D31FC6" w:rsidRDefault="00F71F56" w:rsidP="00D30F6E">
            <w:pPr>
              <w:widowControl w:val="0"/>
              <w:snapToGrid w:val="0"/>
              <w:ind w:left="0"/>
              <w:jc w:val="left"/>
              <w:rPr>
                <w:ins w:id="1521" w:author="Kennedy, Muhil" w:date="2022-12-08T13:34:00Z"/>
                <w:rFonts w:ascii="Century Gothic" w:hAnsi="Century Gothic" w:cs="Arial"/>
                <w:szCs w:val="20"/>
                <w:lang w:val="en-GB"/>
              </w:rPr>
            </w:pPr>
          </w:p>
        </w:tc>
        <w:tc>
          <w:tcPr>
            <w:tcW w:w="1713" w:type="dxa"/>
            <w:vAlign w:val="center"/>
          </w:tcPr>
          <w:p w14:paraId="416CEE20" w14:textId="77777777" w:rsidR="00F71F56" w:rsidRPr="00D31FC6" w:rsidRDefault="00F71F56" w:rsidP="00D30F6E">
            <w:pPr>
              <w:widowControl w:val="0"/>
              <w:snapToGrid w:val="0"/>
              <w:ind w:left="0"/>
              <w:jc w:val="left"/>
              <w:rPr>
                <w:ins w:id="1522" w:author="Kennedy, Muhil" w:date="2022-12-08T13:34:00Z"/>
                <w:rFonts w:ascii="Century Gothic" w:hAnsi="Century Gothic" w:cs="Arial"/>
                <w:szCs w:val="20"/>
                <w:lang w:val="en-GB"/>
              </w:rPr>
            </w:pPr>
            <w:ins w:id="1523" w:author="Kennedy, Muhil" w:date="2022-12-08T13:34:00Z">
              <w:r w:rsidRPr="00D31FC6">
                <w:rPr>
                  <w:rFonts w:ascii="Century Gothic" w:hAnsi="Century Gothic" w:cs="Arial"/>
                  <w:szCs w:val="20"/>
                  <w:lang w:val="en-GB"/>
                </w:rPr>
                <w:t>Signed on</w:t>
              </w:r>
            </w:ins>
          </w:p>
        </w:tc>
        <w:tc>
          <w:tcPr>
            <w:tcW w:w="1701" w:type="dxa"/>
            <w:vAlign w:val="center"/>
          </w:tcPr>
          <w:p w14:paraId="0AF815C6" w14:textId="77777777" w:rsidR="00F71F56" w:rsidRPr="00D31FC6" w:rsidRDefault="00F71F56" w:rsidP="00D30F6E">
            <w:pPr>
              <w:widowControl w:val="0"/>
              <w:snapToGrid w:val="0"/>
              <w:ind w:left="0"/>
              <w:jc w:val="center"/>
              <w:rPr>
                <w:ins w:id="1524" w:author="Kennedy, Muhil" w:date="2022-12-08T13:34:00Z"/>
                <w:rFonts w:ascii="Century Gothic" w:hAnsi="Century Gothic" w:cs="Arial"/>
                <w:szCs w:val="20"/>
                <w:lang w:val="en-GB"/>
              </w:rPr>
            </w:pPr>
          </w:p>
        </w:tc>
      </w:tr>
      <w:tr w:rsidR="00F71F56" w:rsidRPr="00497E67" w14:paraId="529CD103" w14:textId="77777777" w:rsidTr="00D30F6E">
        <w:trPr>
          <w:trHeight w:val="490"/>
          <w:jc w:val="center"/>
          <w:ins w:id="1525" w:author="Kennedy, Muhil" w:date="2022-12-08T13:34:00Z"/>
        </w:trPr>
        <w:tc>
          <w:tcPr>
            <w:tcW w:w="1481" w:type="dxa"/>
            <w:vAlign w:val="center"/>
          </w:tcPr>
          <w:p w14:paraId="32CA889E" w14:textId="77777777" w:rsidR="00F71F56" w:rsidRPr="00D31FC6" w:rsidRDefault="00F71F56" w:rsidP="00D30F6E">
            <w:pPr>
              <w:widowControl w:val="0"/>
              <w:snapToGrid w:val="0"/>
              <w:ind w:left="0"/>
              <w:rPr>
                <w:ins w:id="1526" w:author="Kennedy, Muhil" w:date="2022-12-08T13:34:00Z"/>
                <w:rFonts w:ascii="Century Gothic" w:hAnsi="Century Gothic"/>
                <w:szCs w:val="20"/>
                <w:lang w:val="en-US"/>
              </w:rPr>
            </w:pPr>
            <w:ins w:id="1527" w:author="Kennedy, Muhil" w:date="2022-12-08T13:34:00Z">
              <w:r w:rsidRPr="00D31FC6">
                <w:rPr>
                  <w:rFonts w:ascii="Century Gothic" w:hAnsi="Century Gothic" w:cs="Arial"/>
                  <w:szCs w:val="20"/>
                  <w:lang w:val="en-GB"/>
                </w:rPr>
                <w:t>Appendix 17</w:t>
              </w:r>
            </w:ins>
          </w:p>
        </w:tc>
        <w:tc>
          <w:tcPr>
            <w:tcW w:w="2537" w:type="dxa"/>
            <w:vAlign w:val="center"/>
          </w:tcPr>
          <w:p w14:paraId="1EE7ED84" w14:textId="77777777" w:rsidR="00F71F56" w:rsidRPr="00D31FC6" w:rsidRDefault="00F71F56" w:rsidP="00D30F6E">
            <w:pPr>
              <w:widowControl w:val="0"/>
              <w:snapToGrid w:val="0"/>
              <w:ind w:left="0"/>
              <w:rPr>
                <w:ins w:id="1528" w:author="Kennedy, Muhil" w:date="2022-12-08T13:34:00Z"/>
                <w:rFonts w:ascii="Century Gothic" w:hAnsi="Century Gothic" w:cs="Arial"/>
                <w:szCs w:val="20"/>
                <w:lang w:val="en-GB"/>
              </w:rPr>
            </w:pPr>
            <w:ins w:id="1529" w:author="Kennedy, Muhil" w:date="2022-12-08T13:34:00Z">
              <w:r>
                <w:rPr>
                  <w:rFonts w:ascii="Century Gothic" w:hAnsi="Century Gothic" w:cs="Arial"/>
                  <w:szCs w:val="20"/>
                  <w:lang w:val="en-GB"/>
                </w:rPr>
                <w:t>Quality Commitment (QC</w:t>
              </w:r>
              <w:r w:rsidRPr="00D31FC6">
                <w:rPr>
                  <w:rFonts w:ascii="Century Gothic" w:hAnsi="Century Gothic" w:cs="Arial"/>
                  <w:szCs w:val="20"/>
                  <w:lang w:val="en-GB"/>
                </w:rPr>
                <w:t>)</w:t>
              </w:r>
            </w:ins>
          </w:p>
        </w:tc>
        <w:tc>
          <w:tcPr>
            <w:tcW w:w="1584" w:type="dxa"/>
            <w:vAlign w:val="center"/>
          </w:tcPr>
          <w:p w14:paraId="428FABCF" w14:textId="77777777" w:rsidR="00F71F56" w:rsidRPr="00D31FC6" w:rsidRDefault="00F71F56" w:rsidP="00D30F6E">
            <w:pPr>
              <w:widowControl w:val="0"/>
              <w:snapToGrid w:val="0"/>
              <w:ind w:left="0"/>
              <w:jc w:val="left"/>
              <w:rPr>
                <w:ins w:id="1530" w:author="Kennedy, Muhil" w:date="2022-12-08T13:34:00Z"/>
                <w:rFonts w:ascii="Century Gothic" w:hAnsi="Century Gothic" w:cs="Arial"/>
                <w:szCs w:val="20"/>
                <w:lang w:val="en-GB"/>
              </w:rPr>
            </w:pPr>
            <w:ins w:id="1531" w:author="Kennedy, Muhil" w:date="2022-12-08T13:34:00Z">
              <w:r>
                <w:rPr>
                  <w:rFonts w:ascii="Century Gothic" w:hAnsi="Century Gothic" w:cs="Arial"/>
                  <w:szCs w:val="20"/>
                  <w:lang w:val="en-GB"/>
                </w:rPr>
                <w:t>FAU-F-SPG-3100</w:t>
              </w:r>
            </w:ins>
          </w:p>
        </w:tc>
        <w:tc>
          <w:tcPr>
            <w:tcW w:w="1713" w:type="dxa"/>
            <w:vAlign w:val="center"/>
          </w:tcPr>
          <w:p w14:paraId="1CBEE949" w14:textId="77777777" w:rsidR="00F71F56" w:rsidRPr="00D31FC6" w:rsidRDefault="00F71F56" w:rsidP="00D30F6E">
            <w:pPr>
              <w:widowControl w:val="0"/>
              <w:snapToGrid w:val="0"/>
              <w:ind w:left="0"/>
              <w:jc w:val="left"/>
              <w:rPr>
                <w:ins w:id="1532" w:author="Kennedy, Muhil" w:date="2022-12-08T13:34:00Z"/>
                <w:rFonts w:ascii="Century Gothic" w:hAnsi="Century Gothic" w:cs="Arial"/>
                <w:szCs w:val="20"/>
                <w:lang w:val="en-GB"/>
              </w:rPr>
            </w:pPr>
            <w:ins w:id="1533" w:author="Kennedy, Muhil" w:date="2022-12-08T13:34:00Z">
              <w:r w:rsidRPr="00D31FC6">
                <w:rPr>
                  <w:rFonts w:ascii="Century Gothic" w:hAnsi="Century Gothic" w:cs="Arial"/>
                  <w:szCs w:val="20"/>
                  <w:lang w:val="en-GB"/>
                </w:rPr>
                <w:t>Signed on</w:t>
              </w:r>
            </w:ins>
          </w:p>
        </w:tc>
        <w:tc>
          <w:tcPr>
            <w:tcW w:w="1701" w:type="dxa"/>
            <w:vAlign w:val="center"/>
          </w:tcPr>
          <w:p w14:paraId="63085B20" w14:textId="77777777" w:rsidR="00F71F56" w:rsidRPr="00D31FC6" w:rsidRDefault="00F71F56" w:rsidP="00D30F6E">
            <w:pPr>
              <w:widowControl w:val="0"/>
              <w:snapToGrid w:val="0"/>
              <w:ind w:left="0"/>
              <w:jc w:val="center"/>
              <w:rPr>
                <w:ins w:id="1534" w:author="Kennedy, Muhil" w:date="2022-12-08T13:34:00Z"/>
                <w:rFonts w:ascii="Century Gothic" w:hAnsi="Century Gothic" w:cs="Arial"/>
                <w:szCs w:val="20"/>
                <w:lang w:val="en-GB"/>
              </w:rPr>
            </w:pPr>
          </w:p>
        </w:tc>
      </w:tr>
      <w:tr w:rsidR="00F71F56" w:rsidRPr="00497E67" w14:paraId="41BCBC9B" w14:textId="77777777" w:rsidTr="00D30F6E">
        <w:trPr>
          <w:trHeight w:val="491"/>
          <w:jc w:val="center"/>
          <w:ins w:id="1535" w:author="Kennedy, Muhil" w:date="2022-12-08T13:34:00Z"/>
        </w:trPr>
        <w:tc>
          <w:tcPr>
            <w:tcW w:w="1481" w:type="dxa"/>
            <w:vAlign w:val="center"/>
          </w:tcPr>
          <w:p w14:paraId="650B39A1" w14:textId="77777777" w:rsidR="00F71F56" w:rsidRPr="00D31FC6" w:rsidRDefault="00F71F56" w:rsidP="00D30F6E">
            <w:pPr>
              <w:widowControl w:val="0"/>
              <w:snapToGrid w:val="0"/>
              <w:ind w:left="0"/>
              <w:rPr>
                <w:ins w:id="1536" w:author="Kennedy, Muhil" w:date="2022-12-08T13:34:00Z"/>
                <w:rFonts w:ascii="Century Gothic" w:hAnsi="Century Gothic"/>
                <w:szCs w:val="20"/>
                <w:lang w:val="en-US"/>
              </w:rPr>
            </w:pPr>
            <w:ins w:id="1537" w:author="Kennedy, Muhil" w:date="2022-12-08T13:34:00Z">
              <w:r w:rsidRPr="00D31FC6">
                <w:rPr>
                  <w:rFonts w:ascii="Century Gothic" w:hAnsi="Century Gothic" w:cs="Arial"/>
                  <w:szCs w:val="20"/>
                  <w:lang w:val="en-GB"/>
                </w:rPr>
                <w:t>Appendix 18</w:t>
              </w:r>
            </w:ins>
          </w:p>
        </w:tc>
        <w:tc>
          <w:tcPr>
            <w:tcW w:w="2537" w:type="dxa"/>
            <w:vAlign w:val="center"/>
          </w:tcPr>
          <w:p w14:paraId="7AAEB1A6" w14:textId="77777777" w:rsidR="00F71F56" w:rsidRPr="00D31FC6" w:rsidRDefault="00F71F56" w:rsidP="00D30F6E">
            <w:pPr>
              <w:widowControl w:val="0"/>
              <w:snapToGrid w:val="0"/>
              <w:ind w:left="0"/>
              <w:rPr>
                <w:ins w:id="1538" w:author="Kennedy, Muhil" w:date="2022-12-08T13:34:00Z"/>
                <w:rFonts w:ascii="Century Gothic" w:hAnsi="Century Gothic" w:cs="Arial"/>
                <w:szCs w:val="20"/>
                <w:lang w:val="en-GB"/>
              </w:rPr>
            </w:pPr>
            <w:ins w:id="1539" w:author="Kennedy, Muhil" w:date="2022-12-08T13:34:00Z">
              <w:r w:rsidRPr="00D31FC6">
                <w:rPr>
                  <w:rFonts w:ascii="Century Gothic" w:hAnsi="Century Gothic"/>
                  <w:szCs w:val="20"/>
                  <w:lang w:val="en-US"/>
                </w:rPr>
                <w:t>Logistics Data Sheet (LDS)</w:t>
              </w:r>
            </w:ins>
          </w:p>
        </w:tc>
        <w:tc>
          <w:tcPr>
            <w:tcW w:w="1584" w:type="dxa"/>
            <w:vAlign w:val="center"/>
          </w:tcPr>
          <w:p w14:paraId="1AE2172E" w14:textId="77777777" w:rsidR="00F71F56" w:rsidRPr="00D31FC6" w:rsidRDefault="00F71F56" w:rsidP="00D30F6E">
            <w:pPr>
              <w:widowControl w:val="0"/>
              <w:snapToGrid w:val="0"/>
              <w:ind w:left="0"/>
              <w:jc w:val="left"/>
              <w:rPr>
                <w:ins w:id="1540" w:author="Kennedy, Muhil" w:date="2022-12-08T13:34:00Z"/>
                <w:rFonts w:ascii="Century Gothic" w:hAnsi="Century Gothic" w:cs="Arial"/>
                <w:szCs w:val="20"/>
                <w:lang w:val="en-GB"/>
              </w:rPr>
            </w:pPr>
          </w:p>
        </w:tc>
        <w:tc>
          <w:tcPr>
            <w:tcW w:w="1713" w:type="dxa"/>
            <w:vAlign w:val="center"/>
          </w:tcPr>
          <w:p w14:paraId="6EA00C83" w14:textId="77777777" w:rsidR="00F71F56" w:rsidRPr="00D31FC6" w:rsidRDefault="00F71F56" w:rsidP="00D30F6E">
            <w:pPr>
              <w:widowControl w:val="0"/>
              <w:snapToGrid w:val="0"/>
              <w:ind w:left="0"/>
              <w:jc w:val="left"/>
              <w:rPr>
                <w:ins w:id="1541" w:author="Kennedy, Muhil" w:date="2022-12-08T13:34:00Z"/>
                <w:rFonts w:ascii="Century Gothic" w:hAnsi="Century Gothic" w:cs="Arial"/>
                <w:szCs w:val="20"/>
                <w:lang w:val="en-GB"/>
              </w:rPr>
            </w:pPr>
            <w:ins w:id="1542" w:author="Kennedy, Muhil" w:date="2022-12-08T13:34:00Z">
              <w:r w:rsidRPr="00D31FC6">
                <w:rPr>
                  <w:rFonts w:ascii="Century Gothic" w:hAnsi="Century Gothic" w:cs="Arial"/>
                  <w:szCs w:val="20"/>
                  <w:lang w:val="en-GB"/>
                </w:rPr>
                <w:t>Signed on</w:t>
              </w:r>
            </w:ins>
          </w:p>
        </w:tc>
        <w:tc>
          <w:tcPr>
            <w:tcW w:w="1701" w:type="dxa"/>
            <w:vAlign w:val="center"/>
          </w:tcPr>
          <w:p w14:paraId="0D0CDE67" w14:textId="77777777" w:rsidR="00F71F56" w:rsidRPr="00D31FC6" w:rsidRDefault="00F71F56" w:rsidP="00D30F6E">
            <w:pPr>
              <w:widowControl w:val="0"/>
              <w:snapToGrid w:val="0"/>
              <w:ind w:left="0"/>
              <w:jc w:val="center"/>
              <w:rPr>
                <w:ins w:id="1543" w:author="Kennedy, Muhil" w:date="2022-12-08T13:34:00Z"/>
                <w:rFonts w:ascii="Century Gothic" w:hAnsi="Century Gothic" w:cs="Arial"/>
                <w:szCs w:val="20"/>
                <w:lang w:val="en-GB"/>
              </w:rPr>
            </w:pPr>
          </w:p>
        </w:tc>
      </w:tr>
      <w:tr w:rsidR="00F71F56" w:rsidRPr="00497E67" w14:paraId="1B648B6F" w14:textId="77777777" w:rsidTr="00D30F6E">
        <w:trPr>
          <w:trHeight w:val="490"/>
          <w:jc w:val="center"/>
          <w:ins w:id="1544" w:author="Kennedy, Muhil" w:date="2022-12-08T13:34:00Z"/>
        </w:trPr>
        <w:tc>
          <w:tcPr>
            <w:tcW w:w="1481" w:type="dxa"/>
            <w:vAlign w:val="center"/>
          </w:tcPr>
          <w:p w14:paraId="009C6014" w14:textId="77777777" w:rsidR="00F71F56" w:rsidRPr="00D31FC6" w:rsidRDefault="00F71F56" w:rsidP="00D30F6E">
            <w:pPr>
              <w:widowControl w:val="0"/>
              <w:snapToGrid w:val="0"/>
              <w:ind w:left="0"/>
              <w:rPr>
                <w:ins w:id="1545" w:author="Kennedy, Muhil" w:date="2022-12-08T13:34:00Z"/>
                <w:rFonts w:ascii="Century Gothic" w:hAnsi="Century Gothic"/>
                <w:szCs w:val="20"/>
                <w:lang w:val="en-US"/>
              </w:rPr>
            </w:pPr>
            <w:ins w:id="1546" w:author="Kennedy, Muhil" w:date="2022-12-08T13:34:00Z">
              <w:r>
                <w:rPr>
                  <w:rFonts w:ascii="Century Gothic" w:hAnsi="Century Gothic" w:cs="Arial"/>
                  <w:szCs w:val="20"/>
                  <w:lang w:val="en-GB"/>
                </w:rPr>
                <w:t>Appendix 19</w:t>
              </w:r>
            </w:ins>
          </w:p>
        </w:tc>
        <w:tc>
          <w:tcPr>
            <w:tcW w:w="2537" w:type="dxa"/>
            <w:vAlign w:val="center"/>
          </w:tcPr>
          <w:p w14:paraId="0A1E839C" w14:textId="77777777" w:rsidR="00F71F56" w:rsidRPr="00D31FC6" w:rsidRDefault="00F71F56" w:rsidP="00D30F6E">
            <w:pPr>
              <w:widowControl w:val="0"/>
              <w:snapToGrid w:val="0"/>
              <w:ind w:left="0"/>
              <w:rPr>
                <w:ins w:id="1547" w:author="Kennedy, Muhil" w:date="2022-12-08T13:34:00Z"/>
                <w:rFonts w:ascii="Century Gothic" w:hAnsi="Century Gothic" w:cs="Arial"/>
                <w:szCs w:val="20"/>
                <w:lang w:val="en-GB"/>
              </w:rPr>
            </w:pPr>
            <w:ins w:id="1548" w:author="Kennedy, Muhil" w:date="2022-12-08T13:34:00Z">
              <w:r w:rsidRPr="00D31FC6">
                <w:rPr>
                  <w:rFonts w:ascii="Century Gothic" w:hAnsi="Century Gothic" w:cs="Arial"/>
                  <w:szCs w:val="20"/>
                  <w:lang w:val="en-GB"/>
                </w:rPr>
                <w:t>Long Term Agreement (LTA) (if any)</w:t>
              </w:r>
            </w:ins>
          </w:p>
        </w:tc>
        <w:tc>
          <w:tcPr>
            <w:tcW w:w="1584" w:type="dxa"/>
            <w:vAlign w:val="center"/>
          </w:tcPr>
          <w:p w14:paraId="4FABAED2" w14:textId="77777777" w:rsidR="00F71F56" w:rsidRPr="00D31FC6" w:rsidRDefault="00F71F56" w:rsidP="00D30F6E">
            <w:pPr>
              <w:widowControl w:val="0"/>
              <w:snapToGrid w:val="0"/>
              <w:ind w:left="0"/>
              <w:jc w:val="left"/>
              <w:rPr>
                <w:ins w:id="1549" w:author="Kennedy, Muhil" w:date="2022-12-08T13:34:00Z"/>
                <w:rFonts w:ascii="Century Gothic" w:hAnsi="Century Gothic" w:cs="Arial"/>
                <w:szCs w:val="20"/>
                <w:lang w:val="en-GB"/>
              </w:rPr>
            </w:pPr>
          </w:p>
        </w:tc>
        <w:tc>
          <w:tcPr>
            <w:tcW w:w="1713" w:type="dxa"/>
            <w:vAlign w:val="center"/>
          </w:tcPr>
          <w:p w14:paraId="085E87A5" w14:textId="77777777" w:rsidR="00F71F56" w:rsidRPr="00D31FC6" w:rsidRDefault="00F71F56" w:rsidP="00D30F6E">
            <w:pPr>
              <w:widowControl w:val="0"/>
              <w:snapToGrid w:val="0"/>
              <w:ind w:left="0"/>
              <w:jc w:val="left"/>
              <w:rPr>
                <w:ins w:id="1550" w:author="Kennedy, Muhil" w:date="2022-12-08T13:34:00Z"/>
                <w:rFonts w:ascii="Century Gothic" w:hAnsi="Century Gothic" w:cs="Arial"/>
                <w:szCs w:val="20"/>
                <w:lang w:val="en-GB"/>
              </w:rPr>
            </w:pPr>
            <w:ins w:id="1551" w:author="Kennedy, Muhil" w:date="2022-12-08T13:34:00Z">
              <w:r w:rsidRPr="00D31FC6">
                <w:rPr>
                  <w:rFonts w:ascii="Century Gothic" w:hAnsi="Century Gothic" w:cs="Arial"/>
                  <w:szCs w:val="20"/>
                  <w:lang w:val="en-GB"/>
                </w:rPr>
                <w:t>Signed on</w:t>
              </w:r>
            </w:ins>
          </w:p>
        </w:tc>
        <w:tc>
          <w:tcPr>
            <w:tcW w:w="1701" w:type="dxa"/>
            <w:vAlign w:val="center"/>
          </w:tcPr>
          <w:p w14:paraId="2D867C8A" w14:textId="77777777" w:rsidR="00F71F56" w:rsidRPr="00D31FC6" w:rsidRDefault="00F71F56" w:rsidP="00D30F6E">
            <w:pPr>
              <w:widowControl w:val="0"/>
              <w:snapToGrid w:val="0"/>
              <w:ind w:left="0"/>
              <w:jc w:val="center"/>
              <w:rPr>
                <w:ins w:id="1552" w:author="Kennedy, Muhil" w:date="2022-12-08T13:34:00Z"/>
                <w:rFonts w:ascii="Century Gothic" w:hAnsi="Century Gothic" w:cs="Arial"/>
                <w:szCs w:val="20"/>
                <w:lang w:val="en-GB"/>
              </w:rPr>
            </w:pPr>
          </w:p>
        </w:tc>
      </w:tr>
      <w:tr w:rsidR="00F71F56" w:rsidRPr="00497E67" w14:paraId="114B8A29" w14:textId="77777777" w:rsidTr="00D30F6E">
        <w:trPr>
          <w:trHeight w:val="491"/>
          <w:jc w:val="center"/>
          <w:ins w:id="1553" w:author="Kennedy, Muhil" w:date="2022-12-08T13:34:00Z"/>
        </w:trPr>
        <w:tc>
          <w:tcPr>
            <w:tcW w:w="1481" w:type="dxa"/>
            <w:vAlign w:val="center"/>
          </w:tcPr>
          <w:p w14:paraId="7B45D7DE" w14:textId="77777777" w:rsidR="00F71F56" w:rsidRPr="00D31FC6" w:rsidRDefault="00F71F56" w:rsidP="00D30F6E">
            <w:pPr>
              <w:widowControl w:val="0"/>
              <w:snapToGrid w:val="0"/>
              <w:ind w:left="0"/>
              <w:rPr>
                <w:ins w:id="1554" w:author="Kennedy, Muhil" w:date="2022-12-08T13:34:00Z"/>
                <w:rFonts w:ascii="Century Gothic" w:hAnsi="Century Gothic" w:cs="Arial"/>
                <w:szCs w:val="20"/>
                <w:lang w:val="en-GB"/>
              </w:rPr>
            </w:pPr>
            <w:ins w:id="1555"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0</w:t>
              </w:r>
            </w:ins>
          </w:p>
        </w:tc>
        <w:tc>
          <w:tcPr>
            <w:tcW w:w="2537" w:type="dxa"/>
            <w:vAlign w:val="center"/>
          </w:tcPr>
          <w:p w14:paraId="417768D8" w14:textId="77777777" w:rsidR="00F71F56" w:rsidRPr="00D31FC6" w:rsidRDefault="00F71F56" w:rsidP="00D30F6E">
            <w:pPr>
              <w:widowControl w:val="0"/>
              <w:snapToGrid w:val="0"/>
              <w:ind w:left="0"/>
              <w:rPr>
                <w:ins w:id="1556" w:author="Kennedy, Muhil" w:date="2022-12-08T13:34:00Z"/>
                <w:rFonts w:ascii="Century Gothic" w:hAnsi="Century Gothic" w:cs="Arial"/>
                <w:szCs w:val="20"/>
                <w:lang w:val="en-GB"/>
              </w:rPr>
            </w:pPr>
            <w:ins w:id="1557" w:author="Kennedy, Muhil" w:date="2022-12-08T13:34:00Z">
              <w:r w:rsidRPr="00D31FC6">
                <w:rPr>
                  <w:rFonts w:ascii="Century Gothic" w:hAnsi="Century Gothic"/>
                  <w:szCs w:val="20"/>
                  <w:lang w:val="en-US"/>
                </w:rPr>
                <w:t>Tools Loan Agreement (if any)</w:t>
              </w:r>
            </w:ins>
          </w:p>
        </w:tc>
        <w:tc>
          <w:tcPr>
            <w:tcW w:w="1584" w:type="dxa"/>
            <w:vAlign w:val="center"/>
          </w:tcPr>
          <w:p w14:paraId="1CFDF06D" w14:textId="77777777" w:rsidR="00F71F56" w:rsidRPr="00D31FC6" w:rsidRDefault="00F71F56" w:rsidP="00D30F6E">
            <w:pPr>
              <w:widowControl w:val="0"/>
              <w:snapToGrid w:val="0"/>
              <w:ind w:left="0"/>
              <w:jc w:val="left"/>
              <w:rPr>
                <w:ins w:id="1558" w:author="Kennedy, Muhil" w:date="2022-12-08T13:34:00Z"/>
                <w:rFonts w:ascii="Century Gothic" w:hAnsi="Century Gothic" w:cs="Arial"/>
                <w:szCs w:val="20"/>
                <w:lang w:val="en-GB"/>
              </w:rPr>
            </w:pPr>
          </w:p>
        </w:tc>
        <w:tc>
          <w:tcPr>
            <w:tcW w:w="1713" w:type="dxa"/>
            <w:vAlign w:val="center"/>
          </w:tcPr>
          <w:p w14:paraId="54FD43CA" w14:textId="77777777" w:rsidR="00F71F56" w:rsidRPr="00D31FC6" w:rsidRDefault="00F71F56" w:rsidP="00D30F6E">
            <w:pPr>
              <w:widowControl w:val="0"/>
              <w:snapToGrid w:val="0"/>
              <w:ind w:left="0"/>
              <w:jc w:val="left"/>
              <w:rPr>
                <w:ins w:id="1559" w:author="Kennedy, Muhil" w:date="2022-12-08T13:34:00Z"/>
                <w:rFonts w:ascii="Century Gothic" w:hAnsi="Century Gothic" w:cs="Arial"/>
                <w:szCs w:val="20"/>
                <w:lang w:val="en-GB"/>
              </w:rPr>
            </w:pPr>
            <w:ins w:id="1560" w:author="Kennedy, Muhil" w:date="2022-12-08T13:34:00Z">
              <w:r w:rsidRPr="00D31FC6">
                <w:rPr>
                  <w:rFonts w:ascii="Century Gothic" w:hAnsi="Century Gothic" w:cs="Arial"/>
                  <w:szCs w:val="20"/>
                  <w:lang w:val="en-GB"/>
                </w:rPr>
                <w:t>Signed on</w:t>
              </w:r>
            </w:ins>
          </w:p>
        </w:tc>
        <w:tc>
          <w:tcPr>
            <w:tcW w:w="1701" w:type="dxa"/>
            <w:vAlign w:val="center"/>
          </w:tcPr>
          <w:p w14:paraId="131E6D15" w14:textId="77777777" w:rsidR="00F71F56" w:rsidRPr="00D31FC6" w:rsidRDefault="00F71F56" w:rsidP="00D30F6E">
            <w:pPr>
              <w:widowControl w:val="0"/>
              <w:snapToGrid w:val="0"/>
              <w:ind w:left="0"/>
              <w:jc w:val="center"/>
              <w:rPr>
                <w:ins w:id="1561" w:author="Kennedy, Muhil" w:date="2022-12-08T13:34:00Z"/>
                <w:rFonts w:ascii="Century Gothic" w:hAnsi="Century Gothic" w:cs="Arial"/>
                <w:szCs w:val="20"/>
                <w:lang w:val="en-GB"/>
              </w:rPr>
            </w:pPr>
          </w:p>
        </w:tc>
      </w:tr>
      <w:tr w:rsidR="00F71F56" w:rsidRPr="00497E67" w14:paraId="49F30E76" w14:textId="77777777" w:rsidTr="00D30F6E">
        <w:trPr>
          <w:trHeight w:val="490"/>
          <w:jc w:val="center"/>
          <w:ins w:id="1562" w:author="Kennedy, Muhil" w:date="2022-12-08T13:34:00Z"/>
        </w:trPr>
        <w:tc>
          <w:tcPr>
            <w:tcW w:w="1481" w:type="dxa"/>
            <w:vAlign w:val="center"/>
          </w:tcPr>
          <w:p w14:paraId="19FFFDF8" w14:textId="77777777" w:rsidR="00F71F56" w:rsidRPr="00D31FC6" w:rsidRDefault="00F71F56" w:rsidP="00D30F6E">
            <w:pPr>
              <w:widowControl w:val="0"/>
              <w:snapToGrid w:val="0"/>
              <w:ind w:left="0"/>
              <w:rPr>
                <w:ins w:id="1563" w:author="Kennedy, Muhil" w:date="2022-12-08T13:34:00Z"/>
                <w:rFonts w:ascii="Century Gothic" w:hAnsi="Century Gothic" w:cs="Arial"/>
                <w:szCs w:val="20"/>
                <w:lang w:val="en-GB"/>
              </w:rPr>
            </w:pPr>
            <w:ins w:id="1564"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1</w:t>
              </w:r>
            </w:ins>
          </w:p>
        </w:tc>
        <w:tc>
          <w:tcPr>
            <w:tcW w:w="2537" w:type="dxa"/>
            <w:vAlign w:val="center"/>
          </w:tcPr>
          <w:p w14:paraId="0CBED9FB" w14:textId="77777777" w:rsidR="00F71F56" w:rsidRPr="00D31FC6" w:rsidRDefault="00F71F56" w:rsidP="00D30F6E">
            <w:pPr>
              <w:widowControl w:val="0"/>
              <w:snapToGrid w:val="0"/>
              <w:ind w:left="0"/>
              <w:rPr>
                <w:ins w:id="1565" w:author="Kennedy, Muhil" w:date="2022-12-08T13:34:00Z"/>
                <w:rFonts w:ascii="Century Gothic" w:hAnsi="Century Gothic" w:cs="Arial"/>
                <w:szCs w:val="20"/>
                <w:lang w:val="en-GB"/>
              </w:rPr>
            </w:pPr>
            <w:ins w:id="1566" w:author="Kennedy, Muhil" w:date="2022-12-08T13:34:00Z">
              <w:r w:rsidRPr="00D31FC6">
                <w:rPr>
                  <w:rFonts w:ascii="Century Gothic" w:hAnsi="Century Gothic"/>
                  <w:szCs w:val="20"/>
                  <w:lang w:val="en-US"/>
                </w:rPr>
                <w:t>PPAP PSW Checklist (if any)</w:t>
              </w:r>
            </w:ins>
          </w:p>
        </w:tc>
        <w:tc>
          <w:tcPr>
            <w:tcW w:w="1584" w:type="dxa"/>
            <w:vAlign w:val="center"/>
          </w:tcPr>
          <w:p w14:paraId="10BD1F38" w14:textId="77777777" w:rsidR="00F71F56" w:rsidRPr="00D31FC6" w:rsidRDefault="00F71F56" w:rsidP="00D30F6E">
            <w:pPr>
              <w:widowControl w:val="0"/>
              <w:snapToGrid w:val="0"/>
              <w:ind w:left="0"/>
              <w:jc w:val="left"/>
              <w:rPr>
                <w:ins w:id="1567" w:author="Kennedy, Muhil" w:date="2022-12-08T13:34:00Z"/>
                <w:rFonts w:ascii="Century Gothic" w:hAnsi="Century Gothic" w:cs="Arial"/>
                <w:szCs w:val="20"/>
                <w:lang w:val="en-GB"/>
              </w:rPr>
            </w:pPr>
          </w:p>
        </w:tc>
        <w:tc>
          <w:tcPr>
            <w:tcW w:w="1713" w:type="dxa"/>
            <w:vAlign w:val="center"/>
          </w:tcPr>
          <w:p w14:paraId="42636130" w14:textId="77777777" w:rsidR="00F71F56" w:rsidRPr="00D31FC6" w:rsidRDefault="00F71F56" w:rsidP="00D30F6E">
            <w:pPr>
              <w:widowControl w:val="0"/>
              <w:snapToGrid w:val="0"/>
              <w:ind w:left="0"/>
              <w:jc w:val="left"/>
              <w:rPr>
                <w:ins w:id="1568" w:author="Kennedy, Muhil" w:date="2022-12-08T13:34:00Z"/>
                <w:rFonts w:ascii="Century Gothic" w:hAnsi="Century Gothic" w:cs="Arial"/>
                <w:szCs w:val="20"/>
                <w:lang w:val="en-GB"/>
              </w:rPr>
            </w:pPr>
            <w:ins w:id="1569" w:author="Kennedy, Muhil" w:date="2022-12-08T13:34:00Z">
              <w:r w:rsidRPr="00D31FC6">
                <w:rPr>
                  <w:rFonts w:ascii="Century Gothic" w:hAnsi="Century Gothic" w:cs="Arial"/>
                  <w:szCs w:val="20"/>
                  <w:lang w:val="en-GB"/>
                </w:rPr>
                <w:t>Signed on</w:t>
              </w:r>
            </w:ins>
          </w:p>
        </w:tc>
        <w:tc>
          <w:tcPr>
            <w:tcW w:w="1701" w:type="dxa"/>
            <w:vAlign w:val="center"/>
          </w:tcPr>
          <w:p w14:paraId="799450F7" w14:textId="77777777" w:rsidR="00F71F56" w:rsidRPr="00D31FC6" w:rsidRDefault="00F71F56" w:rsidP="00D30F6E">
            <w:pPr>
              <w:widowControl w:val="0"/>
              <w:snapToGrid w:val="0"/>
              <w:ind w:left="0"/>
              <w:jc w:val="center"/>
              <w:rPr>
                <w:ins w:id="1570" w:author="Kennedy, Muhil" w:date="2022-12-08T13:34:00Z"/>
                <w:rFonts w:ascii="Century Gothic" w:hAnsi="Century Gothic" w:cs="Arial"/>
                <w:szCs w:val="20"/>
                <w:lang w:val="en-GB"/>
              </w:rPr>
            </w:pPr>
          </w:p>
        </w:tc>
      </w:tr>
      <w:tr w:rsidR="00F71F56" w:rsidRPr="00497E67" w14:paraId="1A154F04" w14:textId="77777777" w:rsidTr="00D30F6E">
        <w:trPr>
          <w:trHeight w:val="490"/>
          <w:jc w:val="center"/>
          <w:ins w:id="1571" w:author="Kennedy, Muhil" w:date="2022-12-08T13:34:00Z"/>
        </w:trPr>
        <w:tc>
          <w:tcPr>
            <w:tcW w:w="1481" w:type="dxa"/>
            <w:vAlign w:val="center"/>
          </w:tcPr>
          <w:p w14:paraId="0C7EB317" w14:textId="77777777" w:rsidR="00F71F56" w:rsidRPr="00D31FC6" w:rsidRDefault="00F71F56" w:rsidP="00D30F6E">
            <w:pPr>
              <w:widowControl w:val="0"/>
              <w:snapToGrid w:val="0"/>
              <w:ind w:left="0"/>
              <w:rPr>
                <w:ins w:id="1572" w:author="Kennedy, Muhil" w:date="2022-12-08T13:34:00Z"/>
                <w:rFonts w:ascii="Century Gothic" w:hAnsi="Century Gothic" w:cs="Arial"/>
                <w:szCs w:val="20"/>
                <w:lang w:val="en-GB"/>
              </w:rPr>
            </w:pPr>
            <w:ins w:id="1573"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2</w:t>
              </w:r>
            </w:ins>
          </w:p>
        </w:tc>
        <w:tc>
          <w:tcPr>
            <w:tcW w:w="2537" w:type="dxa"/>
            <w:vAlign w:val="center"/>
          </w:tcPr>
          <w:p w14:paraId="73A9343F" w14:textId="77777777" w:rsidR="00F71F56" w:rsidRPr="00D31FC6" w:rsidRDefault="00F71F56" w:rsidP="00D30F6E">
            <w:pPr>
              <w:widowControl w:val="0"/>
              <w:snapToGrid w:val="0"/>
              <w:ind w:left="0"/>
              <w:rPr>
                <w:ins w:id="1574" w:author="Kennedy, Muhil" w:date="2022-12-08T13:34:00Z"/>
                <w:rFonts w:ascii="Century Gothic" w:hAnsi="Century Gothic" w:cs="Arial"/>
                <w:szCs w:val="20"/>
                <w:lang w:val="en-GB"/>
              </w:rPr>
            </w:pPr>
            <w:ins w:id="1575" w:author="Kennedy, Muhil" w:date="2022-12-08T13:34:00Z">
              <w:r w:rsidRPr="00D31FC6">
                <w:rPr>
                  <w:rFonts w:ascii="Century Gothic" w:hAnsi="Century Gothic" w:cs="Arial"/>
                  <w:szCs w:val="20"/>
                  <w:lang w:val="en-GB"/>
                </w:rPr>
                <w:t>APQP_Status+report (if any)</w:t>
              </w:r>
            </w:ins>
          </w:p>
        </w:tc>
        <w:tc>
          <w:tcPr>
            <w:tcW w:w="1584" w:type="dxa"/>
            <w:vAlign w:val="center"/>
          </w:tcPr>
          <w:p w14:paraId="3D464C3F" w14:textId="77777777" w:rsidR="00F71F56" w:rsidRPr="00D31FC6" w:rsidRDefault="00F71F56" w:rsidP="00D30F6E">
            <w:pPr>
              <w:widowControl w:val="0"/>
              <w:snapToGrid w:val="0"/>
              <w:ind w:left="0"/>
              <w:jc w:val="left"/>
              <w:rPr>
                <w:ins w:id="1576" w:author="Kennedy, Muhil" w:date="2022-12-08T13:34:00Z"/>
                <w:rFonts w:ascii="Century Gothic" w:hAnsi="Century Gothic" w:cs="Arial"/>
                <w:szCs w:val="20"/>
                <w:lang w:val="en-GB"/>
              </w:rPr>
            </w:pPr>
          </w:p>
        </w:tc>
        <w:tc>
          <w:tcPr>
            <w:tcW w:w="1713" w:type="dxa"/>
            <w:vAlign w:val="center"/>
          </w:tcPr>
          <w:p w14:paraId="4CE7F45D" w14:textId="77777777" w:rsidR="00F71F56" w:rsidRPr="00D31FC6" w:rsidRDefault="00F71F56" w:rsidP="00D30F6E">
            <w:pPr>
              <w:widowControl w:val="0"/>
              <w:snapToGrid w:val="0"/>
              <w:ind w:left="0"/>
              <w:jc w:val="left"/>
              <w:rPr>
                <w:ins w:id="1577" w:author="Kennedy, Muhil" w:date="2022-12-08T13:34:00Z"/>
                <w:rFonts w:ascii="Century Gothic" w:hAnsi="Century Gothic" w:cs="Arial"/>
                <w:szCs w:val="20"/>
                <w:lang w:val="en-GB"/>
              </w:rPr>
            </w:pPr>
            <w:ins w:id="1578" w:author="Kennedy, Muhil" w:date="2022-12-08T13:34:00Z">
              <w:r w:rsidRPr="00D31FC6">
                <w:rPr>
                  <w:rFonts w:ascii="Century Gothic" w:hAnsi="Century Gothic" w:cs="Arial"/>
                  <w:szCs w:val="20"/>
                  <w:lang w:val="en-GB"/>
                </w:rPr>
                <w:t>Signed on</w:t>
              </w:r>
            </w:ins>
          </w:p>
        </w:tc>
        <w:tc>
          <w:tcPr>
            <w:tcW w:w="1701" w:type="dxa"/>
            <w:vAlign w:val="center"/>
          </w:tcPr>
          <w:p w14:paraId="799667B4" w14:textId="77777777" w:rsidR="00F71F56" w:rsidRPr="00D31FC6" w:rsidRDefault="00F71F56" w:rsidP="00D30F6E">
            <w:pPr>
              <w:widowControl w:val="0"/>
              <w:snapToGrid w:val="0"/>
              <w:ind w:left="0"/>
              <w:jc w:val="center"/>
              <w:rPr>
                <w:ins w:id="1579" w:author="Kennedy, Muhil" w:date="2022-12-08T13:34:00Z"/>
                <w:rFonts w:ascii="Century Gothic" w:hAnsi="Century Gothic" w:cs="Arial"/>
                <w:szCs w:val="20"/>
                <w:lang w:val="en-GB"/>
              </w:rPr>
            </w:pPr>
          </w:p>
        </w:tc>
      </w:tr>
      <w:tr w:rsidR="00F71F56" w:rsidRPr="00ED081A" w14:paraId="4DAB7183" w14:textId="77777777" w:rsidTr="00D30F6E">
        <w:trPr>
          <w:trHeight w:val="491"/>
          <w:jc w:val="center"/>
          <w:ins w:id="1580" w:author="Kennedy, Muhil" w:date="2022-12-08T13:34:00Z"/>
        </w:trPr>
        <w:tc>
          <w:tcPr>
            <w:tcW w:w="1481" w:type="dxa"/>
            <w:vAlign w:val="center"/>
          </w:tcPr>
          <w:p w14:paraId="3E851236" w14:textId="77777777" w:rsidR="00F71F56" w:rsidRPr="00D31FC6" w:rsidRDefault="00F71F56" w:rsidP="00D30F6E">
            <w:pPr>
              <w:widowControl w:val="0"/>
              <w:snapToGrid w:val="0"/>
              <w:ind w:left="0"/>
              <w:rPr>
                <w:ins w:id="1581" w:author="Kennedy, Muhil" w:date="2022-12-08T13:34:00Z"/>
                <w:rFonts w:ascii="Century Gothic" w:hAnsi="Century Gothic" w:cs="Arial"/>
                <w:szCs w:val="20"/>
                <w:lang w:val="en-GB"/>
              </w:rPr>
            </w:pPr>
            <w:ins w:id="1582"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3</w:t>
              </w:r>
            </w:ins>
          </w:p>
        </w:tc>
        <w:tc>
          <w:tcPr>
            <w:tcW w:w="2537" w:type="dxa"/>
            <w:vAlign w:val="center"/>
          </w:tcPr>
          <w:p w14:paraId="12187F95" w14:textId="77777777" w:rsidR="00F71F56" w:rsidRPr="00D31FC6" w:rsidRDefault="00F71F56" w:rsidP="00D30F6E">
            <w:pPr>
              <w:widowControl w:val="0"/>
              <w:snapToGrid w:val="0"/>
              <w:ind w:left="0"/>
              <w:rPr>
                <w:ins w:id="1583" w:author="Kennedy, Muhil" w:date="2022-12-08T13:34:00Z"/>
                <w:rFonts w:ascii="Century Gothic" w:hAnsi="Century Gothic" w:cs="Arial"/>
                <w:szCs w:val="20"/>
                <w:lang w:val="en-GB"/>
              </w:rPr>
            </w:pPr>
            <w:ins w:id="1584" w:author="Kennedy, Muhil" w:date="2022-12-08T13:34:00Z">
              <w:r>
                <w:rPr>
                  <w:rFonts w:ascii="Century Gothic" w:hAnsi="Century Gothic" w:cs="Arial"/>
                  <w:szCs w:val="20"/>
                  <w:lang w:val="en-GB"/>
                </w:rPr>
                <w:t>Development Cost Participation and End of year rebate</w:t>
              </w:r>
            </w:ins>
          </w:p>
        </w:tc>
        <w:tc>
          <w:tcPr>
            <w:tcW w:w="1584" w:type="dxa"/>
            <w:vAlign w:val="center"/>
          </w:tcPr>
          <w:p w14:paraId="50E32210" w14:textId="77777777" w:rsidR="00F71F56" w:rsidRPr="00D31FC6" w:rsidRDefault="00F71F56" w:rsidP="00D30F6E">
            <w:pPr>
              <w:widowControl w:val="0"/>
              <w:snapToGrid w:val="0"/>
              <w:ind w:left="0"/>
              <w:jc w:val="left"/>
              <w:rPr>
                <w:ins w:id="1585" w:author="Kennedy, Muhil" w:date="2022-12-08T13:34:00Z"/>
                <w:rFonts w:ascii="Century Gothic" w:hAnsi="Century Gothic" w:cs="Arial"/>
                <w:szCs w:val="20"/>
                <w:lang w:val="en-GB"/>
              </w:rPr>
            </w:pPr>
          </w:p>
        </w:tc>
        <w:tc>
          <w:tcPr>
            <w:tcW w:w="1713" w:type="dxa"/>
            <w:vAlign w:val="center"/>
          </w:tcPr>
          <w:p w14:paraId="349E9CB9" w14:textId="77777777" w:rsidR="00F71F56" w:rsidRPr="00D31FC6" w:rsidRDefault="00F71F56" w:rsidP="00D30F6E">
            <w:pPr>
              <w:widowControl w:val="0"/>
              <w:snapToGrid w:val="0"/>
              <w:ind w:left="0"/>
              <w:jc w:val="left"/>
              <w:rPr>
                <w:ins w:id="1586" w:author="Kennedy, Muhil" w:date="2022-12-08T13:34:00Z"/>
                <w:rFonts w:ascii="Century Gothic" w:hAnsi="Century Gothic" w:cs="Arial"/>
                <w:szCs w:val="20"/>
                <w:lang w:val="en-GB"/>
              </w:rPr>
            </w:pPr>
          </w:p>
        </w:tc>
        <w:tc>
          <w:tcPr>
            <w:tcW w:w="1701" w:type="dxa"/>
            <w:vAlign w:val="center"/>
          </w:tcPr>
          <w:p w14:paraId="43EF480A" w14:textId="77777777" w:rsidR="00F71F56" w:rsidRPr="00D31FC6" w:rsidRDefault="00F71F56" w:rsidP="00D30F6E">
            <w:pPr>
              <w:widowControl w:val="0"/>
              <w:snapToGrid w:val="0"/>
              <w:ind w:left="0"/>
              <w:jc w:val="center"/>
              <w:rPr>
                <w:ins w:id="1587" w:author="Kennedy, Muhil" w:date="2022-12-08T13:34:00Z"/>
                <w:rFonts w:ascii="Century Gothic" w:hAnsi="Century Gothic" w:cs="Arial"/>
                <w:szCs w:val="20"/>
                <w:lang w:val="en-GB"/>
              </w:rPr>
            </w:pPr>
          </w:p>
        </w:tc>
      </w:tr>
      <w:tr w:rsidR="00F71F56" w:rsidRPr="00ED081A" w14:paraId="6263DBE7" w14:textId="77777777" w:rsidTr="00D30F6E">
        <w:trPr>
          <w:trHeight w:val="490"/>
          <w:jc w:val="center"/>
          <w:ins w:id="1588" w:author="Kennedy, Muhil" w:date="2022-12-08T13:34:00Z"/>
        </w:trPr>
        <w:tc>
          <w:tcPr>
            <w:tcW w:w="1481" w:type="dxa"/>
            <w:vAlign w:val="center"/>
          </w:tcPr>
          <w:p w14:paraId="452E8C2D" w14:textId="77777777" w:rsidR="00F71F56" w:rsidRPr="00D31FC6" w:rsidRDefault="00F71F56" w:rsidP="00D30F6E">
            <w:pPr>
              <w:widowControl w:val="0"/>
              <w:snapToGrid w:val="0"/>
              <w:ind w:left="0"/>
              <w:rPr>
                <w:ins w:id="1589" w:author="Kennedy, Muhil" w:date="2022-12-08T13:34:00Z"/>
                <w:rFonts w:ascii="Century Gothic" w:hAnsi="Century Gothic" w:cs="Arial"/>
                <w:szCs w:val="20"/>
                <w:lang w:val="en-GB"/>
              </w:rPr>
            </w:pPr>
            <w:ins w:id="1590" w:author="Kennedy, Muhil" w:date="2022-12-08T13:34:00Z">
              <w:r w:rsidRPr="00D31FC6">
                <w:rPr>
                  <w:rFonts w:ascii="Century Gothic" w:hAnsi="Century Gothic" w:cs="Arial"/>
                  <w:szCs w:val="20"/>
                  <w:lang w:val="en-GB"/>
                </w:rPr>
                <w:t xml:space="preserve">Appendix </w:t>
              </w:r>
              <w:r>
                <w:rPr>
                  <w:rFonts w:ascii="Century Gothic" w:hAnsi="Century Gothic" w:cs="Arial"/>
                  <w:szCs w:val="20"/>
                  <w:lang w:val="en-GB"/>
                </w:rPr>
                <w:t>A</w:t>
              </w:r>
            </w:ins>
          </w:p>
        </w:tc>
        <w:tc>
          <w:tcPr>
            <w:tcW w:w="2537" w:type="dxa"/>
            <w:vAlign w:val="center"/>
          </w:tcPr>
          <w:p w14:paraId="25C46F2B" w14:textId="77777777" w:rsidR="00F71F56" w:rsidRPr="00D31FC6" w:rsidRDefault="00F71F56" w:rsidP="00D30F6E">
            <w:pPr>
              <w:widowControl w:val="0"/>
              <w:snapToGrid w:val="0"/>
              <w:ind w:left="0"/>
              <w:rPr>
                <w:ins w:id="1591" w:author="Kennedy, Muhil" w:date="2022-12-08T13:34:00Z"/>
                <w:rFonts w:ascii="Century Gothic" w:hAnsi="Century Gothic" w:cs="Arial"/>
                <w:szCs w:val="20"/>
                <w:lang w:val="en-GB"/>
              </w:rPr>
            </w:pPr>
            <w:ins w:id="1592" w:author="Kennedy, Muhil" w:date="2022-12-08T13:34:00Z">
              <w:r w:rsidRPr="00D31FC6">
                <w:rPr>
                  <w:rFonts w:ascii="Century Gothic" w:hAnsi="Century Gothic"/>
                  <w:szCs w:val="20"/>
                  <w:lang w:val="en-US"/>
                </w:rPr>
                <w:t>Template of Declaration of Adherence</w:t>
              </w:r>
            </w:ins>
          </w:p>
        </w:tc>
        <w:tc>
          <w:tcPr>
            <w:tcW w:w="1584" w:type="dxa"/>
            <w:vAlign w:val="center"/>
          </w:tcPr>
          <w:p w14:paraId="7BE98FC5" w14:textId="77777777" w:rsidR="00F71F56" w:rsidRPr="00D31FC6" w:rsidRDefault="00F71F56" w:rsidP="00D30F6E">
            <w:pPr>
              <w:widowControl w:val="0"/>
              <w:snapToGrid w:val="0"/>
              <w:ind w:left="0"/>
              <w:jc w:val="left"/>
              <w:rPr>
                <w:ins w:id="1593" w:author="Kennedy, Muhil" w:date="2022-12-08T13:34:00Z"/>
                <w:rFonts w:ascii="Century Gothic" w:hAnsi="Century Gothic" w:cs="Arial"/>
                <w:szCs w:val="20"/>
                <w:lang w:val="en-GB"/>
              </w:rPr>
            </w:pPr>
          </w:p>
        </w:tc>
        <w:tc>
          <w:tcPr>
            <w:tcW w:w="1713" w:type="dxa"/>
            <w:vAlign w:val="center"/>
          </w:tcPr>
          <w:p w14:paraId="4A3D7FE3" w14:textId="77777777" w:rsidR="00F71F56" w:rsidRPr="00D31FC6" w:rsidRDefault="00F71F56" w:rsidP="00D30F6E">
            <w:pPr>
              <w:widowControl w:val="0"/>
              <w:snapToGrid w:val="0"/>
              <w:ind w:left="0"/>
              <w:jc w:val="left"/>
              <w:rPr>
                <w:ins w:id="1594" w:author="Kennedy, Muhil" w:date="2022-12-08T13:34:00Z"/>
                <w:rFonts w:ascii="Century Gothic" w:hAnsi="Century Gothic" w:cs="Arial"/>
                <w:szCs w:val="20"/>
                <w:lang w:val="en-GB"/>
              </w:rPr>
            </w:pPr>
          </w:p>
        </w:tc>
        <w:tc>
          <w:tcPr>
            <w:tcW w:w="1701" w:type="dxa"/>
            <w:vAlign w:val="center"/>
          </w:tcPr>
          <w:p w14:paraId="3460031A" w14:textId="77777777" w:rsidR="00F71F56" w:rsidRPr="00D31FC6" w:rsidRDefault="00F71F56" w:rsidP="00D30F6E">
            <w:pPr>
              <w:widowControl w:val="0"/>
              <w:snapToGrid w:val="0"/>
              <w:ind w:left="0"/>
              <w:jc w:val="center"/>
              <w:rPr>
                <w:ins w:id="1595" w:author="Kennedy, Muhil" w:date="2022-12-08T13:34:00Z"/>
                <w:rFonts w:ascii="Century Gothic" w:hAnsi="Century Gothic" w:cs="Arial"/>
                <w:szCs w:val="20"/>
                <w:lang w:val="en-GB"/>
              </w:rPr>
            </w:pPr>
          </w:p>
        </w:tc>
      </w:tr>
    </w:tbl>
    <w:p w14:paraId="2BF8167E" w14:textId="77777777" w:rsidR="00F71F56" w:rsidRPr="00497E67" w:rsidRDefault="00F71F56" w:rsidP="00F71F56">
      <w:pPr>
        <w:widowControl w:val="0"/>
        <w:snapToGrid w:val="0"/>
        <w:rPr>
          <w:ins w:id="1596" w:author="Kennedy, Muhil" w:date="2022-12-08T13:34:00Z"/>
          <w:rFonts w:ascii="Century Gothic" w:hAnsi="Century Gothic"/>
          <w:szCs w:val="20"/>
          <w:lang w:val="en-US" w:eastAsia="pt-BR"/>
        </w:rPr>
      </w:pPr>
    </w:p>
    <w:p w14:paraId="6783B6FD" w14:textId="77777777" w:rsidR="00F71F56" w:rsidRDefault="00F71F56" w:rsidP="00F71F56">
      <w:pPr>
        <w:pStyle w:val="FaureciaText2"/>
        <w:widowControl w:val="0"/>
        <w:snapToGrid w:val="0"/>
        <w:spacing w:before="0" w:after="0"/>
        <w:ind w:left="0"/>
        <w:rPr>
          <w:ins w:id="1597" w:author="Kennedy, Muhil" w:date="2022-12-08T13:34:00Z"/>
          <w:rFonts w:ascii="Century Gothic" w:hAnsi="Century Gothic"/>
          <w:szCs w:val="20"/>
          <w:lang w:val="en-US"/>
        </w:rPr>
      </w:pPr>
      <w:ins w:id="1598" w:author="Kennedy, Muhil" w:date="2022-12-08T13:34:00Z">
        <w:r w:rsidRPr="005033D1">
          <w:rPr>
            <w:rFonts w:ascii="Century Gothic" w:hAnsi="Century Gothic"/>
            <w:szCs w:val="20"/>
            <w:lang w:val="en-GB" w:eastAsia="fr-FR"/>
          </w:rPr>
          <w:t xml:space="preserve">In the event of discrepancies, the documents named in this </w:t>
        </w:r>
        <w:r>
          <w:rPr>
            <w:rFonts w:ascii="Century Gothic" w:hAnsi="Century Gothic"/>
            <w:szCs w:val="20"/>
            <w:lang w:val="en-GB" w:eastAsia="fr-FR"/>
          </w:rPr>
          <w:t>article</w:t>
        </w:r>
        <w:r w:rsidRPr="005033D1">
          <w:rPr>
            <w:rFonts w:ascii="Century Gothic" w:hAnsi="Century Gothic"/>
            <w:szCs w:val="20"/>
            <w:lang w:val="en-GB" w:eastAsia="fr-FR"/>
          </w:rPr>
          <w:t xml:space="preserve"> 2 shall apply in the order stated. The LON shall take precedence over all above-mentioned documents. I</w:t>
        </w:r>
        <w:r w:rsidRPr="005033D1">
          <w:rPr>
            <w:rFonts w:ascii="Century Gothic" w:hAnsi="Century Gothic"/>
            <w:szCs w:val="20"/>
            <w:lang w:val="en-US"/>
          </w:rPr>
          <w:t>n case of contradiction, specific provisions shall prevail over general provisions.</w:t>
        </w:r>
      </w:ins>
    </w:p>
    <w:p w14:paraId="430FF23C" w14:textId="77777777" w:rsidR="00F71F56" w:rsidRPr="00497E67" w:rsidRDefault="00F71F56" w:rsidP="00F71F56">
      <w:pPr>
        <w:pStyle w:val="FaureciaText2"/>
        <w:widowControl w:val="0"/>
        <w:snapToGrid w:val="0"/>
        <w:spacing w:before="0" w:after="0"/>
        <w:ind w:left="0"/>
        <w:rPr>
          <w:ins w:id="1599" w:author="Kennedy, Muhil" w:date="2022-12-08T13:34:00Z"/>
          <w:rFonts w:ascii="Century Gothic" w:hAnsi="Century Gothic"/>
          <w:szCs w:val="20"/>
          <w:lang w:val="en-US" w:eastAsia="fr-FR"/>
        </w:rPr>
      </w:pPr>
    </w:p>
    <w:p w14:paraId="55CCB7F8" w14:textId="77777777" w:rsidR="00F71F56" w:rsidRPr="006B1A43" w:rsidRDefault="00F71F56" w:rsidP="00F71F56">
      <w:pPr>
        <w:pStyle w:val="Heading1"/>
        <w:keepNext w:val="0"/>
        <w:widowControl w:val="0"/>
        <w:tabs>
          <w:tab w:val="num" w:pos="1440"/>
        </w:tabs>
        <w:snapToGrid w:val="0"/>
        <w:ind w:left="0"/>
        <w:rPr>
          <w:ins w:id="1600" w:author="Kennedy, Muhil" w:date="2022-12-08T13:34:00Z"/>
          <w:rFonts w:ascii="Century Gothic" w:hAnsi="Century Gothic"/>
          <w:lang w:val="en-US"/>
          <w14:shadow w14:blurRad="0" w14:dist="0" w14:dir="0" w14:sx="0" w14:sy="0" w14:kx="0" w14:ky="0" w14:algn="none">
            <w14:srgbClr w14:val="000000"/>
          </w14:shadow>
        </w:rPr>
      </w:pPr>
      <w:ins w:id="1601" w:author="Kennedy, Muhil" w:date="2022-12-08T13:34:00Z">
        <w:r w:rsidRPr="006B1A43">
          <w:rPr>
            <w:rFonts w:ascii="Century Gothic" w:hAnsi="Century Gothic"/>
            <w:lang w:val="en-US"/>
            <w14:shadow w14:blurRad="0" w14:dist="0" w14:dir="0" w14:sx="0" w14:sy="0" w14:kx="0" w14:ky="0" w14:algn="none">
              <w14:srgbClr w14:val="000000"/>
            </w14:shadow>
          </w:rPr>
          <w:t>Supplier’s delivery obligation</w:t>
        </w:r>
      </w:ins>
    </w:p>
    <w:p w14:paraId="29BA8C92" w14:textId="77777777" w:rsidR="00F71F56" w:rsidRDefault="00F71F56" w:rsidP="00F71F56">
      <w:pPr>
        <w:pStyle w:val="Heading2"/>
        <w:keepNext w:val="0"/>
        <w:widowControl w:val="0"/>
        <w:numPr>
          <w:ilvl w:val="0"/>
          <w:numId w:val="0"/>
        </w:numPr>
        <w:snapToGrid w:val="0"/>
        <w:spacing w:before="0" w:after="0"/>
        <w:ind w:left="576"/>
        <w:rPr>
          <w:ins w:id="1602" w:author="Kennedy, Muhil" w:date="2022-12-08T13:34:00Z"/>
          <w:rFonts w:ascii="Century Gothic" w:hAnsi="Century Gothic"/>
          <w:i w:val="0"/>
          <w:iCs w:val="0"/>
          <w14:shadow w14:blurRad="0" w14:dist="0" w14:dir="0" w14:sx="0" w14:sy="0" w14:kx="0" w14:ky="0" w14:algn="none">
            <w14:srgbClr w14:val="000000"/>
          </w14:shadow>
        </w:rPr>
      </w:pPr>
    </w:p>
    <w:p w14:paraId="74AF90F5" w14:textId="77777777" w:rsidR="00F71F56" w:rsidRPr="006B1A43" w:rsidRDefault="00F71F56" w:rsidP="00F71F56">
      <w:pPr>
        <w:pStyle w:val="Heading2"/>
        <w:keepNext w:val="0"/>
        <w:widowControl w:val="0"/>
        <w:snapToGrid w:val="0"/>
        <w:spacing w:before="0" w:after="0"/>
        <w:rPr>
          <w:ins w:id="1603" w:author="Kennedy, Muhil" w:date="2022-12-08T13:34:00Z"/>
          <w:rFonts w:ascii="Century Gothic" w:hAnsi="Century Gothic"/>
          <w:i w:val="0"/>
          <w:iCs w:val="0"/>
          <w14:shadow w14:blurRad="0" w14:dist="0" w14:dir="0" w14:sx="0" w14:sy="0" w14:kx="0" w14:ky="0" w14:algn="none">
            <w14:srgbClr w14:val="000000"/>
          </w14:shadow>
        </w:rPr>
      </w:pPr>
      <w:ins w:id="1604" w:author="Kennedy, Muhil" w:date="2022-12-08T13:34:00Z">
        <w:r w:rsidRPr="006B1A43">
          <w:rPr>
            <w:rFonts w:ascii="Century Gothic" w:hAnsi="Century Gothic"/>
            <w:i w:val="0"/>
            <w:iCs w:val="0"/>
            <w14:shadow w14:blurRad="0" w14:dist="0" w14:dir="0" w14:sx="0" w14:sy="0" w14:kx="0" w14:ky="0" w14:algn="none">
              <w14:srgbClr w14:val="000000"/>
            </w14:shadow>
          </w:rPr>
          <w:t>Development Phase</w:t>
        </w:r>
      </w:ins>
    </w:p>
    <w:p w14:paraId="0E58F1A1" w14:textId="77777777" w:rsidR="00F71F56" w:rsidRDefault="00F71F56" w:rsidP="00F71F56">
      <w:pPr>
        <w:pStyle w:val="Heading3"/>
        <w:keepNext w:val="0"/>
        <w:widowControl w:val="0"/>
        <w:numPr>
          <w:ilvl w:val="0"/>
          <w:numId w:val="0"/>
        </w:numPr>
        <w:snapToGrid w:val="0"/>
        <w:spacing w:before="0" w:after="0"/>
        <w:ind w:left="1287"/>
        <w:rPr>
          <w:ins w:id="1605" w:author="Kennedy, Muhil" w:date="2022-12-08T13:34:00Z"/>
          <w:rFonts w:ascii="Century Gothic" w:hAnsi="Century Gothic"/>
          <w:szCs w:val="20"/>
        </w:rPr>
      </w:pPr>
    </w:p>
    <w:p w14:paraId="053A7340"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606" w:author="Kennedy, Muhil" w:date="2022-12-08T13:34:00Z"/>
          <w:rFonts w:ascii="Century Gothic" w:hAnsi="Century Gothic"/>
          <w:b w:val="0"/>
          <w:bCs w:val="0"/>
          <w:i/>
          <w:iCs/>
          <w:szCs w:val="20"/>
        </w:rPr>
      </w:pPr>
      <w:ins w:id="1607" w:author="Kennedy, Muhil" w:date="2022-12-08T13:34:00Z">
        <w:r w:rsidRPr="006B1A43">
          <w:rPr>
            <w:rFonts w:ascii="Century Gothic" w:hAnsi="Century Gothic"/>
            <w:b w:val="0"/>
            <w:bCs w:val="0"/>
            <w:i/>
            <w:iCs/>
            <w:szCs w:val="20"/>
          </w:rPr>
          <w:t>Description of Development</w:t>
        </w:r>
      </w:ins>
    </w:p>
    <w:p w14:paraId="2E6415D9" w14:textId="77777777" w:rsidR="00F71F56" w:rsidRDefault="00F71F56" w:rsidP="00F71F56">
      <w:pPr>
        <w:widowControl w:val="0"/>
        <w:snapToGrid w:val="0"/>
        <w:rPr>
          <w:ins w:id="1608" w:author="Kennedy, Muhil" w:date="2022-12-08T13:34:00Z"/>
          <w:rFonts w:ascii="Century Gothic" w:hAnsi="Century Gothic"/>
          <w:szCs w:val="20"/>
          <w:highlight w:val="yellow"/>
          <w:lang w:val="en-US" w:eastAsia="en-US"/>
        </w:rPr>
      </w:pPr>
    </w:p>
    <w:p w14:paraId="50A6F721" w14:textId="77777777" w:rsidR="00F71F56" w:rsidRPr="00497E67" w:rsidRDefault="00F71F56" w:rsidP="00F71F56">
      <w:pPr>
        <w:widowControl w:val="0"/>
        <w:snapToGrid w:val="0"/>
        <w:rPr>
          <w:ins w:id="1609" w:author="Kennedy, Muhil" w:date="2022-12-08T13:34:00Z"/>
          <w:rFonts w:ascii="Century Gothic" w:hAnsi="Century Gothic"/>
          <w:szCs w:val="20"/>
          <w:lang w:val="en-US" w:eastAsia="en-US"/>
        </w:rPr>
      </w:pPr>
      <w:ins w:id="1610" w:author="Kennedy, Muhil" w:date="2022-12-08T13:34:00Z">
        <w:r w:rsidRPr="00497E67">
          <w:rPr>
            <w:rFonts w:ascii="Century Gothic" w:hAnsi="Century Gothic"/>
            <w:szCs w:val="20"/>
            <w:highlight w:val="yellow"/>
            <w:lang w:val="en-US" w:eastAsia="en-US"/>
          </w:rPr>
          <w:t>Description of Development to be inserted.</w:t>
        </w:r>
      </w:ins>
    </w:p>
    <w:p w14:paraId="306389E7" w14:textId="77777777" w:rsidR="00F71F56" w:rsidRPr="006B1A43" w:rsidRDefault="00F71F56" w:rsidP="00F71F56">
      <w:pPr>
        <w:pStyle w:val="Heading3"/>
        <w:keepNext w:val="0"/>
        <w:widowControl w:val="0"/>
        <w:numPr>
          <w:ilvl w:val="0"/>
          <w:numId w:val="0"/>
        </w:numPr>
        <w:snapToGrid w:val="0"/>
        <w:spacing w:before="0" w:after="0"/>
        <w:ind w:left="1287"/>
        <w:rPr>
          <w:ins w:id="1611" w:author="Kennedy, Muhil" w:date="2022-12-08T13:34:00Z"/>
          <w:rFonts w:ascii="Century Gothic" w:hAnsi="Century Gothic"/>
          <w:szCs w:val="20"/>
          <w:lang w:val="en-US"/>
        </w:rPr>
      </w:pPr>
    </w:p>
    <w:p w14:paraId="75AE1F62"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612" w:author="Kennedy, Muhil" w:date="2022-12-08T13:34:00Z"/>
          <w:rFonts w:ascii="Century Gothic" w:hAnsi="Century Gothic"/>
          <w:b w:val="0"/>
          <w:bCs w:val="0"/>
          <w:i/>
          <w:iCs/>
          <w:szCs w:val="20"/>
        </w:rPr>
      </w:pPr>
      <w:ins w:id="1613" w:author="Kennedy, Muhil" w:date="2022-12-08T13:34:00Z">
        <w:r w:rsidRPr="006B1A43">
          <w:rPr>
            <w:rFonts w:ascii="Century Gothic" w:hAnsi="Century Gothic"/>
            <w:b w:val="0"/>
            <w:bCs w:val="0"/>
            <w:i/>
            <w:iCs/>
            <w:szCs w:val="20"/>
          </w:rPr>
          <w:t xml:space="preserve">Deliverables </w:t>
        </w:r>
      </w:ins>
    </w:p>
    <w:p w14:paraId="33F6E2D8" w14:textId="77777777" w:rsidR="00F71F56" w:rsidRDefault="00F71F56" w:rsidP="00F71F56">
      <w:pPr>
        <w:widowControl w:val="0"/>
        <w:snapToGrid w:val="0"/>
        <w:rPr>
          <w:ins w:id="1614" w:author="Kennedy, Muhil" w:date="2022-12-08T13:34:00Z"/>
          <w:rFonts w:ascii="Century Gothic" w:hAnsi="Century Gothic" w:cs="Arial"/>
          <w:szCs w:val="20"/>
          <w:highlight w:val="yellow"/>
          <w:lang w:val="en-GB"/>
        </w:rPr>
      </w:pPr>
    </w:p>
    <w:p w14:paraId="21695635" w14:textId="77777777" w:rsidR="00F71F56" w:rsidRPr="00497E67" w:rsidRDefault="00F71F56" w:rsidP="00F71F56">
      <w:pPr>
        <w:widowControl w:val="0"/>
        <w:snapToGrid w:val="0"/>
        <w:rPr>
          <w:ins w:id="1615" w:author="Kennedy, Muhil" w:date="2022-12-08T13:34:00Z"/>
          <w:rFonts w:ascii="Century Gothic" w:hAnsi="Century Gothic" w:cs="Arial"/>
          <w:szCs w:val="20"/>
          <w:lang w:val="en-GB"/>
        </w:rPr>
      </w:pPr>
      <w:ins w:id="1616" w:author="Kennedy, Muhil" w:date="2022-12-08T13:34:00Z">
        <w:r w:rsidRPr="00497E67">
          <w:rPr>
            <w:rFonts w:ascii="Century Gothic" w:hAnsi="Century Gothic" w:cs="Arial"/>
            <w:szCs w:val="20"/>
            <w:highlight w:val="yellow"/>
            <w:lang w:val="en-GB"/>
          </w:rPr>
          <w:t>Description of the Deliverables to be inserted</w:t>
        </w:r>
        <w:r w:rsidRPr="00497E67">
          <w:rPr>
            <w:rFonts w:ascii="Century Gothic" w:hAnsi="Century Gothic" w:cs="Arial"/>
            <w:szCs w:val="20"/>
            <w:lang w:val="en-GB"/>
          </w:rPr>
          <w:t>.</w:t>
        </w:r>
      </w:ins>
    </w:p>
    <w:p w14:paraId="611CEBA5" w14:textId="77777777" w:rsidR="00F71F56" w:rsidRPr="006B1A43" w:rsidRDefault="00F71F56" w:rsidP="00F71F56">
      <w:pPr>
        <w:pStyle w:val="Heading3"/>
        <w:keepNext w:val="0"/>
        <w:widowControl w:val="0"/>
        <w:numPr>
          <w:ilvl w:val="0"/>
          <w:numId w:val="0"/>
        </w:numPr>
        <w:snapToGrid w:val="0"/>
        <w:spacing w:before="0" w:after="0"/>
        <w:ind w:left="1287"/>
        <w:rPr>
          <w:ins w:id="1617" w:author="Kennedy, Muhil" w:date="2022-12-08T13:34:00Z"/>
          <w:rFonts w:ascii="Century Gothic" w:hAnsi="Century Gothic"/>
          <w:szCs w:val="20"/>
          <w:lang w:val="en-US"/>
        </w:rPr>
      </w:pPr>
    </w:p>
    <w:p w14:paraId="2D890238"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618" w:author="Kennedy, Muhil" w:date="2022-12-08T13:34:00Z"/>
          <w:rFonts w:ascii="Century Gothic" w:hAnsi="Century Gothic"/>
          <w:b w:val="0"/>
          <w:bCs w:val="0"/>
          <w:i/>
          <w:iCs/>
          <w:szCs w:val="20"/>
        </w:rPr>
      </w:pPr>
      <w:ins w:id="1619" w:author="Kennedy, Muhil" w:date="2022-12-08T13:34:00Z">
        <w:r w:rsidRPr="006B1A43">
          <w:rPr>
            <w:rFonts w:ascii="Century Gothic" w:hAnsi="Century Gothic"/>
            <w:b w:val="0"/>
            <w:bCs w:val="0"/>
            <w:i/>
            <w:iCs/>
            <w:szCs w:val="20"/>
          </w:rPr>
          <w:t>Validation Process</w:t>
        </w:r>
      </w:ins>
    </w:p>
    <w:p w14:paraId="7C26D9AF" w14:textId="77777777" w:rsidR="00F71F56" w:rsidRDefault="00F71F56" w:rsidP="00F71F56">
      <w:pPr>
        <w:widowControl w:val="0"/>
        <w:snapToGrid w:val="0"/>
        <w:rPr>
          <w:ins w:id="1620" w:author="Kennedy, Muhil" w:date="2022-12-08T13:34:00Z"/>
          <w:rFonts w:ascii="Century Gothic" w:hAnsi="Century Gothic" w:cs="Arial"/>
          <w:szCs w:val="20"/>
          <w:lang w:val="en-GB"/>
        </w:rPr>
      </w:pPr>
    </w:p>
    <w:p w14:paraId="797A0961" w14:textId="77777777" w:rsidR="00F71F56" w:rsidRPr="00497E67" w:rsidRDefault="00F71F56" w:rsidP="00F71F56">
      <w:pPr>
        <w:widowControl w:val="0"/>
        <w:snapToGrid w:val="0"/>
        <w:rPr>
          <w:ins w:id="1621" w:author="Kennedy, Muhil" w:date="2022-12-08T13:34:00Z"/>
          <w:rFonts w:ascii="Century Gothic" w:hAnsi="Century Gothic" w:cs="Arial"/>
          <w:szCs w:val="20"/>
          <w:lang w:val="en-GB"/>
        </w:rPr>
      </w:pPr>
      <w:ins w:id="1622" w:author="Kennedy, Muhil" w:date="2022-12-08T13:34:00Z">
        <w:r w:rsidRPr="00497E67">
          <w:rPr>
            <w:rFonts w:ascii="Century Gothic" w:hAnsi="Century Gothic" w:cs="Arial"/>
            <w:szCs w:val="20"/>
            <w:lang w:val="en-GB"/>
          </w:rPr>
          <w:t>The Supplier is committed to fulfil the PPAP (as defined in Supplier Requirement Manual) and Program milestones on time according to the Program planning. Date for PPAP and Program milestones will be agreed in advanced product quality planning ("</w:t>
        </w:r>
        <w:r w:rsidRPr="00497E67">
          <w:rPr>
            <w:rFonts w:ascii="Century Gothic" w:hAnsi="Century Gothic" w:cs="Arial"/>
            <w:b/>
            <w:szCs w:val="20"/>
            <w:lang w:val="en-GB"/>
          </w:rPr>
          <w:t>APQP</w:t>
        </w:r>
        <w:r w:rsidRPr="00497E67">
          <w:rPr>
            <w:rFonts w:ascii="Century Gothic" w:hAnsi="Century Gothic" w:cs="Arial"/>
            <w:szCs w:val="20"/>
            <w:lang w:val="en-GB"/>
          </w:rPr>
          <w:t>") meetings, as described in Supplier Requirement Manual. In case of failure to fulfil the dates agreed in the latest APQP, Faurecia will charge to Supplier all associated costs with, minimum 5% of the associated Tools Price (as defined below). ASQ (Advanced Supplier Quality) Status Report (as described in Supplier Requirement Manual) must be updated at least on a monthly basis, and submitted to Faurecia the 20</w:t>
        </w:r>
        <w:r w:rsidRPr="00497E67">
          <w:rPr>
            <w:rFonts w:ascii="Century Gothic" w:hAnsi="Century Gothic" w:cs="Arial"/>
            <w:szCs w:val="20"/>
            <w:vertAlign w:val="superscript"/>
            <w:lang w:val="en-GB"/>
          </w:rPr>
          <w:t>th</w:t>
        </w:r>
        <w:r w:rsidRPr="00497E67">
          <w:rPr>
            <w:rFonts w:ascii="Century Gothic" w:hAnsi="Century Gothic" w:cs="Arial"/>
            <w:szCs w:val="20"/>
            <w:lang w:val="en-GB"/>
          </w:rPr>
          <w:t xml:space="preserve"> of each month. </w:t>
        </w:r>
      </w:ins>
    </w:p>
    <w:p w14:paraId="59C6C35A" w14:textId="77777777" w:rsidR="00F71F56" w:rsidRPr="00497E67" w:rsidRDefault="00F71F56" w:rsidP="00F71F56">
      <w:pPr>
        <w:widowControl w:val="0"/>
        <w:snapToGrid w:val="0"/>
        <w:rPr>
          <w:ins w:id="1623" w:author="Kennedy, Muhil" w:date="2022-12-08T13:34:00Z"/>
          <w:rFonts w:ascii="Century Gothic" w:hAnsi="Century Gothic" w:cs="Arial"/>
          <w:szCs w:val="20"/>
          <w:lang w:val="en-GB"/>
        </w:rPr>
      </w:pPr>
    </w:p>
    <w:p w14:paraId="394129F0" w14:textId="77777777" w:rsidR="00F71F56" w:rsidRPr="00497E67" w:rsidRDefault="00F71F56" w:rsidP="00F71F56">
      <w:pPr>
        <w:widowControl w:val="0"/>
        <w:snapToGrid w:val="0"/>
        <w:rPr>
          <w:ins w:id="1624" w:author="Kennedy, Muhil" w:date="2022-12-08T13:34:00Z"/>
          <w:rFonts w:ascii="Century Gothic" w:hAnsi="Century Gothic" w:cs="Arial"/>
          <w:szCs w:val="20"/>
          <w:lang w:val="en-GB"/>
        </w:rPr>
      </w:pPr>
      <w:ins w:id="1625" w:author="Kennedy, Muhil" w:date="2022-12-08T13:34:00Z">
        <w:r w:rsidRPr="00497E67">
          <w:rPr>
            <w:rFonts w:ascii="Century Gothic" w:hAnsi="Century Gothic" w:cs="Arial"/>
            <w:szCs w:val="20"/>
            <w:lang w:val="en-GB"/>
          </w:rPr>
          <w:t>The Supplier shall propose a detailed Program timing including all design, test, and industrialisation milestones in accordance with Faurecia's and OEM's Program milestones that will have to be approved by Faurecia.</w:t>
        </w:r>
      </w:ins>
    </w:p>
    <w:p w14:paraId="13F2B8A7" w14:textId="77777777" w:rsidR="00F71F56" w:rsidRPr="00497E67" w:rsidRDefault="00F71F56" w:rsidP="00F71F56">
      <w:pPr>
        <w:widowControl w:val="0"/>
        <w:snapToGrid w:val="0"/>
        <w:rPr>
          <w:ins w:id="1626" w:author="Kennedy, Muhil" w:date="2022-12-08T13:34:00Z"/>
          <w:rFonts w:ascii="Century Gothic" w:hAnsi="Century Gothic" w:cs="Arial"/>
          <w:szCs w:val="20"/>
          <w:lang w:val="en-GB"/>
        </w:rPr>
      </w:pPr>
    </w:p>
    <w:p w14:paraId="61A297B0" w14:textId="77777777" w:rsidR="00F71F56" w:rsidRPr="00497E67" w:rsidRDefault="00F71F56" w:rsidP="00F71F56">
      <w:pPr>
        <w:widowControl w:val="0"/>
        <w:snapToGrid w:val="0"/>
        <w:rPr>
          <w:ins w:id="1627" w:author="Kennedy, Muhil" w:date="2022-12-08T13:34:00Z"/>
          <w:rFonts w:ascii="Century Gothic" w:hAnsi="Century Gothic" w:cs="Arial"/>
          <w:szCs w:val="20"/>
          <w:lang w:val="en-GB"/>
        </w:rPr>
      </w:pPr>
      <w:ins w:id="1628" w:author="Kennedy, Muhil" w:date="2022-12-08T13:34:00Z">
        <w:r w:rsidRPr="00497E67">
          <w:rPr>
            <w:rFonts w:ascii="Century Gothic" w:hAnsi="Century Gothic" w:cs="Arial"/>
            <w:szCs w:val="20"/>
            <w:lang w:val="en-GB"/>
          </w:rPr>
          <w:t xml:space="preserve">All timings follow-up (Tools, test, industrialization…) will be updated and sent to Faurecia's </w:t>
        </w:r>
        <w:r w:rsidRPr="00497E67">
          <w:rPr>
            <w:rFonts w:ascii="Century Gothic" w:hAnsi="Century Gothic" w:cs="Arial"/>
            <w:szCs w:val="20"/>
            <w:lang w:val="en-GB"/>
          </w:rPr>
          <w:lastRenderedPageBreak/>
          <w:t xml:space="preserve">Program Buyer/ASQ every week. </w:t>
        </w:r>
      </w:ins>
    </w:p>
    <w:p w14:paraId="35A21D8B" w14:textId="77777777" w:rsidR="00F71F56" w:rsidRPr="00497E67" w:rsidRDefault="00F71F56" w:rsidP="00F71F56">
      <w:pPr>
        <w:widowControl w:val="0"/>
        <w:snapToGrid w:val="0"/>
        <w:rPr>
          <w:ins w:id="1629" w:author="Kennedy, Muhil" w:date="2022-12-08T13:34:00Z"/>
          <w:rFonts w:ascii="Century Gothic" w:hAnsi="Century Gothic" w:cs="Arial"/>
          <w:szCs w:val="20"/>
          <w:lang w:val="en-GB"/>
        </w:rPr>
      </w:pPr>
    </w:p>
    <w:p w14:paraId="275438D6" w14:textId="77777777" w:rsidR="00F71F56" w:rsidRPr="00497E67" w:rsidRDefault="00F71F56" w:rsidP="00F71F56">
      <w:pPr>
        <w:widowControl w:val="0"/>
        <w:snapToGrid w:val="0"/>
        <w:rPr>
          <w:ins w:id="1630" w:author="Kennedy, Muhil" w:date="2022-12-08T13:34:00Z"/>
          <w:rFonts w:ascii="Century Gothic" w:hAnsi="Century Gothic" w:cs="Arial"/>
          <w:szCs w:val="20"/>
          <w:lang w:val="en-GB"/>
        </w:rPr>
      </w:pPr>
      <w:ins w:id="1631" w:author="Kennedy, Muhil" w:date="2022-12-08T13:34:00Z">
        <w:r w:rsidRPr="00497E67">
          <w:rPr>
            <w:rFonts w:ascii="Century Gothic" w:hAnsi="Century Gothic" w:cs="Arial"/>
            <w:szCs w:val="20"/>
            <w:lang w:val="en-GB"/>
          </w:rPr>
          <w:t xml:space="preserve">The Supplier has to reserve and provide all the necessary means and personnel from the concerned departments in order to achieve the Program planning, by nominating a dedicated team including, at least, project leader, product engineer and quality engineer. The Supplier's Program team will have to be kept until SOP (as defined below) date+90 days or PPAP+90days.  </w:t>
        </w:r>
      </w:ins>
    </w:p>
    <w:p w14:paraId="65152D53" w14:textId="77777777" w:rsidR="00F71F56" w:rsidRDefault="00F71F56" w:rsidP="00F71F56">
      <w:pPr>
        <w:widowControl w:val="0"/>
        <w:snapToGrid w:val="0"/>
        <w:rPr>
          <w:ins w:id="1632" w:author="Kennedy, Muhil" w:date="2022-12-08T13:34:00Z"/>
          <w:rFonts w:ascii="Century Gothic" w:hAnsi="Century Gothic" w:cs="Arial"/>
          <w:szCs w:val="20"/>
          <w:lang w:val="en-GB"/>
        </w:rPr>
      </w:pPr>
    </w:p>
    <w:p w14:paraId="7878C335" w14:textId="77777777" w:rsidR="00F71F56" w:rsidRPr="00497E67" w:rsidRDefault="00F71F56" w:rsidP="00F71F56">
      <w:pPr>
        <w:widowControl w:val="0"/>
        <w:snapToGrid w:val="0"/>
        <w:rPr>
          <w:ins w:id="1633" w:author="Kennedy, Muhil" w:date="2022-12-08T13:34:00Z"/>
          <w:rFonts w:ascii="Century Gothic" w:hAnsi="Century Gothic" w:cs="Arial"/>
          <w:szCs w:val="20"/>
          <w:lang w:val="en-GB"/>
        </w:rPr>
      </w:pPr>
      <w:ins w:id="1634" w:author="Kennedy, Muhil" w:date="2022-12-08T13:34:00Z">
        <w:r w:rsidRPr="00497E67">
          <w:rPr>
            <w:rFonts w:ascii="Century Gothic" w:hAnsi="Century Gothic" w:cs="Arial"/>
            <w:szCs w:val="20"/>
            <w:lang w:val="en-GB"/>
          </w:rPr>
          <w:t xml:space="preserve">During the regular follow up of the </w:t>
        </w:r>
        <w:r>
          <w:rPr>
            <w:rFonts w:ascii="Century Gothic" w:hAnsi="Century Gothic" w:cs="Arial"/>
            <w:szCs w:val="20"/>
            <w:highlight w:val="green"/>
            <w:lang w:val="en-GB"/>
          </w:rPr>
          <w:t>D</w:t>
        </w:r>
        <w:r w:rsidRPr="00497E67">
          <w:rPr>
            <w:rFonts w:ascii="Century Gothic" w:hAnsi="Century Gothic" w:cs="Arial"/>
            <w:szCs w:val="20"/>
            <w:highlight w:val="green"/>
            <w:lang w:val="en-GB"/>
          </w:rPr>
          <w:t xml:space="preserve">evelopment   </w:t>
        </w:r>
        <w:r w:rsidRPr="00497E67">
          <w:rPr>
            <w:rFonts w:ascii="Century Gothic" w:hAnsi="Century Gothic" w:cs="Arial"/>
            <w:szCs w:val="20"/>
            <w:highlight w:val="yellow"/>
            <w:lang w:val="en-GB"/>
          </w:rPr>
          <w:t>/</w:t>
        </w:r>
        <w:r>
          <w:rPr>
            <w:rFonts w:ascii="Century Gothic" w:hAnsi="Century Gothic" w:cs="Arial"/>
            <w:szCs w:val="20"/>
            <w:highlight w:val="yellow"/>
            <w:lang w:val="en-GB"/>
          </w:rPr>
          <w:t>m</w:t>
        </w:r>
        <w:r w:rsidRPr="00497E67">
          <w:rPr>
            <w:rFonts w:ascii="Century Gothic" w:hAnsi="Century Gothic" w:cs="Arial"/>
            <w:szCs w:val="20"/>
            <w:highlight w:val="yellow"/>
            <w:lang w:val="en-GB"/>
          </w:rPr>
          <w:t>anufacturing</w:t>
        </w:r>
        <w:r w:rsidRPr="00497E67">
          <w:rPr>
            <w:rFonts w:ascii="Century Gothic" w:hAnsi="Century Gothic" w:cs="Arial"/>
            <w:szCs w:val="20"/>
            <w:lang w:val="en-GB"/>
          </w:rPr>
          <w:t xml:space="preserve"> of the Part, it will be monitored if the Supplier is able to achieve the agreed Deliverables. Faurecia will be entitled to subcontract all or part of the Agreement if the Supplier is unable to achieve such agreed Deliverables after notice sent to the Supplier. All related costs will be charged to the Supplier.</w:t>
        </w:r>
      </w:ins>
    </w:p>
    <w:p w14:paraId="4BE5C456" w14:textId="77777777" w:rsidR="00F71F56" w:rsidRPr="00497E67" w:rsidRDefault="00F71F56" w:rsidP="00F71F56">
      <w:pPr>
        <w:widowControl w:val="0"/>
        <w:snapToGrid w:val="0"/>
        <w:rPr>
          <w:ins w:id="1635" w:author="Kennedy, Muhil" w:date="2022-12-08T13:34:00Z"/>
          <w:rFonts w:ascii="Century Gothic" w:hAnsi="Century Gothic" w:cs="Arial"/>
          <w:szCs w:val="20"/>
          <w:lang w:val="en-GB"/>
        </w:rPr>
      </w:pPr>
    </w:p>
    <w:p w14:paraId="48A9E94A" w14:textId="77777777" w:rsidR="00F71F56" w:rsidRPr="00497E67" w:rsidRDefault="00F71F56" w:rsidP="00F71F56">
      <w:pPr>
        <w:widowControl w:val="0"/>
        <w:snapToGrid w:val="0"/>
        <w:rPr>
          <w:ins w:id="1636" w:author="Kennedy, Muhil" w:date="2022-12-08T13:34:00Z"/>
          <w:rFonts w:ascii="Century Gothic" w:hAnsi="Century Gothic" w:cs="Arial"/>
          <w:szCs w:val="20"/>
          <w:lang w:val="en-GB"/>
        </w:rPr>
      </w:pPr>
      <w:ins w:id="1637" w:author="Kennedy, Muhil" w:date="2022-12-08T13:34:00Z">
        <w:r w:rsidRPr="00497E67">
          <w:rPr>
            <w:rFonts w:ascii="Century Gothic" w:hAnsi="Century Gothic" w:cs="Arial"/>
            <w:szCs w:val="20"/>
            <w:lang w:val="en-GB"/>
          </w:rPr>
          <w:t>The Supplier has to provide on-site support during all phases of prototype builds and Program launch as necessary and/or requested by Faurecia</w:t>
        </w:r>
      </w:ins>
    </w:p>
    <w:p w14:paraId="396791C0" w14:textId="77777777" w:rsidR="00F71F56" w:rsidRPr="00497E67" w:rsidRDefault="00F71F56" w:rsidP="00F71F56">
      <w:pPr>
        <w:widowControl w:val="0"/>
        <w:snapToGrid w:val="0"/>
        <w:rPr>
          <w:ins w:id="1638" w:author="Kennedy, Muhil" w:date="2022-12-08T13:34:00Z"/>
          <w:rFonts w:ascii="Century Gothic" w:hAnsi="Century Gothic" w:cs="Arial"/>
          <w:szCs w:val="20"/>
          <w:lang w:val="en-GB"/>
        </w:rPr>
      </w:pPr>
    </w:p>
    <w:p w14:paraId="554F52BB" w14:textId="77777777" w:rsidR="00F71F56" w:rsidRPr="00497E67" w:rsidRDefault="00F71F56" w:rsidP="00F71F56">
      <w:pPr>
        <w:widowControl w:val="0"/>
        <w:snapToGrid w:val="0"/>
        <w:rPr>
          <w:ins w:id="1639" w:author="Kennedy, Muhil" w:date="2022-12-08T13:34:00Z"/>
          <w:rFonts w:ascii="Century Gothic" w:hAnsi="Century Gothic" w:cs="Arial"/>
          <w:szCs w:val="20"/>
          <w:lang w:val="en-GB"/>
        </w:rPr>
      </w:pPr>
      <w:ins w:id="1640" w:author="Kennedy, Muhil" w:date="2022-12-08T13:34:00Z">
        <w:r w:rsidRPr="00497E67">
          <w:rPr>
            <w:rFonts w:ascii="Century Gothic" w:hAnsi="Century Gothic" w:cs="Arial"/>
            <w:szCs w:val="20"/>
            <w:highlight w:val="green"/>
            <w:lang w:val="en-GB"/>
          </w:rPr>
          <w:t>The Supplier shall deliver promptly to Faurecia upon Faurecia’s request all documentation, samples, prototypes, Parts, Tools and any other elements materializing the carried out Development and the Development that should have been carried out in accordance with the LON.</w:t>
        </w:r>
      </w:ins>
    </w:p>
    <w:p w14:paraId="5F25C3EC" w14:textId="77777777" w:rsidR="00F71F56" w:rsidRPr="00497E67" w:rsidRDefault="00F71F56" w:rsidP="00F71F56">
      <w:pPr>
        <w:widowControl w:val="0"/>
        <w:snapToGrid w:val="0"/>
        <w:rPr>
          <w:ins w:id="1641" w:author="Kennedy, Muhil" w:date="2022-12-08T13:34:00Z"/>
          <w:rFonts w:ascii="Century Gothic" w:hAnsi="Century Gothic" w:cs="Arial"/>
          <w:szCs w:val="20"/>
          <w:lang w:val="en-GB"/>
        </w:rPr>
      </w:pPr>
    </w:p>
    <w:p w14:paraId="46DA1577" w14:textId="77777777" w:rsidR="00F71F56" w:rsidRPr="00497E67" w:rsidRDefault="00F71F56" w:rsidP="00F71F56">
      <w:pPr>
        <w:widowControl w:val="0"/>
        <w:snapToGrid w:val="0"/>
        <w:rPr>
          <w:ins w:id="1642" w:author="Kennedy, Muhil" w:date="2022-12-08T13:34:00Z"/>
          <w:rFonts w:ascii="Century Gothic" w:hAnsi="Century Gothic" w:cs="Arial"/>
          <w:szCs w:val="20"/>
          <w:lang w:val="en-GB"/>
        </w:rPr>
      </w:pPr>
      <w:ins w:id="1643" w:author="Kennedy, Muhil" w:date="2022-12-08T13:34:00Z">
        <w:r w:rsidRPr="00497E67">
          <w:rPr>
            <w:rFonts w:ascii="Century Gothic" w:hAnsi="Century Gothic" w:cs="Arial"/>
            <w:szCs w:val="20"/>
            <w:highlight w:val="yellow"/>
            <w:lang w:val="en-GB"/>
          </w:rPr>
          <w:t>The Supplier shall deliver promptly to Faurecia upon Faurecia’s request all documentation, samples, prototypes, Parts, Tools and any other elements materializing the Deliverables.</w:t>
        </w:r>
      </w:ins>
    </w:p>
    <w:p w14:paraId="3776632D" w14:textId="77777777" w:rsidR="00F71F56" w:rsidRDefault="00F71F56" w:rsidP="00F71F56">
      <w:pPr>
        <w:widowControl w:val="0"/>
        <w:snapToGrid w:val="0"/>
        <w:rPr>
          <w:ins w:id="1644" w:author="Kennedy, Muhil" w:date="2022-12-08T13:34:00Z"/>
          <w:rFonts w:ascii="Century Gothic" w:hAnsi="Century Gothic" w:cs="Arial"/>
          <w:strike/>
          <w:szCs w:val="20"/>
          <w:lang w:val="en-GB"/>
        </w:rPr>
      </w:pPr>
    </w:p>
    <w:p w14:paraId="53C7933B" w14:textId="77777777" w:rsidR="00F71F56" w:rsidRPr="00497E67" w:rsidRDefault="00F71F56" w:rsidP="00F71F56">
      <w:pPr>
        <w:widowControl w:val="0"/>
        <w:snapToGrid w:val="0"/>
        <w:rPr>
          <w:ins w:id="1645" w:author="Kennedy, Muhil" w:date="2022-12-08T13:34:00Z"/>
          <w:rFonts w:ascii="Century Gothic" w:hAnsi="Century Gothic" w:cs="Arial"/>
          <w:szCs w:val="20"/>
          <w:lang w:val="en-GB"/>
        </w:rPr>
      </w:pPr>
      <w:ins w:id="1646" w:author="Kennedy, Muhil" w:date="2022-12-08T13:34:00Z">
        <w:r w:rsidRPr="00497E67">
          <w:rPr>
            <w:rFonts w:ascii="Century Gothic" w:hAnsi="Century Gothic" w:cs="Arial"/>
            <w:szCs w:val="20"/>
            <w:lang w:val="en-GB"/>
          </w:rPr>
          <w:t xml:space="preserve">Should there be any reserves Faurecia may: </w:t>
        </w:r>
      </w:ins>
    </w:p>
    <w:p w14:paraId="2A682F21" w14:textId="77777777" w:rsidR="00F71F56" w:rsidRPr="00497E67" w:rsidRDefault="00F71F56" w:rsidP="00F71F56">
      <w:pPr>
        <w:widowControl w:val="0"/>
        <w:snapToGrid w:val="0"/>
        <w:ind w:left="1080"/>
        <w:rPr>
          <w:ins w:id="1647" w:author="Kennedy, Muhil" w:date="2022-12-08T13:34:00Z"/>
          <w:rFonts w:ascii="Century Gothic" w:hAnsi="Century Gothic" w:cs="Arial"/>
          <w:szCs w:val="20"/>
          <w:lang w:val="en-GB"/>
        </w:rPr>
      </w:pPr>
    </w:p>
    <w:p w14:paraId="79E4BFA7" w14:textId="77777777" w:rsidR="00F71F56" w:rsidRPr="00497E67" w:rsidRDefault="00F71F56" w:rsidP="00F71F56">
      <w:pPr>
        <w:widowControl w:val="0"/>
        <w:numPr>
          <w:ilvl w:val="0"/>
          <w:numId w:val="26"/>
        </w:numPr>
        <w:tabs>
          <w:tab w:val="clear" w:pos="2100"/>
          <w:tab w:val="num" w:pos="1418"/>
        </w:tabs>
        <w:snapToGrid w:val="0"/>
        <w:ind w:left="1418" w:hanging="284"/>
        <w:rPr>
          <w:ins w:id="1648" w:author="Kennedy, Muhil" w:date="2022-12-08T13:34:00Z"/>
          <w:rFonts w:ascii="Century Gothic" w:hAnsi="Century Gothic" w:cs="Arial"/>
          <w:szCs w:val="20"/>
          <w:lang w:val="en-GB"/>
        </w:rPr>
      </w:pPr>
      <w:ins w:id="1649" w:author="Kennedy, Muhil" w:date="2022-12-08T13:34:00Z">
        <w:r w:rsidRPr="00497E67">
          <w:rPr>
            <w:rFonts w:ascii="Century Gothic" w:hAnsi="Century Gothic" w:cs="Arial"/>
            <w:szCs w:val="20"/>
            <w:lang w:val="en-GB"/>
          </w:rPr>
          <w:t>require that the Supplier remedies at its own expenses Faurecia’s reserves within the time limits stipulated in the written document; or</w:t>
        </w:r>
      </w:ins>
    </w:p>
    <w:p w14:paraId="5799727C" w14:textId="77777777" w:rsidR="00F71F56" w:rsidRPr="00497E67" w:rsidRDefault="00F71F56" w:rsidP="00F71F56">
      <w:pPr>
        <w:widowControl w:val="0"/>
        <w:tabs>
          <w:tab w:val="num" w:pos="1418"/>
        </w:tabs>
        <w:snapToGrid w:val="0"/>
        <w:ind w:left="1418" w:hanging="284"/>
        <w:rPr>
          <w:ins w:id="1650" w:author="Kennedy, Muhil" w:date="2022-12-08T13:34:00Z"/>
          <w:rFonts w:ascii="Century Gothic" w:hAnsi="Century Gothic" w:cs="Arial"/>
          <w:szCs w:val="20"/>
          <w:lang w:val="en-GB"/>
        </w:rPr>
      </w:pPr>
    </w:p>
    <w:p w14:paraId="34C9F2F6" w14:textId="77777777" w:rsidR="00F71F56" w:rsidRPr="00497E67" w:rsidRDefault="00F71F56" w:rsidP="00F71F56">
      <w:pPr>
        <w:widowControl w:val="0"/>
        <w:numPr>
          <w:ilvl w:val="0"/>
          <w:numId w:val="26"/>
        </w:numPr>
        <w:tabs>
          <w:tab w:val="clear" w:pos="2100"/>
          <w:tab w:val="num" w:pos="1418"/>
        </w:tabs>
        <w:snapToGrid w:val="0"/>
        <w:ind w:left="1418" w:hanging="284"/>
        <w:rPr>
          <w:ins w:id="1651" w:author="Kennedy, Muhil" w:date="2022-12-08T13:34:00Z"/>
          <w:rFonts w:ascii="Century Gothic" w:hAnsi="Century Gothic" w:cs="Arial"/>
          <w:strike/>
          <w:szCs w:val="20"/>
          <w:lang w:val="en-GB"/>
        </w:rPr>
      </w:pPr>
      <w:ins w:id="1652" w:author="Kennedy, Muhil" w:date="2022-12-08T13:34:00Z">
        <w:r w:rsidRPr="00497E67">
          <w:rPr>
            <w:rFonts w:ascii="Century Gothic" w:hAnsi="Century Gothic" w:cs="Arial"/>
            <w:szCs w:val="20"/>
            <w:lang w:val="en-GB"/>
          </w:rPr>
          <w:t>accept the Deliverables as such in exchange of an appropriate reduction of the Supplier remuneration</w:t>
        </w:r>
      </w:ins>
    </w:p>
    <w:p w14:paraId="427AA122" w14:textId="77777777" w:rsidR="00F71F56" w:rsidRPr="00497E67" w:rsidRDefault="00F71F56" w:rsidP="00F71F56">
      <w:pPr>
        <w:widowControl w:val="0"/>
        <w:snapToGrid w:val="0"/>
        <w:rPr>
          <w:ins w:id="1653" w:author="Kennedy, Muhil" w:date="2022-12-08T13:34:00Z"/>
          <w:rFonts w:ascii="Century Gothic" w:hAnsi="Century Gothic" w:cs="Arial"/>
          <w:szCs w:val="20"/>
          <w:lang w:val="en-GB"/>
        </w:rPr>
      </w:pPr>
    </w:p>
    <w:p w14:paraId="7584600D" w14:textId="77777777" w:rsidR="00F71F56" w:rsidRPr="00497E67" w:rsidRDefault="00F71F56" w:rsidP="00F71F56">
      <w:pPr>
        <w:widowControl w:val="0"/>
        <w:snapToGrid w:val="0"/>
        <w:rPr>
          <w:ins w:id="1654" w:author="Kennedy, Muhil" w:date="2022-12-08T13:34:00Z"/>
          <w:rFonts w:ascii="Century Gothic" w:hAnsi="Century Gothic" w:cs="Arial"/>
          <w:szCs w:val="20"/>
          <w:lang w:val="en-GB"/>
        </w:rPr>
      </w:pPr>
      <w:ins w:id="1655" w:author="Kennedy, Muhil" w:date="2022-12-08T13:34:00Z">
        <w:r w:rsidRPr="00497E67">
          <w:rPr>
            <w:rFonts w:ascii="Century Gothic" w:hAnsi="Century Gothic" w:cs="Arial"/>
            <w:szCs w:val="20"/>
            <w:lang w:val="en-GB"/>
          </w:rPr>
          <w:t>In case of non-satisfactory result of a validation test or of non-fulfilment of time limits by the Supplier, Faurecia reserves the right to:</w:t>
        </w:r>
      </w:ins>
    </w:p>
    <w:p w14:paraId="7265D698" w14:textId="77777777" w:rsidR="00F71F56" w:rsidRPr="00497E67" w:rsidRDefault="00F71F56" w:rsidP="00F71F56">
      <w:pPr>
        <w:widowControl w:val="0"/>
        <w:snapToGrid w:val="0"/>
        <w:rPr>
          <w:ins w:id="1656" w:author="Kennedy, Muhil" w:date="2022-12-08T13:34:00Z"/>
          <w:rFonts w:ascii="Century Gothic" w:hAnsi="Century Gothic" w:cs="Arial"/>
          <w:szCs w:val="20"/>
          <w:lang w:val="en-GB"/>
        </w:rPr>
      </w:pPr>
    </w:p>
    <w:p w14:paraId="47E6796F" w14:textId="77777777" w:rsidR="00F71F56" w:rsidRPr="00497E67" w:rsidRDefault="00F71F56" w:rsidP="00F71F56">
      <w:pPr>
        <w:widowControl w:val="0"/>
        <w:numPr>
          <w:ilvl w:val="0"/>
          <w:numId w:val="13"/>
        </w:numPr>
        <w:tabs>
          <w:tab w:val="clear" w:pos="2100"/>
          <w:tab w:val="num" w:pos="1418"/>
        </w:tabs>
        <w:snapToGrid w:val="0"/>
        <w:ind w:left="1418" w:hanging="284"/>
        <w:rPr>
          <w:ins w:id="1657" w:author="Kennedy, Muhil" w:date="2022-12-08T13:34:00Z"/>
          <w:rFonts w:ascii="Century Gothic" w:hAnsi="Century Gothic" w:cs="Arial"/>
          <w:szCs w:val="20"/>
          <w:lang w:val="en-GB"/>
        </w:rPr>
      </w:pPr>
      <w:ins w:id="1658" w:author="Kennedy, Muhil" w:date="2022-12-08T13:34:00Z">
        <w:r w:rsidRPr="00497E67">
          <w:rPr>
            <w:rFonts w:ascii="Century Gothic" w:hAnsi="Century Gothic" w:cs="Arial"/>
            <w:szCs w:val="20"/>
            <w:lang w:val="en-GB"/>
          </w:rPr>
          <w:t>decide to postpone validation and set new time limits; or</w:t>
        </w:r>
      </w:ins>
    </w:p>
    <w:p w14:paraId="6FCD66AC" w14:textId="77777777" w:rsidR="00F71F56" w:rsidRPr="00497E67" w:rsidRDefault="00F71F56" w:rsidP="00F71F56">
      <w:pPr>
        <w:widowControl w:val="0"/>
        <w:tabs>
          <w:tab w:val="num" w:pos="1418"/>
        </w:tabs>
        <w:snapToGrid w:val="0"/>
        <w:ind w:left="1418" w:hanging="284"/>
        <w:rPr>
          <w:ins w:id="1659" w:author="Kennedy, Muhil" w:date="2022-12-08T13:34:00Z"/>
          <w:rFonts w:ascii="Century Gothic" w:hAnsi="Century Gothic" w:cs="Arial"/>
          <w:szCs w:val="20"/>
          <w:lang w:val="en-GB"/>
        </w:rPr>
      </w:pPr>
    </w:p>
    <w:p w14:paraId="35E8BC09" w14:textId="77777777" w:rsidR="00F71F56" w:rsidRDefault="00F71F56" w:rsidP="00F71F56">
      <w:pPr>
        <w:widowControl w:val="0"/>
        <w:numPr>
          <w:ilvl w:val="0"/>
          <w:numId w:val="13"/>
        </w:numPr>
        <w:tabs>
          <w:tab w:val="clear" w:pos="2100"/>
          <w:tab w:val="num" w:pos="1418"/>
        </w:tabs>
        <w:snapToGrid w:val="0"/>
        <w:ind w:left="1418" w:hanging="284"/>
        <w:rPr>
          <w:ins w:id="1660" w:author="Kennedy, Muhil" w:date="2022-12-08T13:34:00Z"/>
          <w:rFonts w:ascii="Century Gothic" w:hAnsi="Century Gothic" w:cs="Arial"/>
          <w:szCs w:val="20"/>
          <w:lang w:val="en-GB"/>
        </w:rPr>
      </w:pPr>
      <w:ins w:id="1661" w:author="Kennedy, Muhil" w:date="2022-12-08T13:34:00Z">
        <w:r w:rsidRPr="00497E67">
          <w:rPr>
            <w:rFonts w:ascii="Century Gothic" w:hAnsi="Century Gothic" w:cs="Arial"/>
            <w:szCs w:val="20"/>
            <w:lang w:val="en-GB"/>
          </w:rPr>
          <w:t>terminate the Agreement, without prejudice of damages that Faurecia might claim, and without payment of a termination charges and without a formal prior notice being necessary. As a consequence, the Supplier shall not be entitled to charge the rejected Deliverables.</w:t>
        </w:r>
      </w:ins>
    </w:p>
    <w:p w14:paraId="3C82804F" w14:textId="77777777" w:rsidR="00F71F56" w:rsidRDefault="00F71F56" w:rsidP="00F71F56">
      <w:pPr>
        <w:pStyle w:val="ListParagraph"/>
        <w:rPr>
          <w:ins w:id="1662" w:author="Kennedy, Muhil" w:date="2022-12-08T13:34:00Z"/>
          <w:rFonts w:ascii="Century Gothic" w:hAnsi="Century Gothic" w:cs="Arial"/>
          <w:szCs w:val="20"/>
          <w:lang w:val="en-GB"/>
        </w:rPr>
      </w:pPr>
    </w:p>
    <w:p w14:paraId="758124C6"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663" w:author="Kennedy, Muhil" w:date="2022-12-08T13:34:00Z"/>
          <w:rFonts w:ascii="Century Gothic" w:hAnsi="Century Gothic"/>
          <w:b w:val="0"/>
          <w:bCs w:val="0"/>
          <w:i/>
          <w:iCs/>
          <w:szCs w:val="20"/>
        </w:rPr>
      </w:pPr>
      <w:ins w:id="1664" w:author="Kennedy, Muhil" w:date="2022-12-08T13:34:00Z">
        <w:r w:rsidRPr="006B1A43">
          <w:rPr>
            <w:rFonts w:ascii="Century Gothic" w:hAnsi="Century Gothic"/>
            <w:b w:val="0"/>
            <w:bCs w:val="0"/>
            <w:i/>
            <w:iCs/>
            <w:szCs w:val="20"/>
            <w:lang w:val="en-US"/>
          </w:rPr>
          <w:t>Development</w:t>
        </w:r>
        <w:r w:rsidRPr="006B1A43">
          <w:rPr>
            <w:rFonts w:ascii="Century Gothic" w:hAnsi="Century Gothic"/>
            <w:b w:val="0"/>
            <w:bCs w:val="0"/>
            <w:i/>
            <w:iCs/>
            <w:szCs w:val="20"/>
          </w:rPr>
          <w:t xml:space="preserve"> Schedule </w:t>
        </w:r>
      </w:ins>
    </w:p>
    <w:p w14:paraId="766CA41B" w14:textId="77777777" w:rsidR="00F71F56" w:rsidRDefault="00F71F56" w:rsidP="00F71F56">
      <w:pPr>
        <w:pStyle w:val="Faureciaberschrift2"/>
        <w:widowControl w:val="0"/>
        <w:numPr>
          <w:ilvl w:val="0"/>
          <w:numId w:val="0"/>
        </w:numPr>
        <w:snapToGrid w:val="0"/>
        <w:spacing w:after="0"/>
        <w:ind w:left="567"/>
        <w:rPr>
          <w:ins w:id="1665" w:author="Kennedy, Muhil" w:date="2022-12-08T13:34:00Z"/>
          <w:rFonts w:ascii="Century Gothic" w:hAnsi="Century Gothic"/>
          <w:snapToGrid/>
          <w:szCs w:val="20"/>
          <w:lang w:val="en-GB" w:eastAsia="fr-FR"/>
        </w:rPr>
      </w:pPr>
    </w:p>
    <w:p w14:paraId="40E09A77" w14:textId="77777777" w:rsidR="00F71F56" w:rsidRDefault="00F71F56" w:rsidP="00F71F56">
      <w:pPr>
        <w:pStyle w:val="Faureciaberschrift2"/>
        <w:widowControl w:val="0"/>
        <w:numPr>
          <w:ilvl w:val="0"/>
          <w:numId w:val="0"/>
        </w:numPr>
        <w:snapToGrid w:val="0"/>
        <w:spacing w:after="0"/>
        <w:ind w:left="567"/>
        <w:rPr>
          <w:ins w:id="1666" w:author="Kennedy, Muhil" w:date="2022-12-08T13:34:00Z"/>
          <w:rFonts w:ascii="Century Gothic" w:hAnsi="Century Gothic"/>
          <w:snapToGrid/>
          <w:szCs w:val="20"/>
          <w:lang w:val="en-GB" w:eastAsia="fr-FR"/>
        </w:rPr>
      </w:pPr>
      <w:ins w:id="1667" w:author="Kennedy, Muhil" w:date="2022-12-08T13:34:00Z">
        <w:r w:rsidRPr="00497E67">
          <w:rPr>
            <w:rFonts w:ascii="Century Gothic" w:hAnsi="Century Gothic"/>
            <w:snapToGrid/>
            <w:szCs w:val="20"/>
            <w:lang w:val="en-GB" w:eastAsia="fr-FR"/>
          </w:rPr>
          <w:t xml:space="preserve">The Supplier acknowledges that fulfilment of dates and Development time limits,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sidRPr="00497E67">
          <w:rPr>
            <w:rFonts w:ascii="Century Gothic" w:hAnsi="Century Gothic"/>
            <w:snapToGrid/>
            <w:szCs w:val="20"/>
            <w:lang w:val="en-GB" w:eastAsia="fr-FR"/>
          </w:rPr>
          <w:t>(</w:t>
        </w:r>
        <w:r>
          <w:rPr>
            <w:rFonts w:ascii="Century Gothic" w:hAnsi="Century Gothic"/>
            <w:snapToGrid/>
            <w:szCs w:val="20"/>
            <w:lang w:val="en-GB" w:eastAsia="fr-FR"/>
          </w:rPr>
          <w:t xml:space="preserve">Time </w:t>
        </w:r>
        <w:r w:rsidRPr="00497E67">
          <w:rPr>
            <w:rFonts w:ascii="Century Gothic" w:hAnsi="Century Gothic"/>
            <w:snapToGrid/>
            <w:szCs w:val="20"/>
            <w:lang w:val="en-GB" w:eastAsia="fr-FR"/>
          </w:rPr>
          <w:t>Schedule), are mandatory and represent an essential condition of the consent given by Faurecia to enter into this LON.</w:t>
        </w:r>
      </w:ins>
    </w:p>
    <w:p w14:paraId="0392AE69" w14:textId="77777777" w:rsidR="00F71F56" w:rsidRPr="00497E67" w:rsidRDefault="00F71F56" w:rsidP="00F71F56">
      <w:pPr>
        <w:pStyle w:val="Heading2"/>
        <w:keepNext w:val="0"/>
        <w:widowControl w:val="0"/>
        <w:numPr>
          <w:ilvl w:val="0"/>
          <w:numId w:val="0"/>
        </w:numPr>
        <w:snapToGrid w:val="0"/>
        <w:spacing w:before="0" w:after="0"/>
        <w:rPr>
          <w:ins w:id="1668" w:author="Kennedy, Muhil" w:date="2022-12-08T13:34:00Z"/>
          <w:rFonts w:ascii="Century Gothic" w:hAnsi="Century Gothic"/>
        </w:rPr>
      </w:pPr>
    </w:p>
    <w:p w14:paraId="2D39AA31" w14:textId="77777777" w:rsidR="00F71F56" w:rsidRDefault="00F71F56" w:rsidP="00F71F56">
      <w:pPr>
        <w:pStyle w:val="Heading2"/>
        <w:keepNext w:val="0"/>
        <w:widowControl w:val="0"/>
        <w:snapToGrid w:val="0"/>
        <w:spacing w:before="0" w:after="0"/>
        <w:rPr>
          <w:ins w:id="1669" w:author="Kennedy, Muhil" w:date="2022-12-08T13:34:00Z"/>
          <w:rFonts w:ascii="Century Gothic" w:hAnsi="Century Gothic"/>
          <w:i w:val="0"/>
          <w:iCs w:val="0"/>
          <w14:shadow w14:blurRad="0" w14:dist="0" w14:dir="0" w14:sx="0" w14:sy="0" w14:kx="0" w14:ky="0" w14:algn="none">
            <w14:srgbClr w14:val="000000"/>
          </w14:shadow>
        </w:rPr>
      </w:pPr>
      <w:ins w:id="1670" w:author="Kennedy, Muhil" w:date="2022-12-08T13:34:00Z">
        <w:r w:rsidRPr="006B1A43">
          <w:rPr>
            <w:rFonts w:ascii="Century Gothic" w:hAnsi="Century Gothic"/>
            <w:i w:val="0"/>
            <w:iCs w:val="0"/>
            <w14:shadow w14:blurRad="0" w14:dist="0" w14:dir="0" w14:sx="0" w14:sy="0" w14:kx="0" w14:ky="0" w14:algn="none">
              <w14:srgbClr w14:val="000000"/>
            </w14:shadow>
          </w:rPr>
          <w:t>Supply of Tools</w:t>
        </w:r>
      </w:ins>
    </w:p>
    <w:p w14:paraId="1842EE8C" w14:textId="77777777" w:rsidR="00F71F56" w:rsidRPr="006B1A43" w:rsidRDefault="00F71F56" w:rsidP="00F71F56">
      <w:pPr>
        <w:pStyle w:val="Heading2"/>
        <w:keepNext w:val="0"/>
        <w:widowControl w:val="0"/>
        <w:numPr>
          <w:ilvl w:val="0"/>
          <w:numId w:val="0"/>
        </w:numPr>
        <w:snapToGrid w:val="0"/>
        <w:spacing w:before="0" w:after="0"/>
        <w:ind w:left="576"/>
        <w:rPr>
          <w:ins w:id="1671" w:author="Kennedy, Muhil" w:date="2022-12-08T13:34:00Z"/>
          <w:rFonts w:ascii="Century Gothic" w:hAnsi="Century Gothic"/>
          <w:i w:val="0"/>
          <w:iCs w:val="0"/>
          <w14:shadow w14:blurRad="0" w14:dist="0" w14:dir="0" w14:sx="0" w14:sy="0" w14:kx="0" w14:ky="0" w14:algn="none">
            <w14:srgbClr w14:val="000000"/>
          </w14:shadow>
        </w:rPr>
      </w:pPr>
    </w:p>
    <w:p w14:paraId="5AC6350B"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672" w:author="Kennedy, Muhil" w:date="2022-12-08T13:34:00Z"/>
          <w:rFonts w:ascii="Century Gothic" w:hAnsi="Century Gothic"/>
          <w:b w:val="0"/>
          <w:bCs w:val="0"/>
          <w:i/>
          <w:iCs/>
          <w:szCs w:val="20"/>
        </w:rPr>
      </w:pPr>
      <w:ins w:id="1673" w:author="Kennedy, Muhil" w:date="2022-12-08T13:34:00Z">
        <w:r w:rsidRPr="006B1A43">
          <w:rPr>
            <w:rFonts w:ascii="Century Gothic" w:hAnsi="Century Gothic"/>
            <w:b w:val="0"/>
            <w:bCs w:val="0"/>
            <w:i/>
            <w:iCs/>
            <w:szCs w:val="20"/>
          </w:rPr>
          <w:t>Description of the Tools</w:t>
        </w:r>
      </w:ins>
    </w:p>
    <w:p w14:paraId="00EDCC14" w14:textId="77777777" w:rsidR="00F71F56" w:rsidRDefault="00F71F56" w:rsidP="00F71F56">
      <w:pPr>
        <w:pStyle w:val="Faureciaberschrift2"/>
        <w:widowControl w:val="0"/>
        <w:numPr>
          <w:ilvl w:val="0"/>
          <w:numId w:val="0"/>
        </w:numPr>
        <w:snapToGrid w:val="0"/>
        <w:spacing w:after="0"/>
        <w:ind w:left="567"/>
        <w:rPr>
          <w:ins w:id="1674" w:author="Kennedy, Muhil" w:date="2022-12-08T13:34:00Z"/>
          <w:rFonts w:ascii="Century Gothic" w:hAnsi="Century Gothic"/>
          <w:snapToGrid/>
          <w:szCs w:val="20"/>
          <w:lang w:val="en-GB" w:eastAsia="fr-FR"/>
        </w:rPr>
      </w:pPr>
    </w:p>
    <w:p w14:paraId="3DBAD004" w14:textId="77777777" w:rsidR="00F71F56" w:rsidRPr="00F75542" w:rsidRDefault="00F71F56" w:rsidP="00F71F56">
      <w:pPr>
        <w:pStyle w:val="Faureciaberschrift2"/>
        <w:widowControl w:val="0"/>
        <w:numPr>
          <w:ilvl w:val="0"/>
          <w:numId w:val="0"/>
        </w:numPr>
        <w:snapToGrid w:val="0"/>
        <w:spacing w:after="0"/>
        <w:ind w:left="567"/>
        <w:rPr>
          <w:ins w:id="1675" w:author="Kennedy, Muhil" w:date="2022-12-08T13:34:00Z"/>
          <w:rFonts w:ascii="Century Gothic" w:hAnsi="Century Gothic"/>
          <w:snapToGrid/>
          <w:szCs w:val="20"/>
          <w:lang w:val="en-GB" w:eastAsia="fr-FR"/>
        </w:rPr>
      </w:pPr>
      <w:ins w:id="1676" w:author="Kennedy, Muhil" w:date="2022-12-08T13:34:00Z">
        <w:r w:rsidRPr="00497E67">
          <w:rPr>
            <w:rFonts w:ascii="Century Gothic" w:hAnsi="Century Gothic"/>
            <w:snapToGrid/>
            <w:szCs w:val="20"/>
            <w:lang w:val="en-GB" w:eastAsia="fr-FR"/>
          </w:rPr>
          <w:t xml:space="preserve">The Supplier shall supply our Company for every Supplying Plant with the Tools necessary for production of the Parts, including the respective equipment (in duplicate), gauges, </w:t>
        </w:r>
        <w:r w:rsidRPr="00497E67">
          <w:rPr>
            <w:rFonts w:ascii="Century Gothic" w:hAnsi="Century Gothic"/>
            <w:snapToGrid/>
            <w:szCs w:val="20"/>
            <w:lang w:val="en-GB" w:eastAsia="fr-FR"/>
          </w:rPr>
          <w:lastRenderedPageBreak/>
          <w:t xml:space="preserve">and related drawings free of charge unless a fee is specified below. </w:t>
        </w:r>
      </w:ins>
    </w:p>
    <w:p w14:paraId="42CAFE80" w14:textId="77777777" w:rsidR="00F71F56" w:rsidRPr="006B1A43" w:rsidRDefault="00F71F56" w:rsidP="00F71F56">
      <w:pPr>
        <w:rPr>
          <w:ins w:id="1677" w:author="Kennedy, Muhil" w:date="2022-12-08T13:34:00Z"/>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5"/>
        <w:gridCol w:w="3617"/>
        <w:gridCol w:w="3354"/>
      </w:tblGrid>
      <w:tr w:rsidR="00F71F56" w:rsidRPr="00497E67" w14:paraId="3DAB4ED5" w14:textId="77777777" w:rsidTr="00D30F6E">
        <w:trPr>
          <w:ins w:id="1678" w:author="Kennedy, Muhil" w:date="2022-12-08T13:34:00Z"/>
        </w:trPr>
        <w:tc>
          <w:tcPr>
            <w:tcW w:w="1134" w:type="pct"/>
            <w:shd w:val="clear" w:color="auto" w:fill="D9D9D9" w:themeFill="background1" w:themeFillShade="D9"/>
          </w:tcPr>
          <w:p w14:paraId="009239AA" w14:textId="77777777" w:rsidR="00F71F56" w:rsidRPr="00497E67" w:rsidRDefault="00F71F56" w:rsidP="00D30F6E">
            <w:pPr>
              <w:pStyle w:val="FaureciaText"/>
              <w:widowControl w:val="0"/>
              <w:snapToGrid w:val="0"/>
              <w:spacing w:before="0" w:after="0"/>
              <w:ind w:left="0"/>
              <w:jc w:val="center"/>
              <w:rPr>
                <w:ins w:id="1679" w:author="Kennedy, Muhil" w:date="2022-12-08T13:34:00Z"/>
                <w:rFonts w:ascii="Century Gothic" w:hAnsi="Century Gothic"/>
                <w:b/>
                <w:bCs/>
                <w:szCs w:val="20"/>
                <w:lang w:val="en-GB" w:eastAsia="fr-FR"/>
              </w:rPr>
            </w:pPr>
            <w:ins w:id="1680" w:author="Kennedy, Muhil" w:date="2022-12-08T13:34:00Z">
              <w:r w:rsidRPr="00497E67">
                <w:rPr>
                  <w:rFonts w:ascii="Century Gothic" w:hAnsi="Century Gothic"/>
                  <w:b/>
                  <w:bCs/>
                  <w:szCs w:val="20"/>
                  <w:lang w:val="en-GB" w:eastAsia="fr-FR"/>
                </w:rPr>
                <w:t>Tool N°</w:t>
              </w:r>
            </w:ins>
          </w:p>
        </w:tc>
        <w:tc>
          <w:tcPr>
            <w:tcW w:w="2006" w:type="pct"/>
            <w:shd w:val="clear" w:color="auto" w:fill="D9D9D9" w:themeFill="background1" w:themeFillShade="D9"/>
            <w:vAlign w:val="center"/>
          </w:tcPr>
          <w:p w14:paraId="04BAD4FA" w14:textId="77777777" w:rsidR="00F71F56" w:rsidRPr="00497E67" w:rsidRDefault="00F71F56" w:rsidP="00D30F6E">
            <w:pPr>
              <w:pStyle w:val="FaureciaText"/>
              <w:widowControl w:val="0"/>
              <w:snapToGrid w:val="0"/>
              <w:spacing w:before="0" w:after="0"/>
              <w:ind w:left="0"/>
              <w:jc w:val="center"/>
              <w:rPr>
                <w:ins w:id="1681" w:author="Kennedy, Muhil" w:date="2022-12-08T13:34:00Z"/>
                <w:rFonts w:ascii="Century Gothic" w:hAnsi="Century Gothic"/>
                <w:b/>
                <w:bCs/>
                <w:szCs w:val="20"/>
                <w:lang w:val="en-GB" w:eastAsia="fr-FR"/>
              </w:rPr>
            </w:pPr>
            <w:ins w:id="1682" w:author="Kennedy, Muhil" w:date="2022-12-08T13:34:00Z">
              <w:r w:rsidRPr="00497E67">
                <w:rPr>
                  <w:rFonts w:ascii="Century Gothic" w:hAnsi="Century Gothic"/>
                  <w:b/>
                  <w:bCs/>
                  <w:szCs w:val="20"/>
                  <w:lang w:val="en-GB" w:eastAsia="fr-FR"/>
                </w:rPr>
                <w:t>Description of the Tool</w:t>
              </w:r>
            </w:ins>
          </w:p>
        </w:tc>
        <w:tc>
          <w:tcPr>
            <w:tcW w:w="1860" w:type="pct"/>
            <w:shd w:val="clear" w:color="auto" w:fill="D9D9D9" w:themeFill="background1" w:themeFillShade="D9"/>
          </w:tcPr>
          <w:p w14:paraId="0E89205D" w14:textId="77777777" w:rsidR="00F71F56" w:rsidRPr="00497E67" w:rsidRDefault="00F71F56" w:rsidP="00D30F6E">
            <w:pPr>
              <w:pStyle w:val="FaureciaText"/>
              <w:widowControl w:val="0"/>
              <w:snapToGrid w:val="0"/>
              <w:spacing w:before="0" w:after="0"/>
              <w:jc w:val="center"/>
              <w:rPr>
                <w:ins w:id="1683" w:author="Kennedy, Muhil" w:date="2022-12-08T13:34:00Z"/>
                <w:rFonts w:ascii="Century Gothic" w:hAnsi="Century Gothic"/>
                <w:b/>
                <w:bCs/>
                <w:szCs w:val="20"/>
                <w:lang w:val="en-GB" w:eastAsia="fr-FR"/>
              </w:rPr>
            </w:pPr>
            <w:ins w:id="1684" w:author="Kennedy, Muhil" w:date="2022-12-08T13:34:00Z">
              <w:r w:rsidRPr="00497E67">
                <w:rPr>
                  <w:rFonts w:ascii="Century Gothic" w:hAnsi="Century Gothic"/>
                  <w:b/>
                  <w:bCs/>
                  <w:szCs w:val="20"/>
                  <w:lang w:val="en-GB" w:eastAsia="fr-FR"/>
                </w:rPr>
                <w:t>Quantity</w:t>
              </w:r>
            </w:ins>
          </w:p>
        </w:tc>
      </w:tr>
      <w:tr w:rsidR="00F71F56" w:rsidRPr="00497E67" w14:paraId="068759CE" w14:textId="77777777" w:rsidTr="00D30F6E">
        <w:trPr>
          <w:ins w:id="1685" w:author="Kennedy, Muhil" w:date="2022-12-08T13:34:00Z"/>
        </w:trPr>
        <w:tc>
          <w:tcPr>
            <w:tcW w:w="1134" w:type="pct"/>
          </w:tcPr>
          <w:p w14:paraId="6FFC210A" w14:textId="77777777" w:rsidR="00F71F56" w:rsidRPr="00497E67" w:rsidRDefault="00F71F56" w:rsidP="00D30F6E">
            <w:pPr>
              <w:pStyle w:val="BodyText"/>
              <w:widowControl w:val="0"/>
              <w:snapToGrid w:val="0"/>
              <w:rPr>
                <w:ins w:id="1686" w:author="Kennedy, Muhil" w:date="2022-12-08T13:34:00Z"/>
                <w:rFonts w:ascii="Century Gothic" w:hAnsi="Century Gothic"/>
                <w:sz w:val="20"/>
                <w:szCs w:val="20"/>
                <w:lang w:val="en-GB"/>
              </w:rPr>
            </w:pPr>
            <w:ins w:id="1687" w:author="Kennedy, Muhil" w:date="2022-12-08T13:34:00Z">
              <w:r w:rsidRPr="00497E67">
                <w:rPr>
                  <w:rFonts w:ascii="Century Gothic" w:hAnsi="Century Gothic"/>
                  <w:sz w:val="20"/>
                  <w:szCs w:val="20"/>
                  <w:lang w:val="en-GB"/>
                </w:rPr>
                <w:t>Tool N°1</w:t>
              </w:r>
            </w:ins>
          </w:p>
        </w:tc>
        <w:tc>
          <w:tcPr>
            <w:tcW w:w="2006" w:type="pct"/>
            <w:vAlign w:val="center"/>
          </w:tcPr>
          <w:p w14:paraId="368C82FB" w14:textId="77777777" w:rsidR="00F71F56" w:rsidRPr="00497E67" w:rsidRDefault="00F71F56" w:rsidP="00D30F6E">
            <w:pPr>
              <w:pStyle w:val="BodyText"/>
              <w:widowControl w:val="0"/>
              <w:snapToGrid w:val="0"/>
              <w:rPr>
                <w:ins w:id="1688" w:author="Kennedy, Muhil" w:date="2022-12-08T13:34:00Z"/>
                <w:rFonts w:ascii="Century Gothic" w:hAnsi="Century Gothic"/>
                <w:sz w:val="20"/>
                <w:szCs w:val="20"/>
                <w:lang w:val="en-GB"/>
              </w:rPr>
            </w:pPr>
          </w:p>
        </w:tc>
        <w:tc>
          <w:tcPr>
            <w:tcW w:w="1860" w:type="pct"/>
          </w:tcPr>
          <w:p w14:paraId="4789A4E2" w14:textId="77777777" w:rsidR="00F71F56" w:rsidRPr="00497E67" w:rsidRDefault="00F71F56" w:rsidP="00D30F6E">
            <w:pPr>
              <w:pStyle w:val="BodyText"/>
              <w:widowControl w:val="0"/>
              <w:snapToGrid w:val="0"/>
              <w:rPr>
                <w:ins w:id="1689" w:author="Kennedy, Muhil" w:date="2022-12-08T13:34:00Z"/>
                <w:rFonts w:ascii="Century Gothic" w:hAnsi="Century Gothic"/>
                <w:sz w:val="20"/>
                <w:szCs w:val="20"/>
                <w:lang w:val="en-GB"/>
              </w:rPr>
            </w:pPr>
          </w:p>
        </w:tc>
      </w:tr>
      <w:tr w:rsidR="00F71F56" w:rsidRPr="00497E67" w14:paraId="3D32E8B7" w14:textId="77777777" w:rsidTr="00D30F6E">
        <w:trPr>
          <w:ins w:id="1690" w:author="Kennedy, Muhil" w:date="2022-12-08T13:34:00Z"/>
        </w:trPr>
        <w:tc>
          <w:tcPr>
            <w:tcW w:w="1134" w:type="pct"/>
          </w:tcPr>
          <w:p w14:paraId="118CF64D" w14:textId="77777777" w:rsidR="00F71F56" w:rsidRPr="00497E67" w:rsidRDefault="00F71F56" w:rsidP="00D30F6E">
            <w:pPr>
              <w:pStyle w:val="BodyText"/>
              <w:widowControl w:val="0"/>
              <w:snapToGrid w:val="0"/>
              <w:rPr>
                <w:ins w:id="1691" w:author="Kennedy, Muhil" w:date="2022-12-08T13:34:00Z"/>
                <w:rFonts w:ascii="Century Gothic" w:hAnsi="Century Gothic"/>
                <w:sz w:val="20"/>
                <w:szCs w:val="20"/>
                <w:lang w:val="en-GB"/>
              </w:rPr>
            </w:pPr>
            <w:ins w:id="1692" w:author="Kennedy, Muhil" w:date="2022-12-08T13:34:00Z">
              <w:r w:rsidRPr="00497E67">
                <w:rPr>
                  <w:rFonts w:ascii="Century Gothic" w:hAnsi="Century Gothic"/>
                  <w:sz w:val="20"/>
                  <w:szCs w:val="20"/>
                  <w:lang w:val="en-GB"/>
                </w:rPr>
                <w:t>Tool N°2</w:t>
              </w:r>
            </w:ins>
          </w:p>
        </w:tc>
        <w:tc>
          <w:tcPr>
            <w:tcW w:w="2006" w:type="pct"/>
            <w:vAlign w:val="center"/>
          </w:tcPr>
          <w:p w14:paraId="67D19FDE" w14:textId="77777777" w:rsidR="00F71F56" w:rsidRPr="00497E67" w:rsidRDefault="00F71F56" w:rsidP="00D30F6E">
            <w:pPr>
              <w:pStyle w:val="BodyText"/>
              <w:widowControl w:val="0"/>
              <w:snapToGrid w:val="0"/>
              <w:rPr>
                <w:ins w:id="1693" w:author="Kennedy, Muhil" w:date="2022-12-08T13:34:00Z"/>
                <w:rFonts w:ascii="Century Gothic" w:hAnsi="Century Gothic"/>
                <w:sz w:val="20"/>
                <w:szCs w:val="20"/>
                <w:lang w:val="en-GB"/>
              </w:rPr>
            </w:pPr>
          </w:p>
        </w:tc>
        <w:tc>
          <w:tcPr>
            <w:tcW w:w="1860" w:type="pct"/>
          </w:tcPr>
          <w:p w14:paraId="6FEEF4D1" w14:textId="77777777" w:rsidR="00F71F56" w:rsidRPr="00497E67" w:rsidRDefault="00F71F56" w:rsidP="00D30F6E">
            <w:pPr>
              <w:pStyle w:val="BodyText"/>
              <w:widowControl w:val="0"/>
              <w:snapToGrid w:val="0"/>
              <w:rPr>
                <w:ins w:id="1694" w:author="Kennedy, Muhil" w:date="2022-12-08T13:34:00Z"/>
                <w:rFonts w:ascii="Century Gothic" w:hAnsi="Century Gothic"/>
                <w:sz w:val="20"/>
                <w:szCs w:val="20"/>
                <w:lang w:val="en-GB"/>
              </w:rPr>
            </w:pPr>
          </w:p>
        </w:tc>
      </w:tr>
      <w:tr w:rsidR="00F71F56" w:rsidRPr="00497E67" w14:paraId="621FEF96" w14:textId="77777777" w:rsidTr="00D30F6E">
        <w:trPr>
          <w:ins w:id="1695" w:author="Kennedy, Muhil" w:date="2022-12-08T13:34:00Z"/>
        </w:trPr>
        <w:tc>
          <w:tcPr>
            <w:tcW w:w="1134" w:type="pct"/>
          </w:tcPr>
          <w:p w14:paraId="651698CF" w14:textId="77777777" w:rsidR="00F71F56" w:rsidRPr="00497E67" w:rsidRDefault="00F71F56" w:rsidP="00D30F6E">
            <w:pPr>
              <w:pStyle w:val="BodyText"/>
              <w:widowControl w:val="0"/>
              <w:snapToGrid w:val="0"/>
              <w:rPr>
                <w:ins w:id="1696" w:author="Kennedy, Muhil" w:date="2022-12-08T13:34:00Z"/>
                <w:rFonts w:ascii="Century Gothic" w:hAnsi="Century Gothic"/>
                <w:sz w:val="20"/>
                <w:szCs w:val="20"/>
                <w:lang w:val="en-GB"/>
              </w:rPr>
            </w:pPr>
            <w:ins w:id="1697" w:author="Kennedy, Muhil" w:date="2022-12-08T13:34:00Z">
              <w:r w:rsidRPr="00497E67">
                <w:rPr>
                  <w:rFonts w:ascii="Century Gothic" w:hAnsi="Century Gothic"/>
                  <w:sz w:val="20"/>
                  <w:szCs w:val="20"/>
                  <w:lang w:val="en-GB"/>
                </w:rPr>
                <w:t>Tool N°3</w:t>
              </w:r>
            </w:ins>
          </w:p>
        </w:tc>
        <w:tc>
          <w:tcPr>
            <w:tcW w:w="2006" w:type="pct"/>
            <w:vAlign w:val="center"/>
          </w:tcPr>
          <w:p w14:paraId="2EF11F5B" w14:textId="77777777" w:rsidR="00F71F56" w:rsidRPr="00497E67" w:rsidRDefault="00F71F56" w:rsidP="00D30F6E">
            <w:pPr>
              <w:pStyle w:val="BodyText"/>
              <w:widowControl w:val="0"/>
              <w:snapToGrid w:val="0"/>
              <w:rPr>
                <w:ins w:id="1698" w:author="Kennedy, Muhil" w:date="2022-12-08T13:34:00Z"/>
                <w:rFonts w:ascii="Century Gothic" w:hAnsi="Century Gothic"/>
                <w:sz w:val="20"/>
                <w:szCs w:val="20"/>
                <w:lang w:val="en-GB"/>
              </w:rPr>
            </w:pPr>
          </w:p>
        </w:tc>
        <w:tc>
          <w:tcPr>
            <w:tcW w:w="1860" w:type="pct"/>
          </w:tcPr>
          <w:p w14:paraId="734CBDF2" w14:textId="77777777" w:rsidR="00F71F56" w:rsidRPr="00497E67" w:rsidRDefault="00F71F56" w:rsidP="00D30F6E">
            <w:pPr>
              <w:pStyle w:val="BodyText"/>
              <w:widowControl w:val="0"/>
              <w:snapToGrid w:val="0"/>
              <w:rPr>
                <w:ins w:id="1699" w:author="Kennedy, Muhil" w:date="2022-12-08T13:34:00Z"/>
                <w:rFonts w:ascii="Century Gothic" w:hAnsi="Century Gothic"/>
                <w:sz w:val="20"/>
                <w:szCs w:val="20"/>
                <w:lang w:val="en-GB"/>
              </w:rPr>
            </w:pPr>
          </w:p>
        </w:tc>
      </w:tr>
    </w:tbl>
    <w:p w14:paraId="7E37454D" w14:textId="77777777" w:rsidR="00F71F56" w:rsidRDefault="00F71F56" w:rsidP="00F71F56">
      <w:pPr>
        <w:pStyle w:val="FaureciaText2"/>
        <w:widowControl w:val="0"/>
        <w:snapToGrid w:val="0"/>
        <w:spacing w:before="0" w:after="0"/>
        <w:rPr>
          <w:ins w:id="1700" w:author="Kennedy, Muhil" w:date="2022-12-08T13:34:00Z"/>
          <w:rFonts w:ascii="Century Gothic" w:hAnsi="Century Gothic"/>
          <w:szCs w:val="20"/>
          <w:lang w:val="en-US"/>
        </w:rPr>
      </w:pPr>
    </w:p>
    <w:p w14:paraId="296A85D2" w14:textId="77777777" w:rsidR="00F71F56" w:rsidRDefault="00F71F56" w:rsidP="00F71F56">
      <w:pPr>
        <w:pStyle w:val="FaureciaText2"/>
        <w:widowControl w:val="0"/>
        <w:snapToGrid w:val="0"/>
        <w:spacing w:before="0" w:after="0"/>
        <w:rPr>
          <w:ins w:id="1701" w:author="Kennedy, Muhil" w:date="2022-12-08T13:34:00Z"/>
          <w:rFonts w:ascii="Century Gothic" w:hAnsi="Century Gothic"/>
          <w:szCs w:val="20"/>
          <w:lang w:val="en-US"/>
        </w:rPr>
      </w:pPr>
      <w:ins w:id="1702" w:author="Kennedy, Muhil" w:date="2022-12-08T13:34:00Z">
        <w:r w:rsidRPr="00F75542">
          <w:rPr>
            <w:rFonts w:ascii="Century Gothic" w:hAnsi="Century Gothic"/>
            <w:szCs w:val="20"/>
            <w:lang w:val="en-US"/>
          </w:rPr>
          <w:t xml:space="preserve">The Terms and Conditions for the Supply of Tools (Appendix </w:t>
        </w:r>
        <w:r>
          <w:rPr>
            <w:rFonts w:ascii="Century Gothic" w:hAnsi="Century Gothic"/>
            <w:szCs w:val="20"/>
            <w:lang w:val="en-US"/>
          </w:rPr>
          <w:t>1</w:t>
        </w:r>
        <w:r w:rsidRPr="00F75542">
          <w:rPr>
            <w:rFonts w:ascii="Century Gothic" w:hAnsi="Century Gothic"/>
            <w:szCs w:val="20"/>
            <w:lang w:val="en-US"/>
          </w:rPr>
          <w:t>) shall apply to the delivery of tools. To avoid misunderstandings, it is stated that any separate order for tools by our COMPANY shall be made solely for technical reasons, and no deviating or supplementary arrangements shall be agreed as the result of such orders for tools.</w:t>
        </w:r>
      </w:ins>
    </w:p>
    <w:p w14:paraId="769CA406" w14:textId="77777777" w:rsidR="00F71F56" w:rsidRDefault="00F71F56" w:rsidP="00F71F56">
      <w:pPr>
        <w:pStyle w:val="FaureciaText2"/>
        <w:widowControl w:val="0"/>
        <w:snapToGrid w:val="0"/>
        <w:spacing w:before="0" w:after="0"/>
        <w:rPr>
          <w:ins w:id="1703" w:author="Kennedy, Muhil" w:date="2022-12-08T13:34:00Z"/>
          <w:rFonts w:ascii="Century Gothic" w:hAnsi="Century Gothic"/>
          <w:szCs w:val="20"/>
          <w:lang w:val="en-US"/>
        </w:rPr>
      </w:pPr>
    </w:p>
    <w:p w14:paraId="724D791B" w14:textId="77777777" w:rsidR="00F71F56" w:rsidRDefault="00F71F56" w:rsidP="00F71F56">
      <w:pPr>
        <w:pStyle w:val="FaureciaText2"/>
        <w:widowControl w:val="0"/>
        <w:snapToGrid w:val="0"/>
        <w:spacing w:before="0" w:after="0"/>
        <w:rPr>
          <w:ins w:id="1704" w:author="Kennedy, Muhil" w:date="2022-12-08T13:34:00Z"/>
          <w:rFonts w:ascii="Century Gothic" w:hAnsi="Century Gothic"/>
          <w:szCs w:val="20"/>
          <w:lang w:val="en-US"/>
        </w:rPr>
      </w:pPr>
      <w:ins w:id="1705" w:author="Kennedy, Muhil" w:date="2022-12-08T13:34:00Z">
        <w:r w:rsidRPr="00F75542">
          <w:rPr>
            <w:rFonts w:ascii="Century Gothic" w:hAnsi="Century Gothic"/>
            <w:szCs w:val="20"/>
            <w:lang w:val="en-US"/>
          </w:rPr>
          <w:t xml:space="preserve">The Terms and Conditions for the Lending of Tools (Appendix </w:t>
        </w:r>
        <w:r>
          <w:rPr>
            <w:rFonts w:ascii="Century Gothic" w:hAnsi="Century Gothic"/>
            <w:szCs w:val="20"/>
            <w:lang w:val="en-US"/>
          </w:rPr>
          <w:t>20</w:t>
        </w:r>
        <w:r w:rsidRPr="00F75542">
          <w:rPr>
            <w:rFonts w:ascii="Century Gothic" w:hAnsi="Century Gothic"/>
            <w:szCs w:val="20"/>
            <w:lang w:val="en-US"/>
          </w:rPr>
          <w:t>) shall apply to the Supplier’s use of the tools.</w:t>
        </w:r>
      </w:ins>
    </w:p>
    <w:p w14:paraId="212BF5A0" w14:textId="77777777" w:rsidR="00F71F56" w:rsidRDefault="00F71F56" w:rsidP="00F71F56">
      <w:pPr>
        <w:pStyle w:val="FaureciaText2"/>
        <w:widowControl w:val="0"/>
        <w:snapToGrid w:val="0"/>
        <w:spacing w:before="0" w:after="0"/>
        <w:rPr>
          <w:ins w:id="1706" w:author="Kennedy, Muhil" w:date="2022-12-08T13:34:00Z"/>
          <w:rFonts w:ascii="Century Gothic" w:hAnsi="Century Gothic"/>
          <w:szCs w:val="20"/>
          <w:lang w:val="en-US"/>
        </w:rPr>
      </w:pPr>
    </w:p>
    <w:p w14:paraId="2E7AB57F" w14:textId="77777777" w:rsidR="00F71F56" w:rsidRDefault="00F71F56" w:rsidP="00F71F56">
      <w:pPr>
        <w:pStyle w:val="FaureciaText2"/>
        <w:widowControl w:val="0"/>
        <w:snapToGrid w:val="0"/>
        <w:spacing w:before="0" w:after="0"/>
        <w:rPr>
          <w:ins w:id="1707" w:author="Kennedy, Muhil" w:date="2022-12-08T13:34:00Z"/>
          <w:rFonts w:ascii="Century Gothic" w:hAnsi="Century Gothic"/>
          <w:szCs w:val="20"/>
          <w:lang w:val="en-US"/>
        </w:rPr>
      </w:pPr>
    </w:p>
    <w:p w14:paraId="34918FB8"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708" w:author="Kennedy, Muhil" w:date="2022-12-08T13:34:00Z"/>
          <w:rFonts w:ascii="Century Gothic" w:hAnsi="Century Gothic"/>
          <w:b w:val="0"/>
          <w:bCs w:val="0"/>
          <w:i/>
          <w:iCs/>
          <w:szCs w:val="20"/>
          <w:lang w:val="en-US"/>
        </w:rPr>
      </w:pPr>
      <w:ins w:id="1709" w:author="Kennedy, Muhil" w:date="2022-12-08T13:34:00Z">
        <w:r w:rsidRPr="006B1A43">
          <w:rPr>
            <w:rFonts w:ascii="Century Gothic" w:hAnsi="Century Gothic"/>
            <w:b w:val="0"/>
            <w:bCs w:val="0"/>
            <w:i/>
            <w:iCs/>
            <w:szCs w:val="20"/>
            <w:lang w:val="en-US"/>
          </w:rPr>
          <w:t>Tools Delivery Schedule</w:t>
        </w:r>
      </w:ins>
    </w:p>
    <w:p w14:paraId="4F4363BA" w14:textId="77777777" w:rsidR="00F71F56" w:rsidRPr="006B1A43" w:rsidRDefault="00F71F56" w:rsidP="00F71F56">
      <w:pPr>
        <w:rPr>
          <w:ins w:id="1710" w:author="Kennedy, Muhil" w:date="2022-12-08T13:34:00Z"/>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8"/>
        <w:gridCol w:w="3514"/>
        <w:gridCol w:w="3514"/>
      </w:tblGrid>
      <w:tr w:rsidR="00F71F56" w:rsidRPr="00497E67" w14:paraId="0D224380" w14:textId="77777777" w:rsidTr="00D30F6E">
        <w:trPr>
          <w:ins w:id="1711" w:author="Kennedy, Muhil" w:date="2022-12-08T13:34:00Z"/>
        </w:trPr>
        <w:tc>
          <w:tcPr>
            <w:tcW w:w="1102" w:type="pct"/>
            <w:shd w:val="clear" w:color="auto" w:fill="D9D9D9" w:themeFill="background1" w:themeFillShade="D9"/>
          </w:tcPr>
          <w:p w14:paraId="6755C743" w14:textId="77777777" w:rsidR="00F71F56" w:rsidRPr="00497E67" w:rsidRDefault="00F71F56" w:rsidP="00D30F6E">
            <w:pPr>
              <w:pStyle w:val="BodyText"/>
              <w:widowControl w:val="0"/>
              <w:snapToGrid w:val="0"/>
              <w:ind w:left="142"/>
              <w:jc w:val="center"/>
              <w:rPr>
                <w:ins w:id="1712" w:author="Kennedy, Muhil" w:date="2022-12-08T13:34:00Z"/>
                <w:rFonts w:ascii="Century Gothic" w:hAnsi="Century Gothic"/>
                <w:b/>
                <w:bCs/>
                <w:sz w:val="20"/>
                <w:szCs w:val="20"/>
                <w:lang w:val="en-GB"/>
              </w:rPr>
            </w:pPr>
            <w:ins w:id="1713" w:author="Kennedy, Muhil" w:date="2022-12-08T13:34:00Z">
              <w:r w:rsidRPr="00497E67">
                <w:rPr>
                  <w:rFonts w:ascii="Century Gothic" w:hAnsi="Century Gothic"/>
                  <w:b/>
                  <w:bCs/>
                  <w:sz w:val="20"/>
                  <w:szCs w:val="20"/>
                  <w:lang w:val="en-GB"/>
                </w:rPr>
                <w:t>Tool N°</w:t>
              </w:r>
            </w:ins>
          </w:p>
        </w:tc>
        <w:tc>
          <w:tcPr>
            <w:tcW w:w="1949" w:type="pct"/>
            <w:shd w:val="clear" w:color="auto" w:fill="D9D9D9" w:themeFill="background1" w:themeFillShade="D9"/>
            <w:vAlign w:val="center"/>
          </w:tcPr>
          <w:p w14:paraId="60CA365F" w14:textId="77777777" w:rsidR="00F71F56" w:rsidRPr="00497E67" w:rsidRDefault="00F71F56" w:rsidP="00D30F6E">
            <w:pPr>
              <w:pStyle w:val="BodyText"/>
              <w:widowControl w:val="0"/>
              <w:snapToGrid w:val="0"/>
              <w:jc w:val="center"/>
              <w:rPr>
                <w:ins w:id="1714" w:author="Kennedy, Muhil" w:date="2022-12-08T13:34:00Z"/>
                <w:rFonts w:ascii="Century Gothic" w:hAnsi="Century Gothic"/>
                <w:b/>
                <w:bCs/>
                <w:sz w:val="20"/>
                <w:szCs w:val="20"/>
                <w:lang w:val="en-GB"/>
              </w:rPr>
            </w:pPr>
            <w:ins w:id="1715" w:author="Kennedy, Muhil" w:date="2022-12-08T13:34:00Z">
              <w:r w:rsidRPr="00497E67">
                <w:rPr>
                  <w:rFonts w:ascii="Century Gothic" w:hAnsi="Century Gothic"/>
                  <w:b/>
                  <w:bCs/>
                  <w:sz w:val="20"/>
                  <w:szCs w:val="20"/>
                  <w:lang w:val="en-GB"/>
                </w:rPr>
                <w:t>Place of Delivery</w:t>
              </w:r>
            </w:ins>
          </w:p>
        </w:tc>
        <w:tc>
          <w:tcPr>
            <w:tcW w:w="1949" w:type="pct"/>
            <w:shd w:val="clear" w:color="auto" w:fill="D9D9D9" w:themeFill="background1" w:themeFillShade="D9"/>
          </w:tcPr>
          <w:p w14:paraId="4894BCF8" w14:textId="77777777" w:rsidR="00F71F56" w:rsidRPr="00497E67" w:rsidRDefault="00F71F56" w:rsidP="00D30F6E">
            <w:pPr>
              <w:pStyle w:val="BodyText"/>
              <w:widowControl w:val="0"/>
              <w:snapToGrid w:val="0"/>
              <w:jc w:val="center"/>
              <w:rPr>
                <w:ins w:id="1716" w:author="Kennedy, Muhil" w:date="2022-12-08T13:34:00Z"/>
                <w:rFonts w:ascii="Century Gothic" w:hAnsi="Century Gothic"/>
                <w:b/>
                <w:bCs/>
                <w:sz w:val="20"/>
                <w:szCs w:val="20"/>
                <w:lang w:val="en-GB"/>
              </w:rPr>
            </w:pPr>
            <w:ins w:id="1717" w:author="Kennedy, Muhil" w:date="2022-12-08T13:34:00Z">
              <w:r w:rsidRPr="00497E67">
                <w:rPr>
                  <w:rFonts w:ascii="Century Gothic" w:hAnsi="Century Gothic"/>
                  <w:b/>
                  <w:bCs/>
                  <w:sz w:val="20"/>
                  <w:szCs w:val="20"/>
                  <w:lang w:val="en-GB"/>
                </w:rPr>
                <w:t>Due Date</w:t>
              </w:r>
            </w:ins>
          </w:p>
        </w:tc>
      </w:tr>
      <w:tr w:rsidR="00F71F56" w:rsidRPr="00497E67" w14:paraId="3897F270" w14:textId="77777777" w:rsidTr="00D30F6E">
        <w:trPr>
          <w:ins w:id="1718" w:author="Kennedy, Muhil" w:date="2022-12-08T13:34:00Z"/>
        </w:trPr>
        <w:tc>
          <w:tcPr>
            <w:tcW w:w="1102" w:type="pct"/>
          </w:tcPr>
          <w:p w14:paraId="76842AF6" w14:textId="77777777" w:rsidR="00F71F56" w:rsidRPr="00497E67" w:rsidRDefault="00F71F56" w:rsidP="00D30F6E">
            <w:pPr>
              <w:pStyle w:val="BodyText"/>
              <w:widowControl w:val="0"/>
              <w:snapToGrid w:val="0"/>
              <w:rPr>
                <w:ins w:id="1719" w:author="Kennedy, Muhil" w:date="2022-12-08T13:34:00Z"/>
                <w:rFonts w:ascii="Century Gothic" w:hAnsi="Century Gothic"/>
                <w:sz w:val="20"/>
                <w:szCs w:val="20"/>
                <w:lang w:val="en-GB"/>
              </w:rPr>
            </w:pPr>
            <w:ins w:id="1720" w:author="Kennedy, Muhil" w:date="2022-12-08T13:34:00Z">
              <w:r w:rsidRPr="00497E67">
                <w:rPr>
                  <w:rFonts w:ascii="Century Gothic" w:hAnsi="Century Gothic"/>
                  <w:sz w:val="20"/>
                  <w:szCs w:val="20"/>
                  <w:lang w:val="en-GB"/>
                </w:rPr>
                <w:t>Tool N°1</w:t>
              </w:r>
            </w:ins>
          </w:p>
        </w:tc>
        <w:tc>
          <w:tcPr>
            <w:tcW w:w="1949" w:type="pct"/>
            <w:vAlign w:val="center"/>
          </w:tcPr>
          <w:p w14:paraId="477118AD" w14:textId="77777777" w:rsidR="00F71F56" w:rsidRPr="00497E67" w:rsidRDefault="00F71F56" w:rsidP="00D30F6E">
            <w:pPr>
              <w:pStyle w:val="BodyText"/>
              <w:widowControl w:val="0"/>
              <w:snapToGrid w:val="0"/>
              <w:rPr>
                <w:ins w:id="1721" w:author="Kennedy, Muhil" w:date="2022-12-08T13:34:00Z"/>
                <w:rFonts w:ascii="Century Gothic" w:hAnsi="Century Gothic"/>
                <w:sz w:val="20"/>
                <w:szCs w:val="20"/>
                <w:lang w:val="en-GB"/>
              </w:rPr>
            </w:pPr>
          </w:p>
        </w:tc>
        <w:tc>
          <w:tcPr>
            <w:tcW w:w="1949" w:type="pct"/>
          </w:tcPr>
          <w:p w14:paraId="58CC81AF" w14:textId="77777777" w:rsidR="00F71F56" w:rsidRPr="00497E67" w:rsidRDefault="00F71F56" w:rsidP="00D30F6E">
            <w:pPr>
              <w:pStyle w:val="BodyText"/>
              <w:widowControl w:val="0"/>
              <w:snapToGrid w:val="0"/>
              <w:rPr>
                <w:ins w:id="1722" w:author="Kennedy, Muhil" w:date="2022-12-08T13:34:00Z"/>
                <w:rFonts w:ascii="Century Gothic" w:hAnsi="Century Gothic"/>
                <w:sz w:val="20"/>
                <w:szCs w:val="20"/>
                <w:lang w:val="en-GB"/>
              </w:rPr>
            </w:pPr>
          </w:p>
        </w:tc>
      </w:tr>
      <w:tr w:rsidR="00F71F56" w:rsidRPr="00497E67" w14:paraId="5B50F233" w14:textId="77777777" w:rsidTr="00D30F6E">
        <w:trPr>
          <w:ins w:id="1723" w:author="Kennedy, Muhil" w:date="2022-12-08T13:34:00Z"/>
        </w:trPr>
        <w:tc>
          <w:tcPr>
            <w:tcW w:w="1102" w:type="pct"/>
          </w:tcPr>
          <w:p w14:paraId="383C80B0" w14:textId="77777777" w:rsidR="00F71F56" w:rsidRPr="00497E67" w:rsidRDefault="00F71F56" w:rsidP="00D30F6E">
            <w:pPr>
              <w:pStyle w:val="BodyText"/>
              <w:widowControl w:val="0"/>
              <w:snapToGrid w:val="0"/>
              <w:rPr>
                <w:ins w:id="1724" w:author="Kennedy, Muhil" w:date="2022-12-08T13:34:00Z"/>
                <w:rFonts w:ascii="Century Gothic" w:hAnsi="Century Gothic"/>
                <w:sz w:val="20"/>
                <w:szCs w:val="20"/>
                <w:lang w:val="en-GB"/>
              </w:rPr>
            </w:pPr>
            <w:ins w:id="1725" w:author="Kennedy, Muhil" w:date="2022-12-08T13:34:00Z">
              <w:r w:rsidRPr="00497E67">
                <w:rPr>
                  <w:rFonts w:ascii="Century Gothic" w:hAnsi="Century Gothic"/>
                  <w:sz w:val="20"/>
                  <w:szCs w:val="20"/>
                  <w:lang w:val="en-GB"/>
                </w:rPr>
                <w:t>Tool N°2</w:t>
              </w:r>
            </w:ins>
          </w:p>
        </w:tc>
        <w:tc>
          <w:tcPr>
            <w:tcW w:w="1949" w:type="pct"/>
            <w:vAlign w:val="center"/>
          </w:tcPr>
          <w:p w14:paraId="0421BD27" w14:textId="77777777" w:rsidR="00F71F56" w:rsidRPr="00497E67" w:rsidRDefault="00F71F56" w:rsidP="00D30F6E">
            <w:pPr>
              <w:pStyle w:val="BodyText"/>
              <w:widowControl w:val="0"/>
              <w:snapToGrid w:val="0"/>
              <w:rPr>
                <w:ins w:id="1726" w:author="Kennedy, Muhil" w:date="2022-12-08T13:34:00Z"/>
                <w:rFonts w:ascii="Century Gothic" w:hAnsi="Century Gothic"/>
                <w:sz w:val="20"/>
                <w:szCs w:val="20"/>
                <w:lang w:val="en-GB"/>
              </w:rPr>
            </w:pPr>
          </w:p>
        </w:tc>
        <w:tc>
          <w:tcPr>
            <w:tcW w:w="1949" w:type="pct"/>
          </w:tcPr>
          <w:p w14:paraId="1D623326" w14:textId="77777777" w:rsidR="00F71F56" w:rsidRPr="00497E67" w:rsidRDefault="00F71F56" w:rsidP="00D30F6E">
            <w:pPr>
              <w:pStyle w:val="BodyText"/>
              <w:widowControl w:val="0"/>
              <w:snapToGrid w:val="0"/>
              <w:rPr>
                <w:ins w:id="1727" w:author="Kennedy, Muhil" w:date="2022-12-08T13:34:00Z"/>
                <w:rFonts w:ascii="Century Gothic" w:hAnsi="Century Gothic"/>
                <w:sz w:val="20"/>
                <w:szCs w:val="20"/>
                <w:lang w:val="en-GB"/>
              </w:rPr>
            </w:pPr>
          </w:p>
        </w:tc>
      </w:tr>
      <w:tr w:rsidR="00F71F56" w:rsidRPr="00497E67" w14:paraId="3518A3A2" w14:textId="77777777" w:rsidTr="00D30F6E">
        <w:trPr>
          <w:ins w:id="1728" w:author="Kennedy, Muhil" w:date="2022-12-08T13:34:00Z"/>
        </w:trPr>
        <w:tc>
          <w:tcPr>
            <w:tcW w:w="1102" w:type="pct"/>
          </w:tcPr>
          <w:p w14:paraId="4B686D9C" w14:textId="77777777" w:rsidR="00F71F56" w:rsidRPr="00497E67" w:rsidRDefault="00F71F56" w:rsidP="00D30F6E">
            <w:pPr>
              <w:pStyle w:val="BodyText"/>
              <w:widowControl w:val="0"/>
              <w:snapToGrid w:val="0"/>
              <w:rPr>
                <w:ins w:id="1729" w:author="Kennedy, Muhil" w:date="2022-12-08T13:34:00Z"/>
                <w:rFonts w:ascii="Century Gothic" w:hAnsi="Century Gothic"/>
                <w:sz w:val="20"/>
                <w:szCs w:val="20"/>
                <w:lang w:val="en-GB"/>
              </w:rPr>
            </w:pPr>
            <w:ins w:id="1730" w:author="Kennedy, Muhil" w:date="2022-12-08T13:34:00Z">
              <w:r w:rsidRPr="00497E67">
                <w:rPr>
                  <w:rFonts w:ascii="Century Gothic" w:hAnsi="Century Gothic"/>
                  <w:sz w:val="20"/>
                  <w:szCs w:val="20"/>
                  <w:lang w:val="en-GB"/>
                </w:rPr>
                <w:t>Tool N°3</w:t>
              </w:r>
            </w:ins>
          </w:p>
        </w:tc>
        <w:tc>
          <w:tcPr>
            <w:tcW w:w="1949" w:type="pct"/>
            <w:vAlign w:val="center"/>
          </w:tcPr>
          <w:p w14:paraId="0041E6C6" w14:textId="77777777" w:rsidR="00F71F56" w:rsidRPr="00497E67" w:rsidRDefault="00F71F56" w:rsidP="00D30F6E">
            <w:pPr>
              <w:pStyle w:val="BodyText"/>
              <w:widowControl w:val="0"/>
              <w:snapToGrid w:val="0"/>
              <w:rPr>
                <w:ins w:id="1731" w:author="Kennedy, Muhil" w:date="2022-12-08T13:34:00Z"/>
                <w:rFonts w:ascii="Century Gothic" w:hAnsi="Century Gothic"/>
                <w:sz w:val="20"/>
                <w:szCs w:val="20"/>
                <w:lang w:val="en-GB"/>
              </w:rPr>
            </w:pPr>
          </w:p>
        </w:tc>
        <w:tc>
          <w:tcPr>
            <w:tcW w:w="1949" w:type="pct"/>
          </w:tcPr>
          <w:p w14:paraId="7B3ED906" w14:textId="77777777" w:rsidR="00F71F56" w:rsidRPr="00497E67" w:rsidRDefault="00F71F56" w:rsidP="00D30F6E">
            <w:pPr>
              <w:pStyle w:val="BodyText"/>
              <w:widowControl w:val="0"/>
              <w:snapToGrid w:val="0"/>
              <w:rPr>
                <w:ins w:id="1732" w:author="Kennedy, Muhil" w:date="2022-12-08T13:34:00Z"/>
                <w:rFonts w:ascii="Century Gothic" w:hAnsi="Century Gothic"/>
                <w:sz w:val="20"/>
                <w:szCs w:val="20"/>
                <w:lang w:val="en-GB"/>
              </w:rPr>
            </w:pPr>
          </w:p>
        </w:tc>
      </w:tr>
    </w:tbl>
    <w:p w14:paraId="0D4A47A9" w14:textId="77777777" w:rsidR="00F71F56" w:rsidRPr="00497E67" w:rsidRDefault="00F71F56" w:rsidP="00F71F56">
      <w:pPr>
        <w:widowControl w:val="0"/>
        <w:snapToGrid w:val="0"/>
        <w:ind w:left="0"/>
        <w:rPr>
          <w:ins w:id="1733" w:author="Kennedy, Muhil" w:date="2022-12-08T13:34:00Z"/>
          <w:rFonts w:ascii="Century Gothic" w:hAnsi="Century Gothic"/>
          <w:b/>
          <w:bCs/>
          <w:szCs w:val="20"/>
          <w:lang w:val="en-US" w:eastAsia="en-US"/>
        </w:rPr>
      </w:pPr>
    </w:p>
    <w:p w14:paraId="75ABCEA5"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734" w:author="Kennedy, Muhil" w:date="2022-12-08T13:34:00Z"/>
          <w:rFonts w:ascii="Century Gothic" w:hAnsi="Century Gothic"/>
          <w:b w:val="0"/>
          <w:bCs w:val="0"/>
          <w:i/>
          <w:iCs/>
          <w:szCs w:val="20"/>
          <w:lang w:val="en-US"/>
        </w:rPr>
      </w:pPr>
      <w:ins w:id="1735" w:author="Kennedy, Muhil" w:date="2022-12-08T13:34:00Z">
        <w:r w:rsidRPr="006B1A43">
          <w:rPr>
            <w:rFonts w:ascii="Century Gothic" w:hAnsi="Century Gothic"/>
            <w:b w:val="0"/>
            <w:bCs w:val="0"/>
            <w:i/>
            <w:iCs/>
            <w:szCs w:val="20"/>
            <w:lang w:val="en-US"/>
          </w:rPr>
          <w:t xml:space="preserve">Acceptance and transfer of ownership </w:t>
        </w:r>
      </w:ins>
    </w:p>
    <w:p w14:paraId="5B238F3E" w14:textId="77777777" w:rsidR="00F71F56" w:rsidRDefault="00F71F56" w:rsidP="00F71F56">
      <w:pPr>
        <w:widowControl w:val="0"/>
        <w:snapToGrid w:val="0"/>
        <w:rPr>
          <w:ins w:id="1736" w:author="Kennedy, Muhil" w:date="2022-12-08T13:34:00Z"/>
          <w:rFonts w:ascii="Century Gothic" w:hAnsi="Century Gothic"/>
          <w:szCs w:val="20"/>
          <w:lang w:val="en-US" w:eastAsia="en-US"/>
        </w:rPr>
      </w:pPr>
    </w:p>
    <w:p w14:paraId="7E3B2EBD" w14:textId="77777777" w:rsidR="00F71F56" w:rsidRPr="00497E67" w:rsidRDefault="00F71F56" w:rsidP="00F71F56">
      <w:pPr>
        <w:widowControl w:val="0"/>
        <w:snapToGrid w:val="0"/>
        <w:rPr>
          <w:ins w:id="1737" w:author="Kennedy, Muhil" w:date="2022-12-08T13:34:00Z"/>
          <w:rFonts w:ascii="Century Gothic" w:hAnsi="Century Gothic"/>
          <w:szCs w:val="20"/>
          <w:lang w:val="en-US" w:eastAsia="en-US"/>
        </w:rPr>
      </w:pPr>
      <w:ins w:id="1738" w:author="Kennedy, Muhil" w:date="2022-12-08T13:34:00Z">
        <w:r w:rsidRPr="00497E67">
          <w:rPr>
            <w:rFonts w:ascii="Century Gothic" w:hAnsi="Century Gothic"/>
            <w:szCs w:val="20"/>
            <w:lang w:val="en-US" w:eastAsia="en-US"/>
          </w:rPr>
          <w:t>Transfer of ownership of the Tools shall pass to Faurecia:</w:t>
        </w:r>
      </w:ins>
    </w:p>
    <w:p w14:paraId="3F7CF41C" w14:textId="77777777" w:rsidR="00F71F56" w:rsidRPr="00497E67" w:rsidRDefault="00F71F56" w:rsidP="00F71F56">
      <w:pPr>
        <w:widowControl w:val="0"/>
        <w:snapToGrid w:val="0"/>
        <w:rPr>
          <w:ins w:id="1739" w:author="Kennedy, Muhil" w:date="2022-12-08T13:34:00Z"/>
          <w:rFonts w:ascii="Century Gothic" w:hAnsi="Century Gothic"/>
          <w:szCs w:val="20"/>
          <w:lang w:val="en-US" w:eastAsia="en-US"/>
        </w:rPr>
      </w:pPr>
    </w:p>
    <w:p w14:paraId="37AD9BEE" w14:textId="77777777" w:rsidR="00F71F56" w:rsidRPr="00497E67" w:rsidRDefault="00F71F56" w:rsidP="00F71F56">
      <w:pPr>
        <w:pStyle w:val="ListParagraph"/>
        <w:widowControl w:val="0"/>
        <w:numPr>
          <w:ilvl w:val="0"/>
          <w:numId w:val="14"/>
        </w:numPr>
        <w:snapToGrid w:val="0"/>
        <w:contextualSpacing w:val="0"/>
        <w:rPr>
          <w:ins w:id="1740" w:author="Kennedy, Muhil" w:date="2022-12-08T13:34:00Z"/>
          <w:rFonts w:ascii="Century Gothic" w:hAnsi="Century Gothic"/>
          <w:szCs w:val="20"/>
          <w:lang w:val="en-US" w:eastAsia="en-US"/>
        </w:rPr>
      </w:pPr>
      <w:ins w:id="1741" w:author="Kennedy, Muhil" w:date="2022-12-08T13:34:00Z">
        <w:r w:rsidRPr="00497E67">
          <w:rPr>
            <w:rFonts w:ascii="Century Gothic" w:hAnsi="Century Gothic"/>
            <w:szCs w:val="20"/>
            <w:lang w:val="en-US" w:eastAsia="en-US"/>
          </w:rPr>
          <w:t>upon delivery of the Tools in the event of a sale (i.e., Tools are manufactured by Supplier's subcontractor and sold to Faurecia); or</w:t>
        </w:r>
      </w:ins>
    </w:p>
    <w:p w14:paraId="1A43D76C" w14:textId="77777777" w:rsidR="00F71F56" w:rsidRPr="00497E67" w:rsidRDefault="00F71F56" w:rsidP="00F71F56">
      <w:pPr>
        <w:pStyle w:val="ListParagraph"/>
        <w:widowControl w:val="0"/>
        <w:numPr>
          <w:ilvl w:val="0"/>
          <w:numId w:val="14"/>
        </w:numPr>
        <w:snapToGrid w:val="0"/>
        <w:contextualSpacing w:val="0"/>
        <w:rPr>
          <w:ins w:id="1742" w:author="Kennedy, Muhil" w:date="2022-12-08T13:34:00Z"/>
          <w:rFonts w:ascii="Century Gothic" w:hAnsi="Century Gothic"/>
          <w:szCs w:val="20"/>
          <w:lang w:val="en-US" w:eastAsia="en-US"/>
        </w:rPr>
      </w:pPr>
      <w:ins w:id="1743" w:author="Kennedy, Muhil" w:date="2022-12-08T13:34:00Z">
        <w:r w:rsidRPr="00497E67">
          <w:rPr>
            <w:rFonts w:ascii="Century Gothic" w:hAnsi="Century Gothic"/>
            <w:szCs w:val="20"/>
            <w:lang w:val="en-US" w:eastAsia="en-US"/>
          </w:rPr>
          <w:t>upon acceptance of the Tools by Faurecia in the event of a services agreement (i.e., Tools are manufactured by Supplier itself).</w:t>
        </w:r>
      </w:ins>
    </w:p>
    <w:p w14:paraId="37AC1B88" w14:textId="77777777" w:rsidR="00F71F56" w:rsidRDefault="00F71F56" w:rsidP="00F71F56">
      <w:pPr>
        <w:widowControl w:val="0"/>
        <w:snapToGrid w:val="0"/>
        <w:rPr>
          <w:ins w:id="1744" w:author="Kennedy, Muhil" w:date="2022-12-08T13:34:00Z"/>
          <w:rFonts w:ascii="Century Gothic" w:hAnsi="Century Gothic"/>
          <w:szCs w:val="20"/>
          <w:lang w:val="en-US" w:eastAsia="en-US"/>
        </w:rPr>
      </w:pPr>
    </w:p>
    <w:p w14:paraId="60A90D51" w14:textId="77777777" w:rsidR="00F71F56" w:rsidRDefault="00F71F56" w:rsidP="00F71F56">
      <w:pPr>
        <w:pStyle w:val="Faureciaberschrift2"/>
        <w:widowControl w:val="0"/>
        <w:numPr>
          <w:ilvl w:val="0"/>
          <w:numId w:val="0"/>
        </w:numPr>
        <w:snapToGrid w:val="0"/>
        <w:spacing w:after="0"/>
        <w:ind w:left="567"/>
        <w:rPr>
          <w:ins w:id="1745" w:author="Kennedy, Muhil" w:date="2022-12-08T13:34:00Z"/>
          <w:rFonts w:ascii="Century Gothic" w:hAnsi="Century Gothic" w:cs="Times New Roman"/>
          <w:szCs w:val="20"/>
          <w:lang w:val="en-US"/>
        </w:rPr>
      </w:pPr>
      <w:ins w:id="1746" w:author="Kennedy, Muhil" w:date="2022-12-08T13:34:00Z">
        <w:r>
          <w:rPr>
            <w:rFonts w:ascii="Century Gothic" w:hAnsi="Century Gothic" w:cs="Times New Roman"/>
            <w:szCs w:val="20"/>
            <w:lang w:val="en-US"/>
          </w:rPr>
          <w:t>T</w:t>
        </w:r>
        <w:r w:rsidRPr="00497E67">
          <w:rPr>
            <w:rFonts w:ascii="Century Gothic" w:hAnsi="Century Gothic" w:cs="Times New Roman"/>
            <w:szCs w:val="20"/>
            <w:lang w:val="en-US"/>
          </w:rPr>
          <w:t xml:space="preserve">he Supplier shall </w:t>
        </w:r>
        <w:r>
          <w:rPr>
            <w:rFonts w:ascii="Century Gothic" w:hAnsi="Century Gothic" w:cs="Times New Roman"/>
            <w:szCs w:val="20"/>
            <w:lang w:val="en-US"/>
          </w:rPr>
          <w:t xml:space="preserve">also, </w:t>
        </w:r>
        <w:r w:rsidRPr="00497E67">
          <w:rPr>
            <w:rFonts w:ascii="Century Gothic" w:hAnsi="Century Gothic" w:cs="Times New Roman"/>
            <w:szCs w:val="20"/>
            <w:lang w:val="en-US"/>
          </w:rPr>
          <w:t xml:space="preserve">transfer ownership to Faurecia, together with </w:t>
        </w:r>
        <w:r>
          <w:rPr>
            <w:rFonts w:ascii="Century Gothic" w:hAnsi="Century Gothic" w:cs="Times New Roman"/>
            <w:szCs w:val="20"/>
            <w:lang w:val="en-US"/>
          </w:rPr>
          <w:t>the tools</w:t>
        </w:r>
        <w:r w:rsidRPr="00497E67">
          <w:rPr>
            <w:rFonts w:ascii="Century Gothic" w:hAnsi="Century Gothic" w:cs="Times New Roman"/>
            <w:szCs w:val="20"/>
            <w:lang w:val="en-US"/>
          </w:rPr>
          <w:t>, gauges and drawings</w:t>
        </w:r>
        <w:r>
          <w:rPr>
            <w:rFonts w:ascii="Century Gothic" w:hAnsi="Century Gothic" w:cs="Times New Roman"/>
            <w:szCs w:val="20"/>
            <w:lang w:val="en-US"/>
          </w:rPr>
          <w:t>,</w:t>
        </w:r>
        <w:r w:rsidRPr="00497E67">
          <w:rPr>
            <w:rFonts w:ascii="Century Gothic" w:hAnsi="Century Gothic" w:cs="Times New Roman"/>
            <w:szCs w:val="20"/>
            <w:lang w:val="en-US"/>
          </w:rPr>
          <w:t xml:space="preserve"> and will mark them in accordance with Faurecia instructions. </w:t>
        </w:r>
      </w:ins>
    </w:p>
    <w:p w14:paraId="5070BF41" w14:textId="77777777" w:rsidR="00F71F56" w:rsidRPr="00497E67" w:rsidRDefault="00F71F56" w:rsidP="00F71F56">
      <w:pPr>
        <w:widowControl w:val="0"/>
        <w:snapToGrid w:val="0"/>
        <w:rPr>
          <w:ins w:id="1747" w:author="Kennedy, Muhil" w:date="2022-12-08T13:34:00Z"/>
          <w:rFonts w:ascii="Century Gothic" w:hAnsi="Century Gothic"/>
          <w:szCs w:val="20"/>
          <w:lang w:val="en-US" w:eastAsia="en-US"/>
        </w:rPr>
      </w:pPr>
    </w:p>
    <w:p w14:paraId="106610DC" w14:textId="77777777" w:rsidR="00F71F56" w:rsidRPr="00497E67" w:rsidRDefault="00F71F56" w:rsidP="00F71F56">
      <w:pPr>
        <w:widowControl w:val="0"/>
        <w:snapToGrid w:val="0"/>
        <w:rPr>
          <w:ins w:id="1748" w:author="Kennedy, Muhil" w:date="2022-12-08T13:34:00Z"/>
          <w:rFonts w:ascii="Century Gothic" w:hAnsi="Century Gothic" w:cs="Arial"/>
          <w:szCs w:val="20"/>
          <w:lang w:val="en-US"/>
        </w:rPr>
      </w:pPr>
      <w:ins w:id="1749" w:author="Kennedy, Muhil" w:date="2022-12-08T13:34:00Z">
        <w:r w:rsidRPr="00497E67">
          <w:rPr>
            <w:rFonts w:ascii="Century Gothic" w:hAnsi="Century Gothic" w:cs="Arial"/>
            <w:szCs w:val="20"/>
            <w:lang w:val="en-US"/>
          </w:rPr>
          <w:t>No reservation of title clause proposed by the Supplier or its subcontractors shall be effective against Faurecia. The Supplier shall assure that no reservation of title clause shall be asserted by its sub-contractors for any element delivered by them and which is part of the Tools.</w:t>
        </w:r>
      </w:ins>
    </w:p>
    <w:p w14:paraId="36A17F25" w14:textId="77777777" w:rsidR="00F71F56" w:rsidRPr="00497E67" w:rsidRDefault="00F71F56" w:rsidP="00F71F56">
      <w:pPr>
        <w:widowControl w:val="0"/>
        <w:snapToGrid w:val="0"/>
        <w:rPr>
          <w:ins w:id="1750" w:author="Kennedy, Muhil" w:date="2022-12-08T13:34:00Z"/>
          <w:rFonts w:ascii="Century Gothic" w:hAnsi="Century Gothic"/>
          <w:szCs w:val="20"/>
          <w:lang w:val="en-US" w:eastAsia="en-US"/>
        </w:rPr>
      </w:pPr>
    </w:p>
    <w:p w14:paraId="6C978342" w14:textId="77777777" w:rsidR="00F71F56" w:rsidRPr="006B1A43" w:rsidRDefault="00F71F56" w:rsidP="00F71F56">
      <w:pPr>
        <w:pStyle w:val="Heading2"/>
        <w:keepNext w:val="0"/>
        <w:widowControl w:val="0"/>
        <w:snapToGrid w:val="0"/>
        <w:spacing w:before="0" w:after="0"/>
        <w:rPr>
          <w:ins w:id="1751" w:author="Kennedy, Muhil" w:date="2022-12-08T13:34:00Z"/>
          <w:rFonts w:ascii="Century Gothic" w:hAnsi="Century Gothic"/>
          <w:i w:val="0"/>
          <w:iCs w:val="0"/>
          <w14:shadow w14:blurRad="0" w14:dist="0" w14:dir="0" w14:sx="0" w14:sy="0" w14:kx="0" w14:ky="0" w14:algn="none">
            <w14:srgbClr w14:val="000000"/>
          </w14:shadow>
        </w:rPr>
      </w:pPr>
      <w:ins w:id="1752" w:author="Kennedy, Muhil" w:date="2022-12-08T13:34:00Z">
        <w:r w:rsidRPr="006B1A43">
          <w:rPr>
            <w:rFonts w:ascii="Century Gothic" w:hAnsi="Century Gothic"/>
            <w:i w:val="0"/>
            <w:iCs w:val="0"/>
            <w14:shadow w14:blurRad="0" w14:dist="0" w14:dir="0" w14:sx="0" w14:sy="0" w14:kx="0" w14:ky="0" w14:algn="none">
              <w14:srgbClr w14:val="000000"/>
            </w14:shadow>
          </w:rPr>
          <w:t xml:space="preserve">Supply of Parts </w:t>
        </w:r>
      </w:ins>
    </w:p>
    <w:p w14:paraId="0B936C7F" w14:textId="77777777" w:rsidR="00F71F56" w:rsidRDefault="00F71F56" w:rsidP="00F71F56">
      <w:pPr>
        <w:pStyle w:val="Heading3"/>
        <w:keepNext w:val="0"/>
        <w:widowControl w:val="0"/>
        <w:numPr>
          <w:ilvl w:val="0"/>
          <w:numId w:val="0"/>
        </w:numPr>
        <w:snapToGrid w:val="0"/>
        <w:spacing w:before="0" w:after="0"/>
        <w:ind w:left="1287"/>
        <w:rPr>
          <w:ins w:id="1753" w:author="Kennedy, Muhil" w:date="2022-12-08T13:34:00Z"/>
          <w:rFonts w:ascii="Century Gothic" w:hAnsi="Century Gothic"/>
          <w:szCs w:val="20"/>
          <w:lang w:val="en-US"/>
        </w:rPr>
      </w:pPr>
    </w:p>
    <w:p w14:paraId="31B5FECF"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754" w:author="Kennedy, Muhil" w:date="2022-12-08T13:34:00Z"/>
          <w:rFonts w:ascii="Century Gothic" w:hAnsi="Century Gothic"/>
          <w:b w:val="0"/>
          <w:bCs w:val="0"/>
          <w:i/>
          <w:iCs/>
          <w:szCs w:val="20"/>
          <w:lang w:val="en-US"/>
        </w:rPr>
      </w:pPr>
      <w:ins w:id="1755" w:author="Kennedy, Muhil" w:date="2022-12-08T13:34:00Z">
        <w:r w:rsidRPr="006B1A43">
          <w:rPr>
            <w:rFonts w:ascii="Century Gothic" w:hAnsi="Century Gothic"/>
            <w:b w:val="0"/>
            <w:bCs w:val="0"/>
            <w:i/>
            <w:iCs/>
            <w:szCs w:val="20"/>
            <w:lang w:val="en-US"/>
          </w:rPr>
          <w:t>Description of Parts</w:t>
        </w:r>
      </w:ins>
    </w:p>
    <w:p w14:paraId="2DFD074B" w14:textId="77777777" w:rsidR="00F71F56" w:rsidRDefault="00F71F56" w:rsidP="00F71F56">
      <w:pPr>
        <w:widowControl w:val="0"/>
        <w:snapToGrid w:val="0"/>
        <w:rPr>
          <w:ins w:id="1756" w:author="Kennedy, Muhil" w:date="2022-12-08T13:34:00Z"/>
          <w:rFonts w:ascii="Century Gothic" w:hAnsi="Century Gothic"/>
          <w:szCs w:val="20"/>
          <w:lang w:val="en-US"/>
        </w:rPr>
      </w:pPr>
    </w:p>
    <w:p w14:paraId="5F0D95A5" w14:textId="77777777" w:rsidR="00F71F56" w:rsidRPr="00497E67" w:rsidRDefault="00F71F56" w:rsidP="00F71F56">
      <w:pPr>
        <w:widowControl w:val="0"/>
        <w:snapToGrid w:val="0"/>
        <w:rPr>
          <w:ins w:id="1757" w:author="Kennedy, Muhil" w:date="2022-12-08T13:34:00Z"/>
          <w:rFonts w:ascii="Century Gothic" w:hAnsi="Century Gothic"/>
          <w:szCs w:val="20"/>
          <w:lang w:val="en-US"/>
        </w:rPr>
      </w:pPr>
      <w:ins w:id="1758" w:author="Kennedy, Muhil" w:date="2022-12-08T13:34:00Z">
        <w:r w:rsidRPr="00497E67">
          <w:rPr>
            <w:rFonts w:ascii="Century Gothic" w:hAnsi="Century Gothic"/>
            <w:szCs w:val="20"/>
            <w:lang w:val="en-US"/>
          </w:rPr>
          <w:t xml:space="preserve">The Supplier shall manufacture the Parts listed in the following table in the Supplying Plant, and deliver them free from defects, in accordance with the Specifications listed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Pr>
            <w:rFonts w:ascii="Century Gothic" w:hAnsi="Century Gothic"/>
            <w:szCs w:val="20"/>
            <w:lang w:val="en-US"/>
          </w:rPr>
          <w:t>(Drawings and Specifications)</w:t>
        </w:r>
        <w:r w:rsidRPr="00497E67">
          <w:rPr>
            <w:rFonts w:ascii="Century Gothic" w:hAnsi="Century Gothic"/>
            <w:szCs w:val="20"/>
            <w:lang w:val="en-US"/>
          </w:rPr>
          <w:t xml:space="preserve"> to the Receiving Plant.</w:t>
        </w:r>
      </w:ins>
    </w:p>
    <w:p w14:paraId="2732CD22" w14:textId="77777777" w:rsidR="00F71F56" w:rsidRPr="00497E67" w:rsidRDefault="00F71F56" w:rsidP="00F71F56">
      <w:pPr>
        <w:widowControl w:val="0"/>
        <w:tabs>
          <w:tab w:val="left" w:pos="5745"/>
        </w:tabs>
        <w:snapToGrid w:val="0"/>
        <w:ind w:left="0"/>
        <w:rPr>
          <w:ins w:id="1759" w:author="Kennedy, Muhil" w:date="2022-12-08T13:34:00Z"/>
          <w:rFonts w:ascii="Century Gothic" w:hAnsi="Century Gothic"/>
          <w:szCs w:val="20"/>
          <w:lang w:val="en-GB"/>
        </w:rPr>
      </w:pPr>
    </w:p>
    <w:tbl>
      <w:tblPr>
        <w:tblW w:w="9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1480"/>
        <w:gridCol w:w="5103"/>
        <w:gridCol w:w="1140"/>
      </w:tblGrid>
      <w:tr w:rsidR="00F71F56" w:rsidRPr="00497E67" w14:paraId="75D322C0" w14:textId="77777777" w:rsidTr="00D30F6E">
        <w:trPr>
          <w:trHeight w:hRule="exact" w:val="464"/>
          <w:ins w:id="1760" w:author="Kennedy, Muhil" w:date="2022-12-08T13:34:00Z"/>
        </w:trPr>
        <w:tc>
          <w:tcPr>
            <w:tcW w:w="1489" w:type="dxa"/>
            <w:tcBorders>
              <w:bottom w:val="single" w:sz="6" w:space="0" w:color="auto"/>
            </w:tcBorders>
            <w:shd w:val="clear" w:color="auto" w:fill="D9D9D9" w:themeFill="background1" w:themeFillShade="D9"/>
            <w:vAlign w:val="center"/>
          </w:tcPr>
          <w:p w14:paraId="62F4644C" w14:textId="77777777" w:rsidR="00F71F56" w:rsidRPr="00497E67" w:rsidRDefault="00F71F56" w:rsidP="00D30F6E">
            <w:pPr>
              <w:widowControl w:val="0"/>
              <w:snapToGrid w:val="0"/>
              <w:ind w:left="0"/>
              <w:jc w:val="center"/>
              <w:rPr>
                <w:ins w:id="1761" w:author="Kennedy, Muhil" w:date="2022-12-08T13:34:00Z"/>
                <w:rFonts w:ascii="Century Gothic" w:hAnsi="Century Gothic" w:cs="Arial"/>
                <w:b/>
                <w:bCs/>
                <w:szCs w:val="20"/>
                <w:lang w:val="en-US"/>
              </w:rPr>
            </w:pPr>
            <w:ins w:id="1762" w:author="Kennedy, Muhil" w:date="2022-12-08T13:34:00Z">
              <w:r w:rsidRPr="00497E67">
                <w:rPr>
                  <w:rFonts w:ascii="Century Gothic" w:hAnsi="Century Gothic" w:cs="Arial"/>
                  <w:b/>
                  <w:bCs/>
                  <w:szCs w:val="20"/>
                  <w:lang w:val="en-US"/>
                </w:rPr>
                <w:t>Reference</w:t>
              </w:r>
            </w:ins>
          </w:p>
        </w:tc>
        <w:tc>
          <w:tcPr>
            <w:tcW w:w="1480" w:type="dxa"/>
            <w:tcBorders>
              <w:bottom w:val="single" w:sz="6" w:space="0" w:color="auto"/>
            </w:tcBorders>
            <w:shd w:val="clear" w:color="auto" w:fill="D9D9D9" w:themeFill="background1" w:themeFillShade="D9"/>
            <w:vAlign w:val="center"/>
          </w:tcPr>
          <w:p w14:paraId="54B8945F" w14:textId="77777777" w:rsidR="00F71F56" w:rsidRPr="00497E67" w:rsidRDefault="00F71F56" w:rsidP="00D30F6E">
            <w:pPr>
              <w:widowControl w:val="0"/>
              <w:snapToGrid w:val="0"/>
              <w:ind w:left="-65"/>
              <w:jc w:val="center"/>
              <w:rPr>
                <w:ins w:id="1763" w:author="Kennedy, Muhil" w:date="2022-12-08T13:34:00Z"/>
                <w:rFonts w:ascii="Century Gothic" w:hAnsi="Century Gothic" w:cs="Arial"/>
                <w:b/>
                <w:bCs/>
                <w:szCs w:val="20"/>
                <w:lang w:val="en-US"/>
              </w:rPr>
            </w:pPr>
            <w:ins w:id="1764" w:author="Kennedy, Muhil" w:date="2022-12-08T13:34:00Z">
              <w:r w:rsidRPr="00497E67">
                <w:rPr>
                  <w:rFonts w:ascii="Century Gothic" w:hAnsi="Century Gothic" w:cs="Arial"/>
                  <w:b/>
                  <w:bCs/>
                  <w:szCs w:val="20"/>
                  <w:lang w:val="en-US"/>
                </w:rPr>
                <w:t>Index</w:t>
              </w:r>
            </w:ins>
          </w:p>
        </w:tc>
        <w:tc>
          <w:tcPr>
            <w:tcW w:w="5103" w:type="dxa"/>
            <w:tcBorders>
              <w:bottom w:val="single" w:sz="6" w:space="0" w:color="auto"/>
            </w:tcBorders>
            <w:shd w:val="clear" w:color="auto" w:fill="D9D9D9" w:themeFill="background1" w:themeFillShade="D9"/>
            <w:vAlign w:val="center"/>
          </w:tcPr>
          <w:p w14:paraId="4820D568" w14:textId="77777777" w:rsidR="00F71F56" w:rsidRPr="00497E67" w:rsidRDefault="00F71F56" w:rsidP="00D30F6E">
            <w:pPr>
              <w:widowControl w:val="0"/>
              <w:snapToGrid w:val="0"/>
              <w:ind w:left="0"/>
              <w:jc w:val="center"/>
              <w:rPr>
                <w:ins w:id="1765" w:author="Kennedy, Muhil" w:date="2022-12-08T13:34:00Z"/>
                <w:rFonts w:ascii="Century Gothic" w:hAnsi="Century Gothic" w:cs="Arial"/>
                <w:b/>
                <w:bCs/>
                <w:szCs w:val="20"/>
                <w:lang w:val="en-US"/>
              </w:rPr>
            </w:pPr>
            <w:ins w:id="1766" w:author="Kennedy, Muhil" w:date="2022-12-08T13:34:00Z">
              <w:r w:rsidRPr="00497E67">
                <w:rPr>
                  <w:rFonts w:ascii="Century Gothic" w:hAnsi="Century Gothic" w:cs="Arial"/>
                  <w:b/>
                  <w:bCs/>
                  <w:szCs w:val="20"/>
                  <w:lang w:val="en-US"/>
                </w:rPr>
                <w:t>Description</w:t>
              </w:r>
            </w:ins>
          </w:p>
        </w:tc>
        <w:tc>
          <w:tcPr>
            <w:tcW w:w="1140" w:type="dxa"/>
            <w:tcBorders>
              <w:bottom w:val="single" w:sz="6" w:space="0" w:color="auto"/>
            </w:tcBorders>
            <w:shd w:val="clear" w:color="auto" w:fill="D9D9D9" w:themeFill="background1" w:themeFillShade="D9"/>
            <w:vAlign w:val="center"/>
          </w:tcPr>
          <w:p w14:paraId="2EA7C8E7" w14:textId="77777777" w:rsidR="00F71F56" w:rsidRPr="00497E67" w:rsidRDefault="00F71F56" w:rsidP="00D30F6E">
            <w:pPr>
              <w:widowControl w:val="0"/>
              <w:snapToGrid w:val="0"/>
              <w:ind w:left="0"/>
              <w:jc w:val="center"/>
              <w:rPr>
                <w:ins w:id="1767" w:author="Kennedy, Muhil" w:date="2022-12-08T13:34:00Z"/>
                <w:rFonts w:ascii="Century Gothic" w:hAnsi="Century Gothic" w:cs="Arial"/>
                <w:b/>
                <w:bCs/>
                <w:szCs w:val="20"/>
                <w:lang w:val="en-US"/>
              </w:rPr>
            </w:pPr>
            <w:ins w:id="1768" w:author="Kennedy, Muhil" w:date="2022-12-08T13:34:00Z">
              <w:r w:rsidRPr="00497E67">
                <w:rPr>
                  <w:rFonts w:ascii="Century Gothic" w:hAnsi="Century Gothic" w:cs="Arial"/>
                  <w:b/>
                  <w:bCs/>
                  <w:szCs w:val="20"/>
                  <w:lang w:val="en-US"/>
                </w:rPr>
                <w:t>Part N°</w:t>
              </w:r>
            </w:ins>
          </w:p>
        </w:tc>
      </w:tr>
      <w:tr w:rsidR="00F71F56" w:rsidRPr="00497E67" w14:paraId="2B97A803" w14:textId="77777777" w:rsidTr="00D30F6E">
        <w:trPr>
          <w:ins w:id="1769" w:author="Kennedy, Muhil" w:date="2022-12-08T13:34:00Z"/>
        </w:trPr>
        <w:tc>
          <w:tcPr>
            <w:tcW w:w="1489" w:type="dxa"/>
            <w:tcBorders>
              <w:bottom w:val="dotted" w:sz="4" w:space="0" w:color="auto"/>
              <w:right w:val="single" w:sz="6" w:space="0" w:color="auto"/>
            </w:tcBorders>
            <w:vAlign w:val="center"/>
          </w:tcPr>
          <w:p w14:paraId="3FE921FA" w14:textId="77777777" w:rsidR="00F71F56" w:rsidRPr="00497E67" w:rsidRDefault="00F71F56" w:rsidP="00D30F6E">
            <w:pPr>
              <w:widowControl w:val="0"/>
              <w:snapToGrid w:val="0"/>
              <w:ind w:left="0"/>
              <w:jc w:val="center"/>
              <w:rPr>
                <w:ins w:id="1770" w:author="Kennedy, Muhil" w:date="2022-12-08T13:34:00Z"/>
                <w:rFonts w:ascii="Century Gothic" w:hAnsi="Century Gothic" w:cs="Arial"/>
                <w:szCs w:val="20"/>
                <w:lang w:val="en-US"/>
              </w:rPr>
            </w:pPr>
          </w:p>
        </w:tc>
        <w:tc>
          <w:tcPr>
            <w:tcW w:w="1480" w:type="dxa"/>
            <w:tcBorders>
              <w:left w:val="single" w:sz="6" w:space="0" w:color="auto"/>
              <w:bottom w:val="dotted" w:sz="4" w:space="0" w:color="auto"/>
              <w:right w:val="single" w:sz="6" w:space="0" w:color="auto"/>
            </w:tcBorders>
            <w:vAlign w:val="center"/>
          </w:tcPr>
          <w:p w14:paraId="6DC941F8" w14:textId="77777777" w:rsidR="00F71F56" w:rsidRPr="00497E67" w:rsidRDefault="00F71F56" w:rsidP="00D30F6E">
            <w:pPr>
              <w:widowControl w:val="0"/>
              <w:snapToGrid w:val="0"/>
              <w:ind w:left="109"/>
              <w:jc w:val="center"/>
              <w:rPr>
                <w:ins w:id="1771" w:author="Kennedy, Muhil" w:date="2022-12-08T13:34:00Z"/>
                <w:rFonts w:ascii="Century Gothic" w:hAnsi="Century Gothic" w:cs="Arial"/>
                <w:szCs w:val="20"/>
                <w:lang w:val="en-US"/>
              </w:rPr>
            </w:pPr>
          </w:p>
        </w:tc>
        <w:tc>
          <w:tcPr>
            <w:tcW w:w="5103" w:type="dxa"/>
            <w:tcBorders>
              <w:left w:val="single" w:sz="6" w:space="0" w:color="auto"/>
              <w:bottom w:val="dotted" w:sz="4" w:space="0" w:color="auto"/>
              <w:right w:val="single" w:sz="6" w:space="0" w:color="auto"/>
            </w:tcBorders>
            <w:vAlign w:val="center"/>
          </w:tcPr>
          <w:p w14:paraId="5CF4B23D" w14:textId="77777777" w:rsidR="00F71F56" w:rsidRPr="00497E67" w:rsidRDefault="00F71F56" w:rsidP="00D30F6E">
            <w:pPr>
              <w:widowControl w:val="0"/>
              <w:snapToGrid w:val="0"/>
              <w:ind w:left="178"/>
              <w:jc w:val="center"/>
              <w:rPr>
                <w:ins w:id="1772" w:author="Kennedy, Muhil" w:date="2022-12-08T13:34:00Z"/>
                <w:rFonts w:ascii="Century Gothic" w:hAnsi="Century Gothic" w:cs="Arial"/>
                <w:szCs w:val="20"/>
                <w:lang w:val="en-US"/>
              </w:rPr>
            </w:pPr>
          </w:p>
        </w:tc>
        <w:tc>
          <w:tcPr>
            <w:tcW w:w="1140" w:type="dxa"/>
            <w:tcBorders>
              <w:left w:val="single" w:sz="6" w:space="0" w:color="auto"/>
              <w:bottom w:val="dotted" w:sz="4" w:space="0" w:color="auto"/>
              <w:right w:val="single" w:sz="6" w:space="0" w:color="auto"/>
            </w:tcBorders>
          </w:tcPr>
          <w:p w14:paraId="3266C4C6" w14:textId="77777777" w:rsidR="00F71F56" w:rsidRPr="00497E67" w:rsidRDefault="00F71F56" w:rsidP="00D30F6E">
            <w:pPr>
              <w:widowControl w:val="0"/>
              <w:snapToGrid w:val="0"/>
              <w:ind w:left="0"/>
              <w:jc w:val="left"/>
              <w:rPr>
                <w:ins w:id="1773" w:author="Kennedy, Muhil" w:date="2022-12-08T13:34:00Z"/>
                <w:rFonts w:ascii="Century Gothic" w:hAnsi="Century Gothic"/>
                <w:szCs w:val="20"/>
                <w:lang w:val="en-US"/>
              </w:rPr>
            </w:pPr>
            <w:ins w:id="1774" w:author="Kennedy, Muhil" w:date="2022-12-08T13:34:00Z">
              <w:r w:rsidRPr="00497E67">
                <w:rPr>
                  <w:rFonts w:ascii="Century Gothic" w:hAnsi="Century Gothic"/>
                  <w:szCs w:val="20"/>
                  <w:lang w:val="en-US"/>
                </w:rPr>
                <w:t>Part N°1</w:t>
              </w:r>
            </w:ins>
          </w:p>
        </w:tc>
      </w:tr>
      <w:tr w:rsidR="00F71F56" w:rsidRPr="00497E67" w14:paraId="677C8B6D" w14:textId="77777777" w:rsidTr="00D30F6E">
        <w:trPr>
          <w:ins w:id="1775" w:author="Kennedy, Muhil" w:date="2022-12-08T13:34:00Z"/>
        </w:trPr>
        <w:tc>
          <w:tcPr>
            <w:tcW w:w="1489" w:type="dxa"/>
            <w:tcBorders>
              <w:top w:val="dotted" w:sz="4" w:space="0" w:color="auto"/>
              <w:bottom w:val="dotted" w:sz="4" w:space="0" w:color="auto"/>
              <w:right w:val="single" w:sz="6" w:space="0" w:color="auto"/>
            </w:tcBorders>
            <w:vAlign w:val="center"/>
          </w:tcPr>
          <w:p w14:paraId="74154AE3" w14:textId="77777777" w:rsidR="00F71F56" w:rsidRPr="00497E67" w:rsidRDefault="00F71F56" w:rsidP="00D30F6E">
            <w:pPr>
              <w:widowControl w:val="0"/>
              <w:snapToGrid w:val="0"/>
              <w:ind w:left="0"/>
              <w:jc w:val="center"/>
              <w:rPr>
                <w:ins w:id="1776" w:author="Kennedy, Muhil" w:date="2022-12-08T13:34:00Z"/>
                <w:rFonts w:ascii="Century Gothic" w:hAnsi="Century Gothic" w:cs="Arial"/>
                <w:szCs w:val="20"/>
                <w:lang w:val="en-US"/>
              </w:rPr>
            </w:pPr>
          </w:p>
        </w:tc>
        <w:tc>
          <w:tcPr>
            <w:tcW w:w="1480" w:type="dxa"/>
            <w:tcBorders>
              <w:top w:val="dotted" w:sz="4" w:space="0" w:color="auto"/>
              <w:left w:val="single" w:sz="6" w:space="0" w:color="auto"/>
              <w:bottom w:val="dotted" w:sz="4" w:space="0" w:color="auto"/>
              <w:right w:val="single" w:sz="6" w:space="0" w:color="auto"/>
            </w:tcBorders>
            <w:vAlign w:val="center"/>
          </w:tcPr>
          <w:p w14:paraId="6FE6D176" w14:textId="77777777" w:rsidR="00F71F56" w:rsidRPr="00497E67" w:rsidRDefault="00F71F56" w:rsidP="00D30F6E">
            <w:pPr>
              <w:widowControl w:val="0"/>
              <w:snapToGrid w:val="0"/>
              <w:ind w:left="109"/>
              <w:jc w:val="center"/>
              <w:rPr>
                <w:ins w:id="1777"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dotted" w:sz="4" w:space="0" w:color="auto"/>
              <w:right w:val="single" w:sz="6" w:space="0" w:color="auto"/>
            </w:tcBorders>
            <w:vAlign w:val="center"/>
          </w:tcPr>
          <w:p w14:paraId="04FE8465" w14:textId="77777777" w:rsidR="00F71F56" w:rsidRPr="00497E67" w:rsidRDefault="00F71F56" w:rsidP="00D30F6E">
            <w:pPr>
              <w:widowControl w:val="0"/>
              <w:snapToGrid w:val="0"/>
              <w:ind w:left="178"/>
              <w:jc w:val="center"/>
              <w:rPr>
                <w:ins w:id="1778"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dotted" w:sz="4" w:space="0" w:color="auto"/>
              <w:right w:val="single" w:sz="6" w:space="0" w:color="auto"/>
            </w:tcBorders>
          </w:tcPr>
          <w:p w14:paraId="3329D927" w14:textId="77777777" w:rsidR="00F71F56" w:rsidRPr="00497E67" w:rsidRDefault="00F71F56" w:rsidP="00D30F6E">
            <w:pPr>
              <w:widowControl w:val="0"/>
              <w:snapToGrid w:val="0"/>
              <w:ind w:left="0"/>
              <w:jc w:val="left"/>
              <w:rPr>
                <w:ins w:id="1779" w:author="Kennedy, Muhil" w:date="2022-12-08T13:34:00Z"/>
                <w:rFonts w:ascii="Century Gothic" w:hAnsi="Century Gothic"/>
                <w:szCs w:val="20"/>
                <w:lang w:val="en-US"/>
              </w:rPr>
            </w:pPr>
            <w:ins w:id="1780" w:author="Kennedy, Muhil" w:date="2022-12-08T13:34:00Z">
              <w:r w:rsidRPr="00497E67">
                <w:rPr>
                  <w:rFonts w:ascii="Century Gothic" w:hAnsi="Century Gothic"/>
                  <w:szCs w:val="20"/>
                  <w:lang w:val="en-US"/>
                </w:rPr>
                <w:t>Part N°2</w:t>
              </w:r>
            </w:ins>
          </w:p>
        </w:tc>
      </w:tr>
      <w:tr w:rsidR="00F71F56" w:rsidRPr="00497E67" w14:paraId="13B7D557" w14:textId="77777777" w:rsidTr="00D30F6E">
        <w:trPr>
          <w:ins w:id="1781" w:author="Kennedy, Muhil" w:date="2022-12-08T13:34:00Z"/>
        </w:trPr>
        <w:tc>
          <w:tcPr>
            <w:tcW w:w="1489" w:type="dxa"/>
            <w:tcBorders>
              <w:top w:val="dotted" w:sz="4" w:space="0" w:color="auto"/>
              <w:bottom w:val="dotted" w:sz="4" w:space="0" w:color="auto"/>
              <w:right w:val="single" w:sz="6" w:space="0" w:color="auto"/>
            </w:tcBorders>
            <w:vAlign w:val="center"/>
          </w:tcPr>
          <w:p w14:paraId="2FFDC1C5" w14:textId="77777777" w:rsidR="00F71F56" w:rsidRPr="00497E67" w:rsidRDefault="00F71F56" w:rsidP="00D30F6E">
            <w:pPr>
              <w:widowControl w:val="0"/>
              <w:snapToGrid w:val="0"/>
              <w:ind w:left="0"/>
              <w:jc w:val="center"/>
              <w:rPr>
                <w:ins w:id="1782" w:author="Kennedy, Muhil" w:date="2022-12-08T13:34:00Z"/>
                <w:rFonts w:ascii="Century Gothic" w:hAnsi="Century Gothic"/>
                <w:szCs w:val="20"/>
                <w:lang w:val="en-US"/>
              </w:rPr>
            </w:pPr>
          </w:p>
        </w:tc>
        <w:tc>
          <w:tcPr>
            <w:tcW w:w="1480" w:type="dxa"/>
            <w:tcBorders>
              <w:top w:val="dotted" w:sz="4" w:space="0" w:color="auto"/>
              <w:left w:val="single" w:sz="6" w:space="0" w:color="auto"/>
              <w:bottom w:val="dotted" w:sz="4" w:space="0" w:color="auto"/>
              <w:right w:val="single" w:sz="6" w:space="0" w:color="auto"/>
            </w:tcBorders>
            <w:vAlign w:val="center"/>
          </w:tcPr>
          <w:p w14:paraId="34FF6EFF" w14:textId="77777777" w:rsidR="00F71F56" w:rsidRPr="00497E67" w:rsidRDefault="00F71F56" w:rsidP="00D30F6E">
            <w:pPr>
              <w:widowControl w:val="0"/>
              <w:snapToGrid w:val="0"/>
              <w:ind w:left="109"/>
              <w:jc w:val="center"/>
              <w:rPr>
                <w:ins w:id="1783"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dotted" w:sz="4" w:space="0" w:color="auto"/>
              <w:right w:val="single" w:sz="6" w:space="0" w:color="auto"/>
            </w:tcBorders>
            <w:vAlign w:val="center"/>
          </w:tcPr>
          <w:p w14:paraId="4651EA9A" w14:textId="77777777" w:rsidR="00F71F56" w:rsidRPr="00497E67" w:rsidRDefault="00F71F56" w:rsidP="00D30F6E">
            <w:pPr>
              <w:widowControl w:val="0"/>
              <w:snapToGrid w:val="0"/>
              <w:ind w:left="178"/>
              <w:jc w:val="center"/>
              <w:rPr>
                <w:ins w:id="1784"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dotted" w:sz="4" w:space="0" w:color="auto"/>
              <w:right w:val="single" w:sz="6" w:space="0" w:color="auto"/>
            </w:tcBorders>
          </w:tcPr>
          <w:p w14:paraId="4FA1F81A" w14:textId="77777777" w:rsidR="00F71F56" w:rsidRPr="00497E67" w:rsidRDefault="00F71F56" w:rsidP="00D30F6E">
            <w:pPr>
              <w:widowControl w:val="0"/>
              <w:snapToGrid w:val="0"/>
              <w:ind w:left="0"/>
              <w:jc w:val="left"/>
              <w:rPr>
                <w:ins w:id="1785" w:author="Kennedy, Muhil" w:date="2022-12-08T13:34:00Z"/>
                <w:rFonts w:ascii="Century Gothic" w:hAnsi="Century Gothic"/>
                <w:szCs w:val="20"/>
                <w:lang w:val="en-US"/>
              </w:rPr>
            </w:pPr>
            <w:ins w:id="1786" w:author="Kennedy, Muhil" w:date="2022-12-08T13:34:00Z">
              <w:r w:rsidRPr="00497E67">
                <w:rPr>
                  <w:rFonts w:ascii="Century Gothic" w:hAnsi="Century Gothic"/>
                  <w:szCs w:val="20"/>
                  <w:lang w:val="en-US"/>
                </w:rPr>
                <w:t>Part N°3</w:t>
              </w:r>
            </w:ins>
          </w:p>
        </w:tc>
      </w:tr>
      <w:tr w:rsidR="00F71F56" w:rsidRPr="00497E67" w14:paraId="22E31405" w14:textId="77777777" w:rsidTr="00D30F6E">
        <w:trPr>
          <w:ins w:id="1787" w:author="Kennedy, Muhil" w:date="2022-12-08T13:34:00Z"/>
        </w:trPr>
        <w:tc>
          <w:tcPr>
            <w:tcW w:w="1489" w:type="dxa"/>
            <w:tcBorders>
              <w:top w:val="dotted" w:sz="4" w:space="0" w:color="auto"/>
              <w:bottom w:val="single" w:sz="4" w:space="0" w:color="auto"/>
              <w:right w:val="single" w:sz="6" w:space="0" w:color="auto"/>
            </w:tcBorders>
            <w:vAlign w:val="center"/>
          </w:tcPr>
          <w:p w14:paraId="0E80208F" w14:textId="77777777" w:rsidR="00F71F56" w:rsidRPr="00497E67" w:rsidRDefault="00F71F56" w:rsidP="00D30F6E">
            <w:pPr>
              <w:widowControl w:val="0"/>
              <w:snapToGrid w:val="0"/>
              <w:ind w:left="0"/>
              <w:jc w:val="center"/>
              <w:rPr>
                <w:ins w:id="1788" w:author="Kennedy, Muhil" w:date="2022-12-08T13:34:00Z"/>
                <w:rFonts w:ascii="Century Gothic" w:hAnsi="Century Gothic"/>
                <w:szCs w:val="20"/>
                <w:lang w:val="en-US"/>
              </w:rPr>
            </w:pPr>
          </w:p>
        </w:tc>
        <w:tc>
          <w:tcPr>
            <w:tcW w:w="1480" w:type="dxa"/>
            <w:tcBorders>
              <w:top w:val="dotted" w:sz="4" w:space="0" w:color="auto"/>
              <w:left w:val="single" w:sz="6" w:space="0" w:color="auto"/>
              <w:bottom w:val="single" w:sz="4" w:space="0" w:color="auto"/>
              <w:right w:val="single" w:sz="6" w:space="0" w:color="auto"/>
            </w:tcBorders>
            <w:vAlign w:val="center"/>
          </w:tcPr>
          <w:p w14:paraId="646DB908" w14:textId="77777777" w:rsidR="00F71F56" w:rsidRPr="00497E67" w:rsidRDefault="00F71F56" w:rsidP="00D30F6E">
            <w:pPr>
              <w:widowControl w:val="0"/>
              <w:snapToGrid w:val="0"/>
              <w:ind w:left="109"/>
              <w:jc w:val="center"/>
              <w:rPr>
                <w:ins w:id="1789"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single" w:sz="4" w:space="0" w:color="auto"/>
              <w:right w:val="single" w:sz="6" w:space="0" w:color="auto"/>
            </w:tcBorders>
            <w:vAlign w:val="center"/>
          </w:tcPr>
          <w:p w14:paraId="606052C1" w14:textId="77777777" w:rsidR="00F71F56" w:rsidRPr="00497E67" w:rsidRDefault="00F71F56" w:rsidP="00D30F6E">
            <w:pPr>
              <w:widowControl w:val="0"/>
              <w:snapToGrid w:val="0"/>
              <w:ind w:left="178"/>
              <w:jc w:val="center"/>
              <w:rPr>
                <w:ins w:id="1790"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single" w:sz="4" w:space="0" w:color="auto"/>
              <w:right w:val="single" w:sz="6" w:space="0" w:color="auto"/>
            </w:tcBorders>
          </w:tcPr>
          <w:p w14:paraId="6A5390B3" w14:textId="77777777" w:rsidR="00F71F56" w:rsidRPr="00497E67" w:rsidRDefault="00F71F56" w:rsidP="00D30F6E">
            <w:pPr>
              <w:widowControl w:val="0"/>
              <w:snapToGrid w:val="0"/>
              <w:ind w:left="0"/>
              <w:jc w:val="left"/>
              <w:rPr>
                <w:ins w:id="1791" w:author="Kennedy, Muhil" w:date="2022-12-08T13:34:00Z"/>
                <w:rFonts w:ascii="Century Gothic" w:hAnsi="Century Gothic"/>
                <w:szCs w:val="20"/>
                <w:lang w:val="en-US"/>
              </w:rPr>
            </w:pPr>
            <w:ins w:id="1792" w:author="Kennedy, Muhil" w:date="2022-12-08T13:34:00Z">
              <w:r w:rsidRPr="00497E67">
                <w:rPr>
                  <w:rFonts w:ascii="Century Gothic" w:hAnsi="Century Gothic"/>
                  <w:szCs w:val="20"/>
                  <w:lang w:val="en-US"/>
                </w:rPr>
                <w:t>Part N°4</w:t>
              </w:r>
            </w:ins>
          </w:p>
        </w:tc>
      </w:tr>
    </w:tbl>
    <w:p w14:paraId="7C83DA5B" w14:textId="77777777" w:rsidR="00F71F56" w:rsidRPr="00497E67" w:rsidRDefault="00F71F56" w:rsidP="00F71F56">
      <w:pPr>
        <w:widowControl w:val="0"/>
        <w:snapToGrid w:val="0"/>
        <w:rPr>
          <w:ins w:id="1793" w:author="Kennedy, Muhil" w:date="2022-12-08T13:34:00Z"/>
          <w:rFonts w:ascii="Century Gothic" w:hAnsi="Century Gothic"/>
          <w:szCs w:val="20"/>
          <w:lang w:val="en-US"/>
        </w:rPr>
      </w:pPr>
    </w:p>
    <w:p w14:paraId="695CCD64"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794" w:author="Kennedy, Muhil" w:date="2022-12-08T13:34:00Z"/>
          <w:rFonts w:ascii="Century Gothic" w:hAnsi="Century Gothic"/>
          <w:b w:val="0"/>
          <w:bCs w:val="0"/>
          <w:i/>
          <w:iCs/>
          <w:szCs w:val="20"/>
          <w:lang w:val="en-US"/>
        </w:rPr>
      </w:pPr>
      <w:ins w:id="1795" w:author="Kennedy, Muhil" w:date="2022-12-08T13:34:00Z">
        <w:r w:rsidRPr="006B1A43">
          <w:rPr>
            <w:rFonts w:ascii="Century Gothic" w:hAnsi="Century Gothic"/>
            <w:b w:val="0"/>
            <w:bCs w:val="0"/>
            <w:i/>
            <w:iCs/>
            <w:szCs w:val="20"/>
            <w:lang w:val="en-US"/>
          </w:rPr>
          <w:t>Place and term of delivery</w:t>
        </w:r>
      </w:ins>
    </w:p>
    <w:p w14:paraId="28406ABE" w14:textId="77777777" w:rsidR="00F71F56" w:rsidRDefault="00F71F56" w:rsidP="00F71F56">
      <w:pPr>
        <w:pStyle w:val="Faureciaberschrift2"/>
        <w:widowControl w:val="0"/>
        <w:numPr>
          <w:ilvl w:val="0"/>
          <w:numId w:val="0"/>
        </w:numPr>
        <w:snapToGrid w:val="0"/>
        <w:spacing w:after="0"/>
        <w:ind w:left="567"/>
        <w:rPr>
          <w:ins w:id="1796" w:author="Kennedy, Muhil" w:date="2022-12-08T13:34:00Z"/>
          <w:rFonts w:ascii="Century Gothic" w:hAnsi="Century Gothic" w:cs="Times New Roman"/>
          <w:snapToGrid/>
          <w:szCs w:val="20"/>
          <w:lang w:val="en-US" w:eastAsia="fr-FR"/>
        </w:rPr>
      </w:pPr>
    </w:p>
    <w:p w14:paraId="4A4BC6B3" w14:textId="77777777" w:rsidR="00F71F56" w:rsidRDefault="00F71F56" w:rsidP="00F71F56">
      <w:pPr>
        <w:pStyle w:val="Faureciaberschrift2"/>
        <w:widowControl w:val="0"/>
        <w:numPr>
          <w:ilvl w:val="0"/>
          <w:numId w:val="0"/>
        </w:numPr>
        <w:snapToGrid w:val="0"/>
        <w:spacing w:after="0"/>
        <w:ind w:left="567"/>
        <w:rPr>
          <w:ins w:id="1797" w:author="Kennedy, Muhil" w:date="2022-12-08T13:34:00Z"/>
          <w:rFonts w:ascii="Century Gothic" w:hAnsi="Century Gothic" w:cs="Times New Roman"/>
          <w:snapToGrid/>
          <w:szCs w:val="20"/>
          <w:lang w:val="en-US" w:eastAsia="fr-FR"/>
        </w:rPr>
      </w:pPr>
      <w:ins w:id="1798" w:author="Kennedy, Muhil" w:date="2022-12-08T13:34:00Z">
        <w:r w:rsidRPr="00497E67">
          <w:rPr>
            <w:rFonts w:ascii="Century Gothic" w:hAnsi="Century Gothic" w:cs="Times New Roman"/>
            <w:snapToGrid/>
            <w:szCs w:val="20"/>
            <w:lang w:val="en-US" w:eastAsia="fr-FR"/>
          </w:rPr>
          <w:t>The Supplying Plants and related Receiving Plants shall be as set forth in the following table. The delivery shall be made in accordance with the Incoterm (ICC Incoterms 20</w:t>
        </w:r>
        <w:r>
          <w:rPr>
            <w:rFonts w:ascii="Century Gothic" w:hAnsi="Century Gothic" w:cs="Times New Roman"/>
            <w:snapToGrid/>
            <w:szCs w:val="20"/>
            <w:lang w:val="en-US" w:eastAsia="fr-FR"/>
          </w:rPr>
          <w:t>2</w:t>
        </w:r>
        <w:r w:rsidRPr="00497E67">
          <w:rPr>
            <w:rFonts w:ascii="Century Gothic" w:hAnsi="Century Gothic" w:cs="Times New Roman"/>
            <w:snapToGrid/>
            <w:szCs w:val="20"/>
            <w:lang w:val="en-US" w:eastAsia="fr-FR"/>
          </w:rPr>
          <w:t>0) and place of delivery set out in the following table.</w:t>
        </w:r>
      </w:ins>
    </w:p>
    <w:p w14:paraId="5812AC66" w14:textId="77777777" w:rsidR="00F71F56" w:rsidRPr="006B1A43" w:rsidRDefault="00F71F56" w:rsidP="00F71F56">
      <w:pPr>
        <w:rPr>
          <w:ins w:id="1799" w:author="Kennedy, Muhil" w:date="2022-12-08T13:34:00Z"/>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701"/>
        <w:gridCol w:w="2410"/>
        <w:gridCol w:w="2126"/>
        <w:gridCol w:w="1843"/>
      </w:tblGrid>
      <w:tr w:rsidR="00F71F56" w:rsidRPr="00497E67" w14:paraId="41C62C12" w14:textId="77777777" w:rsidTr="00D30F6E">
        <w:trPr>
          <w:ins w:id="1800" w:author="Kennedy, Muhil" w:date="2022-12-08T13:34:00Z"/>
        </w:trPr>
        <w:tc>
          <w:tcPr>
            <w:tcW w:w="1134" w:type="dxa"/>
            <w:shd w:val="clear" w:color="auto" w:fill="D9D9D9" w:themeFill="background1" w:themeFillShade="D9"/>
            <w:vAlign w:val="center"/>
          </w:tcPr>
          <w:p w14:paraId="5F6CAA0E" w14:textId="77777777" w:rsidR="00F71F56" w:rsidRPr="00497E67" w:rsidRDefault="00F71F56" w:rsidP="00D30F6E">
            <w:pPr>
              <w:widowControl w:val="0"/>
              <w:snapToGrid w:val="0"/>
              <w:ind w:left="0"/>
              <w:jc w:val="center"/>
              <w:rPr>
                <w:ins w:id="1801" w:author="Kennedy, Muhil" w:date="2022-12-08T13:34:00Z"/>
                <w:rFonts w:ascii="Century Gothic" w:hAnsi="Century Gothic" w:cs="Arial"/>
                <w:b/>
                <w:bCs/>
                <w:szCs w:val="20"/>
                <w:lang w:val="en-US"/>
              </w:rPr>
            </w:pPr>
            <w:ins w:id="1802" w:author="Kennedy, Muhil" w:date="2022-12-08T13:34:00Z">
              <w:r w:rsidRPr="00497E67">
                <w:rPr>
                  <w:rFonts w:ascii="Century Gothic" w:hAnsi="Century Gothic" w:cs="Arial"/>
                  <w:b/>
                  <w:bCs/>
                  <w:szCs w:val="20"/>
                  <w:lang w:val="en-US"/>
                </w:rPr>
                <w:t>N°</w:t>
              </w:r>
            </w:ins>
          </w:p>
        </w:tc>
        <w:tc>
          <w:tcPr>
            <w:tcW w:w="1701" w:type="dxa"/>
            <w:shd w:val="clear" w:color="auto" w:fill="D9D9D9" w:themeFill="background1" w:themeFillShade="D9"/>
          </w:tcPr>
          <w:p w14:paraId="66C4D597" w14:textId="77777777" w:rsidR="00F71F56" w:rsidRPr="00497E67" w:rsidRDefault="00F71F56" w:rsidP="00D30F6E">
            <w:pPr>
              <w:widowControl w:val="0"/>
              <w:snapToGrid w:val="0"/>
              <w:ind w:left="0"/>
              <w:jc w:val="center"/>
              <w:rPr>
                <w:ins w:id="1803" w:author="Kennedy, Muhil" w:date="2022-12-08T13:34:00Z"/>
                <w:rFonts w:ascii="Century Gothic" w:hAnsi="Century Gothic" w:cs="Arial"/>
                <w:b/>
                <w:bCs/>
                <w:szCs w:val="20"/>
                <w:lang w:val="en-US"/>
              </w:rPr>
            </w:pPr>
          </w:p>
        </w:tc>
        <w:tc>
          <w:tcPr>
            <w:tcW w:w="2410" w:type="dxa"/>
            <w:shd w:val="clear" w:color="auto" w:fill="D9D9D9" w:themeFill="background1" w:themeFillShade="D9"/>
          </w:tcPr>
          <w:p w14:paraId="28430163" w14:textId="77777777" w:rsidR="00F71F56" w:rsidRPr="00497E67" w:rsidRDefault="00F71F56" w:rsidP="00D30F6E">
            <w:pPr>
              <w:widowControl w:val="0"/>
              <w:snapToGrid w:val="0"/>
              <w:ind w:left="0"/>
              <w:jc w:val="center"/>
              <w:rPr>
                <w:ins w:id="1804" w:author="Kennedy, Muhil" w:date="2022-12-08T13:34:00Z"/>
                <w:rFonts w:ascii="Century Gothic" w:hAnsi="Century Gothic" w:cs="Arial"/>
                <w:b/>
                <w:bCs/>
                <w:szCs w:val="20"/>
                <w:lang w:val="en-US"/>
              </w:rPr>
            </w:pPr>
            <w:ins w:id="1805" w:author="Kennedy, Muhil" w:date="2022-12-08T13:34:00Z">
              <w:r w:rsidRPr="00497E67">
                <w:rPr>
                  <w:rFonts w:ascii="Century Gothic" w:hAnsi="Century Gothic" w:cs="Arial"/>
                  <w:b/>
                  <w:bCs/>
                  <w:szCs w:val="20"/>
                  <w:lang w:val="en-US"/>
                </w:rPr>
                <w:t>Supplying Plant</w:t>
              </w:r>
            </w:ins>
          </w:p>
        </w:tc>
        <w:tc>
          <w:tcPr>
            <w:tcW w:w="2126" w:type="dxa"/>
            <w:shd w:val="clear" w:color="auto" w:fill="D9D9D9" w:themeFill="background1" w:themeFillShade="D9"/>
          </w:tcPr>
          <w:p w14:paraId="2D98EC49" w14:textId="77777777" w:rsidR="00F71F56" w:rsidRPr="00497E67" w:rsidRDefault="00F71F56" w:rsidP="00D30F6E">
            <w:pPr>
              <w:widowControl w:val="0"/>
              <w:snapToGrid w:val="0"/>
              <w:ind w:left="0"/>
              <w:jc w:val="center"/>
              <w:rPr>
                <w:ins w:id="1806" w:author="Kennedy, Muhil" w:date="2022-12-08T13:34:00Z"/>
                <w:rFonts w:ascii="Century Gothic" w:hAnsi="Century Gothic" w:cs="Arial"/>
                <w:b/>
                <w:bCs/>
                <w:szCs w:val="20"/>
                <w:lang w:val="en-US"/>
              </w:rPr>
            </w:pPr>
            <w:ins w:id="1807" w:author="Kennedy, Muhil" w:date="2022-12-08T13:34:00Z">
              <w:r w:rsidRPr="00497E67">
                <w:rPr>
                  <w:rFonts w:ascii="Century Gothic" w:hAnsi="Century Gothic" w:cs="Arial"/>
                  <w:b/>
                  <w:bCs/>
                  <w:szCs w:val="20"/>
                  <w:lang w:val="en-US"/>
                </w:rPr>
                <w:t>Receiving Plant</w:t>
              </w:r>
            </w:ins>
          </w:p>
        </w:tc>
        <w:tc>
          <w:tcPr>
            <w:tcW w:w="1843" w:type="dxa"/>
            <w:shd w:val="clear" w:color="auto" w:fill="D9D9D9" w:themeFill="background1" w:themeFillShade="D9"/>
          </w:tcPr>
          <w:p w14:paraId="5EAD84A2" w14:textId="77777777" w:rsidR="00F71F56" w:rsidRPr="00497E67" w:rsidRDefault="00F71F56" w:rsidP="00D30F6E">
            <w:pPr>
              <w:widowControl w:val="0"/>
              <w:snapToGrid w:val="0"/>
              <w:ind w:left="0"/>
              <w:jc w:val="center"/>
              <w:rPr>
                <w:ins w:id="1808" w:author="Kennedy, Muhil" w:date="2022-12-08T13:34:00Z"/>
                <w:rFonts w:ascii="Century Gothic" w:hAnsi="Century Gothic" w:cs="Arial"/>
                <w:b/>
                <w:bCs/>
                <w:szCs w:val="20"/>
                <w:lang w:val="en-US"/>
              </w:rPr>
            </w:pPr>
            <w:ins w:id="1809" w:author="Kennedy, Muhil" w:date="2022-12-08T13:34:00Z">
              <w:r w:rsidRPr="00497E67">
                <w:rPr>
                  <w:rFonts w:ascii="Century Gothic" w:hAnsi="Century Gothic" w:cs="Arial"/>
                  <w:b/>
                  <w:bCs/>
                  <w:szCs w:val="20"/>
                  <w:lang w:val="en-US"/>
                </w:rPr>
                <w:t>Incoterm</w:t>
              </w:r>
            </w:ins>
          </w:p>
        </w:tc>
      </w:tr>
      <w:tr w:rsidR="00F71F56" w:rsidRPr="00497E67" w14:paraId="59AC8604" w14:textId="77777777" w:rsidTr="00D30F6E">
        <w:trPr>
          <w:ins w:id="1810" w:author="Kennedy, Muhil" w:date="2022-12-08T13:34:00Z"/>
        </w:trPr>
        <w:tc>
          <w:tcPr>
            <w:tcW w:w="1134" w:type="dxa"/>
            <w:vMerge w:val="restart"/>
            <w:vAlign w:val="center"/>
          </w:tcPr>
          <w:p w14:paraId="6A95739F" w14:textId="77777777" w:rsidR="00F71F56" w:rsidRPr="00497E67" w:rsidRDefault="00F71F56" w:rsidP="00D30F6E">
            <w:pPr>
              <w:pStyle w:val="FaureciaText"/>
              <w:widowControl w:val="0"/>
              <w:snapToGrid w:val="0"/>
              <w:spacing w:before="0" w:after="0"/>
              <w:ind w:left="5"/>
              <w:jc w:val="center"/>
              <w:rPr>
                <w:ins w:id="1811" w:author="Kennedy, Muhil" w:date="2022-12-08T13:34:00Z"/>
                <w:rFonts w:ascii="Century Gothic" w:hAnsi="Century Gothic" w:cs="Times New Roman"/>
                <w:szCs w:val="20"/>
                <w:lang w:val="en-US" w:eastAsia="fr-FR"/>
              </w:rPr>
            </w:pPr>
            <w:ins w:id="1812" w:author="Kennedy, Muhil" w:date="2022-12-08T13:34:00Z">
              <w:r w:rsidRPr="00497E67">
                <w:rPr>
                  <w:rFonts w:ascii="Century Gothic" w:hAnsi="Century Gothic" w:cs="Times New Roman"/>
                  <w:szCs w:val="20"/>
                  <w:lang w:val="en-US" w:eastAsia="fr-FR"/>
                </w:rPr>
                <w:t>Part 1</w:t>
              </w:r>
            </w:ins>
          </w:p>
        </w:tc>
        <w:tc>
          <w:tcPr>
            <w:tcW w:w="1701" w:type="dxa"/>
          </w:tcPr>
          <w:p w14:paraId="028186BD" w14:textId="77777777" w:rsidR="00F71F56" w:rsidRPr="00497E67" w:rsidRDefault="00F71F56" w:rsidP="00D30F6E">
            <w:pPr>
              <w:pStyle w:val="FaureciaText"/>
              <w:widowControl w:val="0"/>
              <w:snapToGrid w:val="0"/>
              <w:spacing w:before="0" w:after="0"/>
              <w:ind w:left="5"/>
              <w:jc w:val="center"/>
              <w:rPr>
                <w:ins w:id="1813" w:author="Kennedy, Muhil" w:date="2022-12-08T13:34:00Z"/>
                <w:rFonts w:ascii="Century Gothic" w:hAnsi="Century Gothic" w:cs="Times New Roman"/>
                <w:szCs w:val="20"/>
                <w:lang w:val="en-US" w:eastAsia="fr-FR"/>
              </w:rPr>
            </w:pPr>
            <w:ins w:id="1814" w:author="Kennedy, Muhil" w:date="2022-12-08T13:34:00Z">
              <w:r w:rsidRPr="00497E67">
                <w:rPr>
                  <w:rFonts w:ascii="Century Gothic" w:hAnsi="Century Gothic" w:cs="Times New Roman"/>
                  <w:szCs w:val="20"/>
                  <w:lang w:val="en-US" w:eastAsia="fr-FR"/>
                </w:rPr>
                <w:t>Prototype</w:t>
              </w:r>
            </w:ins>
          </w:p>
        </w:tc>
        <w:tc>
          <w:tcPr>
            <w:tcW w:w="2410" w:type="dxa"/>
          </w:tcPr>
          <w:p w14:paraId="3E1AAA52" w14:textId="77777777" w:rsidR="00F71F56" w:rsidRPr="00497E67" w:rsidRDefault="00F71F56" w:rsidP="00D30F6E">
            <w:pPr>
              <w:pStyle w:val="BodyText"/>
              <w:widowControl w:val="0"/>
              <w:snapToGrid w:val="0"/>
              <w:rPr>
                <w:ins w:id="1815" w:author="Kennedy, Muhil" w:date="2022-12-08T13:34:00Z"/>
                <w:rFonts w:ascii="Century Gothic" w:hAnsi="Century Gothic" w:cs="Times New Roman"/>
                <w:sz w:val="20"/>
                <w:szCs w:val="20"/>
                <w:lang w:val="en-US"/>
              </w:rPr>
            </w:pPr>
          </w:p>
        </w:tc>
        <w:tc>
          <w:tcPr>
            <w:tcW w:w="2126" w:type="dxa"/>
          </w:tcPr>
          <w:p w14:paraId="2004E555" w14:textId="77777777" w:rsidR="00F71F56" w:rsidRPr="00497E67" w:rsidRDefault="00F71F56" w:rsidP="00D30F6E">
            <w:pPr>
              <w:pStyle w:val="BodyText"/>
              <w:widowControl w:val="0"/>
              <w:snapToGrid w:val="0"/>
              <w:rPr>
                <w:ins w:id="1816" w:author="Kennedy, Muhil" w:date="2022-12-08T13:34:00Z"/>
                <w:rFonts w:ascii="Century Gothic" w:hAnsi="Century Gothic" w:cs="Times New Roman"/>
                <w:sz w:val="20"/>
                <w:szCs w:val="20"/>
                <w:lang w:val="en-US"/>
              </w:rPr>
            </w:pPr>
          </w:p>
        </w:tc>
        <w:tc>
          <w:tcPr>
            <w:tcW w:w="1843" w:type="dxa"/>
            <w:vAlign w:val="center"/>
          </w:tcPr>
          <w:p w14:paraId="76DEBAAD" w14:textId="77777777" w:rsidR="00F71F56" w:rsidRPr="00497E67" w:rsidRDefault="00F71F56" w:rsidP="00D30F6E">
            <w:pPr>
              <w:pStyle w:val="FaureciaText"/>
              <w:widowControl w:val="0"/>
              <w:snapToGrid w:val="0"/>
              <w:spacing w:before="0" w:after="0"/>
              <w:rPr>
                <w:ins w:id="1817" w:author="Kennedy, Muhil" w:date="2022-12-08T13:34:00Z"/>
                <w:rFonts w:ascii="Century Gothic" w:hAnsi="Century Gothic" w:cs="Times New Roman"/>
                <w:szCs w:val="20"/>
                <w:lang w:val="en-US" w:eastAsia="fr-FR"/>
              </w:rPr>
            </w:pPr>
          </w:p>
        </w:tc>
      </w:tr>
      <w:tr w:rsidR="00F71F56" w:rsidRPr="00497E67" w14:paraId="2930CEE2" w14:textId="77777777" w:rsidTr="00D30F6E">
        <w:trPr>
          <w:ins w:id="1818" w:author="Kennedy, Muhil" w:date="2022-12-08T13:34:00Z"/>
        </w:trPr>
        <w:tc>
          <w:tcPr>
            <w:tcW w:w="1134" w:type="dxa"/>
            <w:vMerge/>
            <w:vAlign w:val="center"/>
          </w:tcPr>
          <w:p w14:paraId="4A9E3B5E" w14:textId="77777777" w:rsidR="00F71F56" w:rsidRPr="00497E67" w:rsidRDefault="00F71F56" w:rsidP="00D30F6E">
            <w:pPr>
              <w:pStyle w:val="BodyText"/>
              <w:widowControl w:val="0"/>
              <w:snapToGrid w:val="0"/>
              <w:ind w:left="5"/>
              <w:jc w:val="center"/>
              <w:rPr>
                <w:ins w:id="1819" w:author="Kennedy, Muhil" w:date="2022-12-08T13:34:00Z"/>
                <w:rFonts w:ascii="Century Gothic" w:hAnsi="Century Gothic" w:cs="Times New Roman"/>
                <w:sz w:val="20"/>
                <w:szCs w:val="20"/>
                <w:lang w:val="en-US"/>
              </w:rPr>
            </w:pPr>
          </w:p>
        </w:tc>
        <w:tc>
          <w:tcPr>
            <w:tcW w:w="1701" w:type="dxa"/>
          </w:tcPr>
          <w:p w14:paraId="33585EEA" w14:textId="77777777" w:rsidR="00F71F56" w:rsidRPr="00497E67" w:rsidRDefault="00F71F56" w:rsidP="00D30F6E">
            <w:pPr>
              <w:pStyle w:val="FaureciaText"/>
              <w:widowControl w:val="0"/>
              <w:snapToGrid w:val="0"/>
              <w:spacing w:before="0" w:after="0"/>
              <w:ind w:left="5"/>
              <w:jc w:val="center"/>
              <w:rPr>
                <w:ins w:id="1820" w:author="Kennedy, Muhil" w:date="2022-12-08T13:34:00Z"/>
                <w:rFonts w:ascii="Century Gothic" w:hAnsi="Century Gothic" w:cs="Times New Roman"/>
                <w:szCs w:val="20"/>
                <w:lang w:val="en-US" w:eastAsia="fr-FR"/>
              </w:rPr>
            </w:pPr>
            <w:ins w:id="1821" w:author="Kennedy, Muhil" w:date="2022-12-08T13:34:00Z">
              <w:r w:rsidRPr="00497E67">
                <w:rPr>
                  <w:rFonts w:ascii="Century Gothic" w:hAnsi="Century Gothic" w:cs="Times New Roman"/>
                  <w:szCs w:val="20"/>
                  <w:lang w:val="en-US" w:eastAsia="fr-FR"/>
                </w:rPr>
                <w:t>Pre-Series</w:t>
              </w:r>
            </w:ins>
          </w:p>
        </w:tc>
        <w:tc>
          <w:tcPr>
            <w:tcW w:w="2410" w:type="dxa"/>
          </w:tcPr>
          <w:p w14:paraId="603E01B6" w14:textId="77777777" w:rsidR="00F71F56" w:rsidRPr="00497E67" w:rsidRDefault="00F71F56" w:rsidP="00D30F6E">
            <w:pPr>
              <w:pStyle w:val="BodyText"/>
              <w:widowControl w:val="0"/>
              <w:snapToGrid w:val="0"/>
              <w:rPr>
                <w:ins w:id="1822" w:author="Kennedy, Muhil" w:date="2022-12-08T13:34:00Z"/>
                <w:rFonts w:ascii="Century Gothic" w:hAnsi="Century Gothic" w:cs="Times New Roman"/>
                <w:sz w:val="20"/>
                <w:szCs w:val="20"/>
                <w:lang w:val="en-US"/>
              </w:rPr>
            </w:pPr>
          </w:p>
        </w:tc>
        <w:tc>
          <w:tcPr>
            <w:tcW w:w="2126" w:type="dxa"/>
          </w:tcPr>
          <w:p w14:paraId="45D480A1" w14:textId="77777777" w:rsidR="00F71F56" w:rsidRPr="00497E67" w:rsidRDefault="00F71F56" w:rsidP="00D30F6E">
            <w:pPr>
              <w:pStyle w:val="BodyText"/>
              <w:widowControl w:val="0"/>
              <w:snapToGrid w:val="0"/>
              <w:rPr>
                <w:ins w:id="1823" w:author="Kennedy, Muhil" w:date="2022-12-08T13:34:00Z"/>
                <w:rFonts w:ascii="Century Gothic" w:hAnsi="Century Gothic" w:cs="Times New Roman"/>
                <w:sz w:val="20"/>
                <w:szCs w:val="20"/>
                <w:lang w:val="en-US"/>
              </w:rPr>
            </w:pPr>
          </w:p>
        </w:tc>
        <w:tc>
          <w:tcPr>
            <w:tcW w:w="1843" w:type="dxa"/>
          </w:tcPr>
          <w:p w14:paraId="04576E58" w14:textId="77777777" w:rsidR="00F71F56" w:rsidRPr="00497E67" w:rsidRDefault="00F71F56" w:rsidP="00D30F6E">
            <w:pPr>
              <w:pStyle w:val="BodyText"/>
              <w:widowControl w:val="0"/>
              <w:snapToGrid w:val="0"/>
              <w:rPr>
                <w:ins w:id="1824" w:author="Kennedy, Muhil" w:date="2022-12-08T13:34:00Z"/>
                <w:rFonts w:ascii="Century Gothic" w:hAnsi="Century Gothic" w:cs="Times New Roman"/>
                <w:sz w:val="20"/>
                <w:szCs w:val="20"/>
                <w:lang w:val="en-US"/>
              </w:rPr>
            </w:pPr>
          </w:p>
        </w:tc>
      </w:tr>
      <w:tr w:rsidR="00F71F56" w:rsidRPr="00497E67" w14:paraId="5657787D" w14:textId="77777777" w:rsidTr="00D30F6E">
        <w:trPr>
          <w:ins w:id="1825" w:author="Kennedy, Muhil" w:date="2022-12-08T13:34:00Z"/>
        </w:trPr>
        <w:tc>
          <w:tcPr>
            <w:tcW w:w="1134" w:type="dxa"/>
            <w:vMerge/>
            <w:vAlign w:val="center"/>
          </w:tcPr>
          <w:p w14:paraId="507D6E52" w14:textId="77777777" w:rsidR="00F71F56" w:rsidRPr="00497E67" w:rsidRDefault="00F71F56" w:rsidP="00D30F6E">
            <w:pPr>
              <w:pStyle w:val="BodyText"/>
              <w:widowControl w:val="0"/>
              <w:snapToGrid w:val="0"/>
              <w:ind w:left="5"/>
              <w:jc w:val="center"/>
              <w:rPr>
                <w:ins w:id="1826" w:author="Kennedy, Muhil" w:date="2022-12-08T13:34:00Z"/>
                <w:rFonts w:ascii="Century Gothic" w:hAnsi="Century Gothic" w:cs="Times New Roman"/>
                <w:sz w:val="20"/>
                <w:szCs w:val="20"/>
                <w:lang w:val="en-US"/>
              </w:rPr>
            </w:pPr>
          </w:p>
        </w:tc>
        <w:tc>
          <w:tcPr>
            <w:tcW w:w="1701" w:type="dxa"/>
          </w:tcPr>
          <w:p w14:paraId="76FE1ECC" w14:textId="77777777" w:rsidR="00F71F56" w:rsidRPr="00497E67" w:rsidRDefault="00F71F56" w:rsidP="00D30F6E">
            <w:pPr>
              <w:pStyle w:val="FaureciaText"/>
              <w:widowControl w:val="0"/>
              <w:snapToGrid w:val="0"/>
              <w:spacing w:before="0" w:after="0"/>
              <w:ind w:left="5"/>
              <w:jc w:val="center"/>
              <w:rPr>
                <w:ins w:id="1827" w:author="Kennedy, Muhil" w:date="2022-12-08T13:34:00Z"/>
                <w:rFonts w:ascii="Century Gothic" w:hAnsi="Century Gothic" w:cs="Times New Roman"/>
                <w:szCs w:val="20"/>
                <w:lang w:val="en-US" w:eastAsia="fr-FR"/>
              </w:rPr>
            </w:pPr>
            <w:ins w:id="1828" w:author="Kennedy, Muhil" w:date="2022-12-08T13:34:00Z">
              <w:r w:rsidRPr="00497E67">
                <w:rPr>
                  <w:rFonts w:ascii="Century Gothic" w:hAnsi="Century Gothic" w:cs="Times New Roman"/>
                  <w:szCs w:val="20"/>
                  <w:lang w:val="en-US" w:eastAsia="fr-FR"/>
                </w:rPr>
                <w:t>Series</w:t>
              </w:r>
            </w:ins>
          </w:p>
        </w:tc>
        <w:tc>
          <w:tcPr>
            <w:tcW w:w="2410" w:type="dxa"/>
          </w:tcPr>
          <w:p w14:paraId="0DF05E3D" w14:textId="77777777" w:rsidR="00F71F56" w:rsidRPr="00497E67" w:rsidRDefault="00F71F56" w:rsidP="00D30F6E">
            <w:pPr>
              <w:pStyle w:val="BodyText"/>
              <w:widowControl w:val="0"/>
              <w:snapToGrid w:val="0"/>
              <w:rPr>
                <w:ins w:id="1829" w:author="Kennedy, Muhil" w:date="2022-12-08T13:34:00Z"/>
                <w:rFonts w:ascii="Century Gothic" w:hAnsi="Century Gothic" w:cs="Times New Roman"/>
                <w:sz w:val="20"/>
                <w:szCs w:val="20"/>
                <w:lang w:val="en-US"/>
              </w:rPr>
            </w:pPr>
          </w:p>
        </w:tc>
        <w:tc>
          <w:tcPr>
            <w:tcW w:w="2126" w:type="dxa"/>
          </w:tcPr>
          <w:p w14:paraId="595C13D0" w14:textId="77777777" w:rsidR="00F71F56" w:rsidRPr="00497E67" w:rsidRDefault="00F71F56" w:rsidP="00D30F6E">
            <w:pPr>
              <w:pStyle w:val="BodyText"/>
              <w:widowControl w:val="0"/>
              <w:snapToGrid w:val="0"/>
              <w:rPr>
                <w:ins w:id="1830" w:author="Kennedy, Muhil" w:date="2022-12-08T13:34:00Z"/>
                <w:rFonts w:ascii="Century Gothic" w:hAnsi="Century Gothic" w:cs="Times New Roman"/>
                <w:sz w:val="20"/>
                <w:szCs w:val="20"/>
                <w:lang w:val="en-US"/>
              </w:rPr>
            </w:pPr>
          </w:p>
        </w:tc>
        <w:tc>
          <w:tcPr>
            <w:tcW w:w="1843" w:type="dxa"/>
          </w:tcPr>
          <w:p w14:paraId="3C71019B" w14:textId="77777777" w:rsidR="00F71F56" w:rsidRPr="00497E67" w:rsidRDefault="00F71F56" w:rsidP="00D30F6E">
            <w:pPr>
              <w:pStyle w:val="BodyText"/>
              <w:widowControl w:val="0"/>
              <w:snapToGrid w:val="0"/>
              <w:rPr>
                <w:ins w:id="1831" w:author="Kennedy, Muhil" w:date="2022-12-08T13:34:00Z"/>
                <w:rFonts w:ascii="Century Gothic" w:hAnsi="Century Gothic" w:cs="Times New Roman"/>
                <w:sz w:val="20"/>
                <w:szCs w:val="20"/>
                <w:lang w:val="en-US"/>
              </w:rPr>
            </w:pPr>
          </w:p>
        </w:tc>
      </w:tr>
      <w:tr w:rsidR="00F71F56" w:rsidRPr="00497E67" w14:paraId="5847D44B" w14:textId="77777777" w:rsidTr="00D30F6E">
        <w:trPr>
          <w:ins w:id="1832" w:author="Kennedy, Muhil" w:date="2022-12-08T13:34:00Z"/>
        </w:trPr>
        <w:tc>
          <w:tcPr>
            <w:tcW w:w="1134" w:type="dxa"/>
            <w:vMerge w:val="restart"/>
            <w:vAlign w:val="center"/>
          </w:tcPr>
          <w:p w14:paraId="74B643CD" w14:textId="77777777" w:rsidR="00F71F56" w:rsidRPr="00497E67" w:rsidRDefault="00F71F56" w:rsidP="00D30F6E">
            <w:pPr>
              <w:pStyle w:val="FaureciaText"/>
              <w:widowControl w:val="0"/>
              <w:snapToGrid w:val="0"/>
              <w:spacing w:before="0" w:after="0"/>
              <w:ind w:left="5"/>
              <w:jc w:val="center"/>
              <w:rPr>
                <w:ins w:id="1833" w:author="Kennedy, Muhil" w:date="2022-12-08T13:34:00Z"/>
                <w:rFonts w:ascii="Century Gothic" w:hAnsi="Century Gothic" w:cs="Times New Roman"/>
                <w:szCs w:val="20"/>
                <w:lang w:val="en-US" w:eastAsia="fr-FR"/>
              </w:rPr>
            </w:pPr>
            <w:ins w:id="1834" w:author="Kennedy, Muhil" w:date="2022-12-08T13:34:00Z">
              <w:r w:rsidRPr="00497E67">
                <w:rPr>
                  <w:rFonts w:ascii="Century Gothic" w:hAnsi="Century Gothic" w:cs="Times New Roman"/>
                  <w:szCs w:val="20"/>
                  <w:lang w:val="en-US" w:eastAsia="fr-FR"/>
                </w:rPr>
                <w:t>Part 2</w:t>
              </w:r>
            </w:ins>
          </w:p>
        </w:tc>
        <w:tc>
          <w:tcPr>
            <w:tcW w:w="1701" w:type="dxa"/>
          </w:tcPr>
          <w:p w14:paraId="0F53FB00" w14:textId="77777777" w:rsidR="00F71F56" w:rsidRPr="00497E67" w:rsidRDefault="00F71F56" w:rsidP="00D30F6E">
            <w:pPr>
              <w:pStyle w:val="FaureciaText"/>
              <w:widowControl w:val="0"/>
              <w:snapToGrid w:val="0"/>
              <w:spacing w:before="0" w:after="0"/>
              <w:ind w:left="5"/>
              <w:jc w:val="center"/>
              <w:rPr>
                <w:ins w:id="1835" w:author="Kennedy, Muhil" w:date="2022-12-08T13:34:00Z"/>
                <w:rFonts w:ascii="Century Gothic" w:hAnsi="Century Gothic" w:cs="Times New Roman"/>
                <w:szCs w:val="20"/>
                <w:lang w:val="en-US" w:eastAsia="fr-FR"/>
              </w:rPr>
            </w:pPr>
            <w:ins w:id="1836" w:author="Kennedy, Muhil" w:date="2022-12-08T13:34:00Z">
              <w:r w:rsidRPr="00497E67">
                <w:rPr>
                  <w:rFonts w:ascii="Century Gothic" w:hAnsi="Century Gothic" w:cs="Times New Roman"/>
                  <w:szCs w:val="20"/>
                  <w:lang w:val="en-US" w:eastAsia="fr-FR"/>
                </w:rPr>
                <w:t>Prototype</w:t>
              </w:r>
            </w:ins>
          </w:p>
        </w:tc>
        <w:tc>
          <w:tcPr>
            <w:tcW w:w="2410" w:type="dxa"/>
          </w:tcPr>
          <w:p w14:paraId="23D0D54A" w14:textId="77777777" w:rsidR="00F71F56" w:rsidRPr="00497E67" w:rsidRDefault="00F71F56" w:rsidP="00D30F6E">
            <w:pPr>
              <w:pStyle w:val="BodyText"/>
              <w:widowControl w:val="0"/>
              <w:snapToGrid w:val="0"/>
              <w:rPr>
                <w:ins w:id="1837" w:author="Kennedy, Muhil" w:date="2022-12-08T13:34:00Z"/>
                <w:rFonts w:ascii="Century Gothic" w:hAnsi="Century Gothic" w:cs="Times New Roman"/>
                <w:sz w:val="20"/>
                <w:szCs w:val="20"/>
                <w:lang w:val="en-US"/>
              </w:rPr>
            </w:pPr>
          </w:p>
        </w:tc>
        <w:tc>
          <w:tcPr>
            <w:tcW w:w="2126" w:type="dxa"/>
          </w:tcPr>
          <w:p w14:paraId="1D934AC2" w14:textId="77777777" w:rsidR="00F71F56" w:rsidRPr="00497E67" w:rsidRDefault="00F71F56" w:rsidP="00D30F6E">
            <w:pPr>
              <w:pStyle w:val="BodyText"/>
              <w:widowControl w:val="0"/>
              <w:snapToGrid w:val="0"/>
              <w:rPr>
                <w:ins w:id="1838" w:author="Kennedy, Muhil" w:date="2022-12-08T13:34:00Z"/>
                <w:rFonts w:ascii="Century Gothic" w:hAnsi="Century Gothic" w:cs="Times New Roman"/>
                <w:sz w:val="20"/>
                <w:szCs w:val="20"/>
                <w:lang w:val="en-US"/>
              </w:rPr>
            </w:pPr>
          </w:p>
        </w:tc>
        <w:tc>
          <w:tcPr>
            <w:tcW w:w="1843" w:type="dxa"/>
            <w:vAlign w:val="center"/>
          </w:tcPr>
          <w:p w14:paraId="36A7A3E8" w14:textId="77777777" w:rsidR="00F71F56" w:rsidRPr="00497E67" w:rsidRDefault="00F71F56" w:rsidP="00D30F6E">
            <w:pPr>
              <w:pStyle w:val="FaureciaText"/>
              <w:widowControl w:val="0"/>
              <w:snapToGrid w:val="0"/>
              <w:spacing w:before="0" w:after="0"/>
              <w:rPr>
                <w:ins w:id="1839" w:author="Kennedy, Muhil" w:date="2022-12-08T13:34:00Z"/>
                <w:rFonts w:ascii="Century Gothic" w:hAnsi="Century Gothic" w:cs="Times New Roman"/>
                <w:szCs w:val="20"/>
                <w:lang w:val="en-US" w:eastAsia="fr-FR"/>
              </w:rPr>
            </w:pPr>
          </w:p>
        </w:tc>
      </w:tr>
      <w:tr w:rsidR="00F71F56" w:rsidRPr="00497E67" w14:paraId="4B36C6A6" w14:textId="77777777" w:rsidTr="00D30F6E">
        <w:trPr>
          <w:ins w:id="1840" w:author="Kennedy, Muhil" w:date="2022-12-08T13:34:00Z"/>
        </w:trPr>
        <w:tc>
          <w:tcPr>
            <w:tcW w:w="1134" w:type="dxa"/>
            <w:vMerge/>
            <w:vAlign w:val="center"/>
          </w:tcPr>
          <w:p w14:paraId="56A8395B" w14:textId="77777777" w:rsidR="00F71F56" w:rsidRPr="00497E67" w:rsidRDefault="00F71F56" w:rsidP="00D30F6E">
            <w:pPr>
              <w:pStyle w:val="BodyText"/>
              <w:widowControl w:val="0"/>
              <w:snapToGrid w:val="0"/>
              <w:ind w:left="5"/>
              <w:jc w:val="center"/>
              <w:rPr>
                <w:ins w:id="1841" w:author="Kennedy, Muhil" w:date="2022-12-08T13:34:00Z"/>
                <w:rFonts w:ascii="Century Gothic" w:hAnsi="Century Gothic" w:cs="Times New Roman"/>
                <w:sz w:val="20"/>
                <w:szCs w:val="20"/>
                <w:lang w:val="en-US"/>
              </w:rPr>
            </w:pPr>
          </w:p>
        </w:tc>
        <w:tc>
          <w:tcPr>
            <w:tcW w:w="1701" w:type="dxa"/>
          </w:tcPr>
          <w:p w14:paraId="0EAD386B" w14:textId="77777777" w:rsidR="00F71F56" w:rsidRPr="00497E67" w:rsidRDefault="00F71F56" w:rsidP="00D30F6E">
            <w:pPr>
              <w:pStyle w:val="FaureciaText"/>
              <w:widowControl w:val="0"/>
              <w:snapToGrid w:val="0"/>
              <w:spacing w:before="0" w:after="0"/>
              <w:ind w:left="5"/>
              <w:jc w:val="center"/>
              <w:rPr>
                <w:ins w:id="1842" w:author="Kennedy, Muhil" w:date="2022-12-08T13:34:00Z"/>
                <w:rFonts w:ascii="Century Gothic" w:hAnsi="Century Gothic" w:cs="Times New Roman"/>
                <w:szCs w:val="20"/>
                <w:lang w:val="en-US" w:eastAsia="fr-FR"/>
              </w:rPr>
            </w:pPr>
            <w:ins w:id="1843" w:author="Kennedy, Muhil" w:date="2022-12-08T13:34:00Z">
              <w:r w:rsidRPr="00497E67">
                <w:rPr>
                  <w:rFonts w:ascii="Century Gothic" w:hAnsi="Century Gothic" w:cs="Times New Roman"/>
                  <w:szCs w:val="20"/>
                  <w:lang w:val="en-US" w:eastAsia="fr-FR"/>
                </w:rPr>
                <w:t>Pre-Series</w:t>
              </w:r>
            </w:ins>
          </w:p>
        </w:tc>
        <w:tc>
          <w:tcPr>
            <w:tcW w:w="2410" w:type="dxa"/>
          </w:tcPr>
          <w:p w14:paraId="265A2AFA" w14:textId="77777777" w:rsidR="00F71F56" w:rsidRPr="00497E67" w:rsidRDefault="00F71F56" w:rsidP="00D30F6E">
            <w:pPr>
              <w:pStyle w:val="BodyText"/>
              <w:widowControl w:val="0"/>
              <w:snapToGrid w:val="0"/>
              <w:rPr>
                <w:ins w:id="1844" w:author="Kennedy, Muhil" w:date="2022-12-08T13:34:00Z"/>
                <w:rFonts w:ascii="Century Gothic" w:hAnsi="Century Gothic" w:cs="Times New Roman"/>
                <w:sz w:val="20"/>
                <w:szCs w:val="20"/>
                <w:lang w:val="en-US"/>
              </w:rPr>
            </w:pPr>
          </w:p>
        </w:tc>
        <w:tc>
          <w:tcPr>
            <w:tcW w:w="2126" w:type="dxa"/>
          </w:tcPr>
          <w:p w14:paraId="6C2F84F2" w14:textId="77777777" w:rsidR="00F71F56" w:rsidRPr="00497E67" w:rsidRDefault="00F71F56" w:rsidP="00D30F6E">
            <w:pPr>
              <w:pStyle w:val="BodyText"/>
              <w:widowControl w:val="0"/>
              <w:snapToGrid w:val="0"/>
              <w:rPr>
                <w:ins w:id="1845" w:author="Kennedy, Muhil" w:date="2022-12-08T13:34:00Z"/>
                <w:rFonts w:ascii="Century Gothic" w:hAnsi="Century Gothic" w:cs="Times New Roman"/>
                <w:sz w:val="20"/>
                <w:szCs w:val="20"/>
                <w:lang w:val="en-US"/>
              </w:rPr>
            </w:pPr>
          </w:p>
        </w:tc>
        <w:tc>
          <w:tcPr>
            <w:tcW w:w="1843" w:type="dxa"/>
          </w:tcPr>
          <w:p w14:paraId="760C26BB" w14:textId="77777777" w:rsidR="00F71F56" w:rsidRPr="00497E67" w:rsidRDefault="00F71F56" w:rsidP="00D30F6E">
            <w:pPr>
              <w:pStyle w:val="BodyText"/>
              <w:widowControl w:val="0"/>
              <w:snapToGrid w:val="0"/>
              <w:jc w:val="center"/>
              <w:rPr>
                <w:ins w:id="1846" w:author="Kennedy, Muhil" w:date="2022-12-08T13:34:00Z"/>
                <w:rFonts w:ascii="Century Gothic" w:hAnsi="Century Gothic" w:cs="Times New Roman"/>
                <w:sz w:val="20"/>
                <w:szCs w:val="20"/>
                <w:lang w:val="en-US"/>
              </w:rPr>
            </w:pPr>
          </w:p>
        </w:tc>
      </w:tr>
      <w:tr w:rsidR="00F71F56" w:rsidRPr="00497E67" w14:paraId="688856C4" w14:textId="77777777" w:rsidTr="00D30F6E">
        <w:trPr>
          <w:ins w:id="1847" w:author="Kennedy, Muhil" w:date="2022-12-08T13:34:00Z"/>
        </w:trPr>
        <w:tc>
          <w:tcPr>
            <w:tcW w:w="1134" w:type="dxa"/>
            <w:vMerge/>
            <w:vAlign w:val="center"/>
          </w:tcPr>
          <w:p w14:paraId="0F6FABBE" w14:textId="77777777" w:rsidR="00F71F56" w:rsidRPr="00497E67" w:rsidRDefault="00F71F56" w:rsidP="00D30F6E">
            <w:pPr>
              <w:pStyle w:val="BodyText"/>
              <w:widowControl w:val="0"/>
              <w:snapToGrid w:val="0"/>
              <w:ind w:left="5"/>
              <w:jc w:val="center"/>
              <w:rPr>
                <w:ins w:id="1848" w:author="Kennedy, Muhil" w:date="2022-12-08T13:34:00Z"/>
                <w:rFonts w:ascii="Century Gothic" w:hAnsi="Century Gothic" w:cs="Times New Roman"/>
                <w:sz w:val="20"/>
                <w:szCs w:val="20"/>
                <w:lang w:val="en-US"/>
              </w:rPr>
            </w:pPr>
          </w:p>
        </w:tc>
        <w:tc>
          <w:tcPr>
            <w:tcW w:w="1701" w:type="dxa"/>
          </w:tcPr>
          <w:p w14:paraId="4A1C5EE8" w14:textId="77777777" w:rsidR="00F71F56" w:rsidRPr="00497E67" w:rsidRDefault="00F71F56" w:rsidP="00D30F6E">
            <w:pPr>
              <w:pStyle w:val="FaureciaText"/>
              <w:widowControl w:val="0"/>
              <w:snapToGrid w:val="0"/>
              <w:spacing w:before="0" w:after="0"/>
              <w:ind w:left="5"/>
              <w:jc w:val="center"/>
              <w:rPr>
                <w:ins w:id="1849" w:author="Kennedy, Muhil" w:date="2022-12-08T13:34:00Z"/>
                <w:rFonts w:ascii="Century Gothic" w:hAnsi="Century Gothic" w:cs="Times New Roman"/>
                <w:szCs w:val="20"/>
                <w:lang w:val="en-US" w:eastAsia="fr-FR"/>
              </w:rPr>
            </w:pPr>
            <w:ins w:id="1850" w:author="Kennedy, Muhil" w:date="2022-12-08T13:34:00Z">
              <w:r w:rsidRPr="00497E67">
                <w:rPr>
                  <w:rFonts w:ascii="Century Gothic" w:hAnsi="Century Gothic" w:cs="Times New Roman"/>
                  <w:szCs w:val="20"/>
                  <w:lang w:val="en-US" w:eastAsia="fr-FR"/>
                </w:rPr>
                <w:t>Series</w:t>
              </w:r>
            </w:ins>
          </w:p>
        </w:tc>
        <w:tc>
          <w:tcPr>
            <w:tcW w:w="2410" w:type="dxa"/>
          </w:tcPr>
          <w:p w14:paraId="3D71BDAD" w14:textId="77777777" w:rsidR="00F71F56" w:rsidRPr="00497E67" w:rsidRDefault="00F71F56" w:rsidP="00D30F6E">
            <w:pPr>
              <w:pStyle w:val="BodyText"/>
              <w:widowControl w:val="0"/>
              <w:snapToGrid w:val="0"/>
              <w:rPr>
                <w:ins w:id="1851" w:author="Kennedy, Muhil" w:date="2022-12-08T13:34:00Z"/>
                <w:rFonts w:ascii="Century Gothic" w:hAnsi="Century Gothic" w:cs="Times New Roman"/>
                <w:sz w:val="20"/>
                <w:szCs w:val="20"/>
                <w:lang w:val="en-US"/>
              </w:rPr>
            </w:pPr>
          </w:p>
        </w:tc>
        <w:tc>
          <w:tcPr>
            <w:tcW w:w="2126" w:type="dxa"/>
          </w:tcPr>
          <w:p w14:paraId="4F86760E" w14:textId="77777777" w:rsidR="00F71F56" w:rsidRPr="00497E67" w:rsidRDefault="00F71F56" w:rsidP="00D30F6E">
            <w:pPr>
              <w:pStyle w:val="BodyText"/>
              <w:widowControl w:val="0"/>
              <w:snapToGrid w:val="0"/>
              <w:rPr>
                <w:ins w:id="1852" w:author="Kennedy, Muhil" w:date="2022-12-08T13:34:00Z"/>
                <w:rFonts w:ascii="Century Gothic" w:hAnsi="Century Gothic" w:cs="Times New Roman"/>
                <w:sz w:val="20"/>
                <w:szCs w:val="20"/>
                <w:lang w:val="en-US"/>
              </w:rPr>
            </w:pPr>
          </w:p>
        </w:tc>
        <w:tc>
          <w:tcPr>
            <w:tcW w:w="1843" w:type="dxa"/>
          </w:tcPr>
          <w:p w14:paraId="746BD99D" w14:textId="77777777" w:rsidR="00F71F56" w:rsidRPr="00497E67" w:rsidRDefault="00F71F56" w:rsidP="00D30F6E">
            <w:pPr>
              <w:pStyle w:val="BodyText"/>
              <w:widowControl w:val="0"/>
              <w:snapToGrid w:val="0"/>
              <w:jc w:val="center"/>
              <w:rPr>
                <w:ins w:id="1853" w:author="Kennedy, Muhil" w:date="2022-12-08T13:34:00Z"/>
                <w:rFonts w:ascii="Century Gothic" w:hAnsi="Century Gothic" w:cs="Times New Roman"/>
                <w:sz w:val="20"/>
                <w:szCs w:val="20"/>
                <w:lang w:val="en-US"/>
              </w:rPr>
            </w:pPr>
          </w:p>
        </w:tc>
      </w:tr>
      <w:tr w:rsidR="00F71F56" w:rsidRPr="00497E67" w14:paraId="2BA854BE" w14:textId="77777777" w:rsidTr="00D30F6E">
        <w:trPr>
          <w:ins w:id="1854" w:author="Kennedy, Muhil" w:date="2022-12-08T13:34:00Z"/>
        </w:trPr>
        <w:tc>
          <w:tcPr>
            <w:tcW w:w="1134" w:type="dxa"/>
            <w:vMerge w:val="restart"/>
            <w:vAlign w:val="center"/>
          </w:tcPr>
          <w:p w14:paraId="51758B6C" w14:textId="77777777" w:rsidR="00F71F56" w:rsidRPr="00497E67" w:rsidRDefault="00F71F56" w:rsidP="00D30F6E">
            <w:pPr>
              <w:pStyle w:val="FaureciaText"/>
              <w:widowControl w:val="0"/>
              <w:snapToGrid w:val="0"/>
              <w:spacing w:before="0" w:after="0"/>
              <w:ind w:left="5"/>
              <w:jc w:val="center"/>
              <w:rPr>
                <w:ins w:id="1855" w:author="Kennedy, Muhil" w:date="2022-12-08T13:34:00Z"/>
                <w:rFonts w:ascii="Century Gothic" w:hAnsi="Century Gothic" w:cs="Times New Roman"/>
                <w:szCs w:val="20"/>
                <w:lang w:val="en-US" w:eastAsia="fr-FR"/>
              </w:rPr>
            </w:pPr>
            <w:ins w:id="1856" w:author="Kennedy, Muhil" w:date="2022-12-08T13:34:00Z">
              <w:r w:rsidRPr="00497E67">
                <w:rPr>
                  <w:rFonts w:ascii="Century Gothic" w:hAnsi="Century Gothic" w:cs="Times New Roman"/>
                  <w:szCs w:val="20"/>
                  <w:lang w:val="en-US" w:eastAsia="fr-FR"/>
                </w:rPr>
                <w:t>Part 3</w:t>
              </w:r>
            </w:ins>
          </w:p>
        </w:tc>
        <w:tc>
          <w:tcPr>
            <w:tcW w:w="1701" w:type="dxa"/>
          </w:tcPr>
          <w:p w14:paraId="25728F7E" w14:textId="77777777" w:rsidR="00F71F56" w:rsidRPr="00497E67" w:rsidRDefault="00F71F56" w:rsidP="00D30F6E">
            <w:pPr>
              <w:pStyle w:val="FaureciaText"/>
              <w:widowControl w:val="0"/>
              <w:snapToGrid w:val="0"/>
              <w:spacing w:before="0" w:after="0"/>
              <w:ind w:left="5"/>
              <w:jc w:val="center"/>
              <w:rPr>
                <w:ins w:id="1857" w:author="Kennedy, Muhil" w:date="2022-12-08T13:34:00Z"/>
                <w:rFonts w:ascii="Century Gothic" w:hAnsi="Century Gothic" w:cs="Times New Roman"/>
                <w:szCs w:val="20"/>
                <w:lang w:val="en-US" w:eastAsia="fr-FR"/>
              </w:rPr>
            </w:pPr>
            <w:ins w:id="1858" w:author="Kennedy, Muhil" w:date="2022-12-08T13:34:00Z">
              <w:r w:rsidRPr="00497E67">
                <w:rPr>
                  <w:rFonts w:ascii="Century Gothic" w:hAnsi="Century Gothic" w:cs="Times New Roman"/>
                  <w:szCs w:val="20"/>
                  <w:lang w:val="en-US" w:eastAsia="fr-FR"/>
                </w:rPr>
                <w:t>Prototype</w:t>
              </w:r>
            </w:ins>
          </w:p>
        </w:tc>
        <w:tc>
          <w:tcPr>
            <w:tcW w:w="2410" w:type="dxa"/>
          </w:tcPr>
          <w:p w14:paraId="36F7A5C6" w14:textId="77777777" w:rsidR="00F71F56" w:rsidRPr="00497E67" w:rsidRDefault="00F71F56" w:rsidP="00D30F6E">
            <w:pPr>
              <w:pStyle w:val="BodyText"/>
              <w:widowControl w:val="0"/>
              <w:snapToGrid w:val="0"/>
              <w:rPr>
                <w:ins w:id="1859" w:author="Kennedy, Muhil" w:date="2022-12-08T13:34:00Z"/>
                <w:rFonts w:ascii="Century Gothic" w:hAnsi="Century Gothic" w:cs="Times New Roman"/>
                <w:sz w:val="20"/>
                <w:szCs w:val="20"/>
                <w:lang w:val="en-US"/>
              </w:rPr>
            </w:pPr>
          </w:p>
        </w:tc>
        <w:tc>
          <w:tcPr>
            <w:tcW w:w="2126" w:type="dxa"/>
          </w:tcPr>
          <w:p w14:paraId="559F5DF7" w14:textId="77777777" w:rsidR="00F71F56" w:rsidRPr="00497E67" w:rsidRDefault="00F71F56" w:rsidP="00D30F6E">
            <w:pPr>
              <w:pStyle w:val="BodyText"/>
              <w:widowControl w:val="0"/>
              <w:snapToGrid w:val="0"/>
              <w:rPr>
                <w:ins w:id="1860" w:author="Kennedy, Muhil" w:date="2022-12-08T13:34:00Z"/>
                <w:rFonts w:ascii="Century Gothic" w:hAnsi="Century Gothic" w:cs="Times New Roman"/>
                <w:sz w:val="20"/>
                <w:szCs w:val="20"/>
                <w:lang w:val="en-US"/>
              </w:rPr>
            </w:pPr>
          </w:p>
        </w:tc>
        <w:tc>
          <w:tcPr>
            <w:tcW w:w="1843" w:type="dxa"/>
            <w:vAlign w:val="center"/>
          </w:tcPr>
          <w:p w14:paraId="5DE4C00B" w14:textId="77777777" w:rsidR="00F71F56" w:rsidRPr="00497E67" w:rsidRDefault="00F71F56" w:rsidP="00D30F6E">
            <w:pPr>
              <w:pStyle w:val="FaureciaText"/>
              <w:widowControl w:val="0"/>
              <w:snapToGrid w:val="0"/>
              <w:spacing w:before="0" w:after="0"/>
              <w:rPr>
                <w:ins w:id="1861" w:author="Kennedy, Muhil" w:date="2022-12-08T13:34:00Z"/>
                <w:rFonts w:ascii="Century Gothic" w:hAnsi="Century Gothic" w:cs="Times New Roman"/>
                <w:szCs w:val="20"/>
                <w:lang w:val="en-US" w:eastAsia="fr-FR"/>
              </w:rPr>
            </w:pPr>
          </w:p>
        </w:tc>
      </w:tr>
      <w:tr w:rsidR="00F71F56" w:rsidRPr="00497E67" w14:paraId="78EA8F3C" w14:textId="77777777" w:rsidTr="00D30F6E">
        <w:trPr>
          <w:ins w:id="1862" w:author="Kennedy, Muhil" w:date="2022-12-08T13:34:00Z"/>
        </w:trPr>
        <w:tc>
          <w:tcPr>
            <w:tcW w:w="1134" w:type="dxa"/>
            <w:vMerge/>
            <w:vAlign w:val="center"/>
          </w:tcPr>
          <w:p w14:paraId="73C7C254" w14:textId="77777777" w:rsidR="00F71F56" w:rsidRPr="00497E67" w:rsidRDefault="00F71F56" w:rsidP="00D30F6E">
            <w:pPr>
              <w:pStyle w:val="BodyText"/>
              <w:widowControl w:val="0"/>
              <w:snapToGrid w:val="0"/>
              <w:ind w:left="5"/>
              <w:jc w:val="center"/>
              <w:rPr>
                <w:ins w:id="1863" w:author="Kennedy, Muhil" w:date="2022-12-08T13:34:00Z"/>
                <w:rFonts w:ascii="Century Gothic" w:hAnsi="Century Gothic" w:cs="Times New Roman"/>
                <w:sz w:val="20"/>
                <w:szCs w:val="20"/>
                <w:lang w:val="en-US"/>
              </w:rPr>
            </w:pPr>
          </w:p>
        </w:tc>
        <w:tc>
          <w:tcPr>
            <w:tcW w:w="1701" w:type="dxa"/>
          </w:tcPr>
          <w:p w14:paraId="51771164" w14:textId="77777777" w:rsidR="00F71F56" w:rsidRPr="00497E67" w:rsidRDefault="00F71F56" w:rsidP="00D30F6E">
            <w:pPr>
              <w:pStyle w:val="FaureciaText"/>
              <w:widowControl w:val="0"/>
              <w:snapToGrid w:val="0"/>
              <w:spacing w:before="0" w:after="0"/>
              <w:ind w:left="5"/>
              <w:jc w:val="center"/>
              <w:rPr>
                <w:ins w:id="1864" w:author="Kennedy, Muhil" w:date="2022-12-08T13:34:00Z"/>
                <w:rFonts w:ascii="Century Gothic" w:hAnsi="Century Gothic" w:cs="Times New Roman"/>
                <w:szCs w:val="20"/>
                <w:lang w:val="en-US" w:eastAsia="fr-FR"/>
              </w:rPr>
            </w:pPr>
            <w:ins w:id="1865" w:author="Kennedy, Muhil" w:date="2022-12-08T13:34:00Z">
              <w:r w:rsidRPr="00497E67">
                <w:rPr>
                  <w:rFonts w:ascii="Century Gothic" w:hAnsi="Century Gothic" w:cs="Times New Roman"/>
                  <w:szCs w:val="20"/>
                  <w:lang w:val="en-US" w:eastAsia="fr-FR"/>
                </w:rPr>
                <w:t>Pre-Series</w:t>
              </w:r>
            </w:ins>
          </w:p>
        </w:tc>
        <w:tc>
          <w:tcPr>
            <w:tcW w:w="2410" w:type="dxa"/>
          </w:tcPr>
          <w:p w14:paraId="5FE3135A" w14:textId="77777777" w:rsidR="00F71F56" w:rsidRPr="00497E67" w:rsidRDefault="00F71F56" w:rsidP="00D30F6E">
            <w:pPr>
              <w:pStyle w:val="BodyText"/>
              <w:widowControl w:val="0"/>
              <w:snapToGrid w:val="0"/>
              <w:rPr>
                <w:ins w:id="1866" w:author="Kennedy, Muhil" w:date="2022-12-08T13:34:00Z"/>
                <w:rFonts w:ascii="Century Gothic" w:hAnsi="Century Gothic" w:cs="Times New Roman"/>
                <w:sz w:val="20"/>
                <w:szCs w:val="20"/>
                <w:lang w:val="en-US"/>
              </w:rPr>
            </w:pPr>
          </w:p>
        </w:tc>
        <w:tc>
          <w:tcPr>
            <w:tcW w:w="2126" w:type="dxa"/>
          </w:tcPr>
          <w:p w14:paraId="256A3E5C" w14:textId="77777777" w:rsidR="00F71F56" w:rsidRPr="00497E67" w:rsidRDefault="00F71F56" w:rsidP="00D30F6E">
            <w:pPr>
              <w:pStyle w:val="BodyText"/>
              <w:widowControl w:val="0"/>
              <w:snapToGrid w:val="0"/>
              <w:rPr>
                <w:ins w:id="1867" w:author="Kennedy, Muhil" w:date="2022-12-08T13:34:00Z"/>
                <w:rFonts w:ascii="Century Gothic" w:hAnsi="Century Gothic" w:cs="Times New Roman"/>
                <w:sz w:val="20"/>
                <w:szCs w:val="20"/>
                <w:lang w:val="en-US"/>
              </w:rPr>
            </w:pPr>
          </w:p>
        </w:tc>
        <w:tc>
          <w:tcPr>
            <w:tcW w:w="1843" w:type="dxa"/>
          </w:tcPr>
          <w:p w14:paraId="77E72104" w14:textId="77777777" w:rsidR="00F71F56" w:rsidRPr="00497E67" w:rsidRDefault="00F71F56" w:rsidP="00D30F6E">
            <w:pPr>
              <w:pStyle w:val="BodyText"/>
              <w:widowControl w:val="0"/>
              <w:snapToGrid w:val="0"/>
              <w:rPr>
                <w:ins w:id="1868" w:author="Kennedy, Muhil" w:date="2022-12-08T13:34:00Z"/>
                <w:rFonts w:ascii="Century Gothic" w:hAnsi="Century Gothic" w:cs="Times New Roman"/>
                <w:sz w:val="20"/>
                <w:szCs w:val="20"/>
                <w:lang w:val="en-US"/>
              </w:rPr>
            </w:pPr>
          </w:p>
        </w:tc>
      </w:tr>
      <w:tr w:rsidR="00F71F56" w:rsidRPr="00497E67" w14:paraId="29BE92F2" w14:textId="77777777" w:rsidTr="00D30F6E">
        <w:trPr>
          <w:ins w:id="1869" w:author="Kennedy, Muhil" w:date="2022-12-08T13:34:00Z"/>
        </w:trPr>
        <w:tc>
          <w:tcPr>
            <w:tcW w:w="1134" w:type="dxa"/>
            <w:vMerge/>
            <w:vAlign w:val="center"/>
          </w:tcPr>
          <w:p w14:paraId="5985E981" w14:textId="77777777" w:rsidR="00F71F56" w:rsidRPr="00497E67" w:rsidRDefault="00F71F56" w:rsidP="00D30F6E">
            <w:pPr>
              <w:pStyle w:val="BodyText"/>
              <w:widowControl w:val="0"/>
              <w:snapToGrid w:val="0"/>
              <w:ind w:left="5"/>
              <w:jc w:val="center"/>
              <w:rPr>
                <w:ins w:id="1870" w:author="Kennedy, Muhil" w:date="2022-12-08T13:34:00Z"/>
                <w:rFonts w:ascii="Century Gothic" w:hAnsi="Century Gothic" w:cs="Times New Roman"/>
                <w:sz w:val="20"/>
                <w:szCs w:val="20"/>
                <w:lang w:val="en-US"/>
              </w:rPr>
            </w:pPr>
          </w:p>
        </w:tc>
        <w:tc>
          <w:tcPr>
            <w:tcW w:w="1701" w:type="dxa"/>
          </w:tcPr>
          <w:p w14:paraId="015BEBAF" w14:textId="77777777" w:rsidR="00F71F56" w:rsidRPr="00497E67" w:rsidRDefault="00F71F56" w:rsidP="00D30F6E">
            <w:pPr>
              <w:pStyle w:val="FaureciaText"/>
              <w:widowControl w:val="0"/>
              <w:snapToGrid w:val="0"/>
              <w:spacing w:before="0" w:after="0"/>
              <w:ind w:left="5"/>
              <w:jc w:val="center"/>
              <w:rPr>
                <w:ins w:id="1871" w:author="Kennedy, Muhil" w:date="2022-12-08T13:34:00Z"/>
                <w:rFonts w:ascii="Century Gothic" w:hAnsi="Century Gothic" w:cs="Times New Roman"/>
                <w:szCs w:val="20"/>
                <w:lang w:val="en-US" w:eastAsia="fr-FR"/>
              </w:rPr>
            </w:pPr>
            <w:ins w:id="1872" w:author="Kennedy, Muhil" w:date="2022-12-08T13:34:00Z">
              <w:r w:rsidRPr="00497E67">
                <w:rPr>
                  <w:rFonts w:ascii="Century Gothic" w:hAnsi="Century Gothic" w:cs="Times New Roman"/>
                  <w:szCs w:val="20"/>
                  <w:lang w:val="en-US" w:eastAsia="fr-FR"/>
                </w:rPr>
                <w:t>Series</w:t>
              </w:r>
            </w:ins>
          </w:p>
        </w:tc>
        <w:tc>
          <w:tcPr>
            <w:tcW w:w="2410" w:type="dxa"/>
          </w:tcPr>
          <w:p w14:paraId="3E6D48AE" w14:textId="77777777" w:rsidR="00F71F56" w:rsidRPr="00497E67" w:rsidRDefault="00F71F56" w:rsidP="00D30F6E">
            <w:pPr>
              <w:pStyle w:val="BodyText"/>
              <w:widowControl w:val="0"/>
              <w:snapToGrid w:val="0"/>
              <w:rPr>
                <w:ins w:id="1873" w:author="Kennedy, Muhil" w:date="2022-12-08T13:34:00Z"/>
                <w:rFonts w:ascii="Century Gothic" w:hAnsi="Century Gothic" w:cs="Times New Roman"/>
                <w:sz w:val="20"/>
                <w:szCs w:val="20"/>
                <w:lang w:val="en-US"/>
              </w:rPr>
            </w:pPr>
          </w:p>
        </w:tc>
        <w:tc>
          <w:tcPr>
            <w:tcW w:w="2126" w:type="dxa"/>
          </w:tcPr>
          <w:p w14:paraId="018A0638" w14:textId="77777777" w:rsidR="00F71F56" w:rsidRPr="00497E67" w:rsidRDefault="00F71F56" w:rsidP="00D30F6E">
            <w:pPr>
              <w:pStyle w:val="BodyText"/>
              <w:widowControl w:val="0"/>
              <w:snapToGrid w:val="0"/>
              <w:rPr>
                <w:ins w:id="1874" w:author="Kennedy, Muhil" w:date="2022-12-08T13:34:00Z"/>
                <w:rFonts w:ascii="Century Gothic" w:hAnsi="Century Gothic" w:cs="Times New Roman"/>
                <w:sz w:val="20"/>
                <w:szCs w:val="20"/>
                <w:lang w:val="en-US"/>
              </w:rPr>
            </w:pPr>
          </w:p>
        </w:tc>
        <w:tc>
          <w:tcPr>
            <w:tcW w:w="1843" w:type="dxa"/>
          </w:tcPr>
          <w:p w14:paraId="271D4A78" w14:textId="77777777" w:rsidR="00F71F56" w:rsidRPr="00497E67" w:rsidRDefault="00F71F56" w:rsidP="00D30F6E">
            <w:pPr>
              <w:pStyle w:val="BodyText"/>
              <w:widowControl w:val="0"/>
              <w:snapToGrid w:val="0"/>
              <w:rPr>
                <w:ins w:id="1875" w:author="Kennedy, Muhil" w:date="2022-12-08T13:34:00Z"/>
                <w:rFonts w:ascii="Century Gothic" w:hAnsi="Century Gothic" w:cs="Times New Roman"/>
                <w:sz w:val="20"/>
                <w:szCs w:val="20"/>
                <w:lang w:val="en-US"/>
              </w:rPr>
            </w:pPr>
          </w:p>
        </w:tc>
      </w:tr>
      <w:tr w:rsidR="00F71F56" w:rsidRPr="00497E67" w14:paraId="39FE4512" w14:textId="77777777" w:rsidTr="00D30F6E">
        <w:trPr>
          <w:ins w:id="1876" w:author="Kennedy, Muhil" w:date="2022-12-08T13:34:00Z"/>
        </w:trPr>
        <w:tc>
          <w:tcPr>
            <w:tcW w:w="1134" w:type="dxa"/>
            <w:vMerge w:val="restart"/>
            <w:vAlign w:val="center"/>
          </w:tcPr>
          <w:p w14:paraId="0F18197C" w14:textId="77777777" w:rsidR="00F71F56" w:rsidRPr="00497E67" w:rsidRDefault="00F71F56" w:rsidP="00D30F6E">
            <w:pPr>
              <w:pStyle w:val="FaureciaText"/>
              <w:widowControl w:val="0"/>
              <w:snapToGrid w:val="0"/>
              <w:spacing w:before="0" w:after="0"/>
              <w:ind w:left="5"/>
              <w:jc w:val="center"/>
              <w:rPr>
                <w:ins w:id="1877" w:author="Kennedy, Muhil" w:date="2022-12-08T13:34:00Z"/>
                <w:rFonts w:ascii="Century Gothic" w:hAnsi="Century Gothic" w:cs="Times New Roman"/>
                <w:szCs w:val="20"/>
                <w:lang w:val="en-US" w:eastAsia="fr-FR"/>
              </w:rPr>
            </w:pPr>
            <w:ins w:id="1878" w:author="Kennedy, Muhil" w:date="2022-12-08T13:34:00Z">
              <w:r w:rsidRPr="00497E67">
                <w:rPr>
                  <w:rFonts w:ascii="Century Gothic" w:hAnsi="Century Gothic" w:cs="Times New Roman"/>
                  <w:szCs w:val="20"/>
                  <w:lang w:val="en-US" w:eastAsia="fr-FR"/>
                </w:rPr>
                <w:t>Part 4</w:t>
              </w:r>
            </w:ins>
          </w:p>
        </w:tc>
        <w:tc>
          <w:tcPr>
            <w:tcW w:w="1701" w:type="dxa"/>
            <w:tcBorders>
              <w:top w:val="single" w:sz="4" w:space="0" w:color="auto"/>
              <w:left w:val="single" w:sz="4" w:space="0" w:color="auto"/>
              <w:bottom w:val="single" w:sz="4" w:space="0" w:color="auto"/>
              <w:right w:val="single" w:sz="4" w:space="0" w:color="auto"/>
            </w:tcBorders>
          </w:tcPr>
          <w:p w14:paraId="2A96516C" w14:textId="77777777" w:rsidR="00F71F56" w:rsidRPr="00497E67" w:rsidRDefault="00F71F56" w:rsidP="00D30F6E">
            <w:pPr>
              <w:pStyle w:val="FaureciaText"/>
              <w:widowControl w:val="0"/>
              <w:snapToGrid w:val="0"/>
              <w:spacing w:before="0" w:after="0"/>
              <w:ind w:left="5"/>
              <w:jc w:val="center"/>
              <w:rPr>
                <w:ins w:id="1879" w:author="Kennedy, Muhil" w:date="2022-12-08T13:34:00Z"/>
                <w:rFonts w:ascii="Century Gothic" w:hAnsi="Century Gothic" w:cs="Times New Roman"/>
                <w:szCs w:val="20"/>
                <w:lang w:val="en-US" w:eastAsia="fr-FR"/>
              </w:rPr>
            </w:pPr>
            <w:ins w:id="1880" w:author="Kennedy, Muhil" w:date="2022-12-08T13:34:00Z">
              <w:r w:rsidRPr="00497E67">
                <w:rPr>
                  <w:rFonts w:ascii="Century Gothic" w:hAnsi="Century Gothic" w:cs="Times New Roman"/>
                  <w:szCs w:val="20"/>
                  <w:lang w:val="en-US" w:eastAsia="fr-FR"/>
                </w:rPr>
                <w:t>Prototype</w:t>
              </w:r>
            </w:ins>
          </w:p>
        </w:tc>
        <w:tc>
          <w:tcPr>
            <w:tcW w:w="2410" w:type="dxa"/>
            <w:tcBorders>
              <w:top w:val="single" w:sz="4" w:space="0" w:color="auto"/>
              <w:left w:val="single" w:sz="4" w:space="0" w:color="auto"/>
              <w:bottom w:val="single" w:sz="4" w:space="0" w:color="auto"/>
              <w:right w:val="single" w:sz="4" w:space="0" w:color="auto"/>
            </w:tcBorders>
          </w:tcPr>
          <w:p w14:paraId="63BE743C" w14:textId="77777777" w:rsidR="00F71F56" w:rsidRPr="00497E67" w:rsidRDefault="00F71F56" w:rsidP="00D30F6E">
            <w:pPr>
              <w:pStyle w:val="FaureciaText"/>
              <w:widowControl w:val="0"/>
              <w:snapToGrid w:val="0"/>
              <w:spacing w:before="0" w:after="0"/>
              <w:rPr>
                <w:ins w:id="1881"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1C7E1BBF" w14:textId="77777777" w:rsidR="00F71F56" w:rsidRPr="00497E67" w:rsidRDefault="00F71F56" w:rsidP="00D30F6E">
            <w:pPr>
              <w:pStyle w:val="BodyText"/>
              <w:widowControl w:val="0"/>
              <w:snapToGrid w:val="0"/>
              <w:rPr>
                <w:ins w:id="1882"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2CFB266F" w14:textId="77777777" w:rsidR="00F71F56" w:rsidRPr="00497E67" w:rsidRDefault="00F71F56" w:rsidP="00D30F6E">
            <w:pPr>
              <w:pStyle w:val="BodyText"/>
              <w:widowControl w:val="0"/>
              <w:snapToGrid w:val="0"/>
              <w:rPr>
                <w:ins w:id="1883" w:author="Kennedy, Muhil" w:date="2022-12-08T13:34:00Z"/>
                <w:rFonts w:ascii="Century Gothic" w:hAnsi="Century Gothic" w:cs="Times New Roman"/>
                <w:sz w:val="20"/>
                <w:szCs w:val="20"/>
                <w:lang w:val="en-US"/>
              </w:rPr>
            </w:pPr>
          </w:p>
        </w:tc>
      </w:tr>
      <w:tr w:rsidR="00F71F56" w:rsidRPr="00497E67" w14:paraId="40395BD8" w14:textId="77777777" w:rsidTr="00D30F6E">
        <w:trPr>
          <w:ins w:id="1884" w:author="Kennedy, Muhil" w:date="2022-12-08T13:34:00Z"/>
        </w:trPr>
        <w:tc>
          <w:tcPr>
            <w:tcW w:w="1134" w:type="dxa"/>
            <w:vMerge/>
            <w:vAlign w:val="center"/>
          </w:tcPr>
          <w:p w14:paraId="6AAC87B9" w14:textId="77777777" w:rsidR="00F71F56" w:rsidRPr="00497E67" w:rsidRDefault="00F71F56" w:rsidP="00D30F6E">
            <w:pPr>
              <w:pStyle w:val="BodyText"/>
              <w:widowControl w:val="0"/>
              <w:snapToGrid w:val="0"/>
              <w:rPr>
                <w:ins w:id="1885" w:author="Kennedy, Muhil" w:date="2022-12-08T13:34:00Z"/>
                <w:rFonts w:ascii="Century Gothic" w:hAnsi="Century Gothic" w:cs="Times New Roman"/>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77DFA948" w14:textId="77777777" w:rsidR="00F71F56" w:rsidRPr="00497E67" w:rsidRDefault="00F71F56" w:rsidP="00D30F6E">
            <w:pPr>
              <w:pStyle w:val="FaureciaText"/>
              <w:widowControl w:val="0"/>
              <w:snapToGrid w:val="0"/>
              <w:spacing w:before="0" w:after="0"/>
              <w:ind w:left="5"/>
              <w:jc w:val="center"/>
              <w:rPr>
                <w:ins w:id="1886" w:author="Kennedy, Muhil" w:date="2022-12-08T13:34:00Z"/>
                <w:rFonts w:ascii="Century Gothic" w:hAnsi="Century Gothic" w:cs="Times New Roman"/>
                <w:szCs w:val="20"/>
                <w:lang w:val="en-US" w:eastAsia="fr-FR"/>
              </w:rPr>
            </w:pPr>
            <w:ins w:id="1887" w:author="Kennedy, Muhil" w:date="2022-12-08T13:34:00Z">
              <w:r w:rsidRPr="00497E67">
                <w:rPr>
                  <w:rFonts w:ascii="Century Gothic" w:hAnsi="Century Gothic" w:cs="Times New Roman"/>
                  <w:szCs w:val="20"/>
                  <w:lang w:val="en-US" w:eastAsia="fr-FR"/>
                </w:rPr>
                <w:t>Pre-Series</w:t>
              </w:r>
            </w:ins>
          </w:p>
        </w:tc>
        <w:tc>
          <w:tcPr>
            <w:tcW w:w="2410" w:type="dxa"/>
            <w:tcBorders>
              <w:top w:val="single" w:sz="4" w:space="0" w:color="auto"/>
              <w:left w:val="single" w:sz="4" w:space="0" w:color="auto"/>
              <w:bottom w:val="single" w:sz="4" w:space="0" w:color="auto"/>
              <w:right w:val="single" w:sz="4" w:space="0" w:color="auto"/>
            </w:tcBorders>
          </w:tcPr>
          <w:p w14:paraId="5A6E30A2" w14:textId="77777777" w:rsidR="00F71F56" w:rsidRPr="00497E67" w:rsidRDefault="00F71F56" w:rsidP="00D30F6E">
            <w:pPr>
              <w:pStyle w:val="FaureciaText"/>
              <w:widowControl w:val="0"/>
              <w:snapToGrid w:val="0"/>
              <w:spacing w:before="0" w:after="0"/>
              <w:rPr>
                <w:ins w:id="1888"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504C8BE5" w14:textId="77777777" w:rsidR="00F71F56" w:rsidRPr="00497E67" w:rsidRDefault="00F71F56" w:rsidP="00D30F6E">
            <w:pPr>
              <w:pStyle w:val="BodyText"/>
              <w:widowControl w:val="0"/>
              <w:snapToGrid w:val="0"/>
              <w:rPr>
                <w:ins w:id="1889"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239FB040" w14:textId="77777777" w:rsidR="00F71F56" w:rsidRPr="00497E67" w:rsidRDefault="00F71F56" w:rsidP="00D30F6E">
            <w:pPr>
              <w:pStyle w:val="BodyText"/>
              <w:widowControl w:val="0"/>
              <w:snapToGrid w:val="0"/>
              <w:rPr>
                <w:ins w:id="1890" w:author="Kennedy, Muhil" w:date="2022-12-08T13:34:00Z"/>
                <w:rFonts w:ascii="Century Gothic" w:hAnsi="Century Gothic" w:cs="Times New Roman"/>
                <w:sz w:val="20"/>
                <w:szCs w:val="20"/>
                <w:lang w:val="en-US"/>
              </w:rPr>
            </w:pPr>
          </w:p>
        </w:tc>
      </w:tr>
      <w:tr w:rsidR="00F71F56" w:rsidRPr="00497E67" w14:paraId="30E2F8E2" w14:textId="77777777" w:rsidTr="00D30F6E">
        <w:trPr>
          <w:ins w:id="1891" w:author="Kennedy, Muhil" w:date="2022-12-08T13:34:00Z"/>
        </w:trPr>
        <w:tc>
          <w:tcPr>
            <w:tcW w:w="1134" w:type="dxa"/>
            <w:vMerge/>
            <w:vAlign w:val="center"/>
          </w:tcPr>
          <w:p w14:paraId="73854A14" w14:textId="77777777" w:rsidR="00F71F56" w:rsidRPr="00497E67" w:rsidRDefault="00F71F56" w:rsidP="00D30F6E">
            <w:pPr>
              <w:pStyle w:val="BodyText"/>
              <w:widowControl w:val="0"/>
              <w:snapToGrid w:val="0"/>
              <w:rPr>
                <w:ins w:id="1892" w:author="Kennedy, Muhil" w:date="2022-12-08T13:34:00Z"/>
                <w:rFonts w:ascii="Century Gothic" w:hAnsi="Century Gothic" w:cs="Times New Roman"/>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5B77CE96" w14:textId="77777777" w:rsidR="00F71F56" w:rsidRPr="00497E67" w:rsidRDefault="00F71F56" w:rsidP="00D30F6E">
            <w:pPr>
              <w:pStyle w:val="FaureciaText"/>
              <w:widowControl w:val="0"/>
              <w:snapToGrid w:val="0"/>
              <w:spacing w:before="0" w:after="0"/>
              <w:ind w:left="5"/>
              <w:jc w:val="center"/>
              <w:rPr>
                <w:ins w:id="1893" w:author="Kennedy, Muhil" w:date="2022-12-08T13:34:00Z"/>
                <w:rFonts w:ascii="Century Gothic" w:hAnsi="Century Gothic" w:cs="Times New Roman"/>
                <w:szCs w:val="20"/>
                <w:lang w:val="en-US" w:eastAsia="fr-FR"/>
              </w:rPr>
            </w:pPr>
            <w:ins w:id="1894" w:author="Kennedy, Muhil" w:date="2022-12-08T13:34:00Z">
              <w:r w:rsidRPr="00497E67">
                <w:rPr>
                  <w:rFonts w:ascii="Century Gothic" w:hAnsi="Century Gothic" w:cs="Times New Roman"/>
                  <w:szCs w:val="20"/>
                  <w:lang w:val="en-US" w:eastAsia="fr-FR"/>
                </w:rPr>
                <w:t>Series</w:t>
              </w:r>
            </w:ins>
          </w:p>
        </w:tc>
        <w:tc>
          <w:tcPr>
            <w:tcW w:w="2410" w:type="dxa"/>
            <w:tcBorders>
              <w:top w:val="single" w:sz="4" w:space="0" w:color="auto"/>
              <w:left w:val="single" w:sz="4" w:space="0" w:color="auto"/>
              <w:bottom w:val="single" w:sz="4" w:space="0" w:color="auto"/>
              <w:right w:val="single" w:sz="4" w:space="0" w:color="auto"/>
            </w:tcBorders>
          </w:tcPr>
          <w:p w14:paraId="1E3D2AEF" w14:textId="77777777" w:rsidR="00F71F56" w:rsidRPr="00497E67" w:rsidRDefault="00F71F56" w:rsidP="00D30F6E">
            <w:pPr>
              <w:pStyle w:val="FaureciaText"/>
              <w:widowControl w:val="0"/>
              <w:snapToGrid w:val="0"/>
              <w:spacing w:before="0" w:after="0"/>
              <w:rPr>
                <w:ins w:id="1895"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2BA4CF85" w14:textId="77777777" w:rsidR="00F71F56" w:rsidRPr="00497E67" w:rsidRDefault="00F71F56" w:rsidP="00D30F6E">
            <w:pPr>
              <w:pStyle w:val="BodyText"/>
              <w:widowControl w:val="0"/>
              <w:snapToGrid w:val="0"/>
              <w:rPr>
                <w:ins w:id="1896"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6CB9D9BC" w14:textId="77777777" w:rsidR="00F71F56" w:rsidRPr="00497E67" w:rsidRDefault="00F71F56" w:rsidP="00D30F6E">
            <w:pPr>
              <w:pStyle w:val="BodyText"/>
              <w:widowControl w:val="0"/>
              <w:snapToGrid w:val="0"/>
              <w:rPr>
                <w:ins w:id="1897" w:author="Kennedy, Muhil" w:date="2022-12-08T13:34:00Z"/>
                <w:rFonts w:ascii="Century Gothic" w:hAnsi="Century Gothic" w:cs="Times New Roman"/>
                <w:sz w:val="20"/>
                <w:szCs w:val="20"/>
                <w:lang w:val="en-US"/>
              </w:rPr>
            </w:pPr>
          </w:p>
        </w:tc>
      </w:tr>
    </w:tbl>
    <w:p w14:paraId="0E72CC0C" w14:textId="77777777" w:rsidR="00F71F56" w:rsidRPr="00497E67" w:rsidRDefault="00F71F56" w:rsidP="00F71F56">
      <w:pPr>
        <w:pStyle w:val="Header"/>
        <w:widowControl w:val="0"/>
        <w:tabs>
          <w:tab w:val="clear" w:pos="4536"/>
          <w:tab w:val="clear" w:pos="9072"/>
          <w:tab w:val="left" w:pos="6735"/>
        </w:tabs>
        <w:snapToGrid w:val="0"/>
        <w:spacing w:line="240" w:lineRule="auto"/>
        <w:rPr>
          <w:ins w:id="1898" w:author="Kennedy, Muhil" w:date="2022-12-08T13:34:00Z"/>
          <w:rFonts w:ascii="Century Gothic" w:hAnsi="Century Gothic"/>
          <w:lang w:val="en-US"/>
        </w:rPr>
      </w:pPr>
    </w:p>
    <w:p w14:paraId="650AA8F2"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899" w:author="Kennedy, Muhil" w:date="2022-12-08T13:34:00Z"/>
          <w:rFonts w:ascii="Century Gothic" w:hAnsi="Century Gothic"/>
          <w:b w:val="0"/>
          <w:bCs w:val="0"/>
          <w:i/>
          <w:iCs/>
          <w:szCs w:val="20"/>
          <w:lang w:val="en-US"/>
        </w:rPr>
      </w:pPr>
      <w:ins w:id="1900" w:author="Kennedy, Muhil" w:date="2022-12-08T13:34:00Z">
        <w:r w:rsidRPr="006B1A43">
          <w:rPr>
            <w:rFonts w:ascii="Century Gothic" w:hAnsi="Century Gothic"/>
            <w:b w:val="0"/>
            <w:bCs w:val="0"/>
            <w:i/>
            <w:iCs/>
            <w:szCs w:val="20"/>
            <w:lang w:val="en-US"/>
          </w:rPr>
          <w:t>Supplier Guaranteed Capacity</w:t>
        </w:r>
      </w:ins>
    </w:p>
    <w:p w14:paraId="65003BC8" w14:textId="77777777" w:rsidR="00F71F56" w:rsidRDefault="00F71F56" w:rsidP="00F71F56">
      <w:pPr>
        <w:pStyle w:val="Faureciaberschrift2"/>
        <w:widowControl w:val="0"/>
        <w:numPr>
          <w:ilvl w:val="0"/>
          <w:numId w:val="0"/>
        </w:numPr>
        <w:snapToGrid w:val="0"/>
        <w:spacing w:after="0"/>
        <w:ind w:left="567"/>
        <w:rPr>
          <w:ins w:id="1901" w:author="Kennedy, Muhil" w:date="2022-12-08T13:34:00Z"/>
          <w:rFonts w:ascii="Century Gothic" w:hAnsi="Century Gothic" w:cs="Times New Roman"/>
          <w:snapToGrid/>
          <w:szCs w:val="20"/>
          <w:lang w:val="en-US"/>
        </w:rPr>
      </w:pPr>
    </w:p>
    <w:p w14:paraId="550248C3" w14:textId="77777777" w:rsidR="00F71F56" w:rsidRPr="00497E67" w:rsidRDefault="00F71F56" w:rsidP="00F71F56">
      <w:pPr>
        <w:pStyle w:val="Faureciaberschrift2"/>
        <w:widowControl w:val="0"/>
        <w:numPr>
          <w:ilvl w:val="0"/>
          <w:numId w:val="0"/>
        </w:numPr>
        <w:snapToGrid w:val="0"/>
        <w:spacing w:after="0"/>
        <w:ind w:left="567"/>
        <w:rPr>
          <w:ins w:id="1902" w:author="Kennedy, Muhil" w:date="2022-12-08T13:34:00Z"/>
          <w:rFonts w:ascii="Century Gothic" w:hAnsi="Century Gothic" w:cs="Times New Roman"/>
          <w:snapToGrid/>
          <w:szCs w:val="20"/>
          <w:lang w:val="en-US"/>
        </w:rPr>
      </w:pPr>
      <w:ins w:id="1903" w:author="Kennedy, Muhil" w:date="2022-12-08T13:34:00Z">
        <w:r w:rsidRPr="00497E67">
          <w:rPr>
            <w:rFonts w:ascii="Century Gothic" w:hAnsi="Century Gothic" w:cs="Times New Roman"/>
            <w:snapToGrid/>
            <w:szCs w:val="20"/>
            <w:lang w:val="en-US"/>
          </w:rPr>
          <w:t>The Supplier guarantees that it can deliver 1/45th of 130 percent of the Estimated Annual Requirement (Section 3.3.</w:t>
        </w:r>
        <w:r>
          <w:rPr>
            <w:rFonts w:ascii="Century Gothic" w:hAnsi="Century Gothic" w:cs="Times New Roman"/>
            <w:snapToGrid/>
            <w:szCs w:val="20"/>
            <w:lang w:val="en-US"/>
          </w:rPr>
          <w:t>4</w:t>
        </w:r>
        <w:r w:rsidRPr="00497E67">
          <w:rPr>
            <w:rFonts w:ascii="Century Gothic" w:hAnsi="Century Gothic" w:cs="Times New Roman"/>
            <w:snapToGrid/>
            <w:szCs w:val="20"/>
            <w:lang w:val="en-US"/>
          </w:rPr>
          <w:t>) every week (“</w:t>
        </w:r>
        <w:r w:rsidRPr="00497E67">
          <w:rPr>
            <w:rFonts w:ascii="Century Gothic" w:hAnsi="Century Gothic" w:cs="Times New Roman"/>
            <w:b/>
            <w:bCs/>
            <w:snapToGrid/>
            <w:szCs w:val="20"/>
            <w:lang w:val="en-US"/>
          </w:rPr>
          <w:t>Guaranteed Capacity</w:t>
        </w:r>
        <w:r w:rsidRPr="00497E67">
          <w:rPr>
            <w:rFonts w:ascii="Century Gothic" w:hAnsi="Century Gothic" w:cs="Times New Roman"/>
            <w:snapToGrid/>
            <w:szCs w:val="20"/>
            <w:lang w:val="en-US"/>
          </w:rPr>
          <w:t xml:space="preserve">”)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sidRPr="00497E67">
          <w:rPr>
            <w:rFonts w:ascii="Century Gothic" w:hAnsi="Century Gothic" w:cs="Times New Roman"/>
            <w:snapToGrid/>
            <w:szCs w:val="20"/>
            <w:lang w:val="en-US"/>
          </w:rPr>
          <w:t>(Guaranteed Capacity Commitment). For the year in which SOP (as described below) occurs the Estimated Annual Requirement relevant for the calculation of the Guaranteed Capacity shall be the Estimated Annual Requirement of the year following SOP (as described below). For the year in which EOP occurs the Estimated Annual Requirement relevant for the calculation of the Guaranteed Capacity for those years shall be the Estimated Annual Requirement of the year prior to EOP. This applies accordingly to any additional years of delivery of Parts if the OEM extends the duration of the Program.</w:t>
        </w:r>
      </w:ins>
    </w:p>
    <w:p w14:paraId="53AE4A43" w14:textId="77777777" w:rsidR="00F71F56" w:rsidRDefault="00F71F56" w:rsidP="00F71F56">
      <w:pPr>
        <w:widowControl w:val="0"/>
        <w:snapToGrid w:val="0"/>
        <w:rPr>
          <w:ins w:id="1904" w:author="Kennedy, Muhil" w:date="2022-12-08T13:34:00Z"/>
          <w:rFonts w:ascii="Century Gothic" w:hAnsi="Century Gothic"/>
          <w:szCs w:val="20"/>
          <w:lang w:val="en-US" w:eastAsia="en-US"/>
        </w:rPr>
      </w:pPr>
    </w:p>
    <w:p w14:paraId="6063DBFB"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905" w:author="Kennedy, Muhil" w:date="2022-12-08T13:34:00Z"/>
          <w:rFonts w:ascii="Century Gothic" w:hAnsi="Century Gothic"/>
          <w:b w:val="0"/>
          <w:bCs w:val="0"/>
          <w:i/>
          <w:iCs/>
          <w:szCs w:val="20"/>
          <w:lang w:val="en-US"/>
        </w:rPr>
      </w:pPr>
      <w:ins w:id="1906" w:author="Kennedy, Muhil" w:date="2022-12-08T13:34:00Z">
        <w:r w:rsidRPr="006B1A43">
          <w:rPr>
            <w:rFonts w:ascii="Century Gothic" w:hAnsi="Century Gothic"/>
            <w:b w:val="0"/>
            <w:bCs w:val="0"/>
            <w:i/>
            <w:iCs/>
            <w:szCs w:val="20"/>
            <w:lang w:val="en-US"/>
          </w:rPr>
          <w:t xml:space="preserve">Indicative volumes </w:t>
        </w:r>
      </w:ins>
    </w:p>
    <w:p w14:paraId="71FB1EBF" w14:textId="77777777" w:rsidR="00F71F56" w:rsidRPr="00497E67" w:rsidRDefault="00F71F56" w:rsidP="00F71F56">
      <w:pPr>
        <w:widowControl w:val="0"/>
        <w:snapToGrid w:val="0"/>
        <w:rPr>
          <w:ins w:id="1907" w:author="Kennedy, Muhil" w:date="2022-12-08T13:34:00Z"/>
          <w:rFonts w:ascii="Century Gothic" w:hAnsi="Century Gothic"/>
          <w:szCs w:val="20"/>
          <w:lang w:val="en-US" w:eastAsia="en-US"/>
        </w:rPr>
      </w:pPr>
    </w:p>
    <w:p w14:paraId="49D77B2C" w14:textId="77777777" w:rsidR="00F71F56" w:rsidRDefault="00F71F56" w:rsidP="00F71F56">
      <w:pPr>
        <w:pStyle w:val="Faureciaberschrift2"/>
        <w:widowControl w:val="0"/>
        <w:numPr>
          <w:ilvl w:val="0"/>
          <w:numId w:val="0"/>
        </w:numPr>
        <w:snapToGrid w:val="0"/>
        <w:spacing w:after="0"/>
        <w:ind w:left="567"/>
        <w:rPr>
          <w:ins w:id="1908" w:author="Kennedy, Muhil" w:date="2022-12-08T13:34:00Z"/>
          <w:rFonts w:ascii="Century Gothic" w:hAnsi="Century Gothic" w:cs="Times New Roman"/>
          <w:szCs w:val="20"/>
          <w:lang w:val="en-US"/>
        </w:rPr>
      </w:pPr>
      <w:ins w:id="1909" w:author="Kennedy, Muhil" w:date="2022-12-08T13:34:00Z">
        <w:r w:rsidRPr="00497E67">
          <w:rPr>
            <w:rFonts w:ascii="Century Gothic" w:hAnsi="Century Gothic" w:cs="Times New Roman"/>
            <w:szCs w:val="20"/>
            <w:lang w:val="en-US"/>
          </w:rPr>
          <w:t xml:space="preserve">Without accepting liability, Faurecia hereby informs the Supplier that the </w:t>
        </w:r>
        <w:r w:rsidRPr="00497E67">
          <w:rPr>
            <w:rFonts w:ascii="Century Gothic" w:hAnsi="Century Gothic" w:cs="Times New Roman"/>
            <w:smallCaps/>
            <w:szCs w:val="20"/>
            <w:lang w:val="en-US"/>
          </w:rPr>
          <w:t>OEM</w:t>
        </w:r>
        <w:r w:rsidRPr="00497E67">
          <w:rPr>
            <w:rFonts w:ascii="Century Gothic" w:hAnsi="Century Gothic" w:cs="Times New Roman"/>
            <w:szCs w:val="20"/>
            <w:lang w:val="en-US"/>
          </w:rPr>
          <w:t xml:space="preserve"> has indicated the annual demand for Parts in the form of a non-binding estimated production requirement (“</w:t>
        </w:r>
        <w:r w:rsidRPr="00497E67">
          <w:rPr>
            <w:rFonts w:ascii="Century Gothic" w:hAnsi="Century Gothic" w:cs="Times New Roman"/>
            <w:b/>
            <w:bCs/>
            <w:szCs w:val="20"/>
            <w:lang w:val="en-US"/>
          </w:rPr>
          <w:t>Estimated Annual Requirement</w:t>
        </w:r>
        <w:r w:rsidRPr="00497E67">
          <w:rPr>
            <w:rFonts w:ascii="Century Gothic" w:hAnsi="Century Gothic" w:cs="Times New Roman"/>
            <w:szCs w:val="20"/>
            <w:lang w:val="en-US"/>
          </w:rPr>
          <w:t xml:space="preserve">") as follows: </w:t>
        </w:r>
      </w:ins>
    </w:p>
    <w:p w14:paraId="6A9D3580" w14:textId="77777777" w:rsidR="00F71F56" w:rsidRPr="006B1A43" w:rsidRDefault="00F71F56" w:rsidP="00F71F56">
      <w:pPr>
        <w:rPr>
          <w:ins w:id="1910" w:author="Kennedy, Muhil" w:date="2022-12-08T13:34:00Z"/>
          <w:lang w:val="en-US" w:eastAsia="pt-BR"/>
        </w:rPr>
      </w:pPr>
    </w:p>
    <w:tbl>
      <w:tblPr>
        <w:tblW w:w="10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276"/>
        <w:gridCol w:w="1417"/>
        <w:gridCol w:w="1134"/>
        <w:gridCol w:w="1276"/>
        <w:gridCol w:w="1276"/>
        <w:gridCol w:w="1276"/>
        <w:gridCol w:w="1276"/>
      </w:tblGrid>
      <w:tr w:rsidR="00F71F56" w:rsidRPr="00497E67" w14:paraId="339E16EB" w14:textId="77777777" w:rsidTr="00D30F6E">
        <w:trPr>
          <w:trHeight w:hRule="exact" w:val="453"/>
          <w:ins w:id="1911" w:author="Kennedy, Muhil" w:date="2022-12-08T13:34:00Z"/>
        </w:trPr>
        <w:tc>
          <w:tcPr>
            <w:tcW w:w="1347" w:type="dxa"/>
            <w:tcBorders>
              <w:bottom w:val="single" w:sz="6" w:space="0" w:color="auto"/>
            </w:tcBorders>
            <w:shd w:val="clear" w:color="auto" w:fill="E6E6E6"/>
            <w:vAlign w:val="center"/>
          </w:tcPr>
          <w:p w14:paraId="2C1A6CA2" w14:textId="77777777" w:rsidR="00F71F56" w:rsidRPr="00497E67" w:rsidRDefault="00F71F56" w:rsidP="00D30F6E">
            <w:pPr>
              <w:widowControl w:val="0"/>
              <w:snapToGrid w:val="0"/>
              <w:ind w:left="0"/>
              <w:jc w:val="center"/>
              <w:rPr>
                <w:ins w:id="1912" w:author="Kennedy, Muhil" w:date="2022-12-08T13:34:00Z"/>
                <w:rFonts w:ascii="Century Gothic" w:hAnsi="Century Gothic" w:cs="Arial"/>
                <w:b/>
                <w:bCs/>
                <w:szCs w:val="20"/>
                <w:lang w:val="en-US"/>
              </w:rPr>
            </w:pPr>
            <w:ins w:id="1913" w:author="Kennedy, Muhil" w:date="2022-12-08T13:34:00Z">
              <w:r w:rsidRPr="00497E67">
                <w:rPr>
                  <w:rFonts w:ascii="Century Gothic" w:hAnsi="Century Gothic" w:cs="Arial"/>
                  <w:b/>
                  <w:bCs/>
                  <w:szCs w:val="20"/>
                  <w:lang w:val="en-US"/>
                </w:rPr>
                <w:t>Reference</w:t>
              </w:r>
            </w:ins>
          </w:p>
        </w:tc>
        <w:tc>
          <w:tcPr>
            <w:tcW w:w="1276" w:type="dxa"/>
            <w:tcBorders>
              <w:bottom w:val="single" w:sz="6" w:space="0" w:color="auto"/>
            </w:tcBorders>
            <w:shd w:val="clear" w:color="auto" w:fill="E6E6E6"/>
            <w:vAlign w:val="center"/>
          </w:tcPr>
          <w:p w14:paraId="0CC6435E" w14:textId="77777777" w:rsidR="00F71F56" w:rsidRPr="00497E67" w:rsidRDefault="00F71F56" w:rsidP="00D30F6E">
            <w:pPr>
              <w:widowControl w:val="0"/>
              <w:snapToGrid w:val="0"/>
              <w:ind w:left="-65"/>
              <w:jc w:val="center"/>
              <w:rPr>
                <w:ins w:id="1914" w:author="Kennedy, Muhil" w:date="2022-12-08T13:34:00Z"/>
                <w:rFonts w:ascii="Century Gothic" w:hAnsi="Century Gothic" w:cs="Arial"/>
                <w:b/>
                <w:bCs/>
                <w:szCs w:val="20"/>
                <w:lang w:val="en-US"/>
              </w:rPr>
            </w:pPr>
            <w:ins w:id="1915" w:author="Kennedy, Muhil" w:date="2022-12-08T13:34:00Z">
              <w:r w:rsidRPr="00497E67">
                <w:rPr>
                  <w:rFonts w:ascii="Century Gothic" w:hAnsi="Century Gothic" w:cs="Arial"/>
                  <w:b/>
                  <w:bCs/>
                  <w:szCs w:val="20"/>
                  <w:lang w:val="en-US"/>
                </w:rPr>
                <w:t>201x</w:t>
              </w:r>
            </w:ins>
          </w:p>
        </w:tc>
        <w:tc>
          <w:tcPr>
            <w:tcW w:w="1417" w:type="dxa"/>
            <w:tcBorders>
              <w:bottom w:val="single" w:sz="6" w:space="0" w:color="auto"/>
            </w:tcBorders>
            <w:shd w:val="clear" w:color="auto" w:fill="E6E6E6"/>
            <w:vAlign w:val="center"/>
          </w:tcPr>
          <w:p w14:paraId="2D132FB0" w14:textId="77777777" w:rsidR="00F71F56" w:rsidRPr="00497E67" w:rsidRDefault="00F71F56" w:rsidP="00D30F6E">
            <w:pPr>
              <w:widowControl w:val="0"/>
              <w:snapToGrid w:val="0"/>
              <w:ind w:left="0"/>
              <w:jc w:val="center"/>
              <w:rPr>
                <w:ins w:id="1916" w:author="Kennedy, Muhil" w:date="2022-12-08T13:34:00Z"/>
                <w:rFonts w:ascii="Century Gothic" w:hAnsi="Century Gothic" w:cs="Arial"/>
                <w:b/>
                <w:bCs/>
                <w:szCs w:val="20"/>
                <w:lang w:val="en-US"/>
              </w:rPr>
            </w:pPr>
            <w:ins w:id="1917" w:author="Kennedy, Muhil" w:date="2022-12-08T13:34:00Z">
              <w:r w:rsidRPr="00497E67">
                <w:rPr>
                  <w:rFonts w:ascii="Century Gothic" w:hAnsi="Century Gothic" w:cs="Arial"/>
                  <w:b/>
                  <w:bCs/>
                  <w:szCs w:val="20"/>
                  <w:lang w:val="en-US"/>
                </w:rPr>
                <w:t>201x</w:t>
              </w:r>
            </w:ins>
          </w:p>
        </w:tc>
        <w:tc>
          <w:tcPr>
            <w:tcW w:w="1134" w:type="dxa"/>
            <w:tcBorders>
              <w:bottom w:val="single" w:sz="6" w:space="0" w:color="auto"/>
            </w:tcBorders>
            <w:shd w:val="clear" w:color="auto" w:fill="E6E6E6"/>
            <w:vAlign w:val="center"/>
          </w:tcPr>
          <w:p w14:paraId="541931CD" w14:textId="77777777" w:rsidR="00F71F56" w:rsidRPr="00497E67" w:rsidRDefault="00F71F56" w:rsidP="00D30F6E">
            <w:pPr>
              <w:widowControl w:val="0"/>
              <w:snapToGrid w:val="0"/>
              <w:ind w:left="0"/>
              <w:jc w:val="center"/>
              <w:rPr>
                <w:ins w:id="1918" w:author="Kennedy, Muhil" w:date="2022-12-08T13:34:00Z"/>
                <w:rFonts w:ascii="Century Gothic" w:hAnsi="Century Gothic" w:cs="Arial"/>
                <w:b/>
                <w:bCs/>
                <w:szCs w:val="20"/>
                <w:lang w:val="en-US"/>
              </w:rPr>
            </w:pPr>
            <w:ins w:id="1919"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65986E85" w14:textId="77777777" w:rsidR="00F71F56" w:rsidRPr="00497E67" w:rsidRDefault="00F71F56" w:rsidP="00D30F6E">
            <w:pPr>
              <w:widowControl w:val="0"/>
              <w:snapToGrid w:val="0"/>
              <w:ind w:left="0"/>
              <w:jc w:val="center"/>
              <w:rPr>
                <w:ins w:id="1920" w:author="Kennedy, Muhil" w:date="2022-12-08T13:34:00Z"/>
                <w:rFonts w:ascii="Century Gothic" w:hAnsi="Century Gothic" w:cs="Arial"/>
                <w:b/>
                <w:bCs/>
                <w:szCs w:val="20"/>
                <w:lang w:val="en-US"/>
              </w:rPr>
            </w:pPr>
            <w:ins w:id="1921"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23D4D77C" w14:textId="77777777" w:rsidR="00F71F56" w:rsidRPr="00497E67" w:rsidRDefault="00F71F56" w:rsidP="00D30F6E">
            <w:pPr>
              <w:widowControl w:val="0"/>
              <w:snapToGrid w:val="0"/>
              <w:ind w:left="0"/>
              <w:jc w:val="center"/>
              <w:rPr>
                <w:ins w:id="1922" w:author="Kennedy, Muhil" w:date="2022-12-08T13:34:00Z"/>
                <w:rFonts w:ascii="Century Gothic" w:hAnsi="Century Gothic"/>
                <w:szCs w:val="20"/>
              </w:rPr>
            </w:pPr>
            <w:ins w:id="1923"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375B6A7E" w14:textId="77777777" w:rsidR="00F71F56" w:rsidRPr="00497E67" w:rsidRDefault="00F71F56" w:rsidP="00D30F6E">
            <w:pPr>
              <w:widowControl w:val="0"/>
              <w:snapToGrid w:val="0"/>
              <w:ind w:left="0"/>
              <w:jc w:val="center"/>
              <w:rPr>
                <w:ins w:id="1924" w:author="Kennedy, Muhil" w:date="2022-12-08T13:34:00Z"/>
                <w:rFonts w:ascii="Century Gothic" w:hAnsi="Century Gothic"/>
                <w:szCs w:val="20"/>
              </w:rPr>
            </w:pPr>
            <w:ins w:id="1925"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49113153" w14:textId="77777777" w:rsidR="00F71F56" w:rsidRPr="00497E67" w:rsidRDefault="00F71F56" w:rsidP="00D30F6E">
            <w:pPr>
              <w:widowControl w:val="0"/>
              <w:snapToGrid w:val="0"/>
              <w:ind w:left="0"/>
              <w:jc w:val="center"/>
              <w:rPr>
                <w:ins w:id="1926" w:author="Kennedy, Muhil" w:date="2022-12-08T13:34:00Z"/>
                <w:rFonts w:ascii="Century Gothic" w:hAnsi="Century Gothic"/>
                <w:szCs w:val="20"/>
              </w:rPr>
            </w:pPr>
            <w:ins w:id="1927" w:author="Kennedy, Muhil" w:date="2022-12-08T13:34:00Z">
              <w:r w:rsidRPr="00497E67">
                <w:rPr>
                  <w:rFonts w:ascii="Century Gothic" w:hAnsi="Century Gothic" w:cs="Arial"/>
                  <w:b/>
                  <w:bCs/>
                  <w:szCs w:val="20"/>
                  <w:lang w:val="en-US"/>
                </w:rPr>
                <w:t>201x</w:t>
              </w:r>
            </w:ins>
          </w:p>
        </w:tc>
      </w:tr>
      <w:tr w:rsidR="00F71F56" w:rsidRPr="00497E67" w14:paraId="65849239" w14:textId="77777777" w:rsidTr="00D30F6E">
        <w:trPr>
          <w:trHeight w:val="234"/>
          <w:ins w:id="1928" w:author="Kennedy, Muhil" w:date="2022-12-08T13:34:00Z"/>
        </w:trPr>
        <w:tc>
          <w:tcPr>
            <w:tcW w:w="1347" w:type="dxa"/>
            <w:tcBorders>
              <w:bottom w:val="dotted" w:sz="4" w:space="0" w:color="auto"/>
              <w:right w:val="single" w:sz="6" w:space="0" w:color="auto"/>
            </w:tcBorders>
            <w:vAlign w:val="center"/>
          </w:tcPr>
          <w:p w14:paraId="52E20013" w14:textId="77777777" w:rsidR="00F71F56" w:rsidRPr="00497E67" w:rsidRDefault="00F71F56" w:rsidP="00D30F6E">
            <w:pPr>
              <w:widowControl w:val="0"/>
              <w:snapToGrid w:val="0"/>
              <w:ind w:left="0"/>
              <w:jc w:val="center"/>
              <w:rPr>
                <w:ins w:id="1929" w:author="Kennedy, Muhil" w:date="2022-12-08T13:34:00Z"/>
                <w:rFonts w:ascii="Century Gothic" w:hAnsi="Century Gothic" w:cs="Arial"/>
                <w:szCs w:val="20"/>
                <w:lang w:val="en-US"/>
              </w:rPr>
            </w:pPr>
          </w:p>
        </w:tc>
        <w:tc>
          <w:tcPr>
            <w:tcW w:w="1276" w:type="dxa"/>
            <w:tcBorders>
              <w:left w:val="single" w:sz="6" w:space="0" w:color="auto"/>
              <w:bottom w:val="dotted" w:sz="4" w:space="0" w:color="auto"/>
              <w:right w:val="single" w:sz="6" w:space="0" w:color="auto"/>
            </w:tcBorders>
            <w:vAlign w:val="center"/>
          </w:tcPr>
          <w:p w14:paraId="4329B66A" w14:textId="77777777" w:rsidR="00F71F56" w:rsidRPr="00497E67" w:rsidRDefault="00F71F56" w:rsidP="00D30F6E">
            <w:pPr>
              <w:widowControl w:val="0"/>
              <w:snapToGrid w:val="0"/>
              <w:ind w:left="109"/>
              <w:jc w:val="center"/>
              <w:rPr>
                <w:ins w:id="1930" w:author="Kennedy, Muhil" w:date="2022-12-08T13:34:00Z"/>
                <w:rFonts w:ascii="Century Gothic" w:hAnsi="Century Gothic" w:cs="Arial"/>
                <w:szCs w:val="20"/>
                <w:lang w:val="en-US"/>
              </w:rPr>
            </w:pPr>
          </w:p>
        </w:tc>
        <w:tc>
          <w:tcPr>
            <w:tcW w:w="1417" w:type="dxa"/>
            <w:tcBorders>
              <w:left w:val="single" w:sz="6" w:space="0" w:color="auto"/>
              <w:bottom w:val="dotted" w:sz="4" w:space="0" w:color="auto"/>
              <w:right w:val="single" w:sz="6" w:space="0" w:color="auto"/>
            </w:tcBorders>
            <w:vAlign w:val="center"/>
          </w:tcPr>
          <w:p w14:paraId="3247CE5C" w14:textId="77777777" w:rsidR="00F71F56" w:rsidRPr="00497E67" w:rsidRDefault="00F71F56" w:rsidP="00D30F6E">
            <w:pPr>
              <w:widowControl w:val="0"/>
              <w:snapToGrid w:val="0"/>
              <w:ind w:left="178"/>
              <w:jc w:val="center"/>
              <w:rPr>
                <w:ins w:id="1931" w:author="Kennedy, Muhil" w:date="2022-12-08T13:34:00Z"/>
                <w:rFonts w:ascii="Century Gothic" w:hAnsi="Century Gothic" w:cs="Arial"/>
                <w:szCs w:val="20"/>
              </w:rPr>
            </w:pPr>
          </w:p>
        </w:tc>
        <w:tc>
          <w:tcPr>
            <w:tcW w:w="1134" w:type="dxa"/>
            <w:tcBorders>
              <w:left w:val="single" w:sz="6" w:space="0" w:color="auto"/>
              <w:bottom w:val="dotted" w:sz="4" w:space="0" w:color="auto"/>
              <w:right w:val="single" w:sz="6" w:space="0" w:color="auto"/>
            </w:tcBorders>
          </w:tcPr>
          <w:p w14:paraId="07C46EB3" w14:textId="77777777" w:rsidR="00F71F56" w:rsidRPr="00497E67" w:rsidRDefault="00F71F56" w:rsidP="00D30F6E">
            <w:pPr>
              <w:widowControl w:val="0"/>
              <w:snapToGrid w:val="0"/>
              <w:rPr>
                <w:ins w:id="1932"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15D78340" w14:textId="77777777" w:rsidR="00F71F56" w:rsidRPr="00497E67" w:rsidRDefault="00F71F56" w:rsidP="00D30F6E">
            <w:pPr>
              <w:widowControl w:val="0"/>
              <w:snapToGrid w:val="0"/>
              <w:rPr>
                <w:ins w:id="1933"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07D2E6E6" w14:textId="77777777" w:rsidR="00F71F56" w:rsidRPr="00497E67" w:rsidRDefault="00F71F56" w:rsidP="00D30F6E">
            <w:pPr>
              <w:widowControl w:val="0"/>
              <w:snapToGrid w:val="0"/>
              <w:rPr>
                <w:ins w:id="1934"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40F0C552" w14:textId="77777777" w:rsidR="00F71F56" w:rsidRPr="00497E67" w:rsidRDefault="00F71F56" w:rsidP="00D30F6E">
            <w:pPr>
              <w:widowControl w:val="0"/>
              <w:snapToGrid w:val="0"/>
              <w:rPr>
                <w:ins w:id="1935"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6FCEA45E" w14:textId="77777777" w:rsidR="00F71F56" w:rsidRPr="00497E67" w:rsidRDefault="00F71F56" w:rsidP="00D30F6E">
            <w:pPr>
              <w:widowControl w:val="0"/>
              <w:snapToGrid w:val="0"/>
              <w:rPr>
                <w:ins w:id="1936" w:author="Kennedy, Muhil" w:date="2022-12-08T13:34:00Z"/>
                <w:rFonts w:ascii="Century Gothic" w:hAnsi="Century Gothic"/>
                <w:szCs w:val="20"/>
              </w:rPr>
            </w:pPr>
          </w:p>
        </w:tc>
      </w:tr>
      <w:tr w:rsidR="00F71F56" w:rsidRPr="00497E67" w14:paraId="259AF78B" w14:textId="77777777" w:rsidTr="00D30F6E">
        <w:trPr>
          <w:trHeight w:val="234"/>
          <w:ins w:id="1937" w:author="Kennedy, Muhil" w:date="2022-12-08T13:34:00Z"/>
        </w:trPr>
        <w:tc>
          <w:tcPr>
            <w:tcW w:w="1347" w:type="dxa"/>
            <w:tcBorders>
              <w:top w:val="dotted" w:sz="4" w:space="0" w:color="auto"/>
              <w:bottom w:val="dotted" w:sz="4" w:space="0" w:color="auto"/>
              <w:right w:val="single" w:sz="6" w:space="0" w:color="auto"/>
            </w:tcBorders>
            <w:vAlign w:val="center"/>
          </w:tcPr>
          <w:p w14:paraId="29EA7A16" w14:textId="77777777" w:rsidR="00F71F56" w:rsidRPr="00497E67" w:rsidRDefault="00F71F56" w:rsidP="00D30F6E">
            <w:pPr>
              <w:widowControl w:val="0"/>
              <w:snapToGrid w:val="0"/>
              <w:ind w:left="0"/>
              <w:jc w:val="center"/>
              <w:rPr>
                <w:ins w:id="1938" w:author="Kennedy, Muhil" w:date="2022-12-08T13:34:00Z"/>
                <w:rFonts w:ascii="Century Gothic" w:hAnsi="Century Gothic" w:cs="Arial"/>
                <w:szCs w:val="20"/>
                <w:lang w:val="en-US"/>
              </w:rPr>
            </w:pPr>
          </w:p>
        </w:tc>
        <w:tc>
          <w:tcPr>
            <w:tcW w:w="1276" w:type="dxa"/>
            <w:tcBorders>
              <w:top w:val="dotted" w:sz="4" w:space="0" w:color="auto"/>
              <w:left w:val="single" w:sz="6" w:space="0" w:color="auto"/>
              <w:bottom w:val="dotted" w:sz="4" w:space="0" w:color="auto"/>
              <w:right w:val="single" w:sz="6" w:space="0" w:color="auto"/>
            </w:tcBorders>
            <w:vAlign w:val="center"/>
          </w:tcPr>
          <w:p w14:paraId="235A6E9E" w14:textId="77777777" w:rsidR="00F71F56" w:rsidRPr="00497E67" w:rsidRDefault="00F71F56" w:rsidP="00D30F6E">
            <w:pPr>
              <w:widowControl w:val="0"/>
              <w:snapToGrid w:val="0"/>
              <w:ind w:left="109"/>
              <w:jc w:val="center"/>
              <w:rPr>
                <w:ins w:id="1939"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dotted" w:sz="4" w:space="0" w:color="auto"/>
              <w:right w:val="single" w:sz="6" w:space="0" w:color="auto"/>
            </w:tcBorders>
            <w:vAlign w:val="center"/>
          </w:tcPr>
          <w:p w14:paraId="5F5267F5" w14:textId="77777777" w:rsidR="00F71F56" w:rsidRPr="00497E67" w:rsidRDefault="00F71F56" w:rsidP="00D30F6E">
            <w:pPr>
              <w:widowControl w:val="0"/>
              <w:snapToGrid w:val="0"/>
              <w:ind w:left="178"/>
              <w:jc w:val="center"/>
              <w:rPr>
                <w:ins w:id="1940" w:author="Kennedy, Muhil" w:date="2022-12-08T13:34:00Z"/>
                <w:rFonts w:ascii="Century Gothic" w:hAnsi="Century Gothic" w:cs="Arial"/>
                <w:szCs w:val="20"/>
                <w:lang w:val="en-US"/>
              </w:rPr>
            </w:pPr>
          </w:p>
        </w:tc>
        <w:tc>
          <w:tcPr>
            <w:tcW w:w="1134" w:type="dxa"/>
            <w:tcBorders>
              <w:top w:val="dotted" w:sz="4" w:space="0" w:color="auto"/>
              <w:left w:val="single" w:sz="6" w:space="0" w:color="auto"/>
              <w:bottom w:val="dotted" w:sz="4" w:space="0" w:color="auto"/>
              <w:right w:val="single" w:sz="6" w:space="0" w:color="auto"/>
            </w:tcBorders>
          </w:tcPr>
          <w:p w14:paraId="776B038F" w14:textId="77777777" w:rsidR="00F71F56" w:rsidRPr="00497E67" w:rsidRDefault="00F71F56" w:rsidP="00D30F6E">
            <w:pPr>
              <w:widowControl w:val="0"/>
              <w:snapToGrid w:val="0"/>
              <w:rPr>
                <w:ins w:id="1941"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5F7471D2" w14:textId="77777777" w:rsidR="00F71F56" w:rsidRPr="00497E67" w:rsidRDefault="00F71F56" w:rsidP="00D30F6E">
            <w:pPr>
              <w:widowControl w:val="0"/>
              <w:snapToGrid w:val="0"/>
              <w:rPr>
                <w:ins w:id="1942"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113F5C49" w14:textId="77777777" w:rsidR="00F71F56" w:rsidRPr="00497E67" w:rsidRDefault="00F71F56" w:rsidP="00D30F6E">
            <w:pPr>
              <w:widowControl w:val="0"/>
              <w:snapToGrid w:val="0"/>
              <w:rPr>
                <w:ins w:id="1943"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46C40B93" w14:textId="77777777" w:rsidR="00F71F56" w:rsidRPr="00497E67" w:rsidRDefault="00F71F56" w:rsidP="00D30F6E">
            <w:pPr>
              <w:widowControl w:val="0"/>
              <w:snapToGrid w:val="0"/>
              <w:rPr>
                <w:ins w:id="1944"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69FCE2F0" w14:textId="77777777" w:rsidR="00F71F56" w:rsidRPr="00497E67" w:rsidRDefault="00F71F56" w:rsidP="00D30F6E">
            <w:pPr>
              <w:widowControl w:val="0"/>
              <w:snapToGrid w:val="0"/>
              <w:rPr>
                <w:ins w:id="1945" w:author="Kennedy, Muhil" w:date="2022-12-08T13:34:00Z"/>
                <w:rFonts w:ascii="Century Gothic" w:hAnsi="Century Gothic"/>
                <w:szCs w:val="20"/>
              </w:rPr>
            </w:pPr>
          </w:p>
        </w:tc>
      </w:tr>
      <w:tr w:rsidR="00F71F56" w:rsidRPr="00497E67" w14:paraId="583EA27C" w14:textId="77777777" w:rsidTr="00D30F6E">
        <w:trPr>
          <w:trHeight w:val="249"/>
          <w:ins w:id="1946" w:author="Kennedy, Muhil" w:date="2022-12-08T13:34:00Z"/>
        </w:trPr>
        <w:tc>
          <w:tcPr>
            <w:tcW w:w="1347" w:type="dxa"/>
            <w:tcBorders>
              <w:top w:val="dotted" w:sz="4" w:space="0" w:color="auto"/>
              <w:bottom w:val="single" w:sz="4" w:space="0" w:color="auto"/>
              <w:right w:val="single" w:sz="6" w:space="0" w:color="auto"/>
            </w:tcBorders>
            <w:vAlign w:val="center"/>
          </w:tcPr>
          <w:p w14:paraId="4517479E" w14:textId="77777777" w:rsidR="00F71F56" w:rsidRPr="00497E67" w:rsidRDefault="00F71F56" w:rsidP="00D30F6E">
            <w:pPr>
              <w:widowControl w:val="0"/>
              <w:snapToGrid w:val="0"/>
              <w:ind w:left="0"/>
              <w:jc w:val="center"/>
              <w:rPr>
                <w:ins w:id="1947"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vAlign w:val="center"/>
          </w:tcPr>
          <w:p w14:paraId="2923541D" w14:textId="77777777" w:rsidR="00F71F56" w:rsidRPr="00497E67" w:rsidRDefault="00F71F56" w:rsidP="00D30F6E">
            <w:pPr>
              <w:widowControl w:val="0"/>
              <w:snapToGrid w:val="0"/>
              <w:ind w:left="109"/>
              <w:jc w:val="center"/>
              <w:rPr>
                <w:ins w:id="1948"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single" w:sz="4" w:space="0" w:color="auto"/>
              <w:right w:val="single" w:sz="6" w:space="0" w:color="auto"/>
            </w:tcBorders>
            <w:vAlign w:val="center"/>
          </w:tcPr>
          <w:p w14:paraId="4B5E9C99" w14:textId="77777777" w:rsidR="00F71F56" w:rsidRPr="00497E67" w:rsidRDefault="00F71F56" w:rsidP="00D30F6E">
            <w:pPr>
              <w:widowControl w:val="0"/>
              <w:snapToGrid w:val="0"/>
              <w:ind w:left="178"/>
              <w:jc w:val="center"/>
              <w:rPr>
                <w:ins w:id="1949" w:author="Kennedy, Muhil" w:date="2022-12-08T13:34:00Z"/>
                <w:rFonts w:ascii="Century Gothic" w:hAnsi="Century Gothic" w:cs="Arial"/>
                <w:szCs w:val="20"/>
              </w:rPr>
            </w:pPr>
          </w:p>
        </w:tc>
        <w:tc>
          <w:tcPr>
            <w:tcW w:w="1134" w:type="dxa"/>
            <w:tcBorders>
              <w:top w:val="dotted" w:sz="4" w:space="0" w:color="auto"/>
              <w:left w:val="single" w:sz="6" w:space="0" w:color="auto"/>
              <w:bottom w:val="single" w:sz="4" w:space="0" w:color="auto"/>
              <w:right w:val="single" w:sz="6" w:space="0" w:color="auto"/>
            </w:tcBorders>
          </w:tcPr>
          <w:p w14:paraId="07AA7F0A" w14:textId="77777777" w:rsidR="00F71F56" w:rsidRPr="00497E67" w:rsidRDefault="00F71F56" w:rsidP="00D30F6E">
            <w:pPr>
              <w:widowControl w:val="0"/>
              <w:snapToGrid w:val="0"/>
              <w:rPr>
                <w:ins w:id="1950"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32D853DD" w14:textId="77777777" w:rsidR="00F71F56" w:rsidRPr="00497E67" w:rsidRDefault="00F71F56" w:rsidP="00D30F6E">
            <w:pPr>
              <w:widowControl w:val="0"/>
              <w:snapToGrid w:val="0"/>
              <w:rPr>
                <w:ins w:id="1951"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301605BA" w14:textId="77777777" w:rsidR="00F71F56" w:rsidRPr="00497E67" w:rsidRDefault="00F71F56" w:rsidP="00D30F6E">
            <w:pPr>
              <w:widowControl w:val="0"/>
              <w:snapToGrid w:val="0"/>
              <w:rPr>
                <w:ins w:id="1952"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57E66C23" w14:textId="77777777" w:rsidR="00F71F56" w:rsidRPr="00497E67" w:rsidRDefault="00F71F56" w:rsidP="00D30F6E">
            <w:pPr>
              <w:widowControl w:val="0"/>
              <w:snapToGrid w:val="0"/>
              <w:rPr>
                <w:ins w:id="1953"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3DCF6411" w14:textId="77777777" w:rsidR="00F71F56" w:rsidRPr="00497E67" w:rsidRDefault="00F71F56" w:rsidP="00D30F6E">
            <w:pPr>
              <w:widowControl w:val="0"/>
              <w:snapToGrid w:val="0"/>
              <w:rPr>
                <w:ins w:id="1954" w:author="Kennedy, Muhil" w:date="2022-12-08T13:34:00Z"/>
                <w:rFonts w:ascii="Century Gothic" w:hAnsi="Century Gothic"/>
                <w:szCs w:val="20"/>
              </w:rPr>
            </w:pPr>
          </w:p>
        </w:tc>
      </w:tr>
    </w:tbl>
    <w:p w14:paraId="75EC65BB" w14:textId="77777777" w:rsidR="00F71F56" w:rsidRPr="00497E67" w:rsidRDefault="00F71F56" w:rsidP="00F71F56">
      <w:pPr>
        <w:pStyle w:val="FaureciaText2"/>
        <w:widowControl w:val="0"/>
        <w:snapToGrid w:val="0"/>
        <w:spacing w:before="0" w:after="0"/>
        <w:rPr>
          <w:ins w:id="1955" w:author="Kennedy, Muhil" w:date="2022-12-08T13:34:00Z"/>
          <w:rFonts w:ascii="Century Gothic" w:hAnsi="Century Gothic" w:cs="Times New Roman"/>
          <w:szCs w:val="20"/>
          <w:lang w:val="en-US"/>
        </w:rPr>
      </w:pPr>
    </w:p>
    <w:p w14:paraId="0907AC5A" w14:textId="77777777" w:rsidR="00F71F56" w:rsidRPr="00497E67" w:rsidRDefault="00F71F56" w:rsidP="00F71F56">
      <w:pPr>
        <w:pStyle w:val="FaureciaText2"/>
        <w:widowControl w:val="0"/>
        <w:snapToGrid w:val="0"/>
        <w:spacing w:before="0" w:after="0"/>
        <w:rPr>
          <w:ins w:id="1956" w:author="Kennedy, Muhil" w:date="2022-12-08T13:34:00Z"/>
          <w:rFonts w:ascii="Century Gothic" w:hAnsi="Century Gothic" w:cs="Times New Roman"/>
          <w:szCs w:val="20"/>
          <w:lang w:val="en-US"/>
        </w:rPr>
      </w:pPr>
      <w:ins w:id="1957" w:author="Kennedy, Muhil" w:date="2022-12-08T13:34:00Z">
        <w:r w:rsidRPr="00497E67">
          <w:rPr>
            <w:rFonts w:ascii="Century Gothic" w:hAnsi="Century Gothic" w:cs="Times New Roman"/>
            <w:szCs w:val="20"/>
            <w:lang w:val="en-US"/>
          </w:rPr>
          <w:t>For clarifying purposes only, it is stated that the Estimated Annual Requirement is for informational purposes only</w:t>
        </w:r>
        <w:r w:rsidRPr="006360F1">
          <w:rPr>
            <w:rFonts w:ascii="Century Gothic" w:hAnsi="Century Gothic"/>
            <w:szCs w:val="20"/>
            <w:lang w:val="en-GB"/>
          </w:rPr>
          <w:t xml:space="preserve"> </w:t>
        </w:r>
        <w:r w:rsidRPr="00DD2ABA">
          <w:rPr>
            <w:rFonts w:ascii="Century Gothic" w:hAnsi="Century Gothic"/>
            <w:szCs w:val="20"/>
            <w:lang w:val="en-GB"/>
          </w:rPr>
          <w:t>and do</w:t>
        </w:r>
        <w:r>
          <w:rPr>
            <w:rFonts w:ascii="Century Gothic" w:hAnsi="Century Gothic"/>
            <w:szCs w:val="20"/>
            <w:lang w:val="en-GB"/>
          </w:rPr>
          <w:t>es</w:t>
        </w:r>
        <w:r w:rsidRPr="00DD2ABA">
          <w:rPr>
            <w:rFonts w:ascii="Century Gothic" w:hAnsi="Century Gothic"/>
            <w:szCs w:val="20"/>
            <w:lang w:val="en-GB"/>
          </w:rPr>
          <w:t xml:space="preserve"> not represent a commitment for Faurecia</w:t>
        </w:r>
        <w:r w:rsidRPr="00497E67">
          <w:rPr>
            <w:rFonts w:ascii="Century Gothic" w:hAnsi="Century Gothic" w:cs="Times New Roman"/>
            <w:szCs w:val="20"/>
            <w:lang w:val="en-US"/>
          </w:rPr>
          <w:t xml:space="preserve">, unless otherwise explicitly provided in this LON. It does not constitute a basis of this LON under any circumstances and cannot be construed, in any way, as a commitment from Faurecia to entrust to Supplier </w:t>
        </w:r>
        <w:r w:rsidRPr="00497E67">
          <w:rPr>
            <w:rFonts w:ascii="Century Gothic" w:hAnsi="Century Gothic"/>
            <w:szCs w:val="20"/>
            <w:lang w:val="en-US"/>
          </w:rPr>
          <w:t xml:space="preserve">all </w:t>
        </w:r>
        <w:r w:rsidRPr="00497E67">
          <w:rPr>
            <w:rFonts w:ascii="Century Gothic" w:hAnsi="Century Gothic" w:cs="Times New Roman"/>
            <w:szCs w:val="20"/>
            <w:lang w:val="en-US"/>
          </w:rPr>
          <w:t xml:space="preserve">or part of the supply of Tools and/or Parts for the serial production, or of any other product or application resulting from the Development. </w:t>
        </w:r>
        <w:commentRangeStart w:id="1958"/>
        <w:r w:rsidRPr="00497E67">
          <w:rPr>
            <w:rFonts w:ascii="Century Gothic" w:hAnsi="Century Gothic" w:cs="Times New Roman"/>
            <w:szCs w:val="20"/>
            <w:lang w:val="en-US"/>
          </w:rPr>
          <w:t>If the OEM changes the indicated annual demand for Parts</w:t>
        </w:r>
        <w:r w:rsidRPr="00497E67">
          <w:rPr>
            <w:rFonts w:ascii="Century Gothic" w:hAnsi="Century Gothic" w:cs="Times New Roman"/>
            <w:smallCaps/>
            <w:szCs w:val="20"/>
            <w:lang w:val="en-US"/>
          </w:rPr>
          <w:t xml:space="preserve">, </w:t>
        </w:r>
        <w:r w:rsidRPr="00497E67">
          <w:rPr>
            <w:rFonts w:ascii="Century Gothic" w:hAnsi="Century Gothic" w:cs="Times New Roman"/>
            <w:szCs w:val="20"/>
            <w:lang w:val="en-US"/>
          </w:rPr>
          <w:t>Faurecia shall be entitled, to amend the Estimated Annual Requirement accordingly.</w:t>
        </w:r>
        <w:commentRangeEnd w:id="1958"/>
        <w:r>
          <w:rPr>
            <w:rStyle w:val="CommentReference"/>
            <w:rFonts w:ascii="Times New Roman" w:hAnsi="Times New Roman" w:cs="Times New Roman"/>
            <w:szCs w:val="20"/>
            <w:lang w:val="en-GB" w:eastAsia="fr-FR"/>
          </w:rPr>
          <w:commentReference w:id="1958"/>
        </w:r>
      </w:ins>
    </w:p>
    <w:p w14:paraId="066B9E17" w14:textId="77777777" w:rsidR="00F71F56" w:rsidRPr="00497E67" w:rsidRDefault="00F71F56" w:rsidP="00F71F56">
      <w:pPr>
        <w:widowControl w:val="0"/>
        <w:snapToGrid w:val="0"/>
        <w:rPr>
          <w:ins w:id="1959" w:author="Kennedy, Muhil" w:date="2022-12-08T13:34:00Z"/>
          <w:rFonts w:ascii="Century Gothic" w:hAnsi="Century Gothic"/>
          <w:szCs w:val="20"/>
          <w:lang w:val="en-US" w:eastAsia="en-US"/>
        </w:rPr>
      </w:pPr>
    </w:p>
    <w:p w14:paraId="699C7DF8"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960" w:author="Kennedy, Muhil" w:date="2022-12-08T13:34:00Z"/>
          <w:rFonts w:ascii="Century Gothic" w:hAnsi="Century Gothic"/>
          <w:b w:val="0"/>
          <w:bCs w:val="0"/>
          <w:i/>
          <w:iCs/>
          <w:szCs w:val="20"/>
          <w:lang w:val="en-US"/>
        </w:rPr>
      </w:pPr>
      <w:ins w:id="1961" w:author="Kennedy, Muhil" w:date="2022-12-08T13:34:00Z">
        <w:r w:rsidRPr="006B1A43">
          <w:rPr>
            <w:rFonts w:ascii="Century Gothic" w:hAnsi="Century Gothic"/>
            <w:b w:val="0"/>
            <w:bCs w:val="0"/>
            <w:i/>
            <w:iCs/>
            <w:szCs w:val="20"/>
            <w:lang w:val="en-US"/>
          </w:rPr>
          <w:t>Packing, Transportation and Logistics</w:t>
        </w:r>
      </w:ins>
    </w:p>
    <w:p w14:paraId="339973FA" w14:textId="77777777" w:rsidR="00F71F56" w:rsidRDefault="00F71F56" w:rsidP="00F71F56">
      <w:pPr>
        <w:widowControl w:val="0"/>
        <w:snapToGrid w:val="0"/>
        <w:rPr>
          <w:ins w:id="1962" w:author="Kennedy, Muhil" w:date="2022-12-08T13:34:00Z"/>
          <w:rFonts w:ascii="Century Gothic" w:hAnsi="Century Gothic"/>
          <w:szCs w:val="20"/>
          <w:lang w:val="en-GB"/>
        </w:rPr>
      </w:pPr>
    </w:p>
    <w:p w14:paraId="21031257" w14:textId="77777777" w:rsidR="00F71F56" w:rsidRPr="00497E67" w:rsidRDefault="00F71F56" w:rsidP="00F71F56">
      <w:pPr>
        <w:widowControl w:val="0"/>
        <w:snapToGrid w:val="0"/>
        <w:rPr>
          <w:ins w:id="1963" w:author="Kennedy, Muhil" w:date="2022-12-08T13:34:00Z"/>
          <w:rFonts w:ascii="Century Gothic" w:hAnsi="Century Gothic"/>
          <w:szCs w:val="20"/>
          <w:lang w:val="en-US"/>
        </w:rPr>
      </w:pPr>
      <w:ins w:id="1964" w:author="Kennedy, Muhil" w:date="2022-12-08T13:34:00Z">
        <w:r w:rsidRPr="00497E67">
          <w:rPr>
            <w:rFonts w:ascii="Century Gothic" w:hAnsi="Century Gothic"/>
            <w:szCs w:val="20"/>
            <w:lang w:val="en-GB"/>
          </w:rPr>
          <w:t xml:space="preserve">It is agreed that the Supplier shall comply with the logistic and packaging procedures </w:t>
        </w:r>
        <w:r w:rsidRPr="00497E67">
          <w:rPr>
            <w:rFonts w:ascii="Century Gothic" w:hAnsi="Century Gothic"/>
            <w:szCs w:val="20"/>
            <w:lang w:val="en-GB"/>
          </w:rPr>
          <w:lastRenderedPageBreak/>
          <w:t>set out in Appendices, including the relevant insurances based on the applicable incoterm</w:t>
        </w:r>
        <w:r w:rsidRPr="00497E67">
          <w:rPr>
            <w:rFonts w:ascii="Century Gothic" w:hAnsi="Century Gothic"/>
            <w:szCs w:val="20"/>
            <w:lang w:val="en-US"/>
          </w:rPr>
          <w:t>.</w:t>
        </w:r>
      </w:ins>
    </w:p>
    <w:p w14:paraId="0DE36940" w14:textId="77777777" w:rsidR="00F71F56" w:rsidRPr="00497E67" w:rsidRDefault="00F71F56" w:rsidP="00F71F56">
      <w:pPr>
        <w:widowControl w:val="0"/>
        <w:snapToGrid w:val="0"/>
        <w:rPr>
          <w:ins w:id="1965" w:author="Kennedy, Muhil" w:date="2022-12-08T13:34:00Z"/>
          <w:rFonts w:ascii="Century Gothic" w:hAnsi="Century Gothic"/>
          <w:szCs w:val="20"/>
          <w:lang w:val="en-US" w:eastAsia="en-US"/>
        </w:rPr>
      </w:pPr>
    </w:p>
    <w:p w14:paraId="68498753"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1966" w:author="Kennedy, Muhil" w:date="2022-12-08T13:34:00Z"/>
          <w:rFonts w:ascii="Century Gothic" w:hAnsi="Century Gothic"/>
          <w:b w:val="0"/>
          <w:bCs w:val="0"/>
          <w:i/>
          <w:iCs/>
          <w:szCs w:val="20"/>
          <w:lang w:val="en-US"/>
        </w:rPr>
      </w:pPr>
      <w:ins w:id="1967" w:author="Kennedy, Muhil" w:date="2022-12-08T13:34:00Z">
        <w:r w:rsidRPr="006B1A43">
          <w:rPr>
            <w:rFonts w:ascii="Century Gothic" w:hAnsi="Century Gothic"/>
            <w:b w:val="0"/>
            <w:bCs w:val="0"/>
            <w:i/>
            <w:iCs/>
            <w:szCs w:val="20"/>
            <w:lang w:val="en-US"/>
          </w:rPr>
          <w:t xml:space="preserve">Pre-series delivery Schedule </w:t>
        </w:r>
      </w:ins>
    </w:p>
    <w:p w14:paraId="67D97B81" w14:textId="77777777" w:rsidR="00F71F56" w:rsidRDefault="00F71F56" w:rsidP="00F71F56">
      <w:pPr>
        <w:pStyle w:val="FaureciaPreamble"/>
        <w:widowControl w:val="0"/>
        <w:numPr>
          <w:ilvl w:val="0"/>
          <w:numId w:val="0"/>
        </w:numPr>
        <w:snapToGrid w:val="0"/>
        <w:spacing w:before="0" w:after="0"/>
        <w:ind w:left="567"/>
        <w:rPr>
          <w:ins w:id="1968" w:author="Kennedy, Muhil" w:date="2022-12-08T13:34:00Z"/>
          <w:rFonts w:ascii="Century Gothic" w:hAnsi="Century Gothic" w:cs="Times New Roman"/>
          <w:szCs w:val="20"/>
        </w:rPr>
      </w:pPr>
    </w:p>
    <w:p w14:paraId="1D63E379" w14:textId="77777777" w:rsidR="00F71F56" w:rsidRPr="00497E67" w:rsidRDefault="00F71F56" w:rsidP="00F71F56">
      <w:pPr>
        <w:pStyle w:val="FaureciaPreamble"/>
        <w:widowControl w:val="0"/>
        <w:numPr>
          <w:ilvl w:val="0"/>
          <w:numId w:val="0"/>
        </w:numPr>
        <w:snapToGrid w:val="0"/>
        <w:spacing w:before="0" w:after="0"/>
        <w:ind w:left="567"/>
        <w:rPr>
          <w:ins w:id="1969" w:author="Kennedy, Muhil" w:date="2022-12-08T13:34:00Z"/>
          <w:rFonts w:ascii="Century Gothic" w:hAnsi="Century Gothic" w:cs="Times New Roman"/>
          <w:szCs w:val="20"/>
        </w:rPr>
      </w:pPr>
    </w:p>
    <w:p w14:paraId="1C1A6A1B" w14:textId="77777777" w:rsidR="00F71F56" w:rsidRDefault="00F71F56" w:rsidP="00F71F56">
      <w:pPr>
        <w:widowControl w:val="0"/>
        <w:snapToGrid w:val="0"/>
        <w:rPr>
          <w:ins w:id="1970" w:author="Kennedy, Muhil" w:date="2022-12-08T13:34:00Z"/>
          <w:rFonts w:ascii="Century Gothic" w:hAnsi="Century Gothic"/>
          <w:szCs w:val="20"/>
          <w:lang w:val="en-US"/>
        </w:rPr>
      </w:pPr>
      <w:ins w:id="1971" w:author="Kennedy, Muhil" w:date="2022-12-08T13:34:00Z">
        <w:r w:rsidRPr="00497E67">
          <w:rPr>
            <w:rFonts w:ascii="Century Gothic" w:hAnsi="Century Gothic"/>
            <w:szCs w:val="20"/>
            <w:lang w:val="en-US"/>
          </w:rPr>
          <w:t>The Supplier states that it agrees to the following pre-series due dates:</w:t>
        </w:r>
      </w:ins>
    </w:p>
    <w:p w14:paraId="3C655CC9" w14:textId="77777777" w:rsidR="00F71F56" w:rsidRDefault="00F71F56" w:rsidP="00F71F56">
      <w:pPr>
        <w:widowControl w:val="0"/>
        <w:snapToGrid w:val="0"/>
        <w:rPr>
          <w:ins w:id="1972" w:author="Kennedy, Muhil" w:date="2022-12-08T13:34:00Z"/>
          <w:rFonts w:ascii="Century Gothic" w:hAnsi="Century Gothic"/>
          <w:szCs w:val="20"/>
          <w:lang w:val="en-US"/>
        </w:rPr>
      </w:pPr>
    </w:p>
    <w:p w14:paraId="17A54FBB" w14:textId="77777777" w:rsidR="00F71F56" w:rsidRPr="00497E67" w:rsidRDefault="00F71F56" w:rsidP="00F71F56">
      <w:pPr>
        <w:widowControl w:val="0"/>
        <w:snapToGrid w:val="0"/>
        <w:rPr>
          <w:ins w:id="1973" w:author="Kennedy, Muhil" w:date="2022-12-08T13:34:00Z"/>
          <w:rFonts w:ascii="Century Gothic" w:hAnsi="Century Gothic"/>
          <w:szCs w:val="20"/>
          <w:lang w:val="en-US"/>
        </w:rPr>
      </w:pP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2932"/>
        <w:gridCol w:w="1321"/>
        <w:gridCol w:w="1842"/>
      </w:tblGrid>
      <w:tr w:rsidR="00F71F56" w:rsidRPr="00497E67" w14:paraId="4F5CDB23" w14:textId="77777777" w:rsidTr="00D30F6E">
        <w:trPr>
          <w:ins w:id="1974" w:author="Kennedy, Muhil" w:date="2022-12-08T13:34:00Z"/>
        </w:trPr>
        <w:tc>
          <w:tcPr>
            <w:tcW w:w="2410" w:type="dxa"/>
            <w:shd w:val="clear" w:color="auto" w:fill="D9D9D9" w:themeFill="background1" w:themeFillShade="D9"/>
          </w:tcPr>
          <w:p w14:paraId="3BF08210" w14:textId="77777777" w:rsidR="00F71F56" w:rsidRPr="00497E67" w:rsidRDefault="00F71F56" w:rsidP="00D30F6E">
            <w:pPr>
              <w:pStyle w:val="BodyText"/>
              <w:widowControl w:val="0"/>
              <w:snapToGrid w:val="0"/>
              <w:rPr>
                <w:ins w:id="1975" w:author="Kennedy, Muhil" w:date="2022-12-08T13:34:00Z"/>
                <w:rFonts w:ascii="Century Gothic" w:hAnsi="Century Gothic"/>
                <w:b/>
                <w:bCs/>
                <w:sz w:val="20"/>
                <w:szCs w:val="20"/>
                <w:lang w:val="en-US"/>
              </w:rPr>
            </w:pPr>
          </w:p>
        </w:tc>
        <w:tc>
          <w:tcPr>
            <w:tcW w:w="2932" w:type="dxa"/>
            <w:shd w:val="clear" w:color="auto" w:fill="D9D9D9" w:themeFill="background1" w:themeFillShade="D9"/>
          </w:tcPr>
          <w:p w14:paraId="14BA8472" w14:textId="77777777" w:rsidR="00F71F56" w:rsidRPr="00497E67" w:rsidRDefault="00F71F56" w:rsidP="00D30F6E">
            <w:pPr>
              <w:pStyle w:val="FaureciaText"/>
              <w:widowControl w:val="0"/>
              <w:snapToGrid w:val="0"/>
              <w:spacing w:before="0" w:after="0"/>
              <w:ind w:left="5"/>
              <w:jc w:val="center"/>
              <w:rPr>
                <w:ins w:id="1976" w:author="Kennedy, Muhil" w:date="2022-12-08T13:34:00Z"/>
                <w:rFonts w:ascii="Century Gothic" w:hAnsi="Century Gothic"/>
                <w:b/>
                <w:bCs/>
                <w:szCs w:val="20"/>
                <w:lang w:val="en-US"/>
              </w:rPr>
            </w:pPr>
            <w:ins w:id="1977" w:author="Kennedy, Muhil" w:date="2022-12-08T13:34:00Z">
              <w:r w:rsidRPr="00497E67">
                <w:rPr>
                  <w:rFonts w:ascii="Century Gothic" w:hAnsi="Century Gothic"/>
                  <w:b/>
                  <w:bCs/>
                  <w:szCs w:val="20"/>
                  <w:lang w:val="en-US"/>
                </w:rPr>
                <w:t>Place of Delivery,</w:t>
              </w:r>
            </w:ins>
          </w:p>
          <w:p w14:paraId="5277BAB7" w14:textId="77777777" w:rsidR="00F71F56" w:rsidRPr="00497E67" w:rsidRDefault="00F71F56" w:rsidP="00D30F6E">
            <w:pPr>
              <w:pStyle w:val="FaureciaText"/>
              <w:widowControl w:val="0"/>
              <w:snapToGrid w:val="0"/>
              <w:spacing w:before="0" w:after="0"/>
              <w:ind w:left="5"/>
              <w:jc w:val="center"/>
              <w:rPr>
                <w:ins w:id="1978" w:author="Kennedy, Muhil" w:date="2022-12-08T13:34:00Z"/>
                <w:rFonts w:ascii="Century Gothic" w:hAnsi="Century Gothic"/>
                <w:b/>
                <w:bCs/>
                <w:szCs w:val="20"/>
                <w:lang w:val="en-US"/>
              </w:rPr>
            </w:pPr>
            <w:ins w:id="1979" w:author="Kennedy, Muhil" w:date="2022-12-08T13:34:00Z">
              <w:r w:rsidRPr="00497E67">
                <w:rPr>
                  <w:rFonts w:ascii="Century Gothic" w:hAnsi="Century Gothic"/>
                  <w:b/>
                  <w:bCs/>
                  <w:szCs w:val="20"/>
                  <w:lang w:val="en-US"/>
                </w:rPr>
                <w:t>Contact Person taking delivery</w:t>
              </w:r>
            </w:ins>
          </w:p>
        </w:tc>
        <w:tc>
          <w:tcPr>
            <w:tcW w:w="1321" w:type="dxa"/>
            <w:shd w:val="clear" w:color="auto" w:fill="D9D9D9" w:themeFill="background1" w:themeFillShade="D9"/>
          </w:tcPr>
          <w:p w14:paraId="5642EC40" w14:textId="77777777" w:rsidR="00F71F56" w:rsidRPr="00497E67" w:rsidRDefault="00F71F56" w:rsidP="00D30F6E">
            <w:pPr>
              <w:pStyle w:val="FaureciaText"/>
              <w:widowControl w:val="0"/>
              <w:snapToGrid w:val="0"/>
              <w:spacing w:before="0" w:after="0"/>
              <w:ind w:left="5"/>
              <w:jc w:val="center"/>
              <w:rPr>
                <w:ins w:id="1980" w:author="Kennedy, Muhil" w:date="2022-12-08T13:34:00Z"/>
                <w:rFonts w:ascii="Century Gothic" w:hAnsi="Century Gothic"/>
                <w:b/>
                <w:bCs/>
                <w:szCs w:val="20"/>
              </w:rPr>
            </w:pPr>
            <w:ins w:id="1981" w:author="Kennedy, Muhil" w:date="2022-12-08T13:34:00Z">
              <w:r w:rsidRPr="00497E67">
                <w:rPr>
                  <w:rFonts w:ascii="Century Gothic" w:hAnsi="Century Gothic"/>
                  <w:b/>
                  <w:bCs/>
                  <w:szCs w:val="20"/>
                </w:rPr>
                <w:t>Quantity</w:t>
              </w:r>
            </w:ins>
          </w:p>
          <w:p w14:paraId="606E310F" w14:textId="77777777" w:rsidR="00F71F56" w:rsidRPr="00497E67" w:rsidRDefault="00F71F56" w:rsidP="00D30F6E">
            <w:pPr>
              <w:pStyle w:val="BodyText"/>
              <w:widowControl w:val="0"/>
              <w:snapToGrid w:val="0"/>
              <w:ind w:left="5"/>
              <w:jc w:val="center"/>
              <w:rPr>
                <w:ins w:id="1982" w:author="Kennedy, Muhil" w:date="2022-12-08T13:34:00Z"/>
                <w:rFonts w:ascii="Century Gothic" w:hAnsi="Century Gothic"/>
                <w:b/>
                <w:bCs/>
                <w:sz w:val="20"/>
                <w:szCs w:val="20"/>
              </w:rPr>
            </w:pPr>
          </w:p>
        </w:tc>
        <w:tc>
          <w:tcPr>
            <w:tcW w:w="1842" w:type="dxa"/>
            <w:shd w:val="clear" w:color="auto" w:fill="D9D9D9" w:themeFill="background1" w:themeFillShade="D9"/>
          </w:tcPr>
          <w:p w14:paraId="7E5CF62B" w14:textId="77777777" w:rsidR="00F71F56" w:rsidRPr="00497E67" w:rsidRDefault="00F71F56" w:rsidP="00D30F6E">
            <w:pPr>
              <w:pStyle w:val="FaureciaText"/>
              <w:widowControl w:val="0"/>
              <w:snapToGrid w:val="0"/>
              <w:spacing w:before="0" w:after="0"/>
              <w:ind w:left="5"/>
              <w:jc w:val="center"/>
              <w:rPr>
                <w:ins w:id="1983" w:author="Kennedy, Muhil" w:date="2022-12-08T13:34:00Z"/>
                <w:rFonts w:ascii="Century Gothic" w:hAnsi="Century Gothic"/>
                <w:b/>
                <w:bCs/>
                <w:szCs w:val="20"/>
              </w:rPr>
            </w:pPr>
            <w:ins w:id="1984" w:author="Kennedy, Muhil" w:date="2022-12-08T13:34:00Z">
              <w:r w:rsidRPr="00497E67">
                <w:rPr>
                  <w:rFonts w:ascii="Century Gothic" w:hAnsi="Century Gothic"/>
                  <w:b/>
                  <w:bCs/>
                  <w:szCs w:val="20"/>
                </w:rPr>
                <w:t>Due Date</w:t>
              </w:r>
            </w:ins>
          </w:p>
        </w:tc>
      </w:tr>
      <w:tr w:rsidR="00F71F56" w:rsidRPr="00497E67" w14:paraId="14E474F5" w14:textId="77777777" w:rsidTr="00D30F6E">
        <w:trPr>
          <w:ins w:id="1985" w:author="Kennedy, Muhil" w:date="2022-12-08T13:34:00Z"/>
        </w:trPr>
        <w:tc>
          <w:tcPr>
            <w:tcW w:w="2410" w:type="dxa"/>
          </w:tcPr>
          <w:p w14:paraId="384FAFF2" w14:textId="77777777" w:rsidR="00F71F56" w:rsidRPr="00497E67" w:rsidRDefault="00F71F56" w:rsidP="00D30F6E">
            <w:pPr>
              <w:pStyle w:val="FaureciaText"/>
              <w:widowControl w:val="0"/>
              <w:snapToGrid w:val="0"/>
              <w:spacing w:before="0" w:after="0"/>
              <w:ind w:left="0"/>
              <w:rPr>
                <w:ins w:id="1986" w:author="Kennedy, Muhil" w:date="2022-12-08T13:34:00Z"/>
                <w:rFonts w:ascii="Century Gothic" w:hAnsi="Century Gothic" w:cs="Times New Roman"/>
                <w:szCs w:val="20"/>
                <w:lang w:val="en-US" w:eastAsia="fr-FR"/>
              </w:rPr>
            </w:pPr>
            <w:ins w:id="1987" w:author="Kennedy, Muhil" w:date="2022-12-08T13:34:00Z">
              <w:r w:rsidRPr="00497E67">
                <w:rPr>
                  <w:rFonts w:ascii="Century Gothic" w:hAnsi="Century Gothic" w:cs="Times New Roman"/>
                  <w:szCs w:val="20"/>
                  <w:lang w:val="en-US" w:eastAsia="fr-FR"/>
                </w:rPr>
                <w:t xml:space="preserve">Initial Sample </w:t>
              </w:r>
            </w:ins>
          </w:p>
        </w:tc>
        <w:tc>
          <w:tcPr>
            <w:tcW w:w="2932" w:type="dxa"/>
          </w:tcPr>
          <w:p w14:paraId="641DB5C5" w14:textId="77777777" w:rsidR="00F71F56" w:rsidRPr="00497E67" w:rsidRDefault="00F71F56" w:rsidP="00D30F6E">
            <w:pPr>
              <w:pStyle w:val="FaureciaText"/>
              <w:widowControl w:val="0"/>
              <w:snapToGrid w:val="0"/>
              <w:spacing w:before="0" w:after="0"/>
              <w:rPr>
                <w:ins w:id="1988" w:author="Kennedy, Muhil" w:date="2022-12-08T13:34:00Z"/>
                <w:rFonts w:ascii="Century Gothic" w:hAnsi="Century Gothic" w:cs="Times New Roman"/>
                <w:szCs w:val="20"/>
                <w:lang w:val="en-US" w:eastAsia="fr-FR"/>
              </w:rPr>
            </w:pPr>
          </w:p>
        </w:tc>
        <w:tc>
          <w:tcPr>
            <w:tcW w:w="1321" w:type="dxa"/>
          </w:tcPr>
          <w:p w14:paraId="62D3451E" w14:textId="77777777" w:rsidR="00F71F56" w:rsidRPr="00497E67" w:rsidRDefault="00F71F56" w:rsidP="00D30F6E">
            <w:pPr>
              <w:pStyle w:val="FaureciaText"/>
              <w:widowControl w:val="0"/>
              <w:snapToGrid w:val="0"/>
              <w:spacing w:before="0" w:after="0"/>
              <w:rPr>
                <w:ins w:id="1989" w:author="Kennedy, Muhil" w:date="2022-12-08T13:34:00Z"/>
                <w:rFonts w:ascii="Century Gothic" w:hAnsi="Century Gothic" w:cs="Times New Roman"/>
                <w:szCs w:val="20"/>
                <w:lang w:val="en-US" w:eastAsia="fr-FR"/>
              </w:rPr>
            </w:pPr>
          </w:p>
        </w:tc>
        <w:tc>
          <w:tcPr>
            <w:tcW w:w="1842" w:type="dxa"/>
          </w:tcPr>
          <w:p w14:paraId="5E0F8815" w14:textId="77777777" w:rsidR="00F71F56" w:rsidRPr="00497E67" w:rsidRDefault="00F71F56" w:rsidP="00D30F6E">
            <w:pPr>
              <w:pStyle w:val="FaureciaText"/>
              <w:widowControl w:val="0"/>
              <w:snapToGrid w:val="0"/>
              <w:spacing w:before="0" w:after="0"/>
              <w:rPr>
                <w:ins w:id="1990" w:author="Kennedy, Muhil" w:date="2022-12-08T13:34:00Z"/>
                <w:rFonts w:ascii="Century Gothic" w:hAnsi="Century Gothic" w:cs="Times New Roman"/>
                <w:szCs w:val="20"/>
                <w:lang w:val="en-US" w:eastAsia="fr-FR"/>
              </w:rPr>
            </w:pPr>
          </w:p>
        </w:tc>
      </w:tr>
      <w:tr w:rsidR="00F71F56" w:rsidRPr="00497E67" w14:paraId="2442EA42" w14:textId="77777777" w:rsidTr="00D30F6E">
        <w:trPr>
          <w:ins w:id="1991" w:author="Kennedy, Muhil" w:date="2022-12-08T13:34:00Z"/>
        </w:trPr>
        <w:tc>
          <w:tcPr>
            <w:tcW w:w="2410" w:type="dxa"/>
          </w:tcPr>
          <w:p w14:paraId="1B67A0FD" w14:textId="77777777" w:rsidR="00F71F56" w:rsidRPr="00497E67" w:rsidRDefault="00F71F56" w:rsidP="00D30F6E">
            <w:pPr>
              <w:pStyle w:val="FaureciaText"/>
              <w:widowControl w:val="0"/>
              <w:snapToGrid w:val="0"/>
              <w:spacing w:before="0" w:after="0"/>
              <w:ind w:left="0"/>
              <w:rPr>
                <w:ins w:id="1992" w:author="Kennedy, Muhil" w:date="2022-12-08T13:34:00Z"/>
                <w:rFonts w:ascii="Century Gothic" w:hAnsi="Century Gothic" w:cs="Times New Roman"/>
                <w:szCs w:val="20"/>
                <w:lang w:val="en-US" w:eastAsia="fr-FR"/>
              </w:rPr>
            </w:pPr>
            <w:ins w:id="1993" w:author="Kennedy, Muhil" w:date="2022-12-08T13:34:00Z">
              <w:r w:rsidRPr="00497E67">
                <w:rPr>
                  <w:rFonts w:ascii="Century Gothic" w:hAnsi="Century Gothic" w:cs="Times New Roman"/>
                  <w:szCs w:val="20"/>
                  <w:lang w:val="en-US" w:eastAsia="fr-FR"/>
                </w:rPr>
                <w:t>Prototypes</w:t>
              </w:r>
            </w:ins>
          </w:p>
        </w:tc>
        <w:tc>
          <w:tcPr>
            <w:tcW w:w="2932" w:type="dxa"/>
          </w:tcPr>
          <w:p w14:paraId="7197D669" w14:textId="77777777" w:rsidR="00F71F56" w:rsidRPr="00497E67" w:rsidRDefault="00F71F56" w:rsidP="00D30F6E">
            <w:pPr>
              <w:pStyle w:val="FaureciaText"/>
              <w:widowControl w:val="0"/>
              <w:snapToGrid w:val="0"/>
              <w:spacing w:before="0" w:after="0"/>
              <w:rPr>
                <w:ins w:id="1994" w:author="Kennedy, Muhil" w:date="2022-12-08T13:34:00Z"/>
                <w:rFonts w:ascii="Century Gothic" w:hAnsi="Century Gothic" w:cs="Times New Roman"/>
                <w:szCs w:val="20"/>
                <w:lang w:val="en-US" w:eastAsia="fr-FR"/>
              </w:rPr>
            </w:pPr>
          </w:p>
        </w:tc>
        <w:tc>
          <w:tcPr>
            <w:tcW w:w="1321" w:type="dxa"/>
          </w:tcPr>
          <w:p w14:paraId="69096571" w14:textId="77777777" w:rsidR="00F71F56" w:rsidRPr="00497E67" w:rsidRDefault="00F71F56" w:rsidP="00D30F6E">
            <w:pPr>
              <w:pStyle w:val="FaureciaText"/>
              <w:widowControl w:val="0"/>
              <w:snapToGrid w:val="0"/>
              <w:spacing w:before="0" w:after="0"/>
              <w:rPr>
                <w:ins w:id="1995" w:author="Kennedy, Muhil" w:date="2022-12-08T13:34:00Z"/>
                <w:rFonts w:ascii="Century Gothic" w:hAnsi="Century Gothic" w:cs="Times New Roman"/>
                <w:szCs w:val="20"/>
                <w:lang w:val="en-US" w:eastAsia="fr-FR"/>
              </w:rPr>
            </w:pPr>
          </w:p>
        </w:tc>
        <w:tc>
          <w:tcPr>
            <w:tcW w:w="1842" w:type="dxa"/>
          </w:tcPr>
          <w:p w14:paraId="28857E16" w14:textId="77777777" w:rsidR="00F71F56" w:rsidRPr="00497E67" w:rsidRDefault="00F71F56" w:rsidP="00D30F6E">
            <w:pPr>
              <w:pStyle w:val="FaureciaText"/>
              <w:widowControl w:val="0"/>
              <w:snapToGrid w:val="0"/>
              <w:spacing w:before="0" w:after="0"/>
              <w:rPr>
                <w:ins w:id="1996" w:author="Kennedy, Muhil" w:date="2022-12-08T13:34:00Z"/>
                <w:rFonts w:ascii="Century Gothic" w:hAnsi="Century Gothic" w:cs="Times New Roman"/>
                <w:szCs w:val="20"/>
                <w:lang w:val="en-US" w:eastAsia="fr-FR"/>
              </w:rPr>
            </w:pPr>
          </w:p>
        </w:tc>
      </w:tr>
      <w:tr w:rsidR="00F71F56" w:rsidRPr="00ED081A" w14:paraId="3EF41C9F" w14:textId="77777777" w:rsidTr="00D30F6E">
        <w:trPr>
          <w:ins w:id="1997" w:author="Kennedy, Muhil" w:date="2022-12-08T13:34:00Z"/>
        </w:trPr>
        <w:tc>
          <w:tcPr>
            <w:tcW w:w="2410" w:type="dxa"/>
          </w:tcPr>
          <w:p w14:paraId="3621BEC4" w14:textId="77777777" w:rsidR="00F71F56" w:rsidRPr="00497E67" w:rsidRDefault="00F71F56" w:rsidP="00D30F6E">
            <w:pPr>
              <w:pStyle w:val="FaureciaText"/>
              <w:widowControl w:val="0"/>
              <w:snapToGrid w:val="0"/>
              <w:spacing w:before="0" w:after="0"/>
              <w:ind w:left="0"/>
              <w:rPr>
                <w:ins w:id="1998" w:author="Kennedy, Muhil" w:date="2022-12-08T13:34:00Z"/>
                <w:rFonts w:ascii="Century Gothic" w:hAnsi="Century Gothic" w:cs="Times New Roman"/>
                <w:szCs w:val="20"/>
                <w:lang w:val="en-US" w:eastAsia="fr-FR"/>
              </w:rPr>
            </w:pPr>
            <w:ins w:id="1999" w:author="Kennedy, Muhil" w:date="2022-12-08T13:34:00Z">
              <w:r w:rsidRPr="00497E67">
                <w:rPr>
                  <w:rFonts w:ascii="Century Gothic" w:hAnsi="Century Gothic" w:cs="Times New Roman"/>
                  <w:szCs w:val="20"/>
                  <w:lang w:val="en-US" w:eastAsia="fr-FR"/>
                </w:rPr>
                <w:t xml:space="preserve">Run rate </w:t>
              </w:r>
            </w:ins>
          </w:p>
          <w:p w14:paraId="47A04868" w14:textId="77777777" w:rsidR="00F71F56" w:rsidRPr="00497E67" w:rsidRDefault="00F71F56" w:rsidP="00D30F6E">
            <w:pPr>
              <w:pStyle w:val="FaureciaText"/>
              <w:widowControl w:val="0"/>
              <w:snapToGrid w:val="0"/>
              <w:spacing w:before="0" w:after="0"/>
              <w:ind w:left="0"/>
              <w:rPr>
                <w:ins w:id="2000" w:author="Kennedy, Muhil" w:date="2022-12-08T13:34:00Z"/>
                <w:rFonts w:ascii="Century Gothic" w:hAnsi="Century Gothic" w:cs="Times New Roman"/>
                <w:szCs w:val="20"/>
                <w:lang w:val="en-US" w:eastAsia="fr-FR"/>
              </w:rPr>
            </w:pPr>
            <w:ins w:id="2001" w:author="Kennedy, Muhil" w:date="2022-12-08T13:34:00Z">
              <w:r w:rsidRPr="00497E67">
                <w:rPr>
                  <w:rFonts w:ascii="Century Gothic" w:hAnsi="Century Gothic" w:cs="Times New Roman"/>
                  <w:szCs w:val="20"/>
                  <w:lang w:val="en-US" w:eastAsia="fr-FR"/>
                </w:rPr>
                <w:t>(cost-neutral acceptance of one day’s production)</w:t>
              </w:r>
            </w:ins>
          </w:p>
        </w:tc>
        <w:tc>
          <w:tcPr>
            <w:tcW w:w="2932" w:type="dxa"/>
          </w:tcPr>
          <w:p w14:paraId="6B06AA80" w14:textId="77777777" w:rsidR="00F71F56" w:rsidRPr="00497E67" w:rsidRDefault="00F71F56" w:rsidP="00D30F6E">
            <w:pPr>
              <w:pStyle w:val="FaureciaText"/>
              <w:widowControl w:val="0"/>
              <w:snapToGrid w:val="0"/>
              <w:spacing w:before="0" w:after="0"/>
              <w:rPr>
                <w:ins w:id="2002" w:author="Kennedy, Muhil" w:date="2022-12-08T13:34:00Z"/>
                <w:rFonts w:ascii="Century Gothic" w:hAnsi="Century Gothic" w:cs="Times New Roman"/>
                <w:szCs w:val="20"/>
                <w:lang w:val="en-US" w:eastAsia="fr-FR"/>
              </w:rPr>
            </w:pPr>
          </w:p>
        </w:tc>
        <w:tc>
          <w:tcPr>
            <w:tcW w:w="1321" w:type="dxa"/>
          </w:tcPr>
          <w:p w14:paraId="79C7DFD7" w14:textId="77777777" w:rsidR="00F71F56" w:rsidRPr="00497E67" w:rsidRDefault="00F71F56" w:rsidP="00D30F6E">
            <w:pPr>
              <w:pStyle w:val="FaureciaText"/>
              <w:widowControl w:val="0"/>
              <w:snapToGrid w:val="0"/>
              <w:spacing w:before="0" w:after="0"/>
              <w:rPr>
                <w:ins w:id="2003" w:author="Kennedy, Muhil" w:date="2022-12-08T13:34:00Z"/>
                <w:rFonts w:ascii="Century Gothic" w:hAnsi="Century Gothic" w:cs="Times New Roman"/>
                <w:szCs w:val="20"/>
                <w:lang w:val="en-US" w:eastAsia="fr-FR"/>
              </w:rPr>
            </w:pPr>
          </w:p>
        </w:tc>
        <w:tc>
          <w:tcPr>
            <w:tcW w:w="1842" w:type="dxa"/>
          </w:tcPr>
          <w:p w14:paraId="03E33851" w14:textId="77777777" w:rsidR="00F71F56" w:rsidRPr="00497E67" w:rsidRDefault="00F71F56" w:rsidP="00D30F6E">
            <w:pPr>
              <w:pStyle w:val="FaureciaText"/>
              <w:widowControl w:val="0"/>
              <w:snapToGrid w:val="0"/>
              <w:spacing w:before="0" w:after="0"/>
              <w:rPr>
                <w:ins w:id="2004" w:author="Kennedy, Muhil" w:date="2022-12-08T13:34:00Z"/>
                <w:rFonts w:ascii="Century Gothic" w:hAnsi="Century Gothic" w:cs="Times New Roman"/>
                <w:szCs w:val="20"/>
                <w:lang w:val="en-US" w:eastAsia="fr-FR"/>
              </w:rPr>
            </w:pPr>
          </w:p>
        </w:tc>
      </w:tr>
      <w:tr w:rsidR="00F71F56" w:rsidRPr="00497E67" w14:paraId="7E673FAF" w14:textId="77777777" w:rsidTr="00D30F6E">
        <w:trPr>
          <w:ins w:id="2005" w:author="Kennedy, Muhil" w:date="2022-12-08T13:34:00Z"/>
        </w:trPr>
        <w:tc>
          <w:tcPr>
            <w:tcW w:w="2410" w:type="dxa"/>
          </w:tcPr>
          <w:p w14:paraId="35FAC525" w14:textId="77777777" w:rsidR="00F71F56" w:rsidRPr="00497E67" w:rsidRDefault="00F71F56" w:rsidP="00D30F6E">
            <w:pPr>
              <w:pStyle w:val="FaureciaText"/>
              <w:widowControl w:val="0"/>
              <w:snapToGrid w:val="0"/>
              <w:spacing w:before="0" w:after="0"/>
              <w:ind w:left="0"/>
              <w:rPr>
                <w:ins w:id="2006" w:author="Kennedy, Muhil" w:date="2022-12-08T13:34:00Z"/>
                <w:rFonts w:ascii="Century Gothic" w:hAnsi="Century Gothic" w:cs="Times New Roman"/>
                <w:szCs w:val="20"/>
                <w:lang w:val="en-US" w:eastAsia="fr-FR"/>
              </w:rPr>
            </w:pPr>
            <w:ins w:id="2007" w:author="Kennedy, Muhil" w:date="2022-12-08T13:34:00Z">
              <w:r w:rsidRPr="00497E67">
                <w:rPr>
                  <w:rFonts w:ascii="Century Gothic" w:hAnsi="Century Gothic" w:cs="Times New Roman"/>
                  <w:szCs w:val="20"/>
                  <w:lang w:val="en-US" w:eastAsia="fr-FR"/>
                </w:rPr>
                <w:t>Release Sample, including ISTR</w:t>
              </w:r>
            </w:ins>
          </w:p>
        </w:tc>
        <w:tc>
          <w:tcPr>
            <w:tcW w:w="2932" w:type="dxa"/>
          </w:tcPr>
          <w:p w14:paraId="7069FDEC" w14:textId="77777777" w:rsidR="00F71F56" w:rsidRPr="00497E67" w:rsidRDefault="00F71F56" w:rsidP="00D30F6E">
            <w:pPr>
              <w:pStyle w:val="FaureciaText"/>
              <w:widowControl w:val="0"/>
              <w:snapToGrid w:val="0"/>
              <w:spacing w:before="0" w:after="0"/>
              <w:rPr>
                <w:ins w:id="2008" w:author="Kennedy, Muhil" w:date="2022-12-08T13:34:00Z"/>
                <w:rFonts w:ascii="Century Gothic" w:hAnsi="Century Gothic" w:cs="Times New Roman"/>
                <w:szCs w:val="20"/>
                <w:lang w:val="en-US" w:eastAsia="fr-FR"/>
              </w:rPr>
            </w:pPr>
            <w:ins w:id="2009" w:author="Kennedy, Muhil" w:date="2022-12-08T13:34:00Z">
              <w:r w:rsidRPr="00497E67">
                <w:rPr>
                  <w:rFonts w:ascii="Century Gothic" w:hAnsi="Century Gothic" w:cs="Times New Roman"/>
                  <w:szCs w:val="20"/>
                  <w:lang w:val="en-US" w:eastAsia="fr-FR"/>
                </w:rPr>
                <w:t xml:space="preserve">  </w:t>
              </w:r>
            </w:ins>
          </w:p>
        </w:tc>
        <w:tc>
          <w:tcPr>
            <w:tcW w:w="1321" w:type="dxa"/>
          </w:tcPr>
          <w:p w14:paraId="2D3F2CA3" w14:textId="77777777" w:rsidR="00F71F56" w:rsidRPr="00497E67" w:rsidRDefault="00F71F56" w:rsidP="00D30F6E">
            <w:pPr>
              <w:pStyle w:val="FaureciaText"/>
              <w:widowControl w:val="0"/>
              <w:snapToGrid w:val="0"/>
              <w:spacing w:before="0" w:after="0"/>
              <w:rPr>
                <w:ins w:id="2010" w:author="Kennedy, Muhil" w:date="2022-12-08T13:34:00Z"/>
                <w:rFonts w:ascii="Century Gothic" w:hAnsi="Century Gothic" w:cs="Times New Roman"/>
                <w:szCs w:val="20"/>
                <w:lang w:val="en-US" w:eastAsia="fr-FR"/>
              </w:rPr>
            </w:pPr>
          </w:p>
        </w:tc>
        <w:tc>
          <w:tcPr>
            <w:tcW w:w="1842" w:type="dxa"/>
          </w:tcPr>
          <w:p w14:paraId="6BA04440" w14:textId="77777777" w:rsidR="00F71F56" w:rsidRPr="00497E67" w:rsidRDefault="00F71F56" w:rsidP="00D30F6E">
            <w:pPr>
              <w:pStyle w:val="FaureciaText"/>
              <w:widowControl w:val="0"/>
              <w:snapToGrid w:val="0"/>
              <w:spacing w:before="0" w:after="0"/>
              <w:rPr>
                <w:ins w:id="2011" w:author="Kennedy, Muhil" w:date="2022-12-08T13:34:00Z"/>
                <w:rFonts w:ascii="Century Gothic" w:hAnsi="Century Gothic" w:cs="Times New Roman"/>
                <w:szCs w:val="20"/>
                <w:lang w:val="en-US" w:eastAsia="fr-FR"/>
              </w:rPr>
            </w:pPr>
          </w:p>
        </w:tc>
      </w:tr>
      <w:tr w:rsidR="00F71F56" w:rsidRPr="00497E67" w14:paraId="2514F61A" w14:textId="77777777" w:rsidTr="00D30F6E">
        <w:trPr>
          <w:ins w:id="2012" w:author="Kennedy, Muhil" w:date="2022-12-08T13:34:00Z"/>
        </w:trPr>
        <w:tc>
          <w:tcPr>
            <w:tcW w:w="2410" w:type="dxa"/>
          </w:tcPr>
          <w:p w14:paraId="5A032744" w14:textId="77777777" w:rsidR="00F71F56" w:rsidRPr="00497E67" w:rsidRDefault="00F71F56" w:rsidP="00D30F6E">
            <w:pPr>
              <w:pStyle w:val="FaureciaText"/>
              <w:widowControl w:val="0"/>
              <w:snapToGrid w:val="0"/>
              <w:spacing w:before="0" w:after="0"/>
              <w:ind w:left="0"/>
              <w:rPr>
                <w:ins w:id="2013" w:author="Kennedy, Muhil" w:date="2022-12-08T13:34:00Z"/>
                <w:rFonts w:ascii="Century Gothic" w:hAnsi="Century Gothic" w:cs="Times New Roman"/>
                <w:szCs w:val="20"/>
                <w:lang w:val="en-US" w:eastAsia="fr-FR"/>
              </w:rPr>
            </w:pPr>
            <w:ins w:id="2014" w:author="Kennedy, Muhil" w:date="2022-12-08T13:34:00Z">
              <w:r w:rsidRPr="00497E67">
                <w:rPr>
                  <w:rFonts w:ascii="Century Gothic" w:hAnsi="Century Gothic" w:cs="Times New Roman"/>
                  <w:szCs w:val="20"/>
                  <w:lang w:val="en-US" w:eastAsia="fr-FR"/>
                </w:rPr>
                <w:t>Off-Tool-Components (OTC)</w:t>
              </w:r>
            </w:ins>
          </w:p>
        </w:tc>
        <w:tc>
          <w:tcPr>
            <w:tcW w:w="2932" w:type="dxa"/>
          </w:tcPr>
          <w:p w14:paraId="46063DEF" w14:textId="77777777" w:rsidR="00F71F56" w:rsidRPr="00497E67" w:rsidRDefault="00F71F56" w:rsidP="00D30F6E">
            <w:pPr>
              <w:pStyle w:val="FaureciaText"/>
              <w:widowControl w:val="0"/>
              <w:snapToGrid w:val="0"/>
              <w:spacing w:before="0" w:after="0"/>
              <w:rPr>
                <w:ins w:id="2015" w:author="Kennedy, Muhil" w:date="2022-12-08T13:34:00Z"/>
                <w:rFonts w:ascii="Century Gothic" w:hAnsi="Century Gothic" w:cs="Times New Roman"/>
                <w:szCs w:val="20"/>
                <w:lang w:val="en-US" w:eastAsia="fr-FR"/>
              </w:rPr>
            </w:pPr>
          </w:p>
        </w:tc>
        <w:tc>
          <w:tcPr>
            <w:tcW w:w="1321" w:type="dxa"/>
          </w:tcPr>
          <w:p w14:paraId="7882D8AE" w14:textId="77777777" w:rsidR="00F71F56" w:rsidRPr="00497E67" w:rsidRDefault="00F71F56" w:rsidP="00D30F6E">
            <w:pPr>
              <w:pStyle w:val="FaureciaText"/>
              <w:widowControl w:val="0"/>
              <w:snapToGrid w:val="0"/>
              <w:spacing w:before="0" w:after="0"/>
              <w:rPr>
                <w:ins w:id="2016" w:author="Kennedy, Muhil" w:date="2022-12-08T13:34:00Z"/>
                <w:rFonts w:ascii="Century Gothic" w:hAnsi="Century Gothic" w:cs="Times New Roman"/>
                <w:szCs w:val="20"/>
                <w:lang w:val="en-US" w:eastAsia="fr-FR"/>
              </w:rPr>
            </w:pPr>
          </w:p>
        </w:tc>
        <w:tc>
          <w:tcPr>
            <w:tcW w:w="1842" w:type="dxa"/>
          </w:tcPr>
          <w:p w14:paraId="4EBF89C4" w14:textId="77777777" w:rsidR="00F71F56" w:rsidRPr="00497E67" w:rsidRDefault="00F71F56" w:rsidP="00D30F6E">
            <w:pPr>
              <w:pStyle w:val="FaureciaText"/>
              <w:widowControl w:val="0"/>
              <w:snapToGrid w:val="0"/>
              <w:spacing w:before="0" w:after="0"/>
              <w:rPr>
                <w:ins w:id="2017" w:author="Kennedy, Muhil" w:date="2022-12-08T13:34:00Z"/>
                <w:rFonts w:ascii="Century Gothic" w:hAnsi="Century Gothic" w:cs="Times New Roman"/>
                <w:szCs w:val="20"/>
                <w:lang w:val="en-US" w:eastAsia="fr-FR"/>
              </w:rPr>
            </w:pPr>
          </w:p>
        </w:tc>
      </w:tr>
      <w:tr w:rsidR="00F71F56" w:rsidRPr="00497E67" w14:paraId="187D852F" w14:textId="77777777" w:rsidTr="00D30F6E">
        <w:trPr>
          <w:ins w:id="2018" w:author="Kennedy, Muhil" w:date="2022-12-08T13:34:00Z"/>
        </w:trPr>
        <w:tc>
          <w:tcPr>
            <w:tcW w:w="2410" w:type="dxa"/>
          </w:tcPr>
          <w:p w14:paraId="30320B61" w14:textId="77777777" w:rsidR="00F71F56" w:rsidRPr="00497E67" w:rsidRDefault="00F71F56" w:rsidP="00D30F6E">
            <w:pPr>
              <w:pStyle w:val="FaureciaText"/>
              <w:widowControl w:val="0"/>
              <w:snapToGrid w:val="0"/>
              <w:spacing w:before="0" w:after="0"/>
              <w:ind w:left="0"/>
              <w:rPr>
                <w:ins w:id="2019" w:author="Kennedy, Muhil" w:date="2022-12-08T13:34:00Z"/>
                <w:rFonts w:ascii="Century Gothic" w:hAnsi="Century Gothic" w:cs="Times New Roman"/>
                <w:szCs w:val="20"/>
                <w:lang w:val="en-US" w:eastAsia="fr-FR"/>
              </w:rPr>
            </w:pPr>
            <w:ins w:id="2020" w:author="Kennedy, Muhil" w:date="2022-12-08T13:34:00Z">
              <w:r w:rsidRPr="00497E67">
                <w:rPr>
                  <w:rFonts w:ascii="Century Gothic" w:hAnsi="Century Gothic" w:cs="Times New Roman"/>
                  <w:szCs w:val="20"/>
                  <w:lang w:val="en-US" w:eastAsia="fr-FR"/>
                </w:rPr>
                <w:t>Initial Serial Production Deliveries</w:t>
              </w:r>
            </w:ins>
          </w:p>
        </w:tc>
        <w:tc>
          <w:tcPr>
            <w:tcW w:w="2932" w:type="dxa"/>
          </w:tcPr>
          <w:p w14:paraId="0AEB4A1B" w14:textId="77777777" w:rsidR="00F71F56" w:rsidRPr="00497E67" w:rsidRDefault="00F71F56" w:rsidP="00D30F6E">
            <w:pPr>
              <w:pStyle w:val="FaureciaText"/>
              <w:widowControl w:val="0"/>
              <w:snapToGrid w:val="0"/>
              <w:spacing w:before="0" w:after="0"/>
              <w:rPr>
                <w:ins w:id="2021" w:author="Kennedy, Muhil" w:date="2022-12-08T13:34:00Z"/>
                <w:rFonts w:ascii="Century Gothic" w:hAnsi="Century Gothic" w:cs="Times New Roman"/>
                <w:szCs w:val="20"/>
                <w:lang w:val="en-US" w:eastAsia="fr-FR"/>
              </w:rPr>
            </w:pPr>
          </w:p>
        </w:tc>
        <w:tc>
          <w:tcPr>
            <w:tcW w:w="1321" w:type="dxa"/>
          </w:tcPr>
          <w:p w14:paraId="7F869451" w14:textId="77777777" w:rsidR="00F71F56" w:rsidRPr="00497E67" w:rsidRDefault="00F71F56" w:rsidP="00D30F6E">
            <w:pPr>
              <w:pStyle w:val="FaureciaText"/>
              <w:widowControl w:val="0"/>
              <w:snapToGrid w:val="0"/>
              <w:spacing w:before="0" w:after="0"/>
              <w:rPr>
                <w:ins w:id="2022" w:author="Kennedy, Muhil" w:date="2022-12-08T13:34:00Z"/>
                <w:rFonts w:ascii="Century Gothic" w:hAnsi="Century Gothic" w:cs="Times New Roman"/>
                <w:szCs w:val="20"/>
                <w:lang w:val="en-US" w:eastAsia="fr-FR"/>
              </w:rPr>
            </w:pPr>
          </w:p>
        </w:tc>
        <w:tc>
          <w:tcPr>
            <w:tcW w:w="1842" w:type="dxa"/>
          </w:tcPr>
          <w:p w14:paraId="68F4F590" w14:textId="77777777" w:rsidR="00F71F56" w:rsidRPr="00497E67" w:rsidRDefault="00F71F56" w:rsidP="00D30F6E">
            <w:pPr>
              <w:pStyle w:val="FaureciaText"/>
              <w:widowControl w:val="0"/>
              <w:snapToGrid w:val="0"/>
              <w:spacing w:before="0" w:after="0"/>
              <w:rPr>
                <w:ins w:id="2023" w:author="Kennedy, Muhil" w:date="2022-12-08T13:34:00Z"/>
                <w:rFonts w:ascii="Century Gothic" w:hAnsi="Century Gothic" w:cs="Times New Roman"/>
                <w:szCs w:val="20"/>
                <w:lang w:val="en-US" w:eastAsia="fr-FR"/>
              </w:rPr>
            </w:pPr>
          </w:p>
        </w:tc>
      </w:tr>
    </w:tbl>
    <w:p w14:paraId="226B16D2" w14:textId="77777777" w:rsidR="00F71F56" w:rsidRPr="00385EDE" w:rsidRDefault="00F71F56" w:rsidP="00F71F56">
      <w:pPr>
        <w:rPr>
          <w:ins w:id="2024" w:author="Kennedy, Muhil" w:date="2022-12-08T13:34:00Z"/>
          <w:lang w:val="en-US" w:eastAsia="en-US"/>
        </w:rPr>
      </w:pPr>
    </w:p>
    <w:p w14:paraId="0157395B"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2025" w:author="Kennedy, Muhil" w:date="2022-12-08T13:34:00Z"/>
          <w:rFonts w:ascii="Century Gothic" w:hAnsi="Century Gothic"/>
          <w:b w:val="0"/>
          <w:bCs w:val="0"/>
          <w:i/>
          <w:iCs/>
          <w:szCs w:val="20"/>
          <w:lang w:val="en-US"/>
        </w:rPr>
      </w:pPr>
      <w:ins w:id="2026" w:author="Kennedy, Muhil" w:date="2022-12-08T13:34:00Z">
        <w:r w:rsidRPr="006B1A43">
          <w:rPr>
            <w:rFonts w:ascii="Century Gothic" w:hAnsi="Century Gothic"/>
            <w:b w:val="0"/>
            <w:bCs w:val="0"/>
            <w:i/>
            <w:iCs/>
            <w:szCs w:val="20"/>
            <w:lang w:val="en-US"/>
          </w:rPr>
          <w:t>Quality requirements</w:t>
        </w:r>
      </w:ins>
    </w:p>
    <w:p w14:paraId="0A3FFAFB" w14:textId="77777777" w:rsidR="00F71F56" w:rsidRDefault="00F71F56" w:rsidP="00F71F56">
      <w:pPr>
        <w:pStyle w:val="FaureciaText"/>
        <w:widowControl w:val="0"/>
        <w:snapToGrid w:val="0"/>
        <w:spacing w:before="0" w:after="0"/>
        <w:ind w:left="567"/>
        <w:rPr>
          <w:ins w:id="2027" w:author="Kennedy, Muhil" w:date="2022-12-08T13:34:00Z"/>
          <w:rFonts w:ascii="Century Gothic" w:hAnsi="Century Gothic"/>
          <w:szCs w:val="20"/>
          <w:lang w:val="en-US"/>
        </w:rPr>
      </w:pPr>
    </w:p>
    <w:p w14:paraId="538C1506" w14:textId="77777777" w:rsidR="00F71F56" w:rsidRDefault="00F71F56" w:rsidP="00F71F56">
      <w:pPr>
        <w:pStyle w:val="FaureciaText"/>
        <w:widowControl w:val="0"/>
        <w:snapToGrid w:val="0"/>
        <w:spacing w:before="0" w:after="0"/>
        <w:ind w:left="567"/>
        <w:rPr>
          <w:ins w:id="2028" w:author="Kennedy, Muhil" w:date="2022-12-08T13:34:00Z"/>
          <w:rFonts w:ascii="Century Gothic" w:hAnsi="Century Gothic"/>
          <w:szCs w:val="20"/>
          <w:lang w:val="en-US"/>
        </w:rPr>
      </w:pPr>
      <w:ins w:id="2029" w:author="Kennedy, Muhil" w:date="2022-12-08T13:34:00Z">
        <w:r w:rsidRPr="00497E67">
          <w:rPr>
            <w:rFonts w:ascii="Century Gothic" w:hAnsi="Century Gothic"/>
            <w:szCs w:val="20"/>
            <w:lang w:val="en-US"/>
          </w:rPr>
          <w:t xml:space="preserve">The Supplier undertakes in general to comply with the </w:t>
        </w:r>
        <w:r w:rsidRPr="00497E67">
          <w:rPr>
            <w:rFonts w:ascii="Century Gothic" w:hAnsi="Century Gothic"/>
            <w:smallCaps/>
            <w:szCs w:val="20"/>
            <w:lang w:val="en-US"/>
          </w:rPr>
          <w:t>F</w:t>
        </w:r>
        <w:r w:rsidRPr="00497E67">
          <w:rPr>
            <w:rFonts w:ascii="Century Gothic" w:hAnsi="Century Gothic"/>
            <w:szCs w:val="20"/>
            <w:lang w:val="en-US"/>
          </w:rPr>
          <w:t>aurecia’s zero-defect strategy. Moreover, the Supplier undertakes to achieve the following PPM numbers for the scope of its deliveries (“</w:t>
        </w:r>
        <w:r w:rsidRPr="00497E67">
          <w:rPr>
            <w:rFonts w:ascii="Century Gothic" w:hAnsi="Century Gothic"/>
            <w:b/>
            <w:smallCaps/>
            <w:szCs w:val="20"/>
            <w:lang w:val="en-US"/>
          </w:rPr>
          <w:t>P</w:t>
        </w:r>
        <w:r w:rsidRPr="00497E67">
          <w:rPr>
            <w:rFonts w:ascii="Century Gothic" w:hAnsi="Century Gothic"/>
            <w:b/>
            <w:szCs w:val="20"/>
            <w:lang w:val="en-US"/>
          </w:rPr>
          <w:t xml:space="preserve">roduction </w:t>
        </w:r>
        <w:r w:rsidRPr="00497E67">
          <w:rPr>
            <w:rFonts w:ascii="Century Gothic" w:hAnsi="Century Gothic"/>
            <w:b/>
            <w:smallCaps/>
            <w:szCs w:val="20"/>
            <w:lang w:val="en-US"/>
          </w:rPr>
          <w:t>Q</w:t>
        </w:r>
        <w:r w:rsidRPr="00497E67">
          <w:rPr>
            <w:rFonts w:ascii="Century Gothic" w:hAnsi="Century Gothic"/>
            <w:b/>
            <w:szCs w:val="20"/>
            <w:lang w:val="en-US"/>
          </w:rPr>
          <w:t>uality</w:t>
        </w:r>
        <w:r w:rsidRPr="00497E67">
          <w:rPr>
            <w:rFonts w:ascii="Century Gothic" w:hAnsi="Century Gothic"/>
            <w:b/>
            <w:smallCaps/>
            <w:szCs w:val="20"/>
            <w:lang w:val="en-US"/>
          </w:rPr>
          <w:t xml:space="preserve"> T</w:t>
        </w:r>
        <w:r w:rsidRPr="00497E67">
          <w:rPr>
            <w:rFonts w:ascii="Century Gothic" w:hAnsi="Century Gothic"/>
            <w:b/>
            <w:szCs w:val="20"/>
            <w:lang w:val="en-US"/>
          </w:rPr>
          <w:t>argets</w:t>
        </w:r>
        <w:r w:rsidRPr="00497E67">
          <w:rPr>
            <w:rFonts w:ascii="Century Gothic" w:hAnsi="Century Gothic"/>
            <w:szCs w:val="20"/>
            <w:lang w:val="en-US"/>
          </w:rPr>
          <w:t xml:space="preserve">”): </w:t>
        </w:r>
      </w:ins>
    </w:p>
    <w:p w14:paraId="400F621B" w14:textId="77777777" w:rsidR="00F71F56" w:rsidRPr="00497E67" w:rsidRDefault="00F71F56" w:rsidP="00F71F56">
      <w:pPr>
        <w:pStyle w:val="FaureciaText"/>
        <w:widowControl w:val="0"/>
        <w:snapToGrid w:val="0"/>
        <w:spacing w:before="0" w:after="0"/>
        <w:ind w:left="567"/>
        <w:rPr>
          <w:ins w:id="2030" w:author="Kennedy, Muhil" w:date="2022-12-08T13:34:00Z"/>
          <w:rFonts w:ascii="Century Gothic" w:hAnsi="Century Gothic"/>
          <w:szCs w:val="20"/>
          <w:lang w:val="en-US"/>
        </w:rPr>
      </w:pPr>
    </w:p>
    <w:tbl>
      <w:tblPr>
        <w:tblW w:w="8820"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260"/>
        <w:gridCol w:w="1620"/>
        <w:gridCol w:w="1620"/>
        <w:gridCol w:w="1620"/>
        <w:gridCol w:w="1620"/>
      </w:tblGrid>
      <w:tr w:rsidR="00F71F56" w:rsidRPr="00497E67" w14:paraId="6C7C991F" w14:textId="77777777" w:rsidTr="00D30F6E">
        <w:trPr>
          <w:ins w:id="2031" w:author="Kennedy, Muhil" w:date="2022-12-08T13:34:00Z"/>
        </w:trPr>
        <w:tc>
          <w:tcPr>
            <w:tcW w:w="1080" w:type="dxa"/>
          </w:tcPr>
          <w:p w14:paraId="29337C94" w14:textId="77777777" w:rsidR="00F71F56" w:rsidRPr="00497E67" w:rsidRDefault="00F71F56" w:rsidP="00D30F6E">
            <w:pPr>
              <w:pStyle w:val="BodyText"/>
              <w:widowControl w:val="0"/>
              <w:snapToGrid w:val="0"/>
              <w:ind w:left="170"/>
              <w:rPr>
                <w:ins w:id="2032" w:author="Kennedy, Muhil" w:date="2022-12-08T13:34:00Z"/>
                <w:rFonts w:ascii="Century Gothic" w:hAnsi="Century Gothic"/>
                <w:sz w:val="20"/>
                <w:szCs w:val="20"/>
                <w:lang w:val="en-US"/>
              </w:rPr>
            </w:pPr>
          </w:p>
        </w:tc>
        <w:tc>
          <w:tcPr>
            <w:tcW w:w="1260" w:type="dxa"/>
          </w:tcPr>
          <w:p w14:paraId="373EFA48" w14:textId="77777777" w:rsidR="00F71F56" w:rsidRPr="00497E67" w:rsidRDefault="00F71F56" w:rsidP="00D30F6E">
            <w:pPr>
              <w:pStyle w:val="FaureciaText"/>
              <w:widowControl w:val="0"/>
              <w:snapToGrid w:val="0"/>
              <w:spacing w:before="0" w:after="0"/>
              <w:ind w:left="170"/>
              <w:rPr>
                <w:ins w:id="2033" w:author="Kennedy, Muhil" w:date="2022-12-08T13:34:00Z"/>
                <w:rFonts w:ascii="Century Gothic" w:hAnsi="Century Gothic"/>
                <w:szCs w:val="20"/>
              </w:rPr>
            </w:pPr>
            <w:ins w:id="2034" w:author="Kennedy, Muhil" w:date="2022-12-08T13:34:00Z">
              <w:r w:rsidRPr="00497E67">
                <w:rPr>
                  <w:rFonts w:ascii="Century Gothic" w:hAnsi="Century Gothic"/>
                  <w:szCs w:val="20"/>
                </w:rPr>
                <w:t>SOP +0</w:t>
              </w:r>
            </w:ins>
          </w:p>
        </w:tc>
        <w:tc>
          <w:tcPr>
            <w:tcW w:w="1620" w:type="dxa"/>
          </w:tcPr>
          <w:p w14:paraId="06145EB2" w14:textId="77777777" w:rsidR="00F71F56" w:rsidRPr="00497E67" w:rsidRDefault="00F71F56" w:rsidP="00D30F6E">
            <w:pPr>
              <w:pStyle w:val="FaureciaText"/>
              <w:widowControl w:val="0"/>
              <w:snapToGrid w:val="0"/>
              <w:spacing w:before="0" w:after="0"/>
              <w:ind w:left="170"/>
              <w:rPr>
                <w:ins w:id="2035" w:author="Kennedy, Muhil" w:date="2022-12-08T13:34:00Z"/>
                <w:rFonts w:ascii="Century Gothic" w:hAnsi="Century Gothic"/>
                <w:szCs w:val="20"/>
              </w:rPr>
            </w:pPr>
            <w:ins w:id="2036" w:author="Kennedy, Muhil" w:date="2022-12-08T13:34:00Z">
              <w:r w:rsidRPr="00497E67">
                <w:rPr>
                  <w:rFonts w:ascii="Century Gothic" w:hAnsi="Century Gothic"/>
                  <w:szCs w:val="20"/>
                </w:rPr>
                <w:t>SOP +1</w:t>
              </w:r>
            </w:ins>
          </w:p>
        </w:tc>
        <w:tc>
          <w:tcPr>
            <w:tcW w:w="1620" w:type="dxa"/>
          </w:tcPr>
          <w:p w14:paraId="56819187" w14:textId="77777777" w:rsidR="00F71F56" w:rsidRPr="00497E67" w:rsidRDefault="00F71F56" w:rsidP="00D30F6E">
            <w:pPr>
              <w:pStyle w:val="FaureciaText"/>
              <w:widowControl w:val="0"/>
              <w:snapToGrid w:val="0"/>
              <w:spacing w:before="0" w:after="0"/>
              <w:ind w:left="170"/>
              <w:rPr>
                <w:ins w:id="2037" w:author="Kennedy, Muhil" w:date="2022-12-08T13:34:00Z"/>
                <w:rFonts w:ascii="Century Gothic" w:hAnsi="Century Gothic"/>
                <w:szCs w:val="20"/>
              </w:rPr>
            </w:pPr>
            <w:ins w:id="2038" w:author="Kennedy, Muhil" w:date="2022-12-08T13:34:00Z">
              <w:r w:rsidRPr="00497E67">
                <w:rPr>
                  <w:rFonts w:ascii="Century Gothic" w:hAnsi="Century Gothic"/>
                  <w:szCs w:val="20"/>
                </w:rPr>
                <w:t>SOP+2</w:t>
              </w:r>
            </w:ins>
          </w:p>
        </w:tc>
        <w:tc>
          <w:tcPr>
            <w:tcW w:w="1620" w:type="dxa"/>
          </w:tcPr>
          <w:p w14:paraId="43B8D118" w14:textId="77777777" w:rsidR="00F71F56" w:rsidRPr="00497E67" w:rsidRDefault="00F71F56" w:rsidP="00D30F6E">
            <w:pPr>
              <w:pStyle w:val="FaureciaText"/>
              <w:widowControl w:val="0"/>
              <w:snapToGrid w:val="0"/>
              <w:spacing w:before="0" w:after="0"/>
              <w:ind w:left="170"/>
              <w:rPr>
                <w:ins w:id="2039" w:author="Kennedy, Muhil" w:date="2022-12-08T13:34:00Z"/>
                <w:rFonts w:ascii="Century Gothic" w:hAnsi="Century Gothic"/>
                <w:szCs w:val="20"/>
              </w:rPr>
            </w:pPr>
            <w:ins w:id="2040" w:author="Kennedy, Muhil" w:date="2022-12-08T13:34:00Z">
              <w:r w:rsidRPr="00497E67">
                <w:rPr>
                  <w:rFonts w:ascii="Century Gothic" w:hAnsi="Century Gothic"/>
                  <w:szCs w:val="20"/>
                </w:rPr>
                <w:t>SOP+3</w:t>
              </w:r>
            </w:ins>
          </w:p>
        </w:tc>
        <w:tc>
          <w:tcPr>
            <w:tcW w:w="1620" w:type="dxa"/>
          </w:tcPr>
          <w:p w14:paraId="243A5286" w14:textId="77777777" w:rsidR="00F71F56" w:rsidRPr="00497E67" w:rsidRDefault="00F71F56" w:rsidP="00D30F6E">
            <w:pPr>
              <w:pStyle w:val="FaureciaText"/>
              <w:widowControl w:val="0"/>
              <w:snapToGrid w:val="0"/>
              <w:spacing w:before="0" w:after="0"/>
              <w:ind w:left="170"/>
              <w:rPr>
                <w:ins w:id="2041" w:author="Kennedy, Muhil" w:date="2022-12-08T13:34:00Z"/>
                <w:rFonts w:ascii="Century Gothic" w:hAnsi="Century Gothic"/>
                <w:szCs w:val="20"/>
              </w:rPr>
            </w:pPr>
            <w:ins w:id="2042" w:author="Kennedy, Muhil" w:date="2022-12-08T13:34:00Z">
              <w:r w:rsidRPr="00497E67">
                <w:rPr>
                  <w:rFonts w:ascii="Century Gothic" w:hAnsi="Century Gothic"/>
                  <w:szCs w:val="20"/>
                </w:rPr>
                <w:t>SOP 3+n</w:t>
              </w:r>
            </w:ins>
          </w:p>
        </w:tc>
      </w:tr>
      <w:tr w:rsidR="00F71F56" w:rsidRPr="00497E67" w14:paraId="2EDEC5B1" w14:textId="77777777" w:rsidTr="00D30F6E">
        <w:trPr>
          <w:ins w:id="2043" w:author="Kennedy, Muhil" w:date="2022-12-08T13:34:00Z"/>
        </w:trPr>
        <w:tc>
          <w:tcPr>
            <w:tcW w:w="1080" w:type="dxa"/>
            <w:vAlign w:val="center"/>
          </w:tcPr>
          <w:p w14:paraId="030B2E2E" w14:textId="77777777" w:rsidR="00F71F56" w:rsidRPr="00497E67" w:rsidRDefault="00F71F56" w:rsidP="00D30F6E">
            <w:pPr>
              <w:pStyle w:val="FaureciaText"/>
              <w:widowControl w:val="0"/>
              <w:snapToGrid w:val="0"/>
              <w:spacing w:before="0" w:after="0"/>
              <w:ind w:left="170"/>
              <w:rPr>
                <w:ins w:id="2044" w:author="Kennedy, Muhil" w:date="2022-12-08T13:34:00Z"/>
                <w:rFonts w:ascii="Century Gothic" w:hAnsi="Century Gothic"/>
                <w:szCs w:val="20"/>
              </w:rPr>
            </w:pPr>
            <w:ins w:id="2045" w:author="Kennedy, Muhil" w:date="2022-12-08T13:34:00Z">
              <w:r w:rsidRPr="00497E67">
                <w:rPr>
                  <w:rFonts w:ascii="Century Gothic" w:hAnsi="Century Gothic"/>
                  <w:szCs w:val="20"/>
                </w:rPr>
                <w:t>All Parts*</w:t>
              </w:r>
            </w:ins>
          </w:p>
        </w:tc>
        <w:tc>
          <w:tcPr>
            <w:tcW w:w="1260" w:type="dxa"/>
            <w:vAlign w:val="center"/>
          </w:tcPr>
          <w:p w14:paraId="5EF74E2F" w14:textId="77777777" w:rsidR="00F71F56" w:rsidRPr="00497E67" w:rsidRDefault="00F71F56" w:rsidP="00D30F6E">
            <w:pPr>
              <w:pStyle w:val="FaureciaText"/>
              <w:widowControl w:val="0"/>
              <w:snapToGrid w:val="0"/>
              <w:spacing w:before="0" w:after="0"/>
              <w:ind w:left="170"/>
              <w:rPr>
                <w:ins w:id="2046" w:author="Kennedy, Muhil" w:date="2022-12-08T13:34:00Z"/>
                <w:rFonts w:ascii="Century Gothic" w:hAnsi="Century Gothic"/>
                <w:szCs w:val="20"/>
              </w:rPr>
            </w:pPr>
          </w:p>
        </w:tc>
        <w:tc>
          <w:tcPr>
            <w:tcW w:w="1620" w:type="dxa"/>
            <w:vAlign w:val="center"/>
          </w:tcPr>
          <w:p w14:paraId="507F591C" w14:textId="77777777" w:rsidR="00F71F56" w:rsidRPr="00497E67" w:rsidRDefault="00F71F56" w:rsidP="00D30F6E">
            <w:pPr>
              <w:pStyle w:val="FaureciaText"/>
              <w:widowControl w:val="0"/>
              <w:snapToGrid w:val="0"/>
              <w:spacing w:before="0" w:after="0"/>
              <w:ind w:left="170"/>
              <w:rPr>
                <w:ins w:id="2047" w:author="Kennedy, Muhil" w:date="2022-12-08T13:34:00Z"/>
                <w:rFonts w:ascii="Century Gothic" w:hAnsi="Century Gothic"/>
                <w:szCs w:val="20"/>
              </w:rPr>
            </w:pPr>
          </w:p>
        </w:tc>
        <w:tc>
          <w:tcPr>
            <w:tcW w:w="1620" w:type="dxa"/>
            <w:vAlign w:val="center"/>
          </w:tcPr>
          <w:p w14:paraId="408A7791" w14:textId="77777777" w:rsidR="00F71F56" w:rsidRPr="00497E67" w:rsidRDefault="00F71F56" w:rsidP="00D30F6E">
            <w:pPr>
              <w:pStyle w:val="FaureciaText"/>
              <w:widowControl w:val="0"/>
              <w:snapToGrid w:val="0"/>
              <w:spacing w:before="0" w:after="0"/>
              <w:ind w:left="170"/>
              <w:rPr>
                <w:ins w:id="2048" w:author="Kennedy, Muhil" w:date="2022-12-08T13:34:00Z"/>
                <w:rFonts w:ascii="Century Gothic" w:hAnsi="Century Gothic"/>
                <w:szCs w:val="20"/>
              </w:rPr>
            </w:pPr>
          </w:p>
        </w:tc>
        <w:tc>
          <w:tcPr>
            <w:tcW w:w="1620" w:type="dxa"/>
          </w:tcPr>
          <w:p w14:paraId="1B19BAD6" w14:textId="77777777" w:rsidR="00F71F56" w:rsidRPr="00497E67" w:rsidRDefault="00F71F56" w:rsidP="00D30F6E">
            <w:pPr>
              <w:pStyle w:val="BodyText"/>
              <w:widowControl w:val="0"/>
              <w:snapToGrid w:val="0"/>
              <w:ind w:left="170"/>
              <w:rPr>
                <w:ins w:id="2049" w:author="Kennedy, Muhil" w:date="2022-12-08T13:34:00Z"/>
                <w:rFonts w:ascii="Century Gothic" w:hAnsi="Century Gothic"/>
                <w:sz w:val="20"/>
                <w:szCs w:val="20"/>
              </w:rPr>
            </w:pPr>
          </w:p>
        </w:tc>
        <w:tc>
          <w:tcPr>
            <w:tcW w:w="1620" w:type="dxa"/>
            <w:vAlign w:val="center"/>
          </w:tcPr>
          <w:p w14:paraId="45217052" w14:textId="77777777" w:rsidR="00F71F56" w:rsidRPr="00497E67" w:rsidRDefault="00F71F56" w:rsidP="00D30F6E">
            <w:pPr>
              <w:pStyle w:val="FaureciaText"/>
              <w:widowControl w:val="0"/>
              <w:snapToGrid w:val="0"/>
              <w:spacing w:before="0" w:after="0"/>
              <w:ind w:left="170"/>
              <w:rPr>
                <w:ins w:id="2050" w:author="Kennedy, Muhil" w:date="2022-12-08T13:34:00Z"/>
                <w:rFonts w:ascii="Century Gothic" w:hAnsi="Century Gothic"/>
                <w:szCs w:val="20"/>
              </w:rPr>
            </w:pPr>
            <w:ins w:id="2051" w:author="Kennedy, Muhil" w:date="2022-12-08T13:34:00Z">
              <w:r w:rsidRPr="00497E67">
                <w:rPr>
                  <w:rFonts w:ascii="Century Gothic" w:hAnsi="Century Gothic"/>
                  <w:szCs w:val="20"/>
                </w:rPr>
                <w:t>XX</w:t>
              </w:r>
            </w:ins>
          </w:p>
        </w:tc>
      </w:tr>
    </w:tbl>
    <w:p w14:paraId="3352F137" w14:textId="77777777" w:rsidR="00F71F56" w:rsidRDefault="00F71F56" w:rsidP="00F71F56">
      <w:pPr>
        <w:pStyle w:val="FaureciaText"/>
        <w:widowControl w:val="0"/>
        <w:snapToGrid w:val="0"/>
        <w:spacing w:before="0" w:after="0"/>
        <w:ind w:left="567"/>
        <w:rPr>
          <w:ins w:id="2052" w:author="Kennedy, Muhil" w:date="2022-12-08T13:34:00Z"/>
          <w:rFonts w:ascii="Century Gothic" w:hAnsi="Century Gothic"/>
          <w:szCs w:val="20"/>
          <w:lang w:val="en-US"/>
        </w:rPr>
      </w:pPr>
    </w:p>
    <w:p w14:paraId="0FFCA3A0" w14:textId="77777777" w:rsidR="00F71F56" w:rsidRPr="00385EDE" w:rsidRDefault="00F71F56" w:rsidP="00F71F56">
      <w:pPr>
        <w:pStyle w:val="FaureciaText"/>
        <w:widowControl w:val="0"/>
        <w:snapToGrid w:val="0"/>
        <w:spacing w:before="0" w:after="0"/>
        <w:ind w:left="567"/>
        <w:rPr>
          <w:ins w:id="2053" w:author="Kennedy, Muhil" w:date="2022-12-08T13:34:00Z"/>
          <w:rFonts w:ascii="Century Gothic" w:hAnsi="Century Gothic"/>
          <w:i/>
          <w:iCs/>
          <w:szCs w:val="20"/>
          <w:lang w:val="en-US"/>
        </w:rPr>
      </w:pPr>
      <w:ins w:id="2054" w:author="Kennedy, Muhil" w:date="2022-12-08T13:34:00Z">
        <w:r w:rsidRPr="00385EDE">
          <w:rPr>
            <w:rFonts w:ascii="Century Gothic" w:hAnsi="Century Gothic"/>
            <w:i/>
            <w:iCs/>
            <w:szCs w:val="20"/>
            <w:lang w:val="en-US"/>
          </w:rPr>
          <w:t xml:space="preserve">*For </w:t>
        </w:r>
        <w:r w:rsidRPr="00385EDE">
          <w:rPr>
            <w:rFonts w:ascii="Century Gothic" w:hAnsi="Century Gothic"/>
            <w:i/>
            <w:iCs/>
            <w:smallCaps/>
            <w:szCs w:val="20"/>
            <w:lang w:val="en-US"/>
          </w:rPr>
          <w:t>P</w:t>
        </w:r>
        <w:r w:rsidRPr="00385EDE">
          <w:rPr>
            <w:rFonts w:ascii="Century Gothic" w:hAnsi="Century Gothic"/>
            <w:i/>
            <w:iCs/>
            <w:szCs w:val="20"/>
            <w:lang w:val="en-US"/>
          </w:rPr>
          <w:t xml:space="preserve">arts relevant for safety and </w:t>
        </w:r>
        <w:r w:rsidRPr="00385EDE">
          <w:rPr>
            <w:rFonts w:ascii="Century Gothic" w:hAnsi="Century Gothic"/>
            <w:i/>
            <w:iCs/>
            <w:smallCaps/>
            <w:szCs w:val="20"/>
            <w:lang w:val="en-US"/>
          </w:rPr>
          <w:t>P</w:t>
        </w:r>
        <w:r w:rsidRPr="00385EDE">
          <w:rPr>
            <w:rFonts w:ascii="Century Gothic" w:hAnsi="Century Gothic"/>
            <w:i/>
            <w:iCs/>
            <w:szCs w:val="20"/>
            <w:lang w:val="en-US"/>
          </w:rPr>
          <w:t>arts that are subject to legal regulation, 0 PPM always applies.</w:t>
        </w:r>
      </w:ins>
    </w:p>
    <w:p w14:paraId="6A1DE007" w14:textId="77777777" w:rsidR="00F71F56" w:rsidRPr="00497E67" w:rsidRDefault="00F71F56" w:rsidP="00F71F56">
      <w:pPr>
        <w:widowControl w:val="0"/>
        <w:snapToGrid w:val="0"/>
        <w:rPr>
          <w:ins w:id="2055" w:author="Kennedy, Muhil" w:date="2022-12-08T13:34:00Z"/>
          <w:rFonts w:ascii="Century Gothic" w:hAnsi="Century Gothic"/>
          <w:szCs w:val="20"/>
          <w:lang w:val="en-US" w:eastAsia="en-US"/>
        </w:rPr>
      </w:pPr>
    </w:p>
    <w:p w14:paraId="17286182"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2056" w:author="Kennedy, Muhil" w:date="2022-12-08T13:34:00Z"/>
          <w:rFonts w:ascii="Century Gothic" w:hAnsi="Century Gothic"/>
          <w:b w:val="0"/>
          <w:bCs w:val="0"/>
          <w:i/>
          <w:iCs/>
          <w:szCs w:val="20"/>
          <w:lang w:val="en-US"/>
        </w:rPr>
      </w:pPr>
      <w:ins w:id="2057" w:author="Kennedy, Muhil" w:date="2022-12-08T13:34:00Z">
        <w:r w:rsidRPr="006B1A43">
          <w:rPr>
            <w:rFonts w:ascii="Century Gothic" w:hAnsi="Century Gothic"/>
            <w:b w:val="0"/>
            <w:bCs w:val="0"/>
            <w:i/>
            <w:iCs/>
            <w:szCs w:val="20"/>
            <w:lang w:val="en-US"/>
          </w:rPr>
          <w:t>Spare Parts</w:t>
        </w:r>
      </w:ins>
    </w:p>
    <w:p w14:paraId="03318076" w14:textId="77777777" w:rsidR="00F71F56" w:rsidRDefault="00F71F56" w:rsidP="00F71F56">
      <w:pPr>
        <w:widowControl w:val="0"/>
        <w:snapToGrid w:val="0"/>
        <w:rPr>
          <w:ins w:id="2058" w:author="Kennedy, Muhil" w:date="2022-12-08T13:34:00Z"/>
          <w:rFonts w:ascii="Century Gothic" w:hAnsi="Century Gothic"/>
          <w:szCs w:val="20"/>
          <w:lang w:val="en-US" w:eastAsia="en-US"/>
        </w:rPr>
      </w:pPr>
    </w:p>
    <w:p w14:paraId="1D19E63E" w14:textId="77777777" w:rsidR="00F71F56" w:rsidRPr="00497E67" w:rsidRDefault="00F71F56" w:rsidP="00F71F56">
      <w:pPr>
        <w:widowControl w:val="0"/>
        <w:snapToGrid w:val="0"/>
        <w:rPr>
          <w:ins w:id="2059" w:author="Kennedy, Muhil" w:date="2022-12-08T13:34:00Z"/>
          <w:rFonts w:ascii="Century Gothic" w:hAnsi="Century Gothic"/>
          <w:szCs w:val="20"/>
          <w:lang w:val="en-US"/>
        </w:rPr>
      </w:pPr>
      <w:ins w:id="2060" w:author="Kennedy, Muhil" w:date="2022-12-08T13:34:00Z">
        <w:r w:rsidRPr="00497E67">
          <w:rPr>
            <w:rFonts w:ascii="Century Gothic" w:hAnsi="Century Gothic"/>
            <w:szCs w:val="20"/>
            <w:lang w:val="en-US" w:eastAsia="en-US"/>
          </w:rPr>
          <w:t>The Supplier undertakes to manufacture spare parts for the Parts in accordance with this LON and after-sales needs expressed by Faurecia. In any case, the Supplier undertakes to supply Faurecia with the said spare parts, at any time and upon first request of the latter and for a fifteen (15) year period as of the sale of the last vehicle of any model whatsoever on which the Parts concerned is fitted. To this effect, the Supplier undertakes to keep in good state of functioning the Tools and equipment necessary to produce spare parts as well as to keep the corresponding drawings and manufacturing ranges, until the date of expiry or termination by Faurecia of this LON.</w:t>
        </w:r>
      </w:ins>
    </w:p>
    <w:p w14:paraId="05A294EC" w14:textId="77777777" w:rsidR="00F71F56" w:rsidRDefault="00F71F56" w:rsidP="00F71F56">
      <w:pPr>
        <w:widowControl w:val="0"/>
        <w:snapToGrid w:val="0"/>
        <w:rPr>
          <w:ins w:id="2061" w:author="Kennedy, Muhil" w:date="2022-12-08T13:34:00Z"/>
          <w:rFonts w:ascii="Century Gothic" w:hAnsi="Century Gothic"/>
          <w:szCs w:val="20"/>
          <w:lang w:val="en-US"/>
        </w:rPr>
      </w:pPr>
    </w:p>
    <w:p w14:paraId="4937D549" w14:textId="77777777" w:rsidR="00F71F56" w:rsidRPr="00A9559D" w:rsidRDefault="00F71F56" w:rsidP="00F71F56">
      <w:pPr>
        <w:spacing w:before="60" w:after="60"/>
        <w:rPr>
          <w:ins w:id="2062" w:author="Kennedy, Muhil" w:date="2022-12-08T13:34:00Z"/>
          <w:rFonts w:ascii="Century Gothic" w:hAnsi="Century Gothic" w:cs="Arial"/>
          <w:szCs w:val="20"/>
          <w:lang w:val="en-GB"/>
        </w:rPr>
      </w:pPr>
      <w:ins w:id="2063" w:author="Kennedy, Muhil" w:date="2022-12-08T13:34:00Z">
        <w:r w:rsidRPr="00A9559D">
          <w:rPr>
            <w:rFonts w:ascii="Century Gothic" w:hAnsi="Century Gothic" w:cs="Arial"/>
            <w:szCs w:val="20"/>
            <w:lang w:val="en-GB"/>
          </w:rPr>
          <w:t>Spare parts' price, during and after the serial production phase, shall be the same as the serial production price plus the specific packaging and transportation expenses.</w:t>
        </w:r>
      </w:ins>
    </w:p>
    <w:p w14:paraId="7DFE2A28" w14:textId="77777777" w:rsidR="00F71F56" w:rsidRPr="00EC71E7" w:rsidRDefault="00F71F56" w:rsidP="00F71F56">
      <w:pPr>
        <w:widowControl w:val="0"/>
        <w:snapToGrid w:val="0"/>
        <w:rPr>
          <w:ins w:id="2064" w:author="Kennedy, Muhil" w:date="2022-12-08T13:34:00Z"/>
          <w:rFonts w:ascii="Century Gothic" w:hAnsi="Century Gothic"/>
          <w:szCs w:val="20"/>
          <w:lang w:val="en-GB"/>
        </w:rPr>
      </w:pPr>
    </w:p>
    <w:p w14:paraId="1AA43C2A"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2065" w:author="Kennedy, Muhil" w:date="2022-12-08T13:34:00Z"/>
          <w:rFonts w:ascii="Century Gothic" w:hAnsi="Century Gothic"/>
          <w:b w:val="0"/>
          <w:bCs w:val="0"/>
          <w:i/>
          <w:iCs/>
          <w:szCs w:val="20"/>
          <w:lang w:val="en-US"/>
        </w:rPr>
      </w:pPr>
      <w:ins w:id="2066" w:author="Kennedy, Muhil" w:date="2022-12-08T13:34:00Z">
        <w:r w:rsidRPr="006B1A43">
          <w:rPr>
            <w:rFonts w:ascii="Century Gothic" w:hAnsi="Century Gothic"/>
            <w:b w:val="0"/>
            <w:bCs w:val="0"/>
            <w:i/>
            <w:iCs/>
            <w:szCs w:val="20"/>
            <w:lang w:val="en-US"/>
          </w:rPr>
          <w:t>Subcontracting</w:t>
        </w:r>
      </w:ins>
    </w:p>
    <w:p w14:paraId="29A4E602" w14:textId="77777777" w:rsidR="00F71F56" w:rsidRDefault="00F71F56" w:rsidP="00F71F56">
      <w:pPr>
        <w:widowControl w:val="0"/>
        <w:snapToGrid w:val="0"/>
        <w:rPr>
          <w:ins w:id="2067" w:author="Kennedy, Muhil" w:date="2022-12-08T13:34:00Z"/>
          <w:rFonts w:ascii="Century Gothic" w:hAnsi="Century Gothic"/>
          <w:szCs w:val="20"/>
          <w:lang w:val="en-US" w:eastAsia="en-US"/>
        </w:rPr>
      </w:pPr>
    </w:p>
    <w:p w14:paraId="3618B0E5" w14:textId="77777777" w:rsidR="00F71F56" w:rsidRPr="00497E67" w:rsidRDefault="00F71F56" w:rsidP="00F71F56">
      <w:pPr>
        <w:widowControl w:val="0"/>
        <w:snapToGrid w:val="0"/>
        <w:rPr>
          <w:ins w:id="2068" w:author="Kennedy, Muhil" w:date="2022-12-08T13:34:00Z"/>
          <w:rFonts w:ascii="Century Gothic" w:hAnsi="Century Gothic"/>
          <w:b/>
          <w:bCs/>
          <w:szCs w:val="20"/>
          <w:lang w:val="en-US"/>
        </w:rPr>
      </w:pPr>
      <w:ins w:id="2069" w:author="Kennedy, Muhil" w:date="2022-12-08T13:34:00Z">
        <w:r w:rsidRPr="00497E67">
          <w:rPr>
            <w:rFonts w:ascii="Century Gothic" w:hAnsi="Century Gothic"/>
            <w:szCs w:val="20"/>
            <w:lang w:val="en-US" w:eastAsia="en-US"/>
          </w:rPr>
          <w:t xml:space="preserve">The Supplier shall only be permitted to subcontract part of its obligations under this LON to a subcontractor with the prior written consent of Faurecia. The Supplier shall be </w:t>
        </w:r>
        <w:r w:rsidRPr="00497E67">
          <w:rPr>
            <w:rFonts w:ascii="Century Gothic" w:hAnsi="Century Gothic"/>
            <w:szCs w:val="20"/>
            <w:lang w:val="en-US" w:eastAsia="en-US"/>
          </w:rPr>
          <w:lastRenderedPageBreak/>
          <w:t>required to contractually and organizationally ensure that its subcontractor is properly trained and comply with the provisions of this LON. Consent by Faurecia shall not limit the liability of the Supplier. The Supplier shall be liable on an unrestricted basis for the acts and omissions of its subcontractor.</w:t>
        </w:r>
      </w:ins>
    </w:p>
    <w:p w14:paraId="6C4716AF" w14:textId="77777777" w:rsidR="00F71F56" w:rsidRPr="00497E67" w:rsidRDefault="00F71F56" w:rsidP="00F71F56">
      <w:pPr>
        <w:pStyle w:val="FaureciaText"/>
        <w:widowControl w:val="0"/>
        <w:snapToGrid w:val="0"/>
        <w:spacing w:before="0" w:after="0"/>
        <w:rPr>
          <w:ins w:id="2070" w:author="Kennedy, Muhil" w:date="2022-12-08T13:34:00Z"/>
          <w:rFonts w:ascii="Century Gothic" w:hAnsi="Century Gothic" w:cs="Times New Roman"/>
          <w:szCs w:val="20"/>
          <w:lang w:val="en-US" w:eastAsia="fr-FR"/>
        </w:rPr>
      </w:pPr>
    </w:p>
    <w:p w14:paraId="7E3E1B13" w14:textId="77777777" w:rsidR="00F71F56" w:rsidRPr="006B1A43" w:rsidRDefault="00F71F56" w:rsidP="00F71F56">
      <w:pPr>
        <w:pStyle w:val="Heading1"/>
        <w:keepNext w:val="0"/>
        <w:widowControl w:val="0"/>
        <w:tabs>
          <w:tab w:val="num" w:pos="1440"/>
        </w:tabs>
        <w:snapToGrid w:val="0"/>
        <w:ind w:left="0"/>
        <w:rPr>
          <w:ins w:id="2071" w:author="Kennedy, Muhil" w:date="2022-12-08T13:34:00Z"/>
          <w:rFonts w:ascii="Century Gothic" w:hAnsi="Century Gothic"/>
          <w:lang w:val="en-US"/>
          <w14:shadow w14:blurRad="0" w14:dist="0" w14:dir="0" w14:sx="0" w14:sy="0" w14:kx="0" w14:ky="0" w14:algn="none">
            <w14:srgbClr w14:val="000000"/>
          </w14:shadow>
        </w:rPr>
      </w:pPr>
      <w:ins w:id="2072" w:author="Kennedy, Muhil" w:date="2022-12-08T13:34:00Z">
        <w:r w:rsidRPr="006B1A43">
          <w:rPr>
            <w:rFonts w:ascii="Century Gothic" w:hAnsi="Century Gothic"/>
            <w:lang w:val="en-US"/>
            <w14:shadow w14:blurRad="0" w14:dist="0" w14:dir="0" w14:sx="0" w14:sy="0" w14:kx="0" w14:ky="0" w14:algn="none">
              <w14:srgbClr w14:val="000000"/>
            </w14:shadow>
          </w:rPr>
          <w:t>Price and Terms of Payment</w:t>
        </w:r>
      </w:ins>
    </w:p>
    <w:p w14:paraId="2FA1B07F" w14:textId="77777777" w:rsidR="00F71F56" w:rsidRPr="00497E67" w:rsidRDefault="00F71F56" w:rsidP="00F71F56">
      <w:pPr>
        <w:widowControl w:val="0"/>
        <w:autoSpaceDE w:val="0"/>
        <w:autoSpaceDN w:val="0"/>
        <w:adjustRightInd w:val="0"/>
        <w:snapToGrid w:val="0"/>
        <w:ind w:left="0"/>
        <w:rPr>
          <w:ins w:id="2073" w:author="Kennedy, Muhil" w:date="2022-12-08T13:34:00Z"/>
          <w:rFonts w:ascii="Century Gothic" w:hAnsi="Century Gothic" w:cs="Arial"/>
          <w:szCs w:val="20"/>
          <w:lang w:val="en-GB" w:eastAsia="en-US"/>
        </w:rPr>
      </w:pPr>
    </w:p>
    <w:p w14:paraId="68FCD712" w14:textId="77777777" w:rsidR="00F71F56" w:rsidRDefault="00F71F56" w:rsidP="00F71F56">
      <w:pPr>
        <w:pStyle w:val="FaureciaPreamble"/>
        <w:widowControl w:val="0"/>
        <w:numPr>
          <w:ilvl w:val="0"/>
          <w:numId w:val="0"/>
        </w:numPr>
        <w:snapToGrid w:val="0"/>
        <w:spacing w:before="0" w:after="0"/>
        <w:rPr>
          <w:ins w:id="2074" w:author="Kennedy, Muhil" w:date="2022-12-08T13:34:00Z"/>
          <w:rFonts w:ascii="Century Gothic" w:hAnsi="Century Gothic" w:cs="Times New Roman"/>
          <w:szCs w:val="20"/>
        </w:rPr>
      </w:pPr>
      <w:ins w:id="2075" w:author="Kennedy, Muhil" w:date="2022-12-08T13:34:00Z">
        <w:r w:rsidRPr="00497E67">
          <w:rPr>
            <w:rFonts w:ascii="Century Gothic" w:hAnsi="Century Gothic" w:cs="Times New Roman"/>
            <w:szCs w:val="20"/>
          </w:rPr>
          <w:t>The Contractual Parties agree that the competitiveness of the Supplier in regard to prices, the quality of the components, and the reliability of the supply are basic prerequisites of this nomination.</w:t>
        </w:r>
      </w:ins>
    </w:p>
    <w:p w14:paraId="46D3ACB3" w14:textId="77777777" w:rsidR="00F71F56" w:rsidRPr="00497E67" w:rsidRDefault="00F71F56" w:rsidP="00F71F56">
      <w:pPr>
        <w:pStyle w:val="FaureciaPreamble"/>
        <w:widowControl w:val="0"/>
        <w:numPr>
          <w:ilvl w:val="0"/>
          <w:numId w:val="0"/>
        </w:numPr>
        <w:snapToGrid w:val="0"/>
        <w:spacing w:before="0" w:after="0"/>
        <w:rPr>
          <w:ins w:id="2076" w:author="Kennedy, Muhil" w:date="2022-12-08T13:34:00Z"/>
          <w:rFonts w:ascii="Century Gothic" w:hAnsi="Century Gothic" w:cs="Times New Roman"/>
          <w:szCs w:val="20"/>
        </w:rPr>
      </w:pPr>
    </w:p>
    <w:p w14:paraId="41951CBA" w14:textId="77777777" w:rsidR="00F71F56" w:rsidRPr="00497E67" w:rsidRDefault="00F71F56" w:rsidP="00F71F56">
      <w:pPr>
        <w:widowControl w:val="0"/>
        <w:autoSpaceDE w:val="0"/>
        <w:autoSpaceDN w:val="0"/>
        <w:adjustRightInd w:val="0"/>
        <w:snapToGrid w:val="0"/>
        <w:ind w:left="0"/>
        <w:rPr>
          <w:ins w:id="2077" w:author="Kennedy, Muhil" w:date="2022-12-08T13:34:00Z"/>
          <w:rFonts w:ascii="Century Gothic" w:hAnsi="Century Gothic"/>
          <w:szCs w:val="20"/>
          <w:lang w:val="en-GB"/>
        </w:rPr>
      </w:pPr>
      <w:ins w:id="2078" w:author="Kennedy, Muhil" w:date="2022-12-08T13:34:00Z">
        <w:r w:rsidRPr="00497E67">
          <w:rPr>
            <w:rFonts w:ascii="Century Gothic" w:hAnsi="Century Gothic" w:cs="Arial"/>
            <w:szCs w:val="20"/>
            <w:lang w:val="en-GB" w:eastAsia="en-US"/>
          </w:rPr>
          <w:t xml:space="preserve">The Part Prices and Tools Prices referred to below </w:t>
        </w:r>
        <w:r w:rsidRPr="00497E67">
          <w:rPr>
            <w:rFonts w:ascii="Century Gothic" w:hAnsi="Century Gothic"/>
            <w:szCs w:val="20"/>
            <w:lang w:val="en-GB"/>
          </w:rPr>
          <w:t>are agreed upon between the Contractual Parties according to the commercial proposal “_______________” dated xx/xx/20xx negotiated between Mr. ___________ for Faurecia acting as Program Buyer and ____________ for the Supplier acting as ______________ on xx/xx/20xx and updated through the formal commercial offer “_______________” dated xx/xx/20xx .</w:t>
        </w:r>
      </w:ins>
    </w:p>
    <w:p w14:paraId="107BF346" w14:textId="77777777" w:rsidR="00F71F56" w:rsidRPr="00497E67" w:rsidRDefault="00F71F56" w:rsidP="00F71F56">
      <w:pPr>
        <w:widowControl w:val="0"/>
        <w:autoSpaceDE w:val="0"/>
        <w:autoSpaceDN w:val="0"/>
        <w:adjustRightInd w:val="0"/>
        <w:snapToGrid w:val="0"/>
        <w:ind w:left="0"/>
        <w:rPr>
          <w:ins w:id="2079" w:author="Kennedy, Muhil" w:date="2022-12-08T13:34:00Z"/>
          <w:rFonts w:ascii="Century Gothic" w:hAnsi="Century Gothic" w:cs="Arial"/>
          <w:szCs w:val="20"/>
          <w:lang w:val="en-GB" w:eastAsia="en-US"/>
        </w:rPr>
      </w:pPr>
    </w:p>
    <w:p w14:paraId="7E3086E3" w14:textId="77777777" w:rsidR="00F71F56" w:rsidRPr="00497E67" w:rsidRDefault="00F71F56" w:rsidP="00F71F56">
      <w:pPr>
        <w:widowControl w:val="0"/>
        <w:snapToGrid w:val="0"/>
        <w:ind w:left="0"/>
        <w:rPr>
          <w:ins w:id="2080" w:author="Kennedy, Muhil" w:date="2022-12-08T13:34:00Z"/>
          <w:rFonts w:ascii="Century Gothic" w:hAnsi="Century Gothic"/>
          <w:szCs w:val="20"/>
          <w:lang w:val="en-GB"/>
        </w:rPr>
      </w:pPr>
      <w:ins w:id="2081" w:author="Kennedy, Muhil" w:date="2022-12-08T13:34:00Z">
        <w:r w:rsidRPr="00497E67">
          <w:rPr>
            <w:rFonts w:ascii="Century Gothic" w:hAnsi="Century Gothic"/>
            <w:szCs w:val="20"/>
            <w:lang w:val="en-GB"/>
          </w:rPr>
          <w:t>The Prices are all-inclusive and includes all costs, expenses, charges, constraints and/or obligations of any kind related to the performance of the Program.</w:t>
        </w:r>
      </w:ins>
    </w:p>
    <w:p w14:paraId="26B3B717" w14:textId="77777777" w:rsidR="00F71F56" w:rsidRPr="00497E67" w:rsidRDefault="00F71F56" w:rsidP="00F71F56">
      <w:pPr>
        <w:widowControl w:val="0"/>
        <w:snapToGrid w:val="0"/>
        <w:ind w:left="0"/>
        <w:rPr>
          <w:ins w:id="2082" w:author="Kennedy, Muhil" w:date="2022-12-08T13:34:00Z"/>
          <w:rFonts w:ascii="Century Gothic" w:hAnsi="Century Gothic"/>
          <w:szCs w:val="20"/>
          <w:lang w:val="en-GB"/>
        </w:rPr>
      </w:pPr>
    </w:p>
    <w:p w14:paraId="5783B450" w14:textId="77777777" w:rsidR="00F71F56" w:rsidRPr="00497E67" w:rsidRDefault="00F71F56" w:rsidP="00F71F56">
      <w:pPr>
        <w:pStyle w:val="FaureciaText"/>
        <w:widowControl w:val="0"/>
        <w:snapToGrid w:val="0"/>
        <w:spacing w:before="0" w:after="0"/>
        <w:ind w:left="0"/>
        <w:rPr>
          <w:ins w:id="2083" w:author="Kennedy, Muhil" w:date="2022-12-08T13:34:00Z"/>
          <w:rFonts w:ascii="Century Gothic" w:hAnsi="Century Gothic"/>
          <w:szCs w:val="20"/>
          <w:lang w:val="en-US"/>
        </w:rPr>
      </w:pPr>
      <w:ins w:id="2084" w:author="Kennedy, Muhil" w:date="2022-12-08T13:34:00Z">
        <w:r w:rsidRPr="00497E67">
          <w:rPr>
            <w:rFonts w:ascii="Century Gothic" w:hAnsi="Century Gothic" w:cs="Times New Roman"/>
            <w:szCs w:val="20"/>
            <w:lang w:val="en-US"/>
          </w:rPr>
          <w:t>The breakdown of the Part Prices and Tools Prices</w:t>
        </w:r>
        <w:r>
          <w:rPr>
            <w:rFonts w:ascii="Century Gothic" w:hAnsi="Century Gothic" w:cs="Times New Roman"/>
            <w:szCs w:val="20"/>
            <w:lang w:val="en-US"/>
          </w:rPr>
          <w:t xml:space="preserve">,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497E67">
          <w:rPr>
            <w:rFonts w:ascii="Century Gothic" w:hAnsi="Century Gothic" w:cs="Times New Roman"/>
            <w:szCs w:val="20"/>
            <w:lang w:val="en-US"/>
          </w:rPr>
          <w:t xml:space="preserve"> (</w:t>
        </w:r>
        <w:r>
          <w:rPr>
            <w:rFonts w:ascii="Century Gothic" w:hAnsi="Century Gothic" w:cs="Times New Roman"/>
            <w:szCs w:val="20"/>
            <w:lang w:val="en-US"/>
          </w:rPr>
          <w:t>Parts and Tools Cost Breakdowns</w:t>
        </w:r>
        <w:r w:rsidRPr="00497E67">
          <w:rPr>
            <w:rFonts w:ascii="Century Gothic" w:hAnsi="Century Gothic" w:cs="Times New Roman"/>
            <w:szCs w:val="20"/>
            <w:lang w:val="en-US"/>
          </w:rPr>
          <w:t xml:space="preserve">) are an integral part of this LON. Any price modification resulting from a program timing or Parts or Tools definition modification shall require Faurecia </w:t>
        </w:r>
        <w:r w:rsidRPr="00497E67">
          <w:rPr>
            <w:rFonts w:ascii="Century Gothic" w:hAnsi="Century Gothic"/>
            <w:szCs w:val="20"/>
            <w:lang w:val="en-US"/>
          </w:rPr>
          <w:t>previous written consent through the approval of an updated Cost Breakdown.</w:t>
        </w:r>
      </w:ins>
    </w:p>
    <w:p w14:paraId="72A93B6C" w14:textId="77777777" w:rsidR="00F71F56" w:rsidRDefault="00F71F56" w:rsidP="00F71F56">
      <w:pPr>
        <w:pStyle w:val="Heading2"/>
        <w:keepNext w:val="0"/>
        <w:widowControl w:val="0"/>
        <w:numPr>
          <w:ilvl w:val="0"/>
          <w:numId w:val="0"/>
        </w:numPr>
        <w:snapToGrid w:val="0"/>
        <w:spacing w:before="0" w:after="0"/>
        <w:ind w:left="576" w:hanging="576"/>
        <w:rPr>
          <w:ins w:id="2085" w:author="Kennedy, Muhil" w:date="2022-12-08T13:34:00Z"/>
          <w:rFonts w:ascii="Century Gothic" w:hAnsi="Century Gothic"/>
        </w:rPr>
      </w:pPr>
    </w:p>
    <w:p w14:paraId="6159A0AF" w14:textId="77777777" w:rsidR="00F71F56" w:rsidRPr="00497E67" w:rsidRDefault="00F71F56" w:rsidP="00F71F56">
      <w:pPr>
        <w:pStyle w:val="FaureciaText2"/>
        <w:widowControl w:val="0"/>
        <w:snapToGrid w:val="0"/>
        <w:spacing w:before="0" w:after="0"/>
        <w:ind w:left="0"/>
        <w:rPr>
          <w:ins w:id="2086" w:author="Kennedy, Muhil" w:date="2022-12-08T13:34:00Z"/>
          <w:rFonts w:ascii="Century Gothic" w:hAnsi="Century Gothic" w:cs="Times New Roman"/>
          <w:szCs w:val="20"/>
          <w:lang w:val="en-US"/>
        </w:rPr>
      </w:pPr>
      <w:ins w:id="2087" w:author="Kennedy, Muhil" w:date="2022-12-08T13:34:00Z">
        <w:r w:rsidRPr="00497E67">
          <w:rPr>
            <w:rFonts w:ascii="Century Gothic" w:hAnsi="Century Gothic" w:cs="Times New Roman"/>
            <w:szCs w:val="20"/>
            <w:lang w:val="en-US"/>
          </w:rPr>
          <w:t>Without p</w:t>
        </w:r>
        <w:r>
          <w:rPr>
            <w:rFonts w:ascii="Century Gothic" w:hAnsi="Century Gothic" w:cs="Times New Roman"/>
            <w:szCs w:val="20"/>
            <w:lang w:val="en-US"/>
          </w:rPr>
          <w:t xml:space="preserve">rejudice to the provisions of this article </w:t>
        </w:r>
        <w:r w:rsidRPr="00497E67">
          <w:rPr>
            <w:rFonts w:ascii="Century Gothic" w:hAnsi="Century Gothic" w:cs="Times New Roman"/>
            <w:szCs w:val="20"/>
            <w:lang w:val="en-US"/>
          </w:rPr>
          <w:t>and save as otherwise provided in the  LON the Part Price and the Tools Price are  firm and final, with no indexation or escalation and therefore, no Part Price or Tools Price increase may be applied without the prior written agreement of Faurecia.</w:t>
        </w:r>
      </w:ins>
    </w:p>
    <w:p w14:paraId="46763C8E" w14:textId="77777777" w:rsidR="00F71F56" w:rsidRPr="005033D1" w:rsidRDefault="00F71F56" w:rsidP="00F71F56">
      <w:pPr>
        <w:pStyle w:val="Heading2"/>
        <w:keepNext w:val="0"/>
        <w:widowControl w:val="0"/>
        <w:numPr>
          <w:ilvl w:val="0"/>
          <w:numId w:val="0"/>
        </w:numPr>
        <w:snapToGrid w:val="0"/>
        <w:spacing w:before="0" w:after="0"/>
        <w:ind w:left="576" w:hanging="576"/>
        <w:rPr>
          <w:ins w:id="2088" w:author="Kennedy, Muhil" w:date="2022-12-08T13:34:00Z"/>
          <w:rFonts w:ascii="Century Gothic" w:hAnsi="Century Gothic"/>
          <w:lang w:val="en-US"/>
        </w:rPr>
      </w:pPr>
    </w:p>
    <w:p w14:paraId="40FDEB67" w14:textId="77777777" w:rsidR="00F71F56" w:rsidRPr="006B1A43" w:rsidRDefault="00F71F56" w:rsidP="00F71F56">
      <w:pPr>
        <w:pStyle w:val="Heading2"/>
        <w:keepNext w:val="0"/>
        <w:widowControl w:val="0"/>
        <w:snapToGrid w:val="0"/>
        <w:spacing w:before="0" w:after="0"/>
        <w:rPr>
          <w:ins w:id="2089" w:author="Kennedy, Muhil" w:date="2022-12-08T13:34:00Z"/>
          <w:rFonts w:ascii="Century Gothic" w:hAnsi="Century Gothic"/>
          <w:i w:val="0"/>
          <w:iCs w:val="0"/>
          <w14:shadow w14:blurRad="0" w14:dist="0" w14:dir="0" w14:sx="0" w14:sy="0" w14:kx="0" w14:ky="0" w14:algn="none">
            <w14:srgbClr w14:val="000000"/>
          </w14:shadow>
        </w:rPr>
      </w:pPr>
      <w:ins w:id="2090" w:author="Kennedy, Muhil" w:date="2022-12-08T13:34:00Z">
        <w:r w:rsidRPr="006B1A43">
          <w:rPr>
            <w:rFonts w:ascii="Century Gothic" w:hAnsi="Century Gothic"/>
            <w:i w:val="0"/>
            <w:iCs w:val="0"/>
            <w14:shadow w14:blurRad="0" w14:dist="0" w14:dir="0" w14:sx="0" w14:sy="0" w14:kx="0" w14:ky="0" w14:algn="none">
              <w14:srgbClr w14:val="000000"/>
            </w14:shadow>
          </w:rPr>
          <w:t xml:space="preserve">Development Price and Payment Conditions </w:t>
        </w:r>
      </w:ins>
    </w:p>
    <w:p w14:paraId="683CA3C2" w14:textId="77777777" w:rsidR="00F71F56" w:rsidRDefault="00F71F56" w:rsidP="00F71F56">
      <w:pPr>
        <w:pStyle w:val="Heading2"/>
        <w:keepNext w:val="0"/>
        <w:widowControl w:val="0"/>
        <w:numPr>
          <w:ilvl w:val="0"/>
          <w:numId w:val="0"/>
        </w:numPr>
        <w:snapToGrid w:val="0"/>
        <w:spacing w:before="0" w:after="0"/>
        <w:ind w:left="576"/>
        <w:rPr>
          <w:ins w:id="2091" w:author="Kennedy, Muhil" w:date="2022-12-08T13:34:00Z"/>
          <w:rFonts w:ascii="Century Gothic" w:hAnsi="Century Gothic"/>
          <w:i w:val="0"/>
          <w:iCs w:val="0"/>
          <w14:shadow w14:blurRad="0" w14:dist="0" w14:dir="0" w14:sx="0" w14:sy="0" w14:kx="0" w14:ky="0" w14:algn="none">
            <w14:srgbClr w14:val="000000"/>
          </w14:shadow>
        </w:rPr>
      </w:pPr>
    </w:p>
    <w:p w14:paraId="79634568" w14:textId="77777777" w:rsidR="00F71F56" w:rsidRPr="00D31FC6" w:rsidRDefault="00F71F56" w:rsidP="00F71F56">
      <w:pPr>
        <w:pStyle w:val="Faureciaberschrift2"/>
        <w:widowControl w:val="0"/>
        <w:numPr>
          <w:ilvl w:val="0"/>
          <w:numId w:val="0"/>
        </w:numPr>
        <w:snapToGrid w:val="0"/>
        <w:spacing w:after="0"/>
        <w:ind w:left="567"/>
        <w:rPr>
          <w:ins w:id="2092" w:author="Kennedy, Muhil" w:date="2022-12-08T13:34:00Z"/>
          <w:rFonts w:ascii="Century Gothic" w:hAnsi="Century Gothic" w:cs="Times New Roman"/>
          <w:szCs w:val="20"/>
          <w:lang w:val="en-US"/>
        </w:rPr>
      </w:pPr>
      <w:ins w:id="2093" w:author="Kennedy, Muhil" w:date="2022-12-08T13:34:00Z">
        <w:r w:rsidRPr="00D31FC6">
          <w:rPr>
            <w:rFonts w:ascii="Century Gothic" w:hAnsi="Century Gothic" w:cs="Times New Roman"/>
            <w:szCs w:val="20"/>
            <w:highlight w:val="yellow"/>
            <w:lang w:val="en-US"/>
          </w:rPr>
          <w:t>To be inserted</w:t>
        </w:r>
        <w:r>
          <w:rPr>
            <w:rFonts w:ascii="Century Gothic" w:hAnsi="Century Gothic" w:cs="Times New Roman"/>
            <w:szCs w:val="20"/>
            <w:lang w:val="en-US"/>
          </w:rPr>
          <w:t>.</w:t>
        </w:r>
      </w:ins>
    </w:p>
    <w:p w14:paraId="706A9140" w14:textId="77777777" w:rsidR="00F71F56" w:rsidRDefault="00F71F56" w:rsidP="00F71F56">
      <w:pPr>
        <w:pStyle w:val="Heading2"/>
        <w:keepNext w:val="0"/>
        <w:widowControl w:val="0"/>
        <w:numPr>
          <w:ilvl w:val="0"/>
          <w:numId w:val="0"/>
        </w:numPr>
        <w:snapToGrid w:val="0"/>
        <w:spacing w:before="0" w:after="0"/>
        <w:ind w:left="576"/>
        <w:rPr>
          <w:ins w:id="2094" w:author="Kennedy, Muhil" w:date="2022-12-08T13:34:00Z"/>
          <w:rFonts w:ascii="Century Gothic" w:hAnsi="Century Gothic"/>
          <w:i w:val="0"/>
          <w:iCs w:val="0"/>
          <w14:shadow w14:blurRad="0" w14:dist="0" w14:dir="0" w14:sx="0" w14:sy="0" w14:kx="0" w14:ky="0" w14:algn="none">
            <w14:srgbClr w14:val="000000"/>
          </w14:shadow>
        </w:rPr>
      </w:pPr>
    </w:p>
    <w:p w14:paraId="435348CC" w14:textId="77777777" w:rsidR="00F71F56" w:rsidRPr="006B1A43" w:rsidRDefault="00F71F56" w:rsidP="00F71F56">
      <w:pPr>
        <w:pStyle w:val="Heading2"/>
        <w:keepNext w:val="0"/>
        <w:widowControl w:val="0"/>
        <w:snapToGrid w:val="0"/>
        <w:spacing w:before="0" w:after="0"/>
        <w:rPr>
          <w:ins w:id="2095" w:author="Kennedy, Muhil" w:date="2022-12-08T13:34:00Z"/>
          <w:rFonts w:ascii="Century Gothic" w:hAnsi="Century Gothic"/>
          <w:i w:val="0"/>
          <w:iCs w:val="0"/>
          <w14:shadow w14:blurRad="0" w14:dist="0" w14:dir="0" w14:sx="0" w14:sy="0" w14:kx="0" w14:ky="0" w14:algn="none">
            <w14:srgbClr w14:val="000000"/>
          </w14:shadow>
        </w:rPr>
      </w:pPr>
      <w:ins w:id="2096" w:author="Kennedy, Muhil" w:date="2022-12-08T13:34:00Z">
        <w:r w:rsidRPr="006B1A43">
          <w:rPr>
            <w:rFonts w:ascii="Century Gothic" w:hAnsi="Century Gothic"/>
            <w:i w:val="0"/>
            <w:iCs w:val="0"/>
            <w14:shadow w14:blurRad="0" w14:dist="0" w14:dir="0" w14:sx="0" w14:sy="0" w14:kx="0" w14:ky="0" w14:algn="none">
              <w14:srgbClr w14:val="000000"/>
            </w14:shadow>
          </w:rPr>
          <w:t>Part Price and Payment Conditions</w:t>
        </w:r>
      </w:ins>
    </w:p>
    <w:p w14:paraId="6D1CA062" w14:textId="77777777" w:rsidR="00F71F56" w:rsidRDefault="00F71F56" w:rsidP="00F71F56">
      <w:pPr>
        <w:pStyle w:val="Faureciaberschrift2"/>
        <w:widowControl w:val="0"/>
        <w:numPr>
          <w:ilvl w:val="0"/>
          <w:numId w:val="0"/>
        </w:numPr>
        <w:snapToGrid w:val="0"/>
        <w:spacing w:after="0"/>
        <w:ind w:left="567"/>
        <w:rPr>
          <w:ins w:id="2097" w:author="Kennedy, Muhil" w:date="2022-12-08T13:34:00Z"/>
          <w:rFonts w:ascii="Century Gothic" w:hAnsi="Century Gothic" w:cs="Times New Roman"/>
          <w:szCs w:val="20"/>
          <w:lang w:val="en-US"/>
        </w:rPr>
      </w:pPr>
    </w:p>
    <w:p w14:paraId="7E41CD7A" w14:textId="77777777" w:rsidR="00F71F56" w:rsidRDefault="00F71F56" w:rsidP="00F71F56">
      <w:pPr>
        <w:pStyle w:val="Faureciaberschrift2"/>
        <w:widowControl w:val="0"/>
        <w:numPr>
          <w:ilvl w:val="0"/>
          <w:numId w:val="0"/>
        </w:numPr>
        <w:snapToGrid w:val="0"/>
        <w:spacing w:after="0"/>
        <w:ind w:left="567"/>
        <w:rPr>
          <w:ins w:id="2098" w:author="Kennedy, Muhil" w:date="2022-12-08T13:34:00Z"/>
          <w:rFonts w:ascii="Century Gothic" w:hAnsi="Century Gothic" w:cs="Times New Roman"/>
          <w:szCs w:val="20"/>
          <w:lang w:val="en-US"/>
        </w:rPr>
      </w:pPr>
      <w:ins w:id="2099" w:author="Kennedy, Muhil" w:date="2022-12-08T13:34:00Z">
        <w:r w:rsidRPr="00497E67">
          <w:rPr>
            <w:rFonts w:ascii="Century Gothic" w:hAnsi="Century Gothic" w:cs="Times New Roman"/>
            <w:szCs w:val="20"/>
            <w:lang w:val="en-US"/>
          </w:rPr>
          <w:t>Faurecia pledges that it will pay the following remuneration (“</w:t>
        </w:r>
        <w:r w:rsidRPr="00497E67">
          <w:rPr>
            <w:rFonts w:ascii="Century Gothic" w:hAnsi="Century Gothic" w:cs="Times New Roman"/>
            <w:b/>
            <w:szCs w:val="20"/>
            <w:lang w:val="en-US"/>
          </w:rPr>
          <w:t>Part Price</w:t>
        </w:r>
        <w:r w:rsidRPr="00497E67">
          <w:rPr>
            <w:rFonts w:ascii="Century Gothic" w:hAnsi="Century Gothic" w:cs="Times New Roman"/>
            <w:szCs w:val="20"/>
            <w:lang w:val="en-US"/>
          </w:rPr>
          <w:t>”) plus the statutory VAT, if applicable, in consideration of the delivery of the Parts:</w:t>
        </w:r>
      </w:ins>
    </w:p>
    <w:p w14:paraId="3D74C784" w14:textId="77777777" w:rsidR="00F71F56" w:rsidRPr="00497E67" w:rsidRDefault="00F71F56" w:rsidP="00F71F56">
      <w:pPr>
        <w:widowControl w:val="0"/>
        <w:snapToGrid w:val="0"/>
        <w:rPr>
          <w:ins w:id="2100" w:author="Kennedy, Muhil" w:date="2022-12-08T13:34:00Z"/>
          <w:rFonts w:ascii="Century Gothic" w:hAnsi="Century Gothic"/>
          <w:szCs w:val="20"/>
          <w:lang w:val="en-US" w:eastAsia="pt-BR"/>
        </w:rPr>
      </w:pPr>
    </w:p>
    <w:tbl>
      <w:tblPr>
        <w:tblW w:w="102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709"/>
        <w:gridCol w:w="1701"/>
        <w:gridCol w:w="2126"/>
        <w:gridCol w:w="2268"/>
        <w:gridCol w:w="2126"/>
      </w:tblGrid>
      <w:tr w:rsidR="00F71F56" w:rsidRPr="00ED081A" w14:paraId="363E7175" w14:textId="77777777" w:rsidTr="00D30F6E">
        <w:trPr>
          <w:trHeight w:hRule="exact" w:val="1095"/>
          <w:ins w:id="2101" w:author="Kennedy, Muhil" w:date="2022-12-08T13:34:00Z"/>
        </w:trPr>
        <w:tc>
          <w:tcPr>
            <w:tcW w:w="1347" w:type="dxa"/>
            <w:tcBorders>
              <w:bottom w:val="single" w:sz="6" w:space="0" w:color="auto"/>
            </w:tcBorders>
            <w:shd w:val="clear" w:color="auto" w:fill="E6E6E6"/>
            <w:vAlign w:val="center"/>
          </w:tcPr>
          <w:p w14:paraId="4416F915" w14:textId="77777777" w:rsidR="00F71F56" w:rsidRPr="00497E67" w:rsidRDefault="00F71F56" w:rsidP="00D30F6E">
            <w:pPr>
              <w:widowControl w:val="0"/>
              <w:snapToGrid w:val="0"/>
              <w:ind w:left="0"/>
              <w:jc w:val="center"/>
              <w:rPr>
                <w:ins w:id="2102" w:author="Kennedy, Muhil" w:date="2022-12-08T13:34:00Z"/>
                <w:rFonts w:ascii="Century Gothic" w:hAnsi="Century Gothic" w:cs="Arial"/>
                <w:b/>
                <w:bCs/>
                <w:szCs w:val="20"/>
                <w:lang w:val="en-US"/>
              </w:rPr>
            </w:pPr>
            <w:ins w:id="2103" w:author="Kennedy, Muhil" w:date="2022-12-08T13:34:00Z">
              <w:r w:rsidRPr="00497E67">
                <w:rPr>
                  <w:rFonts w:ascii="Century Gothic" w:hAnsi="Century Gothic" w:cs="Arial"/>
                  <w:b/>
                  <w:bCs/>
                  <w:szCs w:val="20"/>
                  <w:lang w:val="en-US"/>
                </w:rPr>
                <w:t>Reference</w:t>
              </w:r>
            </w:ins>
          </w:p>
        </w:tc>
        <w:tc>
          <w:tcPr>
            <w:tcW w:w="709" w:type="dxa"/>
            <w:tcBorders>
              <w:bottom w:val="single" w:sz="6" w:space="0" w:color="auto"/>
            </w:tcBorders>
            <w:shd w:val="clear" w:color="auto" w:fill="E6E6E6"/>
            <w:vAlign w:val="center"/>
          </w:tcPr>
          <w:p w14:paraId="405E6435" w14:textId="77777777" w:rsidR="00F71F56" w:rsidRPr="00497E67" w:rsidRDefault="00F71F56" w:rsidP="00D30F6E">
            <w:pPr>
              <w:widowControl w:val="0"/>
              <w:snapToGrid w:val="0"/>
              <w:ind w:left="0"/>
              <w:jc w:val="center"/>
              <w:rPr>
                <w:ins w:id="2104" w:author="Kennedy, Muhil" w:date="2022-12-08T13:34:00Z"/>
                <w:rFonts w:ascii="Century Gothic" w:hAnsi="Century Gothic"/>
                <w:b/>
                <w:bCs/>
                <w:szCs w:val="20"/>
              </w:rPr>
            </w:pPr>
            <w:ins w:id="2105" w:author="Kennedy, Muhil" w:date="2022-12-08T13:34:00Z">
              <w:r w:rsidRPr="00497E67">
                <w:rPr>
                  <w:rFonts w:ascii="Century Gothic" w:hAnsi="Century Gothic"/>
                  <w:b/>
                  <w:bCs/>
                  <w:szCs w:val="20"/>
                </w:rPr>
                <w:t>Index</w:t>
              </w:r>
            </w:ins>
          </w:p>
        </w:tc>
        <w:tc>
          <w:tcPr>
            <w:tcW w:w="1701" w:type="dxa"/>
            <w:tcBorders>
              <w:bottom w:val="single" w:sz="6" w:space="0" w:color="auto"/>
            </w:tcBorders>
            <w:shd w:val="clear" w:color="auto" w:fill="E6E6E6"/>
            <w:vAlign w:val="center"/>
          </w:tcPr>
          <w:p w14:paraId="00372D55" w14:textId="77777777" w:rsidR="00F71F56" w:rsidRPr="00497E67" w:rsidRDefault="00F71F56" w:rsidP="00D30F6E">
            <w:pPr>
              <w:widowControl w:val="0"/>
              <w:snapToGrid w:val="0"/>
              <w:ind w:left="0"/>
              <w:jc w:val="center"/>
              <w:rPr>
                <w:ins w:id="2106" w:author="Kennedy, Muhil" w:date="2022-12-08T13:34:00Z"/>
                <w:rFonts w:ascii="Century Gothic" w:hAnsi="Century Gothic"/>
                <w:b/>
                <w:bCs/>
                <w:szCs w:val="20"/>
              </w:rPr>
            </w:pPr>
            <w:ins w:id="2107" w:author="Kennedy, Muhil" w:date="2022-12-08T13:34:00Z">
              <w:r w:rsidRPr="00497E67">
                <w:rPr>
                  <w:rFonts w:ascii="Century Gothic" w:hAnsi="Century Gothic"/>
                  <w:b/>
                  <w:bCs/>
                  <w:szCs w:val="20"/>
                </w:rPr>
                <w:t xml:space="preserve">Prototypes </w:t>
              </w:r>
              <w:r>
                <w:rPr>
                  <w:rFonts w:ascii="Century Gothic" w:hAnsi="Century Gothic"/>
                  <w:b/>
                  <w:bCs/>
                  <w:szCs w:val="20"/>
                </w:rPr>
                <w:t xml:space="preserve">Price </w:t>
              </w:r>
              <w:r w:rsidRPr="00497E67">
                <w:rPr>
                  <w:rFonts w:ascii="Century Gothic" w:hAnsi="Century Gothic"/>
                  <w:b/>
                  <w:bCs/>
                  <w:szCs w:val="20"/>
                </w:rPr>
                <w:t>(€)</w:t>
              </w:r>
              <w:r>
                <w:rPr>
                  <w:rFonts w:ascii="Century Gothic" w:hAnsi="Century Gothic"/>
                  <w:b/>
                  <w:bCs/>
                  <w:szCs w:val="20"/>
                </w:rPr>
                <w:t xml:space="preserve"> and Incoterm</w:t>
              </w:r>
            </w:ins>
          </w:p>
        </w:tc>
        <w:tc>
          <w:tcPr>
            <w:tcW w:w="2126" w:type="dxa"/>
            <w:tcBorders>
              <w:bottom w:val="single" w:sz="6" w:space="0" w:color="auto"/>
            </w:tcBorders>
            <w:shd w:val="clear" w:color="auto" w:fill="E6E6E6"/>
            <w:vAlign w:val="center"/>
          </w:tcPr>
          <w:p w14:paraId="5FD2D4D1" w14:textId="77777777" w:rsidR="00F71F56" w:rsidRPr="00E91331" w:rsidRDefault="00F71F56" w:rsidP="00D30F6E">
            <w:pPr>
              <w:widowControl w:val="0"/>
              <w:snapToGrid w:val="0"/>
              <w:ind w:left="0"/>
              <w:jc w:val="center"/>
              <w:rPr>
                <w:ins w:id="2108" w:author="Kennedy, Muhil" w:date="2022-12-08T13:34:00Z"/>
                <w:rFonts w:ascii="Century Gothic" w:hAnsi="Century Gothic"/>
                <w:b/>
                <w:bCs/>
                <w:szCs w:val="20"/>
                <w:lang w:val="en-US"/>
              </w:rPr>
            </w:pPr>
            <w:ins w:id="2109" w:author="Kennedy, Muhil" w:date="2022-12-08T13:34:00Z">
              <w:r w:rsidRPr="00E91331">
                <w:rPr>
                  <w:rFonts w:ascii="Century Gothic" w:hAnsi="Century Gothic"/>
                  <w:b/>
                  <w:bCs/>
                  <w:szCs w:val="20"/>
                  <w:lang w:val="en-US"/>
                </w:rPr>
                <w:t>Pre-Series Price (€)</w:t>
              </w:r>
            </w:ins>
          </w:p>
          <w:p w14:paraId="363B45F2" w14:textId="77777777" w:rsidR="00F71F56" w:rsidRPr="00E91331" w:rsidRDefault="00F71F56" w:rsidP="00D30F6E">
            <w:pPr>
              <w:widowControl w:val="0"/>
              <w:snapToGrid w:val="0"/>
              <w:ind w:left="0"/>
              <w:jc w:val="center"/>
              <w:rPr>
                <w:ins w:id="2110" w:author="Kennedy, Muhil" w:date="2022-12-08T13:34:00Z"/>
                <w:rFonts w:ascii="Century Gothic" w:hAnsi="Century Gothic"/>
                <w:b/>
                <w:bCs/>
                <w:szCs w:val="20"/>
                <w:lang w:val="en-US"/>
              </w:rPr>
            </w:pPr>
            <w:ins w:id="2111" w:author="Kennedy, Muhil" w:date="2022-12-08T13:34:00Z">
              <w:r w:rsidRPr="00E91331">
                <w:rPr>
                  <w:rFonts w:ascii="Century Gothic" w:hAnsi="Century Gothic"/>
                  <w:b/>
                  <w:bCs/>
                  <w:szCs w:val="20"/>
                  <w:lang w:val="en-US"/>
                </w:rPr>
                <w:t>and Incoterm</w:t>
              </w:r>
            </w:ins>
          </w:p>
        </w:tc>
        <w:tc>
          <w:tcPr>
            <w:tcW w:w="2268" w:type="dxa"/>
            <w:tcBorders>
              <w:bottom w:val="single" w:sz="6" w:space="0" w:color="auto"/>
            </w:tcBorders>
            <w:shd w:val="clear" w:color="auto" w:fill="E6E6E6"/>
            <w:vAlign w:val="center"/>
          </w:tcPr>
          <w:p w14:paraId="1AF72BFC" w14:textId="77777777" w:rsidR="00F71F56" w:rsidRPr="00DD31C1" w:rsidRDefault="00F71F56" w:rsidP="00D30F6E">
            <w:pPr>
              <w:widowControl w:val="0"/>
              <w:snapToGrid w:val="0"/>
              <w:ind w:left="0"/>
              <w:jc w:val="center"/>
              <w:rPr>
                <w:ins w:id="2112" w:author="Kennedy, Muhil" w:date="2022-12-08T13:34:00Z"/>
                <w:rFonts w:ascii="Century Gothic" w:hAnsi="Century Gothic"/>
                <w:b/>
                <w:bCs/>
                <w:szCs w:val="20"/>
                <w:lang w:val="en-US"/>
              </w:rPr>
            </w:pPr>
            <w:ins w:id="2113" w:author="Kennedy, Muhil" w:date="2022-12-08T13:34:00Z">
              <w:r w:rsidRPr="00DD31C1">
                <w:rPr>
                  <w:rFonts w:ascii="Century Gothic" w:hAnsi="Century Gothic"/>
                  <w:b/>
                  <w:bCs/>
                  <w:szCs w:val="20"/>
                  <w:lang w:val="en-US"/>
                </w:rPr>
                <w:t>Serial Production Price (€)</w:t>
              </w:r>
              <w:r>
                <w:rPr>
                  <w:rFonts w:ascii="Century Gothic" w:hAnsi="Century Gothic"/>
                  <w:b/>
                  <w:bCs/>
                  <w:szCs w:val="20"/>
                  <w:lang w:val="en-US"/>
                </w:rPr>
                <w:t xml:space="preserve"> </w:t>
              </w:r>
              <w:r w:rsidRPr="00DD31C1">
                <w:rPr>
                  <w:rFonts w:ascii="Century Gothic" w:hAnsi="Century Gothic"/>
                  <w:b/>
                  <w:bCs/>
                  <w:szCs w:val="20"/>
                  <w:lang w:val="en-US"/>
                </w:rPr>
                <w:t>and Incoterm</w:t>
              </w:r>
            </w:ins>
          </w:p>
        </w:tc>
        <w:tc>
          <w:tcPr>
            <w:tcW w:w="2126" w:type="dxa"/>
            <w:tcBorders>
              <w:bottom w:val="single" w:sz="6" w:space="0" w:color="auto"/>
            </w:tcBorders>
            <w:shd w:val="clear" w:color="auto" w:fill="E6E6E6"/>
          </w:tcPr>
          <w:p w14:paraId="175F1893" w14:textId="77777777" w:rsidR="00F71F56" w:rsidRPr="00DD31C1" w:rsidRDefault="00F71F56" w:rsidP="00D30F6E">
            <w:pPr>
              <w:widowControl w:val="0"/>
              <w:snapToGrid w:val="0"/>
              <w:ind w:left="0"/>
              <w:jc w:val="center"/>
              <w:rPr>
                <w:ins w:id="2114" w:author="Kennedy, Muhil" w:date="2022-12-08T13:34:00Z"/>
                <w:rFonts w:ascii="Century Gothic" w:hAnsi="Century Gothic"/>
                <w:b/>
                <w:bCs/>
                <w:szCs w:val="20"/>
                <w:lang w:val="en-US"/>
              </w:rPr>
            </w:pPr>
            <w:ins w:id="2115" w:author="Kennedy, Muhil" w:date="2022-12-08T13:34:00Z">
              <w:r w:rsidRPr="00497E67">
                <w:rPr>
                  <w:rFonts w:ascii="Century Gothic" w:hAnsi="Century Gothic"/>
                  <w:b/>
                  <w:bCs/>
                  <w:szCs w:val="20"/>
                  <w:lang w:val="en-US"/>
                </w:rPr>
                <w:t>End of Serial Production (EOP) Price (€)</w:t>
              </w:r>
              <w:r>
                <w:rPr>
                  <w:rFonts w:ascii="Century Gothic" w:hAnsi="Century Gothic"/>
                  <w:b/>
                  <w:bCs/>
                  <w:szCs w:val="20"/>
                  <w:lang w:val="en-US"/>
                </w:rPr>
                <w:t xml:space="preserve"> </w:t>
              </w:r>
              <w:r w:rsidRPr="00DD31C1">
                <w:rPr>
                  <w:rFonts w:ascii="Century Gothic" w:hAnsi="Century Gothic"/>
                  <w:b/>
                  <w:bCs/>
                  <w:szCs w:val="20"/>
                  <w:lang w:val="en-US"/>
                </w:rPr>
                <w:t>and Incoterm</w:t>
              </w:r>
            </w:ins>
          </w:p>
        </w:tc>
      </w:tr>
      <w:tr w:rsidR="00F71F56" w:rsidRPr="00ED081A" w14:paraId="7D258386" w14:textId="77777777" w:rsidTr="00D30F6E">
        <w:trPr>
          <w:trHeight w:val="234"/>
          <w:ins w:id="2116" w:author="Kennedy, Muhil" w:date="2022-12-08T13:34:00Z"/>
        </w:trPr>
        <w:tc>
          <w:tcPr>
            <w:tcW w:w="1347" w:type="dxa"/>
            <w:tcBorders>
              <w:bottom w:val="dotted" w:sz="4" w:space="0" w:color="auto"/>
              <w:right w:val="single" w:sz="6" w:space="0" w:color="auto"/>
            </w:tcBorders>
            <w:vAlign w:val="center"/>
          </w:tcPr>
          <w:p w14:paraId="149355DF" w14:textId="77777777" w:rsidR="00F71F56" w:rsidRPr="00497E67" w:rsidRDefault="00F71F56" w:rsidP="00D30F6E">
            <w:pPr>
              <w:widowControl w:val="0"/>
              <w:snapToGrid w:val="0"/>
              <w:ind w:left="0"/>
              <w:jc w:val="center"/>
              <w:rPr>
                <w:ins w:id="2117" w:author="Kennedy, Muhil" w:date="2022-12-08T13:34:00Z"/>
                <w:rFonts w:ascii="Century Gothic" w:hAnsi="Century Gothic" w:cs="Arial"/>
                <w:szCs w:val="20"/>
                <w:lang w:val="en-US"/>
              </w:rPr>
            </w:pPr>
          </w:p>
        </w:tc>
        <w:tc>
          <w:tcPr>
            <w:tcW w:w="709" w:type="dxa"/>
            <w:tcBorders>
              <w:bottom w:val="dotted" w:sz="4" w:space="0" w:color="auto"/>
              <w:right w:val="single" w:sz="6" w:space="0" w:color="auto"/>
            </w:tcBorders>
            <w:vAlign w:val="center"/>
          </w:tcPr>
          <w:p w14:paraId="7352009C" w14:textId="77777777" w:rsidR="00F71F56" w:rsidRPr="00497E67" w:rsidRDefault="00F71F56" w:rsidP="00D30F6E">
            <w:pPr>
              <w:widowControl w:val="0"/>
              <w:snapToGrid w:val="0"/>
              <w:ind w:left="109"/>
              <w:jc w:val="center"/>
              <w:rPr>
                <w:ins w:id="2118"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2BEE4E25" w14:textId="77777777" w:rsidR="00F71F56" w:rsidRPr="00497E67" w:rsidRDefault="00F71F56" w:rsidP="00D30F6E">
            <w:pPr>
              <w:widowControl w:val="0"/>
              <w:snapToGrid w:val="0"/>
              <w:ind w:left="109"/>
              <w:jc w:val="center"/>
              <w:rPr>
                <w:ins w:id="2119" w:author="Kennedy, Muhil" w:date="2022-12-08T13:34:00Z"/>
                <w:rFonts w:ascii="Century Gothic" w:hAnsi="Century Gothic" w:cs="Arial"/>
                <w:szCs w:val="20"/>
                <w:lang w:val="en-US"/>
              </w:rPr>
            </w:pPr>
          </w:p>
        </w:tc>
        <w:tc>
          <w:tcPr>
            <w:tcW w:w="2126" w:type="dxa"/>
            <w:tcBorders>
              <w:left w:val="single" w:sz="6" w:space="0" w:color="auto"/>
              <w:bottom w:val="dotted" w:sz="4" w:space="0" w:color="auto"/>
              <w:right w:val="single" w:sz="6" w:space="0" w:color="auto"/>
            </w:tcBorders>
            <w:vAlign w:val="center"/>
          </w:tcPr>
          <w:p w14:paraId="7038A373" w14:textId="77777777" w:rsidR="00F71F56" w:rsidRPr="00497E67" w:rsidRDefault="00F71F56" w:rsidP="00D30F6E">
            <w:pPr>
              <w:widowControl w:val="0"/>
              <w:snapToGrid w:val="0"/>
              <w:ind w:left="178"/>
              <w:jc w:val="center"/>
              <w:rPr>
                <w:ins w:id="2120" w:author="Kennedy, Muhil" w:date="2022-12-08T13:34:00Z"/>
                <w:rFonts w:ascii="Century Gothic" w:hAnsi="Century Gothic" w:cs="Arial"/>
                <w:szCs w:val="20"/>
                <w:lang w:val="en-US"/>
              </w:rPr>
            </w:pPr>
          </w:p>
        </w:tc>
        <w:tc>
          <w:tcPr>
            <w:tcW w:w="2268" w:type="dxa"/>
            <w:tcBorders>
              <w:left w:val="single" w:sz="6" w:space="0" w:color="auto"/>
              <w:bottom w:val="dotted" w:sz="4" w:space="0" w:color="auto"/>
              <w:right w:val="single" w:sz="6" w:space="0" w:color="auto"/>
            </w:tcBorders>
          </w:tcPr>
          <w:p w14:paraId="47E373F4" w14:textId="77777777" w:rsidR="00F71F56" w:rsidRPr="00497E67" w:rsidRDefault="00F71F56" w:rsidP="00D30F6E">
            <w:pPr>
              <w:widowControl w:val="0"/>
              <w:snapToGrid w:val="0"/>
              <w:rPr>
                <w:ins w:id="2121" w:author="Kennedy, Muhil" w:date="2022-12-08T13:34:00Z"/>
                <w:rFonts w:ascii="Century Gothic" w:hAnsi="Century Gothic"/>
                <w:szCs w:val="20"/>
                <w:lang w:val="en-US"/>
              </w:rPr>
            </w:pPr>
          </w:p>
        </w:tc>
        <w:tc>
          <w:tcPr>
            <w:tcW w:w="2126" w:type="dxa"/>
            <w:tcBorders>
              <w:left w:val="single" w:sz="6" w:space="0" w:color="auto"/>
              <w:bottom w:val="dotted" w:sz="4" w:space="0" w:color="auto"/>
              <w:right w:val="single" w:sz="6" w:space="0" w:color="auto"/>
            </w:tcBorders>
          </w:tcPr>
          <w:p w14:paraId="7BE4372C" w14:textId="77777777" w:rsidR="00F71F56" w:rsidRPr="00497E67" w:rsidRDefault="00F71F56" w:rsidP="00D30F6E">
            <w:pPr>
              <w:widowControl w:val="0"/>
              <w:snapToGrid w:val="0"/>
              <w:rPr>
                <w:ins w:id="2122" w:author="Kennedy, Muhil" w:date="2022-12-08T13:34:00Z"/>
                <w:rFonts w:ascii="Century Gothic" w:hAnsi="Century Gothic"/>
                <w:szCs w:val="20"/>
                <w:lang w:val="en-US"/>
              </w:rPr>
            </w:pPr>
          </w:p>
        </w:tc>
      </w:tr>
      <w:tr w:rsidR="00F71F56" w:rsidRPr="00ED081A" w14:paraId="7534A6A1" w14:textId="77777777" w:rsidTr="00D30F6E">
        <w:trPr>
          <w:trHeight w:val="234"/>
          <w:ins w:id="2123" w:author="Kennedy, Muhil" w:date="2022-12-08T13:34:00Z"/>
        </w:trPr>
        <w:tc>
          <w:tcPr>
            <w:tcW w:w="1347" w:type="dxa"/>
            <w:tcBorders>
              <w:top w:val="dotted" w:sz="4" w:space="0" w:color="auto"/>
              <w:bottom w:val="dotted" w:sz="4" w:space="0" w:color="auto"/>
              <w:right w:val="single" w:sz="6" w:space="0" w:color="auto"/>
            </w:tcBorders>
            <w:vAlign w:val="center"/>
          </w:tcPr>
          <w:p w14:paraId="2333A54A" w14:textId="77777777" w:rsidR="00F71F56" w:rsidRPr="00497E67" w:rsidRDefault="00F71F56" w:rsidP="00D30F6E">
            <w:pPr>
              <w:widowControl w:val="0"/>
              <w:snapToGrid w:val="0"/>
              <w:ind w:left="0"/>
              <w:jc w:val="center"/>
              <w:rPr>
                <w:ins w:id="2124" w:author="Kennedy, Muhil" w:date="2022-12-08T13:34:00Z"/>
                <w:rFonts w:ascii="Century Gothic" w:hAnsi="Century Gothic" w:cs="Arial"/>
                <w:szCs w:val="20"/>
                <w:lang w:val="en-US"/>
              </w:rPr>
            </w:pPr>
          </w:p>
        </w:tc>
        <w:tc>
          <w:tcPr>
            <w:tcW w:w="709" w:type="dxa"/>
            <w:tcBorders>
              <w:top w:val="dotted" w:sz="4" w:space="0" w:color="auto"/>
              <w:bottom w:val="dotted" w:sz="4" w:space="0" w:color="auto"/>
              <w:right w:val="single" w:sz="6" w:space="0" w:color="auto"/>
            </w:tcBorders>
            <w:vAlign w:val="center"/>
          </w:tcPr>
          <w:p w14:paraId="0F58DA3B" w14:textId="77777777" w:rsidR="00F71F56" w:rsidRPr="00497E67" w:rsidRDefault="00F71F56" w:rsidP="00D30F6E">
            <w:pPr>
              <w:widowControl w:val="0"/>
              <w:snapToGrid w:val="0"/>
              <w:ind w:left="109"/>
              <w:jc w:val="center"/>
              <w:rPr>
                <w:ins w:id="2125"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5EB8D4CF" w14:textId="77777777" w:rsidR="00F71F56" w:rsidRPr="00497E67" w:rsidRDefault="00F71F56" w:rsidP="00D30F6E">
            <w:pPr>
              <w:widowControl w:val="0"/>
              <w:snapToGrid w:val="0"/>
              <w:ind w:left="109"/>
              <w:jc w:val="center"/>
              <w:rPr>
                <w:ins w:id="2126" w:author="Kennedy, Muhil" w:date="2022-12-08T13:34:00Z"/>
                <w:rFonts w:ascii="Century Gothic" w:hAnsi="Century Gothic" w:cs="Arial"/>
                <w:szCs w:val="20"/>
                <w:lang w:val="en-US"/>
              </w:rPr>
            </w:pPr>
          </w:p>
        </w:tc>
        <w:tc>
          <w:tcPr>
            <w:tcW w:w="2126" w:type="dxa"/>
            <w:tcBorders>
              <w:top w:val="dotted" w:sz="4" w:space="0" w:color="auto"/>
              <w:left w:val="single" w:sz="6" w:space="0" w:color="auto"/>
              <w:bottom w:val="dotted" w:sz="4" w:space="0" w:color="auto"/>
              <w:right w:val="single" w:sz="6" w:space="0" w:color="auto"/>
            </w:tcBorders>
            <w:vAlign w:val="center"/>
          </w:tcPr>
          <w:p w14:paraId="73C8FF0F" w14:textId="77777777" w:rsidR="00F71F56" w:rsidRPr="00497E67" w:rsidRDefault="00F71F56" w:rsidP="00D30F6E">
            <w:pPr>
              <w:widowControl w:val="0"/>
              <w:snapToGrid w:val="0"/>
              <w:ind w:left="178"/>
              <w:jc w:val="center"/>
              <w:rPr>
                <w:ins w:id="2127" w:author="Kennedy, Muhil" w:date="2022-12-08T13:34:00Z"/>
                <w:rFonts w:ascii="Century Gothic" w:hAnsi="Century Gothic" w:cs="Arial"/>
                <w:szCs w:val="20"/>
                <w:lang w:val="en-US"/>
              </w:rPr>
            </w:pPr>
          </w:p>
        </w:tc>
        <w:tc>
          <w:tcPr>
            <w:tcW w:w="2268" w:type="dxa"/>
            <w:tcBorders>
              <w:top w:val="dotted" w:sz="4" w:space="0" w:color="auto"/>
              <w:left w:val="single" w:sz="6" w:space="0" w:color="auto"/>
              <w:bottom w:val="dotted" w:sz="4" w:space="0" w:color="auto"/>
              <w:right w:val="single" w:sz="6" w:space="0" w:color="auto"/>
            </w:tcBorders>
          </w:tcPr>
          <w:p w14:paraId="00EDD7F1" w14:textId="77777777" w:rsidR="00F71F56" w:rsidRPr="00497E67" w:rsidRDefault="00F71F56" w:rsidP="00D30F6E">
            <w:pPr>
              <w:widowControl w:val="0"/>
              <w:snapToGrid w:val="0"/>
              <w:rPr>
                <w:ins w:id="2128" w:author="Kennedy, Muhil" w:date="2022-12-08T13:34:00Z"/>
                <w:rFonts w:ascii="Century Gothic" w:hAnsi="Century Gothic"/>
                <w:szCs w:val="20"/>
                <w:lang w:val="en-US"/>
              </w:rPr>
            </w:pPr>
          </w:p>
        </w:tc>
        <w:tc>
          <w:tcPr>
            <w:tcW w:w="2126" w:type="dxa"/>
            <w:tcBorders>
              <w:top w:val="dotted" w:sz="4" w:space="0" w:color="auto"/>
              <w:left w:val="single" w:sz="6" w:space="0" w:color="auto"/>
              <w:bottom w:val="dotted" w:sz="4" w:space="0" w:color="auto"/>
              <w:right w:val="single" w:sz="6" w:space="0" w:color="auto"/>
            </w:tcBorders>
          </w:tcPr>
          <w:p w14:paraId="3F81E4D5" w14:textId="77777777" w:rsidR="00F71F56" w:rsidRPr="00497E67" w:rsidRDefault="00F71F56" w:rsidP="00D30F6E">
            <w:pPr>
              <w:widowControl w:val="0"/>
              <w:snapToGrid w:val="0"/>
              <w:rPr>
                <w:ins w:id="2129" w:author="Kennedy, Muhil" w:date="2022-12-08T13:34:00Z"/>
                <w:rFonts w:ascii="Century Gothic" w:hAnsi="Century Gothic"/>
                <w:szCs w:val="20"/>
                <w:lang w:val="en-US"/>
              </w:rPr>
            </w:pPr>
          </w:p>
        </w:tc>
      </w:tr>
      <w:tr w:rsidR="00F71F56" w:rsidRPr="00ED081A" w14:paraId="695604EB" w14:textId="77777777" w:rsidTr="00D30F6E">
        <w:trPr>
          <w:trHeight w:val="249"/>
          <w:ins w:id="2130" w:author="Kennedy, Muhil" w:date="2022-12-08T13:34:00Z"/>
        </w:trPr>
        <w:tc>
          <w:tcPr>
            <w:tcW w:w="1347" w:type="dxa"/>
            <w:tcBorders>
              <w:top w:val="dotted" w:sz="4" w:space="0" w:color="auto"/>
              <w:bottom w:val="single" w:sz="4" w:space="0" w:color="auto"/>
              <w:right w:val="single" w:sz="6" w:space="0" w:color="auto"/>
            </w:tcBorders>
            <w:vAlign w:val="center"/>
          </w:tcPr>
          <w:p w14:paraId="7FE95F54" w14:textId="77777777" w:rsidR="00F71F56" w:rsidRPr="00497E67" w:rsidRDefault="00F71F56" w:rsidP="00D30F6E">
            <w:pPr>
              <w:widowControl w:val="0"/>
              <w:snapToGrid w:val="0"/>
              <w:ind w:left="0"/>
              <w:jc w:val="center"/>
              <w:rPr>
                <w:ins w:id="2131" w:author="Kennedy, Muhil" w:date="2022-12-08T13:34:00Z"/>
                <w:rFonts w:ascii="Century Gothic" w:hAnsi="Century Gothic"/>
                <w:szCs w:val="20"/>
                <w:lang w:val="en-US"/>
              </w:rPr>
            </w:pPr>
          </w:p>
        </w:tc>
        <w:tc>
          <w:tcPr>
            <w:tcW w:w="709" w:type="dxa"/>
            <w:tcBorders>
              <w:top w:val="dotted" w:sz="4" w:space="0" w:color="auto"/>
              <w:bottom w:val="single" w:sz="4" w:space="0" w:color="auto"/>
              <w:right w:val="single" w:sz="6" w:space="0" w:color="auto"/>
            </w:tcBorders>
            <w:vAlign w:val="center"/>
          </w:tcPr>
          <w:p w14:paraId="36FB08A3" w14:textId="77777777" w:rsidR="00F71F56" w:rsidRPr="00497E67" w:rsidRDefault="00F71F56" w:rsidP="00D30F6E">
            <w:pPr>
              <w:widowControl w:val="0"/>
              <w:snapToGrid w:val="0"/>
              <w:ind w:left="109"/>
              <w:jc w:val="center"/>
              <w:rPr>
                <w:ins w:id="2132"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single" w:sz="4" w:space="0" w:color="auto"/>
              <w:right w:val="single" w:sz="6" w:space="0" w:color="auto"/>
            </w:tcBorders>
            <w:vAlign w:val="center"/>
          </w:tcPr>
          <w:p w14:paraId="57871713" w14:textId="77777777" w:rsidR="00F71F56" w:rsidRPr="00497E67" w:rsidRDefault="00F71F56" w:rsidP="00D30F6E">
            <w:pPr>
              <w:widowControl w:val="0"/>
              <w:snapToGrid w:val="0"/>
              <w:ind w:left="109"/>
              <w:jc w:val="center"/>
              <w:rPr>
                <w:ins w:id="2133" w:author="Kennedy, Muhil" w:date="2022-12-08T13:34:00Z"/>
                <w:rFonts w:ascii="Century Gothic" w:hAnsi="Century Gothic" w:cs="Arial"/>
                <w:szCs w:val="20"/>
                <w:lang w:val="en-US"/>
              </w:rPr>
            </w:pPr>
          </w:p>
        </w:tc>
        <w:tc>
          <w:tcPr>
            <w:tcW w:w="2126" w:type="dxa"/>
            <w:tcBorders>
              <w:top w:val="dotted" w:sz="4" w:space="0" w:color="auto"/>
              <w:left w:val="single" w:sz="6" w:space="0" w:color="auto"/>
              <w:bottom w:val="single" w:sz="4" w:space="0" w:color="auto"/>
              <w:right w:val="single" w:sz="6" w:space="0" w:color="auto"/>
            </w:tcBorders>
            <w:vAlign w:val="center"/>
          </w:tcPr>
          <w:p w14:paraId="748D2724" w14:textId="77777777" w:rsidR="00F71F56" w:rsidRPr="00497E67" w:rsidRDefault="00F71F56" w:rsidP="00D30F6E">
            <w:pPr>
              <w:widowControl w:val="0"/>
              <w:snapToGrid w:val="0"/>
              <w:ind w:left="178"/>
              <w:jc w:val="center"/>
              <w:rPr>
                <w:ins w:id="2134" w:author="Kennedy, Muhil" w:date="2022-12-08T13:34:00Z"/>
                <w:rFonts w:ascii="Century Gothic" w:hAnsi="Century Gothic" w:cs="Arial"/>
                <w:szCs w:val="20"/>
                <w:lang w:val="en-US"/>
              </w:rPr>
            </w:pPr>
          </w:p>
        </w:tc>
        <w:tc>
          <w:tcPr>
            <w:tcW w:w="2268" w:type="dxa"/>
            <w:tcBorders>
              <w:top w:val="dotted" w:sz="4" w:space="0" w:color="auto"/>
              <w:left w:val="single" w:sz="6" w:space="0" w:color="auto"/>
              <w:bottom w:val="single" w:sz="4" w:space="0" w:color="auto"/>
              <w:right w:val="single" w:sz="6" w:space="0" w:color="auto"/>
            </w:tcBorders>
          </w:tcPr>
          <w:p w14:paraId="662377DA" w14:textId="77777777" w:rsidR="00F71F56" w:rsidRPr="00497E67" w:rsidRDefault="00F71F56" w:rsidP="00D30F6E">
            <w:pPr>
              <w:widowControl w:val="0"/>
              <w:snapToGrid w:val="0"/>
              <w:rPr>
                <w:ins w:id="2135" w:author="Kennedy, Muhil" w:date="2022-12-08T13:34:00Z"/>
                <w:rFonts w:ascii="Century Gothic" w:hAnsi="Century Gothic"/>
                <w:szCs w:val="20"/>
                <w:lang w:val="en-US"/>
              </w:rPr>
            </w:pPr>
          </w:p>
        </w:tc>
        <w:tc>
          <w:tcPr>
            <w:tcW w:w="2126" w:type="dxa"/>
            <w:tcBorders>
              <w:top w:val="dotted" w:sz="4" w:space="0" w:color="auto"/>
              <w:left w:val="single" w:sz="6" w:space="0" w:color="auto"/>
              <w:bottom w:val="single" w:sz="4" w:space="0" w:color="auto"/>
              <w:right w:val="single" w:sz="6" w:space="0" w:color="auto"/>
            </w:tcBorders>
          </w:tcPr>
          <w:p w14:paraId="79B9D60F" w14:textId="77777777" w:rsidR="00F71F56" w:rsidRPr="00497E67" w:rsidRDefault="00F71F56" w:rsidP="00D30F6E">
            <w:pPr>
              <w:widowControl w:val="0"/>
              <w:snapToGrid w:val="0"/>
              <w:rPr>
                <w:ins w:id="2136" w:author="Kennedy, Muhil" w:date="2022-12-08T13:34:00Z"/>
                <w:rFonts w:ascii="Century Gothic" w:hAnsi="Century Gothic"/>
                <w:szCs w:val="20"/>
                <w:lang w:val="en-US"/>
              </w:rPr>
            </w:pPr>
          </w:p>
        </w:tc>
      </w:tr>
    </w:tbl>
    <w:p w14:paraId="240794CC" w14:textId="77777777" w:rsidR="00F71F56" w:rsidRPr="00497E67" w:rsidRDefault="00F71F56" w:rsidP="00F71F56">
      <w:pPr>
        <w:widowControl w:val="0"/>
        <w:snapToGrid w:val="0"/>
        <w:rPr>
          <w:ins w:id="2137" w:author="Kennedy, Muhil" w:date="2022-12-08T13:34:00Z"/>
          <w:rFonts w:ascii="Century Gothic" w:hAnsi="Century Gothic"/>
          <w:szCs w:val="20"/>
          <w:lang w:val="en-US" w:eastAsia="pt-BR"/>
        </w:rPr>
      </w:pPr>
    </w:p>
    <w:p w14:paraId="51E41F63" w14:textId="77777777" w:rsidR="00F71F56" w:rsidRDefault="00F71F56" w:rsidP="00F71F56">
      <w:pPr>
        <w:pStyle w:val="FaureciaText"/>
        <w:widowControl w:val="0"/>
        <w:snapToGrid w:val="0"/>
        <w:spacing w:before="0" w:after="0"/>
        <w:ind w:left="567"/>
        <w:rPr>
          <w:ins w:id="2138" w:author="Kennedy, Muhil" w:date="2022-12-08T13:34:00Z"/>
          <w:rFonts w:ascii="Century Gothic" w:hAnsi="Century Gothic" w:cs="Times New Roman"/>
          <w:szCs w:val="20"/>
          <w:lang w:val="en-US"/>
        </w:rPr>
      </w:pPr>
      <w:ins w:id="2139" w:author="Kennedy, Muhil" w:date="2022-12-08T13:34:00Z">
        <w:r w:rsidRPr="00497E67">
          <w:rPr>
            <w:rFonts w:ascii="Century Gothic" w:hAnsi="Century Gothic" w:cs="Times New Roman"/>
            <w:szCs w:val="20"/>
            <w:lang w:val="en-US"/>
          </w:rPr>
          <w:t>For replacement part deliveries after the End of Serial Production (“</w:t>
        </w:r>
        <w:r w:rsidRPr="00497E67">
          <w:rPr>
            <w:rFonts w:ascii="Century Gothic" w:hAnsi="Century Gothic" w:cs="Times New Roman"/>
            <w:b/>
            <w:bCs/>
            <w:szCs w:val="20"/>
            <w:lang w:val="en-US"/>
          </w:rPr>
          <w:t>EOP</w:t>
        </w:r>
        <w:r w:rsidRPr="00497E67">
          <w:rPr>
            <w:rFonts w:ascii="Century Gothic" w:hAnsi="Century Gothic" w:cs="Times New Roman"/>
            <w:szCs w:val="20"/>
            <w:lang w:val="en-US"/>
          </w:rPr>
          <w:t xml:space="preserve">”), it is agreed that the Part Price will be the last serial Part Price plus an additional charge of x%. </w:t>
        </w:r>
      </w:ins>
    </w:p>
    <w:p w14:paraId="37950B88" w14:textId="77777777" w:rsidR="00F71F56" w:rsidRPr="00497E67" w:rsidRDefault="00F71F56" w:rsidP="00F71F56">
      <w:pPr>
        <w:pStyle w:val="FaureciaText"/>
        <w:widowControl w:val="0"/>
        <w:snapToGrid w:val="0"/>
        <w:spacing w:before="0" w:after="0"/>
        <w:ind w:left="567"/>
        <w:rPr>
          <w:ins w:id="2140" w:author="Kennedy, Muhil" w:date="2022-12-08T13:34:00Z"/>
          <w:rFonts w:ascii="Century Gothic" w:hAnsi="Century Gothic" w:cs="Times New Roman"/>
          <w:szCs w:val="20"/>
          <w:lang w:val="en-US"/>
        </w:rPr>
      </w:pPr>
    </w:p>
    <w:p w14:paraId="6BE82FD4" w14:textId="77777777" w:rsidR="00F71F56" w:rsidRPr="00497E67" w:rsidRDefault="00F71F56" w:rsidP="00F71F56">
      <w:pPr>
        <w:pStyle w:val="FaureciaText"/>
        <w:widowControl w:val="0"/>
        <w:snapToGrid w:val="0"/>
        <w:spacing w:before="0" w:after="0"/>
        <w:ind w:left="567"/>
        <w:rPr>
          <w:ins w:id="2141" w:author="Kennedy, Muhil" w:date="2022-12-08T13:34:00Z"/>
          <w:rFonts w:ascii="Century Gothic" w:hAnsi="Century Gothic" w:cs="Times New Roman"/>
          <w:szCs w:val="20"/>
          <w:lang w:val="en-US"/>
        </w:rPr>
      </w:pPr>
      <w:ins w:id="2142" w:author="Kennedy, Muhil" w:date="2022-12-08T13:34:00Z">
        <w:r w:rsidRPr="00497E67">
          <w:rPr>
            <w:rFonts w:ascii="Century Gothic" w:hAnsi="Century Gothic" w:cs="Times New Roman"/>
            <w:szCs w:val="20"/>
            <w:lang w:val="en-US"/>
          </w:rPr>
          <w:t>The purchase price is due and payable _________ (xx) days after delivery and receipt of the Invoice, at the end of the month.</w:t>
        </w:r>
      </w:ins>
    </w:p>
    <w:p w14:paraId="457FC689" w14:textId="77777777" w:rsidR="00F71F56" w:rsidRDefault="00F71F56" w:rsidP="00F71F56">
      <w:pPr>
        <w:widowControl w:val="0"/>
        <w:snapToGrid w:val="0"/>
        <w:rPr>
          <w:ins w:id="2143" w:author="Kennedy, Muhil" w:date="2022-12-08T13:34:00Z"/>
          <w:rFonts w:ascii="Century Gothic" w:hAnsi="Century Gothic"/>
          <w:szCs w:val="20"/>
          <w:lang w:val="en-US" w:eastAsia="pt-BR"/>
        </w:rPr>
      </w:pPr>
    </w:p>
    <w:p w14:paraId="51F04C9C" w14:textId="77777777" w:rsidR="00F71F56" w:rsidRPr="006523FC" w:rsidRDefault="00F71F56" w:rsidP="00F71F56">
      <w:pPr>
        <w:pStyle w:val="FaureciaText"/>
        <w:widowControl w:val="0"/>
        <w:snapToGrid w:val="0"/>
        <w:spacing w:before="0" w:after="0"/>
        <w:ind w:left="567"/>
        <w:rPr>
          <w:ins w:id="2144" w:author="Kennedy, Muhil" w:date="2022-12-08T13:34:00Z"/>
          <w:rFonts w:ascii="Century Gothic" w:hAnsi="Century Gothic" w:cs="Times New Roman"/>
          <w:szCs w:val="20"/>
          <w:lang w:val="en-US"/>
        </w:rPr>
      </w:pPr>
      <w:ins w:id="2145" w:author="Kennedy, Muhil" w:date="2022-12-08T13:34:00Z">
        <w:r w:rsidRPr="006523FC">
          <w:rPr>
            <w:rFonts w:ascii="Century Gothic" w:hAnsi="Century Gothic" w:cs="Times New Roman"/>
            <w:szCs w:val="20"/>
            <w:lang w:val="en-US"/>
          </w:rPr>
          <w:t xml:space="preserve">No claim concerning the payment for obsolete Parts may be made by the Supplier more than three (3) months after the date of issuance of the purchase order related to these </w:t>
        </w:r>
        <w:r w:rsidRPr="006523FC">
          <w:rPr>
            <w:rFonts w:ascii="Century Gothic" w:hAnsi="Century Gothic" w:cs="Times New Roman"/>
            <w:szCs w:val="20"/>
            <w:lang w:val="en-US"/>
          </w:rPr>
          <w:lastRenderedPageBreak/>
          <w:t>obsolete Parts.</w:t>
        </w:r>
      </w:ins>
    </w:p>
    <w:p w14:paraId="0AB7EA85" w14:textId="77777777" w:rsidR="00F71F56" w:rsidRPr="006523FC" w:rsidRDefault="00F71F56" w:rsidP="00F71F56">
      <w:pPr>
        <w:widowControl w:val="0"/>
        <w:snapToGrid w:val="0"/>
        <w:rPr>
          <w:ins w:id="2146" w:author="Kennedy, Muhil" w:date="2022-12-08T13:34:00Z"/>
          <w:rFonts w:ascii="Century Gothic" w:hAnsi="Century Gothic"/>
          <w:szCs w:val="20"/>
          <w:lang w:val="en-GB" w:eastAsia="pt-BR"/>
        </w:rPr>
      </w:pPr>
    </w:p>
    <w:p w14:paraId="4CACAEBB" w14:textId="77777777" w:rsidR="00F71F56" w:rsidRPr="006B1A43" w:rsidRDefault="00F71F56" w:rsidP="00F71F56">
      <w:pPr>
        <w:pStyle w:val="Heading2"/>
        <w:keepNext w:val="0"/>
        <w:widowControl w:val="0"/>
        <w:snapToGrid w:val="0"/>
        <w:spacing w:before="0" w:after="0"/>
        <w:rPr>
          <w:ins w:id="2147" w:author="Kennedy, Muhil" w:date="2022-12-08T13:34:00Z"/>
          <w:rFonts w:ascii="Century Gothic" w:hAnsi="Century Gothic"/>
          <w:i w:val="0"/>
          <w:iCs w:val="0"/>
          <w14:shadow w14:blurRad="0" w14:dist="0" w14:dir="0" w14:sx="0" w14:sy="0" w14:kx="0" w14:ky="0" w14:algn="none">
            <w14:srgbClr w14:val="000000"/>
          </w14:shadow>
        </w:rPr>
      </w:pPr>
      <w:ins w:id="2148" w:author="Kennedy, Muhil" w:date="2022-12-08T13:34:00Z">
        <w:r w:rsidRPr="006B1A43">
          <w:rPr>
            <w:rFonts w:ascii="Century Gothic" w:hAnsi="Century Gothic"/>
            <w:i w:val="0"/>
            <w:iCs w:val="0"/>
            <w14:shadow w14:blurRad="0" w14:dist="0" w14:dir="0" w14:sx="0" w14:sy="0" w14:kx="0" w14:ky="0" w14:algn="none">
              <w14:srgbClr w14:val="000000"/>
            </w14:shadow>
          </w:rPr>
          <w:t>Tools Price and Payment Conditions</w:t>
        </w:r>
      </w:ins>
    </w:p>
    <w:p w14:paraId="17B8218A" w14:textId="77777777" w:rsidR="00F71F56" w:rsidRDefault="00F71F56" w:rsidP="00F71F56">
      <w:pPr>
        <w:pStyle w:val="Faureciaberschrift2"/>
        <w:widowControl w:val="0"/>
        <w:numPr>
          <w:ilvl w:val="0"/>
          <w:numId w:val="0"/>
        </w:numPr>
        <w:snapToGrid w:val="0"/>
        <w:spacing w:after="0"/>
        <w:ind w:left="567"/>
        <w:rPr>
          <w:ins w:id="2149" w:author="Kennedy, Muhil" w:date="2022-12-08T13:34:00Z"/>
          <w:rFonts w:ascii="Century Gothic" w:hAnsi="Century Gothic" w:cs="Times New Roman"/>
          <w:szCs w:val="20"/>
          <w:lang w:val="en-US"/>
        </w:rPr>
      </w:pPr>
    </w:p>
    <w:p w14:paraId="0DEB6A4D" w14:textId="77777777" w:rsidR="00F71F56" w:rsidRDefault="00F71F56" w:rsidP="00F71F56">
      <w:pPr>
        <w:pStyle w:val="Faureciaberschrift2"/>
        <w:widowControl w:val="0"/>
        <w:numPr>
          <w:ilvl w:val="0"/>
          <w:numId w:val="0"/>
        </w:numPr>
        <w:snapToGrid w:val="0"/>
        <w:spacing w:after="0"/>
        <w:ind w:left="567"/>
        <w:rPr>
          <w:ins w:id="2150" w:author="Kennedy, Muhil" w:date="2022-12-08T13:34:00Z"/>
          <w:rFonts w:ascii="Century Gothic" w:hAnsi="Century Gothic" w:cs="Times New Roman"/>
          <w:szCs w:val="20"/>
          <w:lang w:val="en-US"/>
        </w:rPr>
      </w:pPr>
      <w:ins w:id="2151" w:author="Kennedy, Muhil" w:date="2022-12-08T13:34:00Z">
        <w:r w:rsidRPr="00497E67">
          <w:rPr>
            <w:rFonts w:ascii="Century Gothic" w:hAnsi="Century Gothic" w:cs="Times New Roman"/>
            <w:szCs w:val="20"/>
            <w:lang w:val="en-US"/>
          </w:rPr>
          <w:t>The Supplier shall supply Faurecia for every Supplying Plant with the Tools necessary for production of the Parts, including the respective equipment (in duplicate), gauges, and related drawings as specified below:</w:t>
        </w:r>
      </w:ins>
    </w:p>
    <w:p w14:paraId="1B59C42C" w14:textId="77777777" w:rsidR="00F71F56" w:rsidRPr="00385EDE" w:rsidRDefault="00F71F56" w:rsidP="00F71F56">
      <w:pPr>
        <w:rPr>
          <w:ins w:id="2152" w:author="Kennedy, Muhil" w:date="2022-12-08T13:34:00Z"/>
          <w:lang w:val="en-US" w:eastAsia="pt-BR"/>
        </w:rPr>
      </w:pPr>
    </w:p>
    <w:tbl>
      <w:tblPr>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701"/>
        <w:gridCol w:w="6662"/>
      </w:tblGrid>
      <w:tr w:rsidR="00F71F56" w:rsidRPr="00497E67" w14:paraId="2215E0D5" w14:textId="77777777" w:rsidTr="00D30F6E">
        <w:trPr>
          <w:trHeight w:hRule="exact" w:val="453"/>
          <w:ins w:id="2153" w:author="Kennedy, Muhil" w:date="2022-12-08T13:34:00Z"/>
        </w:trPr>
        <w:tc>
          <w:tcPr>
            <w:tcW w:w="1347" w:type="dxa"/>
            <w:tcBorders>
              <w:bottom w:val="single" w:sz="6" w:space="0" w:color="auto"/>
            </w:tcBorders>
            <w:shd w:val="clear" w:color="auto" w:fill="E6E6E6"/>
            <w:vAlign w:val="center"/>
          </w:tcPr>
          <w:p w14:paraId="5DC7884D" w14:textId="77777777" w:rsidR="00F71F56" w:rsidRPr="00497E67" w:rsidRDefault="00F71F56" w:rsidP="00D30F6E">
            <w:pPr>
              <w:widowControl w:val="0"/>
              <w:snapToGrid w:val="0"/>
              <w:ind w:left="0"/>
              <w:jc w:val="center"/>
              <w:rPr>
                <w:ins w:id="2154" w:author="Kennedy, Muhil" w:date="2022-12-08T13:34:00Z"/>
                <w:rFonts w:ascii="Century Gothic" w:hAnsi="Century Gothic" w:cs="Arial"/>
                <w:b/>
                <w:bCs/>
                <w:szCs w:val="20"/>
                <w:lang w:val="en-US"/>
              </w:rPr>
            </w:pPr>
            <w:ins w:id="2155" w:author="Kennedy, Muhil" w:date="2022-12-08T13:34:00Z">
              <w:r w:rsidRPr="00497E67">
                <w:rPr>
                  <w:rFonts w:ascii="Century Gothic" w:hAnsi="Century Gothic" w:cs="Arial"/>
                  <w:b/>
                  <w:bCs/>
                  <w:szCs w:val="20"/>
                  <w:lang w:val="en-US"/>
                </w:rPr>
                <w:t>Reference</w:t>
              </w:r>
            </w:ins>
          </w:p>
        </w:tc>
        <w:tc>
          <w:tcPr>
            <w:tcW w:w="1701" w:type="dxa"/>
            <w:tcBorders>
              <w:bottom w:val="single" w:sz="6" w:space="0" w:color="auto"/>
            </w:tcBorders>
            <w:shd w:val="clear" w:color="auto" w:fill="E6E6E6"/>
            <w:vAlign w:val="center"/>
          </w:tcPr>
          <w:p w14:paraId="4AC4D447" w14:textId="77777777" w:rsidR="00F71F56" w:rsidRPr="00497E67" w:rsidRDefault="00F71F56" w:rsidP="00D30F6E">
            <w:pPr>
              <w:widowControl w:val="0"/>
              <w:snapToGrid w:val="0"/>
              <w:ind w:left="0"/>
              <w:jc w:val="center"/>
              <w:rPr>
                <w:ins w:id="2156" w:author="Kennedy, Muhil" w:date="2022-12-08T13:34:00Z"/>
                <w:rFonts w:ascii="Century Gothic" w:hAnsi="Century Gothic"/>
                <w:b/>
                <w:bCs/>
                <w:szCs w:val="20"/>
              </w:rPr>
            </w:pPr>
            <w:ins w:id="2157" w:author="Kennedy, Muhil" w:date="2022-12-08T13:34:00Z">
              <w:r w:rsidRPr="00497E67">
                <w:rPr>
                  <w:rFonts w:ascii="Century Gothic" w:hAnsi="Century Gothic" w:cs="Arial"/>
                  <w:b/>
                  <w:bCs/>
                  <w:szCs w:val="20"/>
                  <w:lang w:val="en-US"/>
                </w:rPr>
                <w:t>Tools Price (€)</w:t>
              </w:r>
            </w:ins>
          </w:p>
        </w:tc>
        <w:tc>
          <w:tcPr>
            <w:tcW w:w="6662" w:type="dxa"/>
            <w:tcBorders>
              <w:bottom w:val="single" w:sz="6" w:space="0" w:color="auto"/>
            </w:tcBorders>
            <w:shd w:val="clear" w:color="auto" w:fill="E6E6E6"/>
            <w:vAlign w:val="center"/>
          </w:tcPr>
          <w:p w14:paraId="7C108D9E" w14:textId="77777777" w:rsidR="00F71F56" w:rsidRPr="00497E67" w:rsidRDefault="00F71F56" w:rsidP="00D30F6E">
            <w:pPr>
              <w:widowControl w:val="0"/>
              <w:snapToGrid w:val="0"/>
              <w:ind w:left="0"/>
              <w:jc w:val="center"/>
              <w:rPr>
                <w:ins w:id="2158" w:author="Kennedy, Muhil" w:date="2022-12-08T13:34:00Z"/>
                <w:rFonts w:ascii="Century Gothic" w:hAnsi="Century Gothic"/>
                <w:b/>
                <w:bCs/>
                <w:szCs w:val="20"/>
              </w:rPr>
            </w:pPr>
            <w:ins w:id="2159" w:author="Kennedy, Muhil" w:date="2022-12-08T13:34:00Z">
              <w:r w:rsidRPr="00497E67">
                <w:rPr>
                  <w:rFonts w:ascii="Century Gothic" w:hAnsi="Century Gothic"/>
                  <w:b/>
                  <w:bCs/>
                  <w:szCs w:val="20"/>
                </w:rPr>
                <w:t>Payment Conditions</w:t>
              </w:r>
            </w:ins>
          </w:p>
        </w:tc>
      </w:tr>
      <w:tr w:rsidR="00F71F56" w:rsidRPr="00497E67" w14:paraId="5C75616A" w14:textId="77777777" w:rsidTr="00D30F6E">
        <w:trPr>
          <w:trHeight w:val="234"/>
          <w:ins w:id="2160" w:author="Kennedy, Muhil" w:date="2022-12-08T13:34:00Z"/>
        </w:trPr>
        <w:tc>
          <w:tcPr>
            <w:tcW w:w="1347" w:type="dxa"/>
            <w:tcBorders>
              <w:bottom w:val="dotted" w:sz="4" w:space="0" w:color="auto"/>
              <w:right w:val="single" w:sz="6" w:space="0" w:color="auto"/>
            </w:tcBorders>
            <w:vAlign w:val="center"/>
          </w:tcPr>
          <w:p w14:paraId="3C5F1DBA" w14:textId="77777777" w:rsidR="00F71F56" w:rsidRPr="00497E67" w:rsidRDefault="00F71F56" w:rsidP="00D30F6E">
            <w:pPr>
              <w:widowControl w:val="0"/>
              <w:snapToGrid w:val="0"/>
              <w:ind w:left="0"/>
              <w:jc w:val="center"/>
              <w:rPr>
                <w:ins w:id="2161"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280433F3" w14:textId="77777777" w:rsidR="00F71F56" w:rsidRPr="00497E67" w:rsidRDefault="00F71F56" w:rsidP="00D30F6E">
            <w:pPr>
              <w:widowControl w:val="0"/>
              <w:snapToGrid w:val="0"/>
              <w:ind w:left="109"/>
              <w:jc w:val="center"/>
              <w:rPr>
                <w:ins w:id="2162" w:author="Kennedy, Muhil" w:date="2022-12-08T13:34:00Z"/>
                <w:rFonts w:ascii="Century Gothic" w:hAnsi="Century Gothic" w:cs="Arial"/>
                <w:szCs w:val="20"/>
                <w:lang w:val="en-US"/>
              </w:rPr>
            </w:pPr>
          </w:p>
        </w:tc>
        <w:tc>
          <w:tcPr>
            <w:tcW w:w="6662" w:type="dxa"/>
            <w:tcBorders>
              <w:left w:val="single" w:sz="6" w:space="0" w:color="auto"/>
              <w:bottom w:val="dotted" w:sz="4" w:space="0" w:color="auto"/>
              <w:right w:val="single" w:sz="6" w:space="0" w:color="auto"/>
            </w:tcBorders>
            <w:vAlign w:val="center"/>
          </w:tcPr>
          <w:p w14:paraId="4449C0C7" w14:textId="77777777" w:rsidR="00F71F56" w:rsidRPr="00497E67" w:rsidRDefault="00F71F56" w:rsidP="00D30F6E">
            <w:pPr>
              <w:widowControl w:val="0"/>
              <w:snapToGrid w:val="0"/>
              <w:ind w:left="178"/>
              <w:jc w:val="center"/>
              <w:rPr>
                <w:ins w:id="2163" w:author="Kennedy, Muhil" w:date="2022-12-08T13:34:00Z"/>
                <w:rFonts w:ascii="Century Gothic" w:hAnsi="Century Gothic" w:cs="Arial"/>
                <w:szCs w:val="20"/>
              </w:rPr>
            </w:pPr>
          </w:p>
        </w:tc>
      </w:tr>
      <w:tr w:rsidR="00F71F56" w:rsidRPr="00497E67" w14:paraId="6C1AF6B0" w14:textId="77777777" w:rsidTr="00D30F6E">
        <w:trPr>
          <w:trHeight w:val="234"/>
          <w:ins w:id="2164" w:author="Kennedy, Muhil" w:date="2022-12-08T13:34:00Z"/>
        </w:trPr>
        <w:tc>
          <w:tcPr>
            <w:tcW w:w="1347" w:type="dxa"/>
            <w:tcBorders>
              <w:top w:val="dotted" w:sz="4" w:space="0" w:color="auto"/>
              <w:bottom w:val="dotted" w:sz="4" w:space="0" w:color="auto"/>
              <w:right w:val="single" w:sz="6" w:space="0" w:color="auto"/>
            </w:tcBorders>
            <w:vAlign w:val="center"/>
          </w:tcPr>
          <w:p w14:paraId="1E271885" w14:textId="77777777" w:rsidR="00F71F56" w:rsidRPr="00497E67" w:rsidRDefault="00F71F56" w:rsidP="00D30F6E">
            <w:pPr>
              <w:widowControl w:val="0"/>
              <w:snapToGrid w:val="0"/>
              <w:ind w:left="0"/>
              <w:jc w:val="center"/>
              <w:rPr>
                <w:ins w:id="2165"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5CE46734" w14:textId="77777777" w:rsidR="00F71F56" w:rsidRPr="00497E67" w:rsidRDefault="00F71F56" w:rsidP="00D30F6E">
            <w:pPr>
              <w:widowControl w:val="0"/>
              <w:snapToGrid w:val="0"/>
              <w:ind w:left="109"/>
              <w:jc w:val="center"/>
              <w:rPr>
                <w:ins w:id="2166" w:author="Kennedy, Muhil" w:date="2022-12-08T13:34:00Z"/>
                <w:rFonts w:ascii="Century Gothic" w:hAnsi="Century Gothic" w:cs="Arial"/>
                <w:szCs w:val="20"/>
                <w:lang w:val="en-US"/>
              </w:rPr>
            </w:pPr>
          </w:p>
        </w:tc>
        <w:tc>
          <w:tcPr>
            <w:tcW w:w="6662" w:type="dxa"/>
            <w:tcBorders>
              <w:top w:val="dotted" w:sz="4" w:space="0" w:color="auto"/>
              <w:left w:val="single" w:sz="6" w:space="0" w:color="auto"/>
              <w:bottom w:val="dotted" w:sz="4" w:space="0" w:color="auto"/>
              <w:right w:val="single" w:sz="6" w:space="0" w:color="auto"/>
            </w:tcBorders>
            <w:vAlign w:val="center"/>
          </w:tcPr>
          <w:p w14:paraId="41581B45" w14:textId="77777777" w:rsidR="00F71F56" w:rsidRPr="00497E67" w:rsidRDefault="00F71F56" w:rsidP="00D30F6E">
            <w:pPr>
              <w:widowControl w:val="0"/>
              <w:snapToGrid w:val="0"/>
              <w:ind w:left="178"/>
              <w:jc w:val="center"/>
              <w:rPr>
                <w:ins w:id="2167" w:author="Kennedy, Muhil" w:date="2022-12-08T13:34:00Z"/>
                <w:rFonts w:ascii="Century Gothic" w:hAnsi="Century Gothic" w:cs="Arial"/>
                <w:szCs w:val="20"/>
              </w:rPr>
            </w:pPr>
          </w:p>
        </w:tc>
      </w:tr>
      <w:tr w:rsidR="00F71F56" w:rsidRPr="00497E67" w14:paraId="2F54829C" w14:textId="77777777" w:rsidTr="00D30F6E">
        <w:trPr>
          <w:trHeight w:val="249"/>
          <w:ins w:id="2168" w:author="Kennedy, Muhil" w:date="2022-12-08T13:34:00Z"/>
        </w:trPr>
        <w:tc>
          <w:tcPr>
            <w:tcW w:w="1347" w:type="dxa"/>
            <w:tcBorders>
              <w:top w:val="dotted" w:sz="4" w:space="0" w:color="auto"/>
              <w:bottom w:val="single" w:sz="4" w:space="0" w:color="auto"/>
              <w:right w:val="single" w:sz="6" w:space="0" w:color="auto"/>
            </w:tcBorders>
            <w:vAlign w:val="center"/>
          </w:tcPr>
          <w:p w14:paraId="6176A8DC" w14:textId="77777777" w:rsidR="00F71F56" w:rsidRPr="00497E67" w:rsidRDefault="00F71F56" w:rsidP="00D30F6E">
            <w:pPr>
              <w:widowControl w:val="0"/>
              <w:snapToGrid w:val="0"/>
              <w:ind w:left="0"/>
              <w:jc w:val="center"/>
              <w:rPr>
                <w:ins w:id="2169" w:author="Kennedy, Muhil" w:date="2022-12-08T13:34:00Z"/>
                <w:rFonts w:ascii="Century Gothic" w:hAnsi="Century Gothic"/>
                <w:szCs w:val="20"/>
              </w:rPr>
            </w:pPr>
          </w:p>
        </w:tc>
        <w:tc>
          <w:tcPr>
            <w:tcW w:w="1701" w:type="dxa"/>
            <w:tcBorders>
              <w:top w:val="dotted" w:sz="4" w:space="0" w:color="auto"/>
              <w:left w:val="single" w:sz="6" w:space="0" w:color="auto"/>
              <w:bottom w:val="single" w:sz="4" w:space="0" w:color="auto"/>
              <w:right w:val="single" w:sz="6" w:space="0" w:color="auto"/>
            </w:tcBorders>
            <w:vAlign w:val="center"/>
          </w:tcPr>
          <w:p w14:paraId="2038E18E" w14:textId="77777777" w:rsidR="00F71F56" w:rsidRPr="00497E67" w:rsidRDefault="00F71F56" w:rsidP="00D30F6E">
            <w:pPr>
              <w:widowControl w:val="0"/>
              <w:snapToGrid w:val="0"/>
              <w:ind w:left="109"/>
              <w:jc w:val="center"/>
              <w:rPr>
                <w:ins w:id="2170" w:author="Kennedy, Muhil" w:date="2022-12-08T13:34:00Z"/>
                <w:rFonts w:ascii="Century Gothic" w:hAnsi="Century Gothic" w:cs="Arial"/>
                <w:szCs w:val="20"/>
                <w:lang w:val="en-US"/>
              </w:rPr>
            </w:pPr>
          </w:p>
        </w:tc>
        <w:tc>
          <w:tcPr>
            <w:tcW w:w="6662" w:type="dxa"/>
            <w:tcBorders>
              <w:top w:val="dotted" w:sz="4" w:space="0" w:color="auto"/>
              <w:left w:val="single" w:sz="6" w:space="0" w:color="auto"/>
              <w:bottom w:val="single" w:sz="4" w:space="0" w:color="auto"/>
              <w:right w:val="single" w:sz="6" w:space="0" w:color="auto"/>
            </w:tcBorders>
            <w:vAlign w:val="center"/>
          </w:tcPr>
          <w:p w14:paraId="4131D210" w14:textId="77777777" w:rsidR="00F71F56" w:rsidRPr="00497E67" w:rsidRDefault="00F71F56" w:rsidP="00D30F6E">
            <w:pPr>
              <w:widowControl w:val="0"/>
              <w:snapToGrid w:val="0"/>
              <w:ind w:left="178"/>
              <w:jc w:val="center"/>
              <w:rPr>
                <w:ins w:id="2171" w:author="Kennedy, Muhil" w:date="2022-12-08T13:34:00Z"/>
                <w:rFonts w:ascii="Century Gothic" w:hAnsi="Century Gothic" w:cs="Arial"/>
                <w:szCs w:val="20"/>
              </w:rPr>
            </w:pPr>
          </w:p>
        </w:tc>
      </w:tr>
    </w:tbl>
    <w:p w14:paraId="5823697F" w14:textId="77777777" w:rsidR="00F71F56" w:rsidRPr="00497E67" w:rsidRDefault="00F71F56" w:rsidP="00F71F56">
      <w:pPr>
        <w:pStyle w:val="Faureciaberschrift2"/>
        <w:widowControl w:val="0"/>
        <w:numPr>
          <w:ilvl w:val="0"/>
          <w:numId w:val="0"/>
        </w:numPr>
        <w:snapToGrid w:val="0"/>
        <w:spacing w:after="0"/>
        <w:ind w:left="567"/>
        <w:rPr>
          <w:ins w:id="2172" w:author="Kennedy, Muhil" w:date="2022-12-08T13:34:00Z"/>
          <w:rFonts w:ascii="Century Gothic" w:hAnsi="Century Gothic" w:cs="Times New Roman"/>
          <w:szCs w:val="20"/>
          <w:lang w:val="en-US"/>
        </w:rPr>
      </w:pPr>
    </w:p>
    <w:p w14:paraId="61930A45" w14:textId="77777777" w:rsidR="00F71F56" w:rsidRPr="00385EDE" w:rsidRDefault="00F71F56" w:rsidP="00F71F56">
      <w:pPr>
        <w:rPr>
          <w:ins w:id="2173" w:author="Kennedy, Muhil" w:date="2022-12-08T13:34:00Z"/>
          <w:lang w:val="en-US" w:eastAsia="pt-BR"/>
        </w:rPr>
      </w:pPr>
    </w:p>
    <w:p w14:paraId="60FDF0CD" w14:textId="77777777" w:rsidR="00F71F56" w:rsidRPr="00497E67" w:rsidRDefault="00F71F56" w:rsidP="00F71F56">
      <w:pPr>
        <w:pStyle w:val="Faureciaberschrift2"/>
        <w:widowControl w:val="0"/>
        <w:numPr>
          <w:ilvl w:val="0"/>
          <w:numId w:val="0"/>
        </w:numPr>
        <w:snapToGrid w:val="0"/>
        <w:spacing w:after="0"/>
        <w:ind w:left="567"/>
        <w:rPr>
          <w:ins w:id="2174" w:author="Kennedy, Muhil" w:date="2022-12-08T13:34:00Z"/>
          <w:rFonts w:ascii="Century Gothic" w:hAnsi="Century Gothic" w:cs="Times New Roman"/>
          <w:szCs w:val="20"/>
          <w:lang w:val="en-US"/>
        </w:rPr>
      </w:pPr>
      <w:ins w:id="2175" w:author="Kennedy, Muhil" w:date="2022-12-08T13:34:00Z">
        <w:r w:rsidRPr="00497E67">
          <w:rPr>
            <w:rFonts w:ascii="Century Gothic" w:hAnsi="Century Gothic" w:cs="Times New Roman"/>
            <w:szCs w:val="20"/>
            <w:lang w:val="en-US"/>
          </w:rPr>
          <w:t>The Tools Loan Agreement</w:t>
        </w:r>
        <w:r>
          <w:rPr>
            <w:rFonts w:ascii="Century Gothic" w:hAnsi="Century Gothic" w:cs="Times New Roman"/>
            <w:szCs w:val="20"/>
            <w:lang w:val="en-US"/>
          </w:rPr>
          <w:t xml:space="preserve"> as referred to in </w:t>
        </w:r>
        <w:r w:rsidRPr="00CC00E8">
          <w:rPr>
            <w:rFonts w:ascii="Century Gothic" w:hAnsi="Century Gothic"/>
            <w:szCs w:val="20"/>
            <w:u w:val="single"/>
            <w:lang w:val="en-US"/>
          </w:rPr>
          <w:t xml:space="preserve">Appendix </w:t>
        </w:r>
        <w:r>
          <w:rPr>
            <w:rFonts w:ascii="Century Gothic" w:hAnsi="Century Gothic"/>
            <w:szCs w:val="20"/>
            <w:u w:val="single"/>
            <w:lang w:val="en-US"/>
          </w:rPr>
          <w:t>20</w:t>
        </w:r>
        <w:r w:rsidRPr="00CC00E8">
          <w:rPr>
            <w:rFonts w:ascii="Century Gothic" w:hAnsi="Century Gothic"/>
            <w:szCs w:val="20"/>
            <w:lang w:val="en-US"/>
          </w:rPr>
          <w:t xml:space="preserve"> </w:t>
        </w:r>
        <w:r>
          <w:rPr>
            <w:rFonts w:ascii="Century Gothic" w:hAnsi="Century Gothic"/>
            <w:szCs w:val="20"/>
            <w:lang w:val="en-US"/>
          </w:rPr>
          <w:t>(Tools Loan Agreement)</w:t>
        </w:r>
        <w:r w:rsidRPr="00497E67">
          <w:rPr>
            <w:rFonts w:ascii="Century Gothic" w:hAnsi="Century Gothic" w:cs="Times New Roman"/>
            <w:szCs w:val="20"/>
            <w:lang w:val="en-US"/>
          </w:rPr>
          <w:t xml:space="preserve"> shall apply to the Supplier’s use of the tools. </w:t>
        </w:r>
      </w:ins>
    </w:p>
    <w:p w14:paraId="090BCC5B" w14:textId="77777777" w:rsidR="00F71F56" w:rsidRPr="00497E67" w:rsidRDefault="00F71F56" w:rsidP="00F71F56">
      <w:pPr>
        <w:widowControl w:val="0"/>
        <w:snapToGrid w:val="0"/>
        <w:rPr>
          <w:ins w:id="2176" w:author="Kennedy, Muhil" w:date="2022-12-08T13:34:00Z"/>
          <w:rFonts w:ascii="Century Gothic" w:hAnsi="Century Gothic"/>
          <w:szCs w:val="20"/>
          <w:lang w:val="en-US" w:eastAsia="pt-BR"/>
        </w:rPr>
      </w:pPr>
    </w:p>
    <w:p w14:paraId="24AB7768" w14:textId="77777777" w:rsidR="00F71F56" w:rsidRPr="006B1A43" w:rsidRDefault="00F71F56" w:rsidP="00F71F56">
      <w:pPr>
        <w:pStyle w:val="Heading2"/>
        <w:keepNext w:val="0"/>
        <w:widowControl w:val="0"/>
        <w:snapToGrid w:val="0"/>
        <w:spacing w:before="0" w:after="0"/>
        <w:rPr>
          <w:ins w:id="2177" w:author="Kennedy, Muhil" w:date="2022-12-08T13:34:00Z"/>
          <w:rFonts w:ascii="Century Gothic" w:hAnsi="Century Gothic"/>
          <w:i w:val="0"/>
          <w:iCs w:val="0"/>
          <w14:shadow w14:blurRad="0" w14:dist="0" w14:dir="0" w14:sx="0" w14:sy="0" w14:kx="0" w14:ky="0" w14:algn="none">
            <w14:srgbClr w14:val="000000"/>
          </w14:shadow>
        </w:rPr>
      </w:pPr>
      <w:ins w:id="2178" w:author="Kennedy, Muhil" w:date="2022-12-08T13:34:00Z">
        <w:r w:rsidRPr="006B1A43">
          <w:rPr>
            <w:rFonts w:ascii="Century Gothic" w:hAnsi="Century Gothic"/>
            <w:i w:val="0"/>
            <w:iCs w:val="0"/>
            <w14:shadow w14:blurRad="0" w14:dist="0" w14:dir="0" w14:sx="0" w14:sy="0" w14:kx="0" w14:ky="0" w14:algn="none">
              <w14:srgbClr w14:val="000000"/>
            </w14:shadow>
          </w:rPr>
          <w:t>Other Financial Clauses</w:t>
        </w:r>
      </w:ins>
    </w:p>
    <w:p w14:paraId="61109B09" w14:textId="77777777" w:rsidR="00F71F56" w:rsidRDefault="00F71F56" w:rsidP="00F71F56">
      <w:pPr>
        <w:pStyle w:val="Faureciaberschrift2"/>
        <w:widowControl w:val="0"/>
        <w:numPr>
          <w:ilvl w:val="0"/>
          <w:numId w:val="0"/>
        </w:numPr>
        <w:snapToGrid w:val="0"/>
        <w:spacing w:after="0"/>
        <w:ind w:left="1068"/>
        <w:rPr>
          <w:ins w:id="2179" w:author="Kennedy, Muhil" w:date="2022-12-08T13:34:00Z"/>
          <w:rFonts w:ascii="Century Gothic" w:hAnsi="Century Gothic" w:cs="Times New Roman"/>
          <w:szCs w:val="20"/>
          <w:lang w:val="en-US"/>
        </w:rPr>
      </w:pPr>
    </w:p>
    <w:p w14:paraId="55188255" w14:textId="77777777" w:rsidR="00F71F56" w:rsidRPr="00497E67" w:rsidRDefault="00F71F56" w:rsidP="00F71F56">
      <w:pPr>
        <w:pStyle w:val="Faureciaberschrift2"/>
        <w:widowControl w:val="0"/>
        <w:numPr>
          <w:ilvl w:val="0"/>
          <w:numId w:val="11"/>
        </w:numPr>
        <w:snapToGrid w:val="0"/>
        <w:spacing w:after="0"/>
        <w:rPr>
          <w:ins w:id="2180" w:author="Kennedy, Muhil" w:date="2022-12-08T13:34:00Z"/>
          <w:rFonts w:ascii="Century Gothic" w:hAnsi="Century Gothic" w:cs="Times New Roman"/>
          <w:szCs w:val="20"/>
          <w:lang w:val="en-US"/>
        </w:rPr>
      </w:pPr>
      <w:ins w:id="2181" w:author="Kennedy, Muhil" w:date="2022-12-08T13:34:00Z">
        <w:r w:rsidRPr="00497E67">
          <w:rPr>
            <w:rFonts w:ascii="Century Gothic" w:hAnsi="Century Gothic" w:cs="Times New Roman"/>
            <w:szCs w:val="20"/>
            <w:lang w:val="en-US"/>
          </w:rPr>
          <w:t>[Material price clause, if applicable]</w:t>
        </w:r>
      </w:ins>
    </w:p>
    <w:p w14:paraId="284CDD75" w14:textId="77777777" w:rsidR="00F71F56" w:rsidRDefault="00F71F56" w:rsidP="00F71F56">
      <w:pPr>
        <w:pStyle w:val="Faureciaberschrift2"/>
        <w:widowControl w:val="0"/>
        <w:numPr>
          <w:ilvl w:val="0"/>
          <w:numId w:val="11"/>
        </w:numPr>
        <w:snapToGrid w:val="0"/>
        <w:spacing w:after="0"/>
        <w:rPr>
          <w:ins w:id="2182" w:author="Kennedy, Muhil" w:date="2022-12-08T13:34:00Z"/>
          <w:rFonts w:ascii="Century Gothic" w:hAnsi="Century Gothic" w:cs="Times New Roman"/>
          <w:szCs w:val="20"/>
        </w:rPr>
      </w:pPr>
      <w:ins w:id="2183" w:author="Kennedy, Muhil" w:date="2022-12-08T13:34:00Z">
        <w:r w:rsidRPr="00497E67">
          <w:rPr>
            <w:rFonts w:ascii="Century Gothic" w:hAnsi="Century Gothic" w:cs="Times New Roman"/>
            <w:szCs w:val="20"/>
          </w:rPr>
          <w:t>[Currency clause, if applicable]</w:t>
        </w:r>
      </w:ins>
    </w:p>
    <w:p w14:paraId="27D89E88" w14:textId="77777777" w:rsidR="00F71F56" w:rsidRPr="00385EDE" w:rsidRDefault="00F71F56" w:rsidP="00F71F56">
      <w:pPr>
        <w:pStyle w:val="Faureciaberschrift2"/>
        <w:widowControl w:val="0"/>
        <w:numPr>
          <w:ilvl w:val="0"/>
          <w:numId w:val="11"/>
        </w:numPr>
        <w:snapToGrid w:val="0"/>
        <w:spacing w:after="0"/>
        <w:rPr>
          <w:ins w:id="2184" w:author="Kennedy, Muhil" w:date="2022-12-08T13:34:00Z"/>
          <w:rFonts w:ascii="Century Gothic" w:hAnsi="Century Gothic" w:cs="Times New Roman"/>
          <w:szCs w:val="20"/>
        </w:rPr>
      </w:pPr>
      <w:ins w:id="2185" w:author="Kennedy, Muhil" w:date="2022-12-08T13:34:00Z">
        <w:r>
          <w:rPr>
            <w:rFonts w:ascii="Century Gothic" w:hAnsi="Century Gothic" w:cs="Times New Roman"/>
            <w:szCs w:val="20"/>
          </w:rPr>
          <w:t>[</w:t>
        </w:r>
        <w:r w:rsidRPr="00385EDE">
          <w:rPr>
            <w:rFonts w:ascii="Century Gothic" w:hAnsi="Century Gothic"/>
            <w:szCs w:val="20"/>
          </w:rPr>
          <w:t>Indexation clause</w:t>
        </w:r>
        <w:r>
          <w:rPr>
            <w:rFonts w:ascii="Century Gothic" w:hAnsi="Century Gothic"/>
            <w:szCs w:val="20"/>
          </w:rPr>
          <w:t>]</w:t>
        </w:r>
        <w:r w:rsidRPr="00385EDE">
          <w:rPr>
            <w:rFonts w:ascii="Century Gothic" w:hAnsi="Century Gothic"/>
            <w:szCs w:val="20"/>
          </w:rPr>
          <w:t xml:space="preserve"> </w:t>
        </w:r>
      </w:ins>
    </w:p>
    <w:p w14:paraId="3C4696C2" w14:textId="77777777" w:rsidR="00F71F56" w:rsidRPr="00497E67" w:rsidRDefault="00F71F56" w:rsidP="00F71F56">
      <w:pPr>
        <w:pStyle w:val="Heading2"/>
        <w:keepNext w:val="0"/>
        <w:widowControl w:val="0"/>
        <w:numPr>
          <w:ilvl w:val="0"/>
          <w:numId w:val="0"/>
        </w:numPr>
        <w:snapToGrid w:val="0"/>
        <w:spacing w:before="0" w:after="0"/>
        <w:ind w:left="576"/>
        <w:rPr>
          <w:ins w:id="2186" w:author="Kennedy, Muhil" w:date="2022-12-08T13:34:00Z"/>
          <w:rFonts w:ascii="Century Gothic" w:hAnsi="Century Gothic"/>
          <w:lang w:val="en-US"/>
        </w:rPr>
      </w:pPr>
    </w:p>
    <w:p w14:paraId="7B1251A9" w14:textId="77777777" w:rsidR="00F71F56" w:rsidRPr="006B1A43" w:rsidRDefault="00F71F56" w:rsidP="00F71F56">
      <w:pPr>
        <w:pStyle w:val="Heading2"/>
        <w:keepNext w:val="0"/>
        <w:widowControl w:val="0"/>
        <w:snapToGrid w:val="0"/>
        <w:spacing w:before="0" w:after="0"/>
        <w:rPr>
          <w:ins w:id="2187" w:author="Kennedy, Muhil" w:date="2022-12-08T13:34:00Z"/>
          <w:rFonts w:ascii="Century Gothic" w:hAnsi="Century Gothic"/>
          <w:i w:val="0"/>
          <w:iCs w:val="0"/>
          <w14:shadow w14:blurRad="0" w14:dist="0" w14:dir="0" w14:sx="0" w14:sy="0" w14:kx="0" w14:ky="0" w14:algn="none">
            <w14:srgbClr w14:val="000000"/>
          </w14:shadow>
        </w:rPr>
      </w:pPr>
      <w:ins w:id="2188" w:author="Kennedy, Muhil" w:date="2022-12-08T13:34:00Z">
        <w:r w:rsidRPr="006B1A43">
          <w:rPr>
            <w:rFonts w:ascii="Century Gothic" w:hAnsi="Century Gothic"/>
            <w:i w:val="0"/>
            <w:iCs w:val="0"/>
            <w14:shadow w14:blurRad="0" w14:dist="0" w14:dir="0" w14:sx="0" w14:sy="0" w14:kx="0" w14:ky="0" w14:algn="none">
              <w14:srgbClr w14:val="000000"/>
            </w14:shadow>
          </w:rPr>
          <w:t>Tools Amortization</w:t>
        </w:r>
      </w:ins>
    </w:p>
    <w:p w14:paraId="08D3C1A6" w14:textId="77777777" w:rsidR="00F71F56" w:rsidRDefault="00F71F56" w:rsidP="00F71F56">
      <w:pPr>
        <w:pStyle w:val="Faureciaberschrift2"/>
        <w:widowControl w:val="0"/>
        <w:numPr>
          <w:ilvl w:val="0"/>
          <w:numId w:val="0"/>
        </w:numPr>
        <w:snapToGrid w:val="0"/>
        <w:spacing w:after="0"/>
        <w:ind w:left="567"/>
        <w:rPr>
          <w:ins w:id="2189" w:author="Kennedy, Muhil" w:date="2022-12-08T13:34:00Z"/>
          <w:rFonts w:ascii="Century Gothic" w:hAnsi="Century Gothic" w:cs="Times New Roman"/>
          <w:szCs w:val="20"/>
          <w:lang w:val="en-US"/>
        </w:rPr>
      </w:pPr>
    </w:p>
    <w:p w14:paraId="3EB8BD85" w14:textId="77777777" w:rsidR="00F71F56" w:rsidRDefault="00F71F56" w:rsidP="00F71F56">
      <w:pPr>
        <w:pStyle w:val="Faureciaberschrift2"/>
        <w:widowControl w:val="0"/>
        <w:numPr>
          <w:ilvl w:val="0"/>
          <w:numId w:val="0"/>
        </w:numPr>
        <w:snapToGrid w:val="0"/>
        <w:spacing w:after="0"/>
        <w:ind w:left="567"/>
        <w:rPr>
          <w:ins w:id="2190" w:author="Kennedy, Muhil" w:date="2022-12-08T13:34:00Z"/>
          <w:rFonts w:ascii="Century Gothic" w:hAnsi="Century Gothic" w:cs="Times New Roman"/>
          <w:szCs w:val="20"/>
          <w:lang w:val="en-US"/>
        </w:rPr>
      </w:pPr>
      <w:ins w:id="2191" w:author="Kennedy, Muhil" w:date="2022-12-08T13:34:00Z">
        <w:r w:rsidRPr="00497E67">
          <w:rPr>
            <w:rFonts w:ascii="Century Gothic" w:hAnsi="Century Gothic" w:cs="Times New Roman"/>
            <w:szCs w:val="20"/>
            <w:lang w:val="en-US"/>
          </w:rPr>
          <w:t>Faurecia pledges that it will pay in addition to the Part Price a part price amortization (“</w:t>
        </w:r>
        <w:r w:rsidRPr="00497E67">
          <w:rPr>
            <w:rFonts w:ascii="Century Gothic" w:hAnsi="Century Gothic" w:cs="Times New Roman"/>
            <w:b/>
            <w:bCs/>
            <w:szCs w:val="20"/>
            <w:lang w:val="en-US"/>
          </w:rPr>
          <w:t>PPA</w:t>
        </w:r>
        <w:r w:rsidRPr="00497E67">
          <w:rPr>
            <w:rFonts w:ascii="Century Gothic" w:hAnsi="Century Gothic" w:cs="Times New Roman"/>
            <w:szCs w:val="20"/>
            <w:lang w:val="en-US"/>
          </w:rPr>
          <w:t>”) linked to the amortization of 100% of the Tools Price:</w:t>
        </w:r>
      </w:ins>
    </w:p>
    <w:p w14:paraId="504B6458" w14:textId="77777777" w:rsidR="00F71F56" w:rsidRPr="00385EDE" w:rsidRDefault="00F71F56" w:rsidP="00F71F56">
      <w:pPr>
        <w:rPr>
          <w:ins w:id="2192" w:author="Kennedy, Muhil" w:date="2022-12-08T13:34:00Z"/>
          <w:lang w:val="en-US" w:eastAsia="pt-BR"/>
        </w:rPr>
      </w:pPr>
    </w:p>
    <w:tbl>
      <w:tblPr>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701"/>
        <w:gridCol w:w="1559"/>
        <w:gridCol w:w="1701"/>
        <w:gridCol w:w="3402"/>
      </w:tblGrid>
      <w:tr w:rsidR="00F71F56" w:rsidRPr="00497E67" w14:paraId="48A5DB25" w14:textId="77777777" w:rsidTr="00D30F6E">
        <w:trPr>
          <w:trHeight w:hRule="exact" w:val="453"/>
          <w:ins w:id="2193" w:author="Kennedy, Muhil" w:date="2022-12-08T13:34:00Z"/>
        </w:trPr>
        <w:tc>
          <w:tcPr>
            <w:tcW w:w="1347" w:type="dxa"/>
            <w:tcBorders>
              <w:bottom w:val="single" w:sz="6" w:space="0" w:color="auto"/>
            </w:tcBorders>
            <w:shd w:val="clear" w:color="auto" w:fill="E6E6E6"/>
            <w:vAlign w:val="center"/>
          </w:tcPr>
          <w:p w14:paraId="77555351" w14:textId="77777777" w:rsidR="00F71F56" w:rsidRPr="00497E67" w:rsidRDefault="00F71F56" w:rsidP="00D30F6E">
            <w:pPr>
              <w:widowControl w:val="0"/>
              <w:snapToGrid w:val="0"/>
              <w:ind w:left="0"/>
              <w:jc w:val="center"/>
              <w:rPr>
                <w:ins w:id="2194" w:author="Kennedy, Muhil" w:date="2022-12-08T13:34:00Z"/>
                <w:rFonts w:ascii="Century Gothic" w:hAnsi="Century Gothic" w:cs="Arial"/>
                <w:b/>
                <w:bCs/>
                <w:szCs w:val="20"/>
                <w:lang w:val="en-US"/>
              </w:rPr>
            </w:pPr>
            <w:ins w:id="2195" w:author="Kennedy, Muhil" w:date="2022-12-08T13:34:00Z">
              <w:r w:rsidRPr="00497E67">
                <w:rPr>
                  <w:rFonts w:ascii="Century Gothic" w:hAnsi="Century Gothic" w:cs="Arial"/>
                  <w:b/>
                  <w:bCs/>
                  <w:szCs w:val="20"/>
                  <w:lang w:val="en-US"/>
                </w:rPr>
                <w:t>Reference</w:t>
              </w:r>
            </w:ins>
          </w:p>
        </w:tc>
        <w:tc>
          <w:tcPr>
            <w:tcW w:w="1701" w:type="dxa"/>
            <w:tcBorders>
              <w:bottom w:val="single" w:sz="6" w:space="0" w:color="auto"/>
            </w:tcBorders>
            <w:shd w:val="clear" w:color="auto" w:fill="E6E6E6"/>
            <w:vAlign w:val="center"/>
          </w:tcPr>
          <w:p w14:paraId="1F6A31FB" w14:textId="77777777" w:rsidR="00F71F56" w:rsidRPr="00497E67" w:rsidRDefault="00F71F56" w:rsidP="00D30F6E">
            <w:pPr>
              <w:widowControl w:val="0"/>
              <w:snapToGrid w:val="0"/>
              <w:ind w:left="0"/>
              <w:jc w:val="center"/>
              <w:rPr>
                <w:ins w:id="2196" w:author="Kennedy, Muhil" w:date="2022-12-08T13:34:00Z"/>
                <w:rFonts w:ascii="Century Gothic" w:hAnsi="Century Gothic"/>
                <w:b/>
                <w:bCs/>
                <w:szCs w:val="20"/>
              </w:rPr>
            </w:pPr>
            <w:ins w:id="2197" w:author="Kennedy, Muhil" w:date="2022-12-08T13:34:00Z">
              <w:r w:rsidRPr="00497E67">
                <w:rPr>
                  <w:rFonts w:ascii="Century Gothic" w:hAnsi="Century Gothic"/>
                  <w:b/>
                  <w:bCs/>
                  <w:szCs w:val="20"/>
                </w:rPr>
                <w:t>Tools Price (€)</w:t>
              </w:r>
            </w:ins>
          </w:p>
        </w:tc>
        <w:tc>
          <w:tcPr>
            <w:tcW w:w="1559" w:type="dxa"/>
            <w:tcBorders>
              <w:bottom w:val="single" w:sz="6" w:space="0" w:color="auto"/>
            </w:tcBorders>
            <w:shd w:val="clear" w:color="auto" w:fill="E6E6E6"/>
            <w:vAlign w:val="center"/>
          </w:tcPr>
          <w:p w14:paraId="480C1EDC" w14:textId="77777777" w:rsidR="00F71F56" w:rsidRPr="00497E67" w:rsidRDefault="00F71F56" w:rsidP="00D30F6E">
            <w:pPr>
              <w:widowControl w:val="0"/>
              <w:snapToGrid w:val="0"/>
              <w:ind w:left="0"/>
              <w:jc w:val="center"/>
              <w:rPr>
                <w:ins w:id="2198" w:author="Kennedy, Muhil" w:date="2022-12-08T13:34:00Z"/>
                <w:rFonts w:ascii="Century Gothic" w:hAnsi="Century Gothic"/>
                <w:b/>
                <w:bCs/>
                <w:szCs w:val="20"/>
              </w:rPr>
            </w:pPr>
            <w:ins w:id="2199" w:author="Kennedy, Muhil" w:date="2022-12-08T13:34:00Z">
              <w:r w:rsidRPr="00497E67">
                <w:rPr>
                  <w:rFonts w:ascii="Century Gothic" w:hAnsi="Century Gothic"/>
                  <w:b/>
                  <w:bCs/>
                  <w:szCs w:val="20"/>
                </w:rPr>
                <w:t>Amortized Quantity</w:t>
              </w:r>
            </w:ins>
          </w:p>
        </w:tc>
        <w:tc>
          <w:tcPr>
            <w:tcW w:w="1701" w:type="dxa"/>
            <w:tcBorders>
              <w:bottom w:val="single" w:sz="6" w:space="0" w:color="auto"/>
            </w:tcBorders>
            <w:shd w:val="clear" w:color="auto" w:fill="E6E6E6"/>
            <w:vAlign w:val="center"/>
          </w:tcPr>
          <w:p w14:paraId="1408AC00" w14:textId="77777777" w:rsidR="00F71F56" w:rsidRPr="00497E67" w:rsidRDefault="00F71F56" w:rsidP="00D30F6E">
            <w:pPr>
              <w:widowControl w:val="0"/>
              <w:snapToGrid w:val="0"/>
              <w:ind w:left="0"/>
              <w:jc w:val="center"/>
              <w:rPr>
                <w:ins w:id="2200" w:author="Kennedy, Muhil" w:date="2022-12-08T13:34:00Z"/>
                <w:rFonts w:ascii="Century Gothic" w:hAnsi="Century Gothic"/>
                <w:b/>
                <w:bCs/>
                <w:szCs w:val="20"/>
              </w:rPr>
            </w:pPr>
            <w:ins w:id="2201" w:author="Kennedy, Muhil" w:date="2022-12-08T13:34:00Z">
              <w:r w:rsidRPr="00497E67">
                <w:rPr>
                  <w:rFonts w:ascii="Century Gothic" w:hAnsi="Century Gothic"/>
                  <w:b/>
                  <w:bCs/>
                  <w:szCs w:val="20"/>
                </w:rPr>
                <w:t>PPA (€)</w:t>
              </w:r>
            </w:ins>
          </w:p>
        </w:tc>
        <w:tc>
          <w:tcPr>
            <w:tcW w:w="3402" w:type="dxa"/>
            <w:tcBorders>
              <w:bottom w:val="single" w:sz="6" w:space="0" w:color="auto"/>
            </w:tcBorders>
            <w:shd w:val="clear" w:color="auto" w:fill="E6E6E6"/>
            <w:vAlign w:val="center"/>
          </w:tcPr>
          <w:p w14:paraId="2BBB39D1" w14:textId="77777777" w:rsidR="00F71F56" w:rsidRPr="00497E67" w:rsidRDefault="00F71F56" w:rsidP="00D30F6E">
            <w:pPr>
              <w:widowControl w:val="0"/>
              <w:snapToGrid w:val="0"/>
              <w:ind w:left="0"/>
              <w:jc w:val="center"/>
              <w:rPr>
                <w:ins w:id="2202" w:author="Kennedy, Muhil" w:date="2022-12-08T13:34:00Z"/>
                <w:rFonts w:ascii="Century Gothic" w:hAnsi="Century Gothic"/>
                <w:b/>
                <w:bCs/>
                <w:szCs w:val="20"/>
              </w:rPr>
            </w:pPr>
          </w:p>
        </w:tc>
      </w:tr>
      <w:tr w:rsidR="00F71F56" w:rsidRPr="00497E67" w14:paraId="7164EFCD" w14:textId="77777777" w:rsidTr="00D30F6E">
        <w:trPr>
          <w:trHeight w:val="234"/>
          <w:ins w:id="2203" w:author="Kennedy, Muhil" w:date="2022-12-08T13:34:00Z"/>
        </w:trPr>
        <w:tc>
          <w:tcPr>
            <w:tcW w:w="1347" w:type="dxa"/>
            <w:tcBorders>
              <w:bottom w:val="dotted" w:sz="4" w:space="0" w:color="auto"/>
              <w:right w:val="single" w:sz="6" w:space="0" w:color="auto"/>
            </w:tcBorders>
            <w:vAlign w:val="center"/>
          </w:tcPr>
          <w:p w14:paraId="1DD4FA94" w14:textId="77777777" w:rsidR="00F71F56" w:rsidRPr="00497E67" w:rsidRDefault="00F71F56" w:rsidP="00D30F6E">
            <w:pPr>
              <w:widowControl w:val="0"/>
              <w:snapToGrid w:val="0"/>
              <w:ind w:left="0"/>
              <w:jc w:val="center"/>
              <w:rPr>
                <w:ins w:id="2204"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0E9DB4F8" w14:textId="77777777" w:rsidR="00F71F56" w:rsidRPr="00497E67" w:rsidRDefault="00F71F56" w:rsidP="00D30F6E">
            <w:pPr>
              <w:widowControl w:val="0"/>
              <w:snapToGrid w:val="0"/>
              <w:ind w:left="109"/>
              <w:jc w:val="center"/>
              <w:rPr>
                <w:ins w:id="2205" w:author="Kennedy, Muhil" w:date="2022-12-08T13:34:00Z"/>
                <w:rFonts w:ascii="Century Gothic" w:hAnsi="Century Gothic" w:cs="Arial"/>
                <w:szCs w:val="20"/>
                <w:lang w:val="en-US"/>
              </w:rPr>
            </w:pPr>
          </w:p>
        </w:tc>
        <w:tc>
          <w:tcPr>
            <w:tcW w:w="1559" w:type="dxa"/>
            <w:tcBorders>
              <w:left w:val="single" w:sz="6" w:space="0" w:color="auto"/>
              <w:bottom w:val="dotted" w:sz="4" w:space="0" w:color="auto"/>
              <w:right w:val="single" w:sz="6" w:space="0" w:color="auto"/>
            </w:tcBorders>
            <w:vAlign w:val="center"/>
          </w:tcPr>
          <w:p w14:paraId="53344038" w14:textId="77777777" w:rsidR="00F71F56" w:rsidRPr="00497E67" w:rsidRDefault="00F71F56" w:rsidP="00D30F6E">
            <w:pPr>
              <w:widowControl w:val="0"/>
              <w:snapToGrid w:val="0"/>
              <w:ind w:left="178"/>
              <w:jc w:val="center"/>
              <w:rPr>
                <w:ins w:id="2206" w:author="Kennedy, Muhil" w:date="2022-12-08T13:34:00Z"/>
                <w:rFonts w:ascii="Century Gothic" w:hAnsi="Century Gothic" w:cs="Arial"/>
                <w:szCs w:val="20"/>
              </w:rPr>
            </w:pPr>
          </w:p>
        </w:tc>
        <w:tc>
          <w:tcPr>
            <w:tcW w:w="1701" w:type="dxa"/>
            <w:tcBorders>
              <w:left w:val="single" w:sz="6" w:space="0" w:color="auto"/>
              <w:bottom w:val="dotted" w:sz="4" w:space="0" w:color="auto"/>
              <w:right w:val="single" w:sz="6" w:space="0" w:color="auto"/>
            </w:tcBorders>
          </w:tcPr>
          <w:p w14:paraId="1690920B" w14:textId="77777777" w:rsidR="00F71F56" w:rsidRPr="00497E67" w:rsidRDefault="00F71F56" w:rsidP="00D30F6E">
            <w:pPr>
              <w:widowControl w:val="0"/>
              <w:snapToGrid w:val="0"/>
              <w:rPr>
                <w:ins w:id="2207" w:author="Kennedy, Muhil" w:date="2022-12-08T13:34:00Z"/>
                <w:rFonts w:ascii="Century Gothic" w:hAnsi="Century Gothic"/>
                <w:szCs w:val="20"/>
                <w:lang w:val="en-US"/>
              </w:rPr>
            </w:pPr>
          </w:p>
        </w:tc>
        <w:tc>
          <w:tcPr>
            <w:tcW w:w="3402" w:type="dxa"/>
            <w:tcBorders>
              <w:left w:val="single" w:sz="6" w:space="0" w:color="auto"/>
              <w:bottom w:val="dotted" w:sz="4" w:space="0" w:color="auto"/>
              <w:right w:val="single" w:sz="6" w:space="0" w:color="auto"/>
            </w:tcBorders>
          </w:tcPr>
          <w:p w14:paraId="433F607A" w14:textId="77777777" w:rsidR="00F71F56" w:rsidRPr="00497E67" w:rsidRDefault="00F71F56" w:rsidP="00D30F6E">
            <w:pPr>
              <w:widowControl w:val="0"/>
              <w:snapToGrid w:val="0"/>
              <w:rPr>
                <w:ins w:id="2208" w:author="Kennedy, Muhil" w:date="2022-12-08T13:34:00Z"/>
                <w:rFonts w:ascii="Century Gothic" w:hAnsi="Century Gothic"/>
                <w:szCs w:val="20"/>
                <w:lang w:val="en-US"/>
              </w:rPr>
            </w:pPr>
          </w:p>
        </w:tc>
      </w:tr>
      <w:tr w:rsidR="00F71F56" w:rsidRPr="00497E67" w14:paraId="578396C7" w14:textId="77777777" w:rsidTr="00D30F6E">
        <w:trPr>
          <w:trHeight w:val="234"/>
          <w:ins w:id="2209" w:author="Kennedy, Muhil" w:date="2022-12-08T13:34:00Z"/>
        </w:trPr>
        <w:tc>
          <w:tcPr>
            <w:tcW w:w="1347" w:type="dxa"/>
            <w:tcBorders>
              <w:top w:val="dotted" w:sz="4" w:space="0" w:color="auto"/>
              <w:bottom w:val="dotted" w:sz="4" w:space="0" w:color="auto"/>
              <w:right w:val="single" w:sz="6" w:space="0" w:color="auto"/>
            </w:tcBorders>
            <w:vAlign w:val="center"/>
          </w:tcPr>
          <w:p w14:paraId="48507040" w14:textId="77777777" w:rsidR="00F71F56" w:rsidRPr="00497E67" w:rsidRDefault="00F71F56" w:rsidP="00D30F6E">
            <w:pPr>
              <w:widowControl w:val="0"/>
              <w:snapToGrid w:val="0"/>
              <w:ind w:left="0"/>
              <w:jc w:val="center"/>
              <w:rPr>
                <w:ins w:id="2210"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50EF2CED" w14:textId="77777777" w:rsidR="00F71F56" w:rsidRPr="00497E67" w:rsidRDefault="00F71F56" w:rsidP="00D30F6E">
            <w:pPr>
              <w:widowControl w:val="0"/>
              <w:snapToGrid w:val="0"/>
              <w:ind w:left="109"/>
              <w:jc w:val="center"/>
              <w:rPr>
                <w:ins w:id="2211" w:author="Kennedy, Muhil" w:date="2022-12-08T13:34:00Z"/>
                <w:rFonts w:ascii="Century Gothic" w:hAnsi="Century Gothic" w:cs="Arial"/>
                <w:szCs w:val="20"/>
                <w:lang w:val="en-US"/>
              </w:rPr>
            </w:pPr>
          </w:p>
        </w:tc>
        <w:tc>
          <w:tcPr>
            <w:tcW w:w="1559" w:type="dxa"/>
            <w:tcBorders>
              <w:top w:val="dotted" w:sz="4" w:space="0" w:color="auto"/>
              <w:left w:val="single" w:sz="6" w:space="0" w:color="auto"/>
              <w:bottom w:val="dotted" w:sz="4" w:space="0" w:color="auto"/>
              <w:right w:val="single" w:sz="6" w:space="0" w:color="auto"/>
            </w:tcBorders>
            <w:vAlign w:val="center"/>
          </w:tcPr>
          <w:p w14:paraId="029B6C99" w14:textId="77777777" w:rsidR="00F71F56" w:rsidRPr="00497E67" w:rsidRDefault="00F71F56" w:rsidP="00D30F6E">
            <w:pPr>
              <w:widowControl w:val="0"/>
              <w:snapToGrid w:val="0"/>
              <w:ind w:left="178"/>
              <w:jc w:val="center"/>
              <w:rPr>
                <w:ins w:id="2212"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tcPr>
          <w:p w14:paraId="1FA1DDA9" w14:textId="77777777" w:rsidR="00F71F56" w:rsidRPr="00497E67" w:rsidRDefault="00F71F56" w:rsidP="00D30F6E">
            <w:pPr>
              <w:widowControl w:val="0"/>
              <w:snapToGrid w:val="0"/>
              <w:rPr>
                <w:ins w:id="2213" w:author="Kennedy, Muhil" w:date="2022-12-08T13:34:00Z"/>
                <w:rFonts w:ascii="Century Gothic" w:hAnsi="Century Gothic"/>
                <w:szCs w:val="20"/>
                <w:lang w:val="en-US"/>
              </w:rPr>
            </w:pPr>
          </w:p>
        </w:tc>
        <w:tc>
          <w:tcPr>
            <w:tcW w:w="3402" w:type="dxa"/>
            <w:tcBorders>
              <w:top w:val="dotted" w:sz="4" w:space="0" w:color="auto"/>
              <w:left w:val="single" w:sz="6" w:space="0" w:color="auto"/>
              <w:bottom w:val="dotted" w:sz="4" w:space="0" w:color="auto"/>
              <w:right w:val="single" w:sz="6" w:space="0" w:color="auto"/>
            </w:tcBorders>
          </w:tcPr>
          <w:p w14:paraId="1FC15917" w14:textId="77777777" w:rsidR="00F71F56" w:rsidRPr="00497E67" w:rsidRDefault="00F71F56" w:rsidP="00D30F6E">
            <w:pPr>
              <w:widowControl w:val="0"/>
              <w:snapToGrid w:val="0"/>
              <w:rPr>
                <w:ins w:id="2214" w:author="Kennedy, Muhil" w:date="2022-12-08T13:34:00Z"/>
                <w:rFonts w:ascii="Century Gothic" w:hAnsi="Century Gothic"/>
                <w:szCs w:val="20"/>
                <w:lang w:val="en-US"/>
              </w:rPr>
            </w:pPr>
          </w:p>
        </w:tc>
      </w:tr>
      <w:tr w:rsidR="00F71F56" w:rsidRPr="00497E67" w14:paraId="73F4B110" w14:textId="77777777" w:rsidTr="00D30F6E">
        <w:trPr>
          <w:trHeight w:val="249"/>
          <w:ins w:id="2215" w:author="Kennedy, Muhil" w:date="2022-12-08T13:34:00Z"/>
        </w:trPr>
        <w:tc>
          <w:tcPr>
            <w:tcW w:w="1347" w:type="dxa"/>
            <w:tcBorders>
              <w:top w:val="dotted" w:sz="4" w:space="0" w:color="auto"/>
              <w:bottom w:val="single" w:sz="4" w:space="0" w:color="auto"/>
              <w:right w:val="single" w:sz="6" w:space="0" w:color="auto"/>
            </w:tcBorders>
            <w:vAlign w:val="center"/>
          </w:tcPr>
          <w:p w14:paraId="6E3C3ECF" w14:textId="77777777" w:rsidR="00F71F56" w:rsidRPr="00497E67" w:rsidRDefault="00F71F56" w:rsidP="00D30F6E">
            <w:pPr>
              <w:widowControl w:val="0"/>
              <w:snapToGrid w:val="0"/>
              <w:ind w:left="0"/>
              <w:jc w:val="center"/>
              <w:rPr>
                <w:ins w:id="2216" w:author="Kennedy, Muhil" w:date="2022-12-08T13:34:00Z"/>
                <w:rFonts w:ascii="Century Gothic" w:hAnsi="Century Gothic"/>
                <w:szCs w:val="20"/>
                <w:lang w:val="en-US"/>
              </w:rPr>
            </w:pPr>
          </w:p>
        </w:tc>
        <w:tc>
          <w:tcPr>
            <w:tcW w:w="1701" w:type="dxa"/>
            <w:tcBorders>
              <w:top w:val="dotted" w:sz="4" w:space="0" w:color="auto"/>
              <w:left w:val="single" w:sz="6" w:space="0" w:color="auto"/>
              <w:bottom w:val="single" w:sz="4" w:space="0" w:color="auto"/>
              <w:right w:val="single" w:sz="6" w:space="0" w:color="auto"/>
            </w:tcBorders>
            <w:vAlign w:val="center"/>
          </w:tcPr>
          <w:p w14:paraId="18428855" w14:textId="77777777" w:rsidR="00F71F56" w:rsidRPr="00497E67" w:rsidRDefault="00F71F56" w:rsidP="00D30F6E">
            <w:pPr>
              <w:widowControl w:val="0"/>
              <w:snapToGrid w:val="0"/>
              <w:ind w:left="109"/>
              <w:jc w:val="center"/>
              <w:rPr>
                <w:ins w:id="2217" w:author="Kennedy, Muhil" w:date="2022-12-08T13:34:00Z"/>
                <w:rFonts w:ascii="Century Gothic" w:hAnsi="Century Gothic" w:cs="Arial"/>
                <w:szCs w:val="20"/>
                <w:lang w:val="en-US"/>
              </w:rPr>
            </w:pPr>
          </w:p>
        </w:tc>
        <w:tc>
          <w:tcPr>
            <w:tcW w:w="1559" w:type="dxa"/>
            <w:tcBorders>
              <w:top w:val="dotted" w:sz="4" w:space="0" w:color="auto"/>
              <w:left w:val="single" w:sz="6" w:space="0" w:color="auto"/>
              <w:bottom w:val="single" w:sz="4" w:space="0" w:color="auto"/>
              <w:right w:val="single" w:sz="6" w:space="0" w:color="auto"/>
            </w:tcBorders>
            <w:vAlign w:val="center"/>
          </w:tcPr>
          <w:p w14:paraId="4B74E58B" w14:textId="77777777" w:rsidR="00F71F56" w:rsidRPr="00497E67" w:rsidRDefault="00F71F56" w:rsidP="00D30F6E">
            <w:pPr>
              <w:widowControl w:val="0"/>
              <w:snapToGrid w:val="0"/>
              <w:ind w:left="178"/>
              <w:jc w:val="center"/>
              <w:rPr>
                <w:ins w:id="2218"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single" w:sz="4" w:space="0" w:color="auto"/>
              <w:right w:val="single" w:sz="6" w:space="0" w:color="auto"/>
            </w:tcBorders>
          </w:tcPr>
          <w:p w14:paraId="5E96D5F8" w14:textId="77777777" w:rsidR="00F71F56" w:rsidRPr="00497E67" w:rsidRDefault="00F71F56" w:rsidP="00D30F6E">
            <w:pPr>
              <w:widowControl w:val="0"/>
              <w:snapToGrid w:val="0"/>
              <w:rPr>
                <w:ins w:id="2219" w:author="Kennedy, Muhil" w:date="2022-12-08T13:34:00Z"/>
                <w:rFonts w:ascii="Century Gothic" w:hAnsi="Century Gothic"/>
                <w:szCs w:val="20"/>
                <w:lang w:val="en-US"/>
              </w:rPr>
            </w:pPr>
          </w:p>
        </w:tc>
        <w:tc>
          <w:tcPr>
            <w:tcW w:w="3402" w:type="dxa"/>
            <w:tcBorders>
              <w:top w:val="dotted" w:sz="4" w:space="0" w:color="auto"/>
              <w:left w:val="single" w:sz="6" w:space="0" w:color="auto"/>
              <w:bottom w:val="single" w:sz="4" w:space="0" w:color="auto"/>
              <w:right w:val="single" w:sz="6" w:space="0" w:color="auto"/>
            </w:tcBorders>
          </w:tcPr>
          <w:p w14:paraId="5B9B6814" w14:textId="77777777" w:rsidR="00F71F56" w:rsidRPr="00497E67" w:rsidRDefault="00F71F56" w:rsidP="00D30F6E">
            <w:pPr>
              <w:widowControl w:val="0"/>
              <w:snapToGrid w:val="0"/>
              <w:rPr>
                <w:ins w:id="2220" w:author="Kennedy, Muhil" w:date="2022-12-08T13:34:00Z"/>
                <w:rFonts w:ascii="Century Gothic" w:hAnsi="Century Gothic"/>
                <w:szCs w:val="20"/>
                <w:lang w:val="en-US"/>
              </w:rPr>
            </w:pPr>
          </w:p>
        </w:tc>
      </w:tr>
    </w:tbl>
    <w:p w14:paraId="0D399EF0" w14:textId="77777777" w:rsidR="00F71F56" w:rsidRDefault="00F71F56" w:rsidP="00F71F56">
      <w:pPr>
        <w:pStyle w:val="Heading2"/>
        <w:keepNext w:val="0"/>
        <w:widowControl w:val="0"/>
        <w:numPr>
          <w:ilvl w:val="0"/>
          <w:numId w:val="0"/>
        </w:numPr>
        <w:snapToGrid w:val="0"/>
        <w:spacing w:before="0" w:after="0"/>
        <w:ind w:left="576"/>
        <w:rPr>
          <w:ins w:id="2221" w:author="Kennedy, Muhil" w:date="2022-12-08T13:34:00Z"/>
          <w:rFonts w:ascii="Century Gothic" w:hAnsi="Century Gothic"/>
          <w:i w:val="0"/>
          <w:iCs w:val="0"/>
          <w14:shadow w14:blurRad="0" w14:dist="0" w14:dir="0" w14:sx="0" w14:sy="0" w14:kx="0" w14:ky="0" w14:algn="none">
            <w14:srgbClr w14:val="000000"/>
          </w14:shadow>
        </w:rPr>
      </w:pPr>
    </w:p>
    <w:p w14:paraId="769314DB" w14:textId="77777777" w:rsidR="00F71F56" w:rsidRDefault="00F71F56" w:rsidP="00F71F56">
      <w:pPr>
        <w:pStyle w:val="Heading2"/>
        <w:keepNext w:val="0"/>
        <w:widowControl w:val="0"/>
        <w:snapToGrid w:val="0"/>
        <w:spacing w:before="0" w:after="0"/>
        <w:rPr>
          <w:ins w:id="2222" w:author="Kennedy, Muhil" w:date="2022-12-08T13:34:00Z"/>
          <w:rFonts w:ascii="Century Gothic" w:hAnsi="Century Gothic"/>
          <w:i w:val="0"/>
          <w:iCs w:val="0"/>
          <w14:shadow w14:blurRad="0" w14:dist="0" w14:dir="0" w14:sx="0" w14:sy="0" w14:kx="0" w14:ky="0" w14:algn="none">
            <w14:srgbClr w14:val="000000"/>
          </w14:shadow>
        </w:rPr>
      </w:pPr>
      <w:ins w:id="2223" w:author="Kennedy, Muhil" w:date="2022-12-08T13:34:00Z">
        <w:r w:rsidRPr="006B1A43">
          <w:rPr>
            <w:rFonts w:ascii="Century Gothic" w:hAnsi="Century Gothic"/>
            <w:i w:val="0"/>
            <w:iCs w:val="0"/>
            <w14:shadow w14:blurRad="0" w14:dist="0" w14:dir="0" w14:sx="0" w14:sy="0" w14:kx="0" w14:ky="0" w14:algn="none">
              <w14:srgbClr w14:val="000000"/>
            </w14:shadow>
          </w:rPr>
          <w:t xml:space="preserve">Development Amortization </w:t>
        </w:r>
        <w:r>
          <w:rPr>
            <w:rFonts w:ascii="Century Gothic" w:hAnsi="Century Gothic"/>
            <w:i w:val="0"/>
            <w:iCs w:val="0"/>
            <w14:shadow w14:blurRad="0" w14:dist="0" w14:dir="0" w14:sx="0" w14:sy="0" w14:kx="0" w14:ky="0" w14:algn="none">
              <w14:srgbClr w14:val="000000"/>
            </w14:shadow>
          </w:rPr>
          <w:t>/ Packaging Amortization</w:t>
        </w:r>
      </w:ins>
    </w:p>
    <w:p w14:paraId="03941431" w14:textId="77777777" w:rsidR="00F71F56" w:rsidRDefault="00F71F56" w:rsidP="00F71F56">
      <w:pPr>
        <w:rPr>
          <w:ins w:id="2224" w:author="Kennedy, Muhil" w:date="2022-12-08T13:34:00Z"/>
          <w:rFonts w:ascii="Century Gothic" w:hAnsi="Century Gothic" w:cs="Arial"/>
          <w:szCs w:val="20"/>
          <w:lang w:val="en-GB"/>
        </w:rPr>
      </w:pPr>
    </w:p>
    <w:p w14:paraId="62D74E60" w14:textId="77777777" w:rsidR="00F71F56" w:rsidRPr="00A9559D" w:rsidRDefault="00F71F56" w:rsidP="00F71F56">
      <w:pPr>
        <w:rPr>
          <w:ins w:id="2225" w:author="Kennedy, Muhil" w:date="2022-12-08T13:34:00Z"/>
          <w:rFonts w:ascii="Century Gothic" w:hAnsi="Century Gothic" w:cs="Arial"/>
          <w:szCs w:val="20"/>
          <w:lang w:val="en-GB"/>
        </w:rPr>
      </w:pPr>
      <w:ins w:id="2226" w:author="Kennedy, Muhil" w:date="2022-12-08T13:34:00Z">
        <w:r w:rsidRPr="00A9559D">
          <w:rPr>
            <w:rFonts w:ascii="Century Gothic" w:hAnsi="Century Gothic" w:cs="Arial"/>
            <w:szCs w:val="20"/>
            <w:lang w:val="en-GB"/>
          </w:rPr>
          <w:t xml:space="preserve">The total </w:t>
        </w:r>
        <w:r w:rsidRPr="00A9559D">
          <w:rPr>
            <w:rFonts w:ascii="Century Gothic" w:hAnsi="Century Gothic" w:cs="Arial"/>
            <w:szCs w:val="20"/>
            <w:highlight w:val="green"/>
            <w:lang w:val="en-GB"/>
          </w:rPr>
          <w:t xml:space="preserve">Development </w:t>
        </w:r>
        <w:r w:rsidRPr="00A9559D">
          <w:rPr>
            <w:rFonts w:ascii="Century Gothic" w:hAnsi="Century Gothic" w:cs="Arial"/>
            <w:szCs w:val="20"/>
            <w:lang w:val="en-GB"/>
          </w:rPr>
          <w:t xml:space="preserve">/ </w:t>
        </w:r>
        <w:r>
          <w:rPr>
            <w:rFonts w:ascii="Century Gothic" w:hAnsi="Century Gothic" w:cs="Arial"/>
            <w:szCs w:val="20"/>
            <w:highlight w:val="yellow"/>
            <w:lang w:val="en-GB"/>
          </w:rPr>
          <w:t>m</w:t>
        </w:r>
        <w:r w:rsidRPr="00A9559D">
          <w:rPr>
            <w:rFonts w:ascii="Century Gothic" w:hAnsi="Century Gothic" w:cs="Arial"/>
            <w:szCs w:val="20"/>
            <w:highlight w:val="yellow"/>
            <w:lang w:val="en-GB"/>
          </w:rPr>
          <w:t>anufacturing</w:t>
        </w:r>
        <w:r w:rsidRPr="00A9559D">
          <w:rPr>
            <w:rFonts w:ascii="Century Gothic" w:hAnsi="Century Gothic" w:cs="Arial"/>
            <w:szCs w:val="20"/>
            <w:lang w:val="en-GB"/>
          </w:rPr>
          <w:t xml:space="preserve"> remuneration and Packaging costs will be integrated in Part Price to be amortized on the total volume declared by Faurecia</w:t>
        </w:r>
        <w:r>
          <w:rPr>
            <w:rFonts w:ascii="Century Gothic" w:hAnsi="Century Gothic" w:cs="Arial"/>
            <w:szCs w:val="20"/>
            <w:lang w:val="en-GB"/>
          </w:rPr>
          <w:t>'s</w:t>
        </w:r>
        <w:r w:rsidRPr="00A9559D">
          <w:rPr>
            <w:rFonts w:ascii="Century Gothic" w:hAnsi="Century Gothic" w:cs="Arial"/>
            <w:szCs w:val="20"/>
            <w:lang w:val="en-GB"/>
          </w:rPr>
          <w:t xml:space="preserve"> customer mentioned in Faurecia</w:t>
        </w:r>
        <w:r>
          <w:rPr>
            <w:rFonts w:ascii="Century Gothic" w:hAnsi="Century Gothic" w:cs="Arial"/>
            <w:szCs w:val="20"/>
            <w:lang w:val="en-GB"/>
          </w:rPr>
          <w:t>'s</w:t>
        </w:r>
        <w:r w:rsidRPr="00A9559D">
          <w:rPr>
            <w:rFonts w:ascii="Century Gothic" w:hAnsi="Century Gothic" w:cs="Arial"/>
            <w:szCs w:val="20"/>
            <w:lang w:val="en-GB"/>
          </w:rPr>
          <w:t xml:space="preserve"> request for quotation. In case that 80% of the volume declared by Faurecia</w:t>
        </w:r>
        <w:r>
          <w:rPr>
            <w:rFonts w:ascii="Century Gothic" w:hAnsi="Century Gothic" w:cs="Arial"/>
            <w:szCs w:val="20"/>
            <w:lang w:val="en-GB"/>
          </w:rPr>
          <w:t>'s</w:t>
        </w:r>
        <w:r w:rsidRPr="00A9559D">
          <w:rPr>
            <w:rFonts w:ascii="Century Gothic" w:hAnsi="Century Gothic" w:cs="Arial"/>
            <w:szCs w:val="20"/>
            <w:lang w:val="en-GB"/>
          </w:rPr>
          <w:t xml:space="preserve"> customer at least are reached during the performance of the Program, the Supplier will not receive any additional compensation. When the delivered Parts will reach the total volume declared by Faurecia, the </w:t>
        </w:r>
        <w:r w:rsidRPr="00A9559D">
          <w:rPr>
            <w:rFonts w:ascii="Century Gothic" w:hAnsi="Century Gothic" w:cs="Arial"/>
            <w:szCs w:val="20"/>
            <w:highlight w:val="green"/>
            <w:lang w:val="en-GB"/>
          </w:rPr>
          <w:t>Development</w:t>
        </w:r>
        <w:r w:rsidRPr="00A9559D">
          <w:rPr>
            <w:rFonts w:ascii="Century Gothic" w:hAnsi="Century Gothic" w:cs="Arial"/>
            <w:szCs w:val="20"/>
            <w:lang w:val="en-GB"/>
          </w:rPr>
          <w:t xml:space="preserve"> / </w:t>
        </w:r>
        <w:r>
          <w:rPr>
            <w:rFonts w:ascii="Century Gothic" w:hAnsi="Century Gothic" w:cs="Arial"/>
            <w:szCs w:val="20"/>
            <w:highlight w:val="yellow"/>
            <w:lang w:val="en-GB"/>
          </w:rPr>
          <w:t>m</w:t>
        </w:r>
        <w:r w:rsidRPr="00A9559D">
          <w:rPr>
            <w:rFonts w:ascii="Century Gothic" w:hAnsi="Century Gothic" w:cs="Arial"/>
            <w:szCs w:val="20"/>
            <w:highlight w:val="yellow"/>
            <w:lang w:val="en-GB"/>
          </w:rPr>
          <w:t>anufacturing</w:t>
        </w:r>
        <w:r w:rsidRPr="00A9559D">
          <w:rPr>
            <w:rFonts w:ascii="Century Gothic" w:hAnsi="Century Gothic" w:cs="Arial"/>
            <w:szCs w:val="20"/>
            <w:lang w:val="en-GB"/>
          </w:rPr>
          <w:t xml:space="preserve"> remuneration and Packaging costs shall be deducted from the Part Price.</w:t>
        </w:r>
      </w:ins>
    </w:p>
    <w:p w14:paraId="78E6AA03" w14:textId="77777777" w:rsidR="00F71F56" w:rsidRPr="00A9559D" w:rsidRDefault="00F71F56" w:rsidP="00F71F56">
      <w:pPr>
        <w:rPr>
          <w:ins w:id="2227" w:author="Kennedy, Muhil" w:date="2022-12-08T13:34:00Z"/>
          <w:rFonts w:ascii="Century Gothic" w:hAnsi="Century Gothic" w:cs="Arial"/>
          <w:szCs w:val="20"/>
          <w:lang w:val="en-GB"/>
        </w:rPr>
      </w:pPr>
    </w:p>
    <w:p w14:paraId="44153FEF" w14:textId="77777777" w:rsidR="00F71F56" w:rsidRPr="00E873E1" w:rsidRDefault="00F71F56" w:rsidP="00F71F56">
      <w:pPr>
        <w:pStyle w:val="Heading2"/>
        <w:keepNext w:val="0"/>
        <w:widowControl w:val="0"/>
        <w:numPr>
          <w:ilvl w:val="0"/>
          <w:numId w:val="0"/>
        </w:numPr>
        <w:snapToGrid w:val="0"/>
        <w:spacing w:before="0" w:after="0"/>
        <w:ind w:left="576"/>
        <w:rPr>
          <w:ins w:id="2228" w:author="Kennedy, Muhil" w:date="2022-12-08T13:34:00Z"/>
          <w:rFonts w:ascii="Century Gothic" w:hAnsi="Century Gothic"/>
          <w:b w:val="0"/>
          <w:bCs w:val="0"/>
          <w:i w:val="0"/>
          <w:iCs w:val="0"/>
          <w:color w:val="auto"/>
          <w:spacing w:val="0"/>
          <w:kern w:val="0"/>
          <w:lang w:eastAsia="fr-FR"/>
          <w14:shadow w14:blurRad="0" w14:dist="0" w14:dir="0" w14:sx="0" w14:sy="0" w14:kx="0" w14:ky="0" w14:algn="none">
            <w14:srgbClr w14:val="000000"/>
          </w14:shadow>
        </w:rPr>
      </w:pPr>
      <w:ins w:id="2229" w:author="Kennedy, Muhil" w:date="2022-12-08T13:34:00Z">
        <w:r w:rsidRPr="00E873E1">
          <w:rPr>
            <w:rFonts w:ascii="Century Gothic" w:hAnsi="Century Gothic"/>
            <w:b w:val="0"/>
            <w:bCs w:val="0"/>
            <w:i w:val="0"/>
            <w:iCs w:val="0"/>
            <w:color w:val="auto"/>
            <w:spacing w:val="0"/>
            <w:kern w:val="0"/>
            <w:lang w:eastAsia="fr-FR"/>
            <w14:shadow w14:blurRad="0" w14:dist="0" w14:dir="0" w14:sx="0" w14:sy="0" w14:kx="0" w14:ky="0" w14:algn="none">
              <w14:srgbClr w14:val="000000"/>
            </w14:shadow>
          </w:rPr>
          <w:t>The Parties agree that ownership title to the packaging remains to the Supplier, except if requested by Faurecia.</w:t>
        </w:r>
      </w:ins>
    </w:p>
    <w:p w14:paraId="7E427DA0" w14:textId="77777777" w:rsidR="00F71F56" w:rsidRPr="006B1A43" w:rsidRDefault="00F71F56" w:rsidP="00F71F56">
      <w:pPr>
        <w:pStyle w:val="Heading2"/>
        <w:keepNext w:val="0"/>
        <w:widowControl w:val="0"/>
        <w:numPr>
          <w:ilvl w:val="0"/>
          <w:numId w:val="0"/>
        </w:numPr>
        <w:tabs>
          <w:tab w:val="left" w:pos="7280"/>
        </w:tabs>
        <w:snapToGrid w:val="0"/>
        <w:spacing w:before="0" w:after="0"/>
        <w:ind w:left="576"/>
        <w:rPr>
          <w:ins w:id="2230" w:author="Kennedy, Muhil" w:date="2022-12-08T13:34:00Z"/>
          <w:rFonts w:ascii="Century Gothic" w:hAnsi="Century Gothic"/>
          <w:i w:val="0"/>
          <w:iCs w:val="0"/>
          <w14:shadow w14:blurRad="0" w14:dist="0" w14:dir="0" w14:sx="0" w14:sy="0" w14:kx="0" w14:ky="0" w14:algn="none">
            <w14:srgbClr w14:val="000000"/>
          </w14:shadow>
        </w:rPr>
      </w:pPr>
      <w:ins w:id="2231" w:author="Kennedy, Muhil" w:date="2022-12-08T13:34:00Z">
        <w:r>
          <w:rPr>
            <w:rFonts w:ascii="Century Gothic" w:hAnsi="Century Gothic"/>
            <w:i w:val="0"/>
            <w:iCs w:val="0"/>
            <w14:shadow w14:blurRad="0" w14:dist="0" w14:dir="0" w14:sx="0" w14:sy="0" w14:kx="0" w14:ky="0" w14:algn="none">
              <w14:srgbClr w14:val="000000"/>
            </w14:shadow>
          </w:rPr>
          <w:tab/>
        </w:r>
      </w:ins>
    </w:p>
    <w:p w14:paraId="57DA601B" w14:textId="77777777" w:rsidR="00F71F56" w:rsidRPr="006B1A43" w:rsidRDefault="00F71F56" w:rsidP="00F71F56">
      <w:pPr>
        <w:pStyle w:val="Heading2"/>
        <w:keepNext w:val="0"/>
        <w:widowControl w:val="0"/>
        <w:snapToGrid w:val="0"/>
        <w:spacing w:before="0" w:after="0"/>
        <w:rPr>
          <w:ins w:id="2232" w:author="Kennedy, Muhil" w:date="2022-12-08T13:34:00Z"/>
          <w:rFonts w:ascii="Century Gothic" w:hAnsi="Century Gothic"/>
          <w:i w:val="0"/>
          <w:iCs w:val="0"/>
          <w14:shadow w14:blurRad="0" w14:dist="0" w14:dir="0" w14:sx="0" w14:sy="0" w14:kx="0" w14:ky="0" w14:algn="none">
            <w14:srgbClr w14:val="000000"/>
          </w14:shadow>
        </w:rPr>
      </w:pPr>
      <w:ins w:id="2233" w:author="Kennedy, Muhil" w:date="2022-12-08T13:34:00Z">
        <w:r w:rsidRPr="006B1A43">
          <w:rPr>
            <w:rFonts w:ascii="Century Gothic" w:hAnsi="Century Gothic"/>
            <w:i w:val="0"/>
            <w:iCs w:val="0"/>
            <w14:shadow w14:blurRad="0" w14:dist="0" w14:dir="0" w14:sx="0" w14:sy="0" w14:kx="0" w14:ky="0" w14:algn="none">
              <w14:srgbClr w14:val="000000"/>
            </w14:shadow>
          </w:rPr>
          <w:t xml:space="preserve">Productivity </w:t>
        </w:r>
      </w:ins>
    </w:p>
    <w:p w14:paraId="6FA5C4BF" w14:textId="77777777" w:rsidR="00F71F56" w:rsidRDefault="00F71F56" w:rsidP="00F71F56">
      <w:pPr>
        <w:pStyle w:val="FaureciaText2"/>
        <w:widowControl w:val="0"/>
        <w:snapToGrid w:val="0"/>
        <w:spacing w:before="0" w:after="0"/>
        <w:rPr>
          <w:ins w:id="2234" w:author="Kennedy, Muhil" w:date="2022-12-08T13:34:00Z"/>
          <w:rFonts w:ascii="Century Gothic" w:hAnsi="Century Gothic" w:cs="Times New Roman"/>
          <w:szCs w:val="20"/>
          <w:lang w:val="en-US"/>
        </w:rPr>
      </w:pPr>
    </w:p>
    <w:p w14:paraId="4579C487" w14:textId="77777777" w:rsidR="00F71F56" w:rsidRDefault="00F71F56" w:rsidP="00F71F56">
      <w:pPr>
        <w:pStyle w:val="FaureciaText2"/>
        <w:widowControl w:val="0"/>
        <w:snapToGrid w:val="0"/>
        <w:spacing w:before="0" w:after="0"/>
        <w:rPr>
          <w:ins w:id="2235" w:author="Kennedy, Muhil" w:date="2022-12-08T13:34:00Z"/>
          <w:rFonts w:ascii="Century Gothic" w:hAnsi="Century Gothic" w:cs="Times New Roman"/>
          <w:szCs w:val="20"/>
          <w:lang w:val="en-US"/>
        </w:rPr>
      </w:pPr>
      <w:ins w:id="2236" w:author="Kennedy, Muhil" w:date="2022-12-08T13:34:00Z">
        <w:r w:rsidRPr="00497E67">
          <w:rPr>
            <w:rFonts w:ascii="Century Gothic" w:hAnsi="Century Gothic" w:cs="Times New Roman"/>
            <w:szCs w:val="20"/>
            <w:lang w:val="en-US"/>
          </w:rPr>
          <w:t>The Supplier recognizes that mass production leads to productivity gains both on the Parts and on the process level. The Supplier offers Faurecia, who accepts it, the opportunity to take advantage of productivity gains. Therefore, the Supplier undertakes to grant to Faurecia an annual serial Part Prices reduction, based on the Part Price  ___ (Incoterms, 20</w:t>
        </w:r>
        <w:r>
          <w:rPr>
            <w:rFonts w:ascii="Century Gothic" w:hAnsi="Century Gothic" w:cs="Times New Roman"/>
            <w:szCs w:val="20"/>
            <w:lang w:val="en-US"/>
          </w:rPr>
          <w:t>2</w:t>
        </w:r>
        <w:r w:rsidRPr="00497E67">
          <w:rPr>
            <w:rFonts w:ascii="Century Gothic" w:hAnsi="Century Gothic" w:cs="Times New Roman"/>
            <w:szCs w:val="20"/>
            <w:lang w:val="en-US"/>
          </w:rPr>
          <w:t>0), excluding transport fees, Tools Price and Development.</w:t>
        </w:r>
      </w:ins>
    </w:p>
    <w:p w14:paraId="6B7553AB" w14:textId="77777777" w:rsidR="00F71F56" w:rsidRPr="00497E67" w:rsidRDefault="00F71F56" w:rsidP="00F71F56">
      <w:pPr>
        <w:pStyle w:val="FaureciaText2"/>
        <w:widowControl w:val="0"/>
        <w:snapToGrid w:val="0"/>
        <w:spacing w:before="0" w:after="0"/>
        <w:rPr>
          <w:ins w:id="2237" w:author="Kennedy, Muhil" w:date="2022-12-08T13:34:00Z"/>
          <w:rFonts w:ascii="Century Gothic" w:hAnsi="Century Gothic" w:cs="Times New Roman"/>
          <w:b/>
          <w:bCs/>
          <w:i/>
          <w:iCs/>
          <w:szCs w:val="20"/>
          <w:lang w:val="en-US"/>
        </w:rPr>
      </w:pPr>
    </w:p>
    <w:p w14:paraId="0F17C527" w14:textId="77777777" w:rsidR="00F71F56" w:rsidRPr="00497E67" w:rsidRDefault="00F71F56" w:rsidP="00F71F56">
      <w:pPr>
        <w:pStyle w:val="FaureciaText2"/>
        <w:widowControl w:val="0"/>
        <w:snapToGrid w:val="0"/>
        <w:spacing w:before="0" w:after="0"/>
        <w:rPr>
          <w:ins w:id="2238" w:author="Kennedy, Muhil" w:date="2022-12-08T13:34:00Z"/>
          <w:rFonts w:ascii="Century Gothic" w:hAnsi="Century Gothic"/>
          <w:szCs w:val="20"/>
          <w:lang w:val="en-US"/>
        </w:rPr>
      </w:pPr>
      <w:ins w:id="2239" w:author="Kennedy, Muhil" w:date="2022-12-08T13:34:00Z">
        <w:r w:rsidRPr="00497E67">
          <w:rPr>
            <w:rFonts w:ascii="Century Gothic" w:hAnsi="Century Gothic" w:cs="Times New Roman"/>
            <w:szCs w:val="20"/>
            <w:lang w:val="en-US"/>
          </w:rPr>
          <w:t xml:space="preserve">The Contractual Parties agree therefore that the Part Price shall be reduced </w:t>
        </w:r>
        <w:r>
          <w:rPr>
            <w:rFonts w:ascii="Century Gothic" w:hAnsi="Century Gothic" w:cs="Times New Roman"/>
            <w:szCs w:val="20"/>
            <w:lang w:val="en-US"/>
          </w:rPr>
          <w:t>not less than</w:t>
        </w:r>
        <w:r w:rsidRPr="00497E67">
          <w:rPr>
            <w:rFonts w:ascii="Century Gothic" w:hAnsi="Century Gothic" w:cs="Times New Roman"/>
            <w:szCs w:val="20"/>
            <w:lang w:val="en-US"/>
          </w:rPr>
          <w:t>:</w:t>
        </w:r>
      </w:ins>
    </w:p>
    <w:p w14:paraId="1DF330BA" w14:textId="77777777" w:rsidR="00F71F56" w:rsidRPr="00497E67" w:rsidRDefault="00F71F56" w:rsidP="00F71F56">
      <w:pPr>
        <w:widowControl w:val="0"/>
        <w:snapToGrid w:val="0"/>
        <w:rPr>
          <w:ins w:id="2240" w:author="Kennedy, Muhil" w:date="2022-12-08T13:34:00Z"/>
          <w:rFonts w:ascii="Century Gothic" w:hAnsi="Century Gothic"/>
          <w:szCs w:val="20"/>
          <w:lang w:val="en-US"/>
        </w:rPr>
      </w:pPr>
    </w:p>
    <w:tbl>
      <w:tblPr>
        <w:tblW w:w="6450" w:type="dxa"/>
        <w:tblInd w:w="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276"/>
        <w:gridCol w:w="1417"/>
        <w:gridCol w:w="1134"/>
        <w:gridCol w:w="1276"/>
      </w:tblGrid>
      <w:tr w:rsidR="00F71F56" w:rsidRPr="00497E67" w14:paraId="57490DC1" w14:textId="77777777" w:rsidTr="00D30F6E">
        <w:trPr>
          <w:trHeight w:hRule="exact" w:val="453"/>
          <w:ins w:id="2241" w:author="Kennedy, Muhil" w:date="2022-12-08T13:34:00Z"/>
        </w:trPr>
        <w:tc>
          <w:tcPr>
            <w:tcW w:w="1347" w:type="dxa"/>
            <w:tcBorders>
              <w:bottom w:val="single" w:sz="6" w:space="0" w:color="auto"/>
            </w:tcBorders>
            <w:shd w:val="clear" w:color="auto" w:fill="E6E6E6"/>
            <w:vAlign w:val="center"/>
          </w:tcPr>
          <w:p w14:paraId="15A114F5" w14:textId="77777777" w:rsidR="00F71F56" w:rsidRPr="00497E67" w:rsidRDefault="00F71F56" w:rsidP="00D30F6E">
            <w:pPr>
              <w:widowControl w:val="0"/>
              <w:snapToGrid w:val="0"/>
              <w:ind w:left="0"/>
              <w:jc w:val="center"/>
              <w:rPr>
                <w:ins w:id="2242" w:author="Kennedy, Muhil" w:date="2022-12-08T13:34:00Z"/>
                <w:rFonts w:ascii="Century Gothic" w:hAnsi="Century Gothic" w:cs="Arial"/>
                <w:b/>
                <w:bCs/>
                <w:szCs w:val="20"/>
                <w:lang w:val="en-US"/>
              </w:rPr>
            </w:pPr>
            <w:ins w:id="2243" w:author="Kennedy, Muhil" w:date="2022-12-08T13:34:00Z">
              <w:r w:rsidRPr="00497E67">
                <w:rPr>
                  <w:rFonts w:ascii="Century Gothic" w:hAnsi="Century Gothic" w:cs="Arial"/>
                  <w:b/>
                  <w:bCs/>
                  <w:szCs w:val="20"/>
                  <w:lang w:val="en-US"/>
                </w:rPr>
                <w:t>Reference</w:t>
              </w:r>
            </w:ins>
          </w:p>
        </w:tc>
        <w:tc>
          <w:tcPr>
            <w:tcW w:w="1276" w:type="dxa"/>
            <w:tcBorders>
              <w:bottom w:val="single" w:sz="6" w:space="0" w:color="auto"/>
            </w:tcBorders>
            <w:shd w:val="clear" w:color="auto" w:fill="E6E6E6"/>
            <w:vAlign w:val="center"/>
          </w:tcPr>
          <w:p w14:paraId="5FADB61F" w14:textId="77777777" w:rsidR="00F71F56" w:rsidRPr="00497E67" w:rsidRDefault="00F71F56" w:rsidP="00D30F6E">
            <w:pPr>
              <w:widowControl w:val="0"/>
              <w:snapToGrid w:val="0"/>
              <w:ind w:left="0"/>
              <w:jc w:val="center"/>
              <w:rPr>
                <w:ins w:id="2244" w:author="Kennedy, Muhil" w:date="2022-12-08T13:34:00Z"/>
                <w:rFonts w:ascii="Century Gothic" w:hAnsi="Century Gothic"/>
                <w:b/>
                <w:bCs/>
                <w:szCs w:val="20"/>
              </w:rPr>
            </w:pPr>
            <w:ins w:id="2245" w:author="Kennedy, Muhil" w:date="2022-12-08T13:34:00Z">
              <w:r w:rsidRPr="00497E67">
                <w:rPr>
                  <w:rFonts w:ascii="Century Gothic" w:hAnsi="Century Gothic"/>
                  <w:b/>
                  <w:bCs/>
                  <w:szCs w:val="20"/>
                </w:rPr>
                <w:t>SOP +0</w:t>
              </w:r>
            </w:ins>
          </w:p>
        </w:tc>
        <w:tc>
          <w:tcPr>
            <w:tcW w:w="1417" w:type="dxa"/>
            <w:tcBorders>
              <w:bottom w:val="single" w:sz="6" w:space="0" w:color="auto"/>
            </w:tcBorders>
            <w:shd w:val="clear" w:color="auto" w:fill="E6E6E6"/>
            <w:vAlign w:val="center"/>
          </w:tcPr>
          <w:p w14:paraId="2630A92B" w14:textId="77777777" w:rsidR="00F71F56" w:rsidRPr="00497E67" w:rsidRDefault="00F71F56" w:rsidP="00D30F6E">
            <w:pPr>
              <w:widowControl w:val="0"/>
              <w:snapToGrid w:val="0"/>
              <w:ind w:left="0"/>
              <w:jc w:val="center"/>
              <w:rPr>
                <w:ins w:id="2246" w:author="Kennedy, Muhil" w:date="2022-12-08T13:34:00Z"/>
                <w:rFonts w:ascii="Century Gothic" w:hAnsi="Century Gothic"/>
                <w:b/>
                <w:bCs/>
                <w:szCs w:val="20"/>
              </w:rPr>
            </w:pPr>
            <w:ins w:id="2247" w:author="Kennedy, Muhil" w:date="2022-12-08T13:34:00Z">
              <w:r w:rsidRPr="00497E67">
                <w:rPr>
                  <w:rFonts w:ascii="Century Gothic" w:hAnsi="Century Gothic"/>
                  <w:b/>
                  <w:bCs/>
                  <w:szCs w:val="20"/>
                </w:rPr>
                <w:t>SOP +1</w:t>
              </w:r>
            </w:ins>
          </w:p>
        </w:tc>
        <w:tc>
          <w:tcPr>
            <w:tcW w:w="1134" w:type="dxa"/>
            <w:tcBorders>
              <w:bottom w:val="single" w:sz="6" w:space="0" w:color="auto"/>
            </w:tcBorders>
            <w:shd w:val="clear" w:color="auto" w:fill="E6E6E6"/>
            <w:vAlign w:val="center"/>
          </w:tcPr>
          <w:p w14:paraId="33D68B4C" w14:textId="77777777" w:rsidR="00F71F56" w:rsidRPr="00497E67" w:rsidRDefault="00F71F56" w:rsidP="00D30F6E">
            <w:pPr>
              <w:widowControl w:val="0"/>
              <w:snapToGrid w:val="0"/>
              <w:ind w:left="0"/>
              <w:jc w:val="center"/>
              <w:rPr>
                <w:ins w:id="2248" w:author="Kennedy, Muhil" w:date="2022-12-08T13:34:00Z"/>
                <w:rFonts w:ascii="Century Gothic" w:hAnsi="Century Gothic"/>
                <w:b/>
                <w:bCs/>
                <w:szCs w:val="20"/>
              </w:rPr>
            </w:pPr>
            <w:ins w:id="2249" w:author="Kennedy, Muhil" w:date="2022-12-08T13:34:00Z">
              <w:r w:rsidRPr="00497E67">
                <w:rPr>
                  <w:rFonts w:ascii="Century Gothic" w:hAnsi="Century Gothic"/>
                  <w:b/>
                  <w:bCs/>
                  <w:szCs w:val="20"/>
                </w:rPr>
                <w:t>SOP +2</w:t>
              </w:r>
            </w:ins>
          </w:p>
        </w:tc>
        <w:tc>
          <w:tcPr>
            <w:tcW w:w="1276" w:type="dxa"/>
            <w:tcBorders>
              <w:bottom w:val="single" w:sz="6" w:space="0" w:color="auto"/>
            </w:tcBorders>
            <w:shd w:val="clear" w:color="auto" w:fill="E6E6E6"/>
            <w:vAlign w:val="center"/>
          </w:tcPr>
          <w:p w14:paraId="48AAB0AF" w14:textId="77777777" w:rsidR="00F71F56" w:rsidRPr="00497E67" w:rsidRDefault="00F71F56" w:rsidP="00D30F6E">
            <w:pPr>
              <w:widowControl w:val="0"/>
              <w:snapToGrid w:val="0"/>
              <w:ind w:left="0"/>
              <w:jc w:val="center"/>
              <w:rPr>
                <w:ins w:id="2250" w:author="Kennedy, Muhil" w:date="2022-12-08T13:34:00Z"/>
                <w:rFonts w:ascii="Century Gothic" w:hAnsi="Century Gothic"/>
                <w:b/>
                <w:bCs/>
                <w:szCs w:val="20"/>
              </w:rPr>
            </w:pPr>
            <w:ins w:id="2251" w:author="Kennedy, Muhil" w:date="2022-12-08T13:34:00Z">
              <w:r w:rsidRPr="00497E67">
                <w:rPr>
                  <w:rFonts w:ascii="Century Gothic" w:hAnsi="Century Gothic"/>
                  <w:b/>
                  <w:bCs/>
                  <w:szCs w:val="20"/>
                </w:rPr>
                <w:t>SOP+3</w:t>
              </w:r>
            </w:ins>
          </w:p>
        </w:tc>
      </w:tr>
      <w:tr w:rsidR="00F71F56" w:rsidRPr="00497E67" w14:paraId="1BFC12EA" w14:textId="77777777" w:rsidTr="00D30F6E">
        <w:trPr>
          <w:trHeight w:val="234"/>
          <w:ins w:id="2252" w:author="Kennedy, Muhil" w:date="2022-12-08T13:34:00Z"/>
        </w:trPr>
        <w:tc>
          <w:tcPr>
            <w:tcW w:w="1347" w:type="dxa"/>
            <w:tcBorders>
              <w:bottom w:val="dotted" w:sz="4" w:space="0" w:color="auto"/>
              <w:right w:val="single" w:sz="6" w:space="0" w:color="auto"/>
            </w:tcBorders>
            <w:vAlign w:val="center"/>
          </w:tcPr>
          <w:p w14:paraId="28A17956" w14:textId="77777777" w:rsidR="00F71F56" w:rsidRPr="00497E67" w:rsidRDefault="00F71F56" w:rsidP="00D30F6E">
            <w:pPr>
              <w:widowControl w:val="0"/>
              <w:snapToGrid w:val="0"/>
              <w:ind w:left="0"/>
              <w:jc w:val="center"/>
              <w:rPr>
                <w:ins w:id="2253" w:author="Kennedy, Muhil" w:date="2022-12-08T13:34:00Z"/>
                <w:rFonts w:ascii="Century Gothic" w:hAnsi="Century Gothic" w:cs="Arial"/>
                <w:szCs w:val="20"/>
                <w:lang w:val="en-US"/>
              </w:rPr>
            </w:pPr>
          </w:p>
        </w:tc>
        <w:tc>
          <w:tcPr>
            <w:tcW w:w="1276" w:type="dxa"/>
            <w:tcBorders>
              <w:left w:val="single" w:sz="6" w:space="0" w:color="auto"/>
              <w:bottom w:val="dotted" w:sz="4" w:space="0" w:color="auto"/>
              <w:right w:val="single" w:sz="6" w:space="0" w:color="auto"/>
            </w:tcBorders>
            <w:vAlign w:val="center"/>
          </w:tcPr>
          <w:p w14:paraId="55B89203" w14:textId="77777777" w:rsidR="00F71F56" w:rsidRPr="00497E67" w:rsidRDefault="00F71F56" w:rsidP="00D30F6E">
            <w:pPr>
              <w:widowControl w:val="0"/>
              <w:snapToGrid w:val="0"/>
              <w:ind w:left="109"/>
              <w:jc w:val="center"/>
              <w:rPr>
                <w:ins w:id="2254" w:author="Kennedy, Muhil" w:date="2022-12-08T13:34:00Z"/>
                <w:rFonts w:ascii="Century Gothic" w:hAnsi="Century Gothic" w:cs="Arial"/>
                <w:szCs w:val="20"/>
                <w:lang w:val="en-US"/>
              </w:rPr>
            </w:pPr>
          </w:p>
        </w:tc>
        <w:tc>
          <w:tcPr>
            <w:tcW w:w="1417" w:type="dxa"/>
            <w:tcBorders>
              <w:left w:val="single" w:sz="6" w:space="0" w:color="auto"/>
              <w:bottom w:val="dotted" w:sz="4" w:space="0" w:color="auto"/>
              <w:right w:val="single" w:sz="6" w:space="0" w:color="auto"/>
            </w:tcBorders>
            <w:vAlign w:val="center"/>
          </w:tcPr>
          <w:p w14:paraId="24C658A7" w14:textId="77777777" w:rsidR="00F71F56" w:rsidRPr="00497E67" w:rsidRDefault="00F71F56" w:rsidP="00D30F6E">
            <w:pPr>
              <w:widowControl w:val="0"/>
              <w:snapToGrid w:val="0"/>
              <w:ind w:left="178"/>
              <w:jc w:val="center"/>
              <w:rPr>
                <w:ins w:id="2255" w:author="Kennedy, Muhil" w:date="2022-12-08T13:34:00Z"/>
                <w:rFonts w:ascii="Century Gothic" w:hAnsi="Century Gothic" w:cs="Arial"/>
                <w:szCs w:val="20"/>
              </w:rPr>
            </w:pPr>
          </w:p>
        </w:tc>
        <w:tc>
          <w:tcPr>
            <w:tcW w:w="1134" w:type="dxa"/>
            <w:tcBorders>
              <w:left w:val="single" w:sz="6" w:space="0" w:color="auto"/>
              <w:bottom w:val="dotted" w:sz="4" w:space="0" w:color="auto"/>
              <w:right w:val="single" w:sz="6" w:space="0" w:color="auto"/>
            </w:tcBorders>
          </w:tcPr>
          <w:p w14:paraId="6843D728" w14:textId="77777777" w:rsidR="00F71F56" w:rsidRPr="00497E67" w:rsidRDefault="00F71F56" w:rsidP="00D30F6E">
            <w:pPr>
              <w:widowControl w:val="0"/>
              <w:snapToGrid w:val="0"/>
              <w:rPr>
                <w:ins w:id="2256"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0DA2073B" w14:textId="77777777" w:rsidR="00F71F56" w:rsidRPr="00497E67" w:rsidRDefault="00F71F56" w:rsidP="00D30F6E">
            <w:pPr>
              <w:widowControl w:val="0"/>
              <w:snapToGrid w:val="0"/>
              <w:rPr>
                <w:ins w:id="2257" w:author="Kennedy, Muhil" w:date="2022-12-08T13:34:00Z"/>
                <w:rFonts w:ascii="Century Gothic" w:hAnsi="Century Gothic"/>
                <w:szCs w:val="20"/>
              </w:rPr>
            </w:pPr>
          </w:p>
        </w:tc>
      </w:tr>
      <w:tr w:rsidR="00F71F56" w:rsidRPr="00497E67" w14:paraId="0C0D75D3" w14:textId="77777777" w:rsidTr="00D30F6E">
        <w:trPr>
          <w:trHeight w:val="234"/>
          <w:ins w:id="2258" w:author="Kennedy, Muhil" w:date="2022-12-08T13:34:00Z"/>
        </w:trPr>
        <w:tc>
          <w:tcPr>
            <w:tcW w:w="1347" w:type="dxa"/>
            <w:tcBorders>
              <w:top w:val="dotted" w:sz="4" w:space="0" w:color="auto"/>
              <w:bottom w:val="dotted" w:sz="4" w:space="0" w:color="auto"/>
              <w:right w:val="single" w:sz="6" w:space="0" w:color="auto"/>
            </w:tcBorders>
            <w:vAlign w:val="center"/>
          </w:tcPr>
          <w:p w14:paraId="306E627E" w14:textId="77777777" w:rsidR="00F71F56" w:rsidRPr="00497E67" w:rsidRDefault="00F71F56" w:rsidP="00D30F6E">
            <w:pPr>
              <w:widowControl w:val="0"/>
              <w:snapToGrid w:val="0"/>
              <w:ind w:left="0"/>
              <w:jc w:val="center"/>
              <w:rPr>
                <w:ins w:id="2259" w:author="Kennedy, Muhil" w:date="2022-12-08T13:34:00Z"/>
                <w:rFonts w:ascii="Century Gothic" w:hAnsi="Century Gothic" w:cs="Arial"/>
                <w:szCs w:val="20"/>
                <w:lang w:val="en-US"/>
              </w:rPr>
            </w:pPr>
          </w:p>
        </w:tc>
        <w:tc>
          <w:tcPr>
            <w:tcW w:w="1276" w:type="dxa"/>
            <w:tcBorders>
              <w:top w:val="dotted" w:sz="4" w:space="0" w:color="auto"/>
              <w:left w:val="single" w:sz="6" w:space="0" w:color="auto"/>
              <w:bottom w:val="dotted" w:sz="4" w:space="0" w:color="auto"/>
              <w:right w:val="single" w:sz="6" w:space="0" w:color="auto"/>
            </w:tcBorders>
            <w:vAlign w:val="center"/>
          </w:tcPr>
          <w:p w14:paraId="15C53A31" w14:textId="77777777" w:rsidR="00F71F56" w:rsidRPr="00497E67" w:rsidRDefault="00F71F56" w:rsidP="00D30F6E">
            <w:pPr>
              <w:widowControl w:val="0"/>
              <w:snapToGrid w:val="0"/>
              <w:ind w:left="109"/>
              <w:jc w:val="center"/>
              <w:rPr>
                <w:ins w:id="2260"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dotted" w:sz="4" w:space="0" w:color="auto"/>
              <w:right w:val="single" w:sz="6" w:space="0" w:color="auto"/>
            </w:tcBorders>
            <w:vAlign w:val="center"/>
          </w:tcPr>
          <w:p w14:paraId="4A56290A" w14:textId="77777777" w:rsidR="00F71F56" w:rsidRPr="00497E67" w:rsidRDefault="00F71F56" w:rsidP="00D30F6E">
            <w:pPr>
              <w:widowControl w:val="0"/>
              <w:snapToGrid w:val="0"/>
              <w:ind w:left="178"/>
              <w:jc w:val="center"/>
              <w:rPr>
                <w:ins w:id="2261" w:author="Kennedy, Muhil" w:date="2022-12-08T13:34:00Z"/>
                <w:rFonts w:ascii="Century Gothic" w:hAnsi="Century Gothic" w:cs="Arial"/>
                <w:szCs w:val="20"/>
                <w:lang w:val="en-US"/>
              </w:rPr>
            </w:pPr>
          </w:p>
        </w:tc>
        <w:tc>
          <w:tcPr>
            <w:tcW w:w="1134" w:type="dxa"/>
            <w:tcBorders>
              <w:top w:val="dotted" w:sz="4" w:space="0" w:color="auto"/>
              <w:left w:val="single" w:sz="6" w:space="0" w:color="auto"/>
              <w:bottom w:val="dotted" w:sz="4" w:space="0" w:color="auto"/>
              <w:right w:val="single" w:sz="6" w:space="0" w:color="auto"/>
            </w:tcBorders>
          </w:tcPr>
          <w:p w14:paraId="66714A29" w14:textId="77777777" w:rsidR="00F71F56" w:rsidRPr="00497E67" w:rsidRDefault="00F71F56" w:rsidP="00D30F6E">
            <w:pPr>
              <w:widowControl w:val="0"/>
              <w:snapToGrid w:val="0"/>
              <w:rPr>
                <w:ins w:id="2262"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2336E575" w14:textId="77777777" w:rsidR="00F71F56" w:rsidRPr="00497E67" w:rsidRDefault="00F71F56" w:rsidP="00D30F6E">
            <w:pPr>
              <w:widowControl w:val="0"/>
              <w:snapToGrid w:val="0"/>
              <w:rPr>
                <w:ins w:id="2263" w:author="Kennedy, Muhil" w:date="2022-12-08T13:34:00Z"/>
                <w:rFonts w:ascii="Century Gothic" w:hAnsi="Century Gothic"/>
                <w:szCs w:val="20"/>
              </w:rPr>
            </w:pPr>
          </w:p>
        </w:tc>
      </w:tr>
      <w:tr w:rsidR="00F71F56" w:rsidRPr="00497E67" w14:paraId="22F27F30" w14:textId="77777777" w:rsidTr="00D30F6E">
        <w:trPr>
          <w:trHeight w:val="249"/>
          <w:ins w:id="2264" w:author="Kennedy, Muhil" w:date="2022-12-08T13:34:00Z"/>
        </w:trPr>
        <w:tc>
          <w:tcPr>
            <w:tcW w:w="1347" w:type="dxa"/>
            <w:tcBorders>
              <w:top w:val="dotted" w:sz="4" w:space="0" w:color="auto"/>
              <w:bottom w:val="single" w:sz="4" w:space="0" w:color="auto"/>
              <w:right w:val="single" w:sz="6" w:space="0" w:color="auto"/>
            </w:tcBorders>
            <w:vAlign w:val="center"/>
          </w:tcPr>
          <w:p w14:paraId="7B6DDB97" w14:textId="77777777" w:rsidR="00F71F56" w:rsidRPr="00497E67" w:rsidRDefault="00F71F56" w:rsidP="00D30F6E">
            <w:pPr>
              <w:widowControl w:val="0"/>
              <w:snapToGrid w:val="0"/>
              <w:ind w:left="0"/>
              <w:jc w:val="center"/>
              <w:rPr>
                <w:ins w:id="2265"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vAlign w:val="center"/>
          </w:tcPr>
          <w:p w14:paraId="408E3C0C" w14:textId="77777777" w:rsidR="00F71F56" w:rsidRPr="00497E67" w:rsidRDefault="00F71F56" w:rsidP="00D30F6E">
            <w:pPr>
              <w:widowControl w:val="0"/>
              <w:snapToGrid w:val="0"/>
              <w:ind w:left="109"/>
              <w:jc w:val="center"/>
              <w:rPr>
                <w:ins w:id="2266"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single" w:sz="4" w:space="0" w:color="auto"/>
              <w:right w:val="single" w:sz="6" w:space="0" w:color="auto"/>
            </w:tcBorders>
            <w:vAlign w:val="center"/>
          </w:tcPr>
          <w:p w14:paraId="2BA26C81" w14:textId="77777777" w:rsidR="00F71F56" w:rsidRPr="00497E67" w:rsidRDefault="00F71F56" w:rsidP="00D30F6E">
            <w:pPr>
              <w:widowControl w:val="0"/>
              <w:snapToGrid w:val="0"/>
              <w:ind w:left="178"/>
              <w:jc w:val="center"/>
              <w:rPr>
                <w:ins w:id="2267" w:author="Kennedy, Muhil" w:date="2022-12-08T13:34:00Z"/>
                <w:rFonts w:ascii="Century Gothic" w:hAnsi="Century Gothic" w:cs="Arial"/>
                <w:szCs w:val="20"/>
              </w:rPr>
            </w:pPr>
          </w:p>
        </w:tc>
        <w:tc>
          <w:tcPr>
            <w:tcW w:w="1134" w:type="dxa"/>
            <w:tcBorders>
              <w:top w:val="dotted" w:sz="4" w:space="0" w:color="auto"/>
              <w:left w:val="single" w:sz="6" w:space="0" w:color="auto"/>
              <w:bottom w:val="single" w:sz="4" w:space="0" w:color="auto"/>
              <w:right w:val="single" w:sz="6" w:space="0" w:color="auto"/>
            </w:tcBorders>
          </w:tcPr>
          <w:p w14:paraId="11296A08" w14:textId="77777777" w:rsidR="00F71F56" w:rsidRPr="00497E67" w:rsidRDefault="00F71F56" w:rsidP="00D30F6E">
            <w:pPr>
              <w:widowControl w:val="0"/>
              <w:snapToGrid w:val="0"/>
              <w:rPr>
                <w:ins w:id="2268"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7CD56E39" w14:textId="77777777" w:rsidR="00F71F56" w:rsidRPr="00497E67" w:rsidRDefault="00F71F56" w:rsidP="00D30F6E">
            <w:pPr>
              <w:widowControl w:val="0"/>
              <w:snapToGrid w:val="0"/>
              <w:rPr>
                <w:ins w:id="2269" w:author="Kennedy, Muhil" w:date="2022-12-08T13:34:00Z"/>
                <w:rFonts w:ascii="Century Gothic" w:hAnsi="Century Gothic"/>
                <w:szCs w:val="20"/>
              </w:rPr>
            </w:pPr>
          </w:p>
        </w:tc>
      </w:tr>
    </w:tbl>
    <w:p w14:paraId="4C061F4A" w14:textId="77777777" w:rsidR="00F71F56" w:rsidRPr="00497E67" w:rsidRDefault="00F71F56" w:rsidP="00F71F56">
      <w:pPr>
        <w:widowControl w:val="0"/>
        <w:snapToGrid w:val="0"/>
        <w:rPr>
          <w:ins w:id="2270" w:author="Kennedy, Muhil" w:date="2022-12-08T13:34:00Z"/>
          <w:rFonts w:ascii="Century Gothic" w:hAnsi="Century Gothic"/>
          <w:szCs w:val="20"/>
          <w:lang w:val="en-US"/>
        </w:rPr>
      </w:pPr>
    </w:p>
    <w:p w14:paraId="21EB4555" w14:textId="77777777" w:rsidR="00F71F56" w:rsidRDefault="00F71F56" w:rsidP="00F71F56">
      <w:pPr>
        <w:pStyle w:val="FaureciaText2"/>
        <w:widowControl w:val="0"/>
        <w:snapToGrid w:val="0"/>
        <w:spacing w:before="0" w:after="0"/>
        <w:rPr>
          <w:ins w:id="2271" w:author="Kennedy, Muhil" w:date="2022-12-08T13:34:00Z"/>
          <w:rFonts w:ascii="Century Gothic" w:hAnsi="Century Gothic" w:cs="Times New Roman"/>
          <w:szCs w:val="20"/>
          <w:lang w:val="en-US"/>
        </w:rPr>
      </w:pPr>
      <w:ins w:id="2272" w:author="Kennedy, Muhil" w:date="2022-12-08T13:34:00Z">
        <w:r w:rsidRPr="00497E67">
          <w:rPr>
            <w:rFonts w:ascii="Century Gothic" w:hAnsi="Century Gothic" w:cs="Times New Roman"/>
            <w:szCs w:val="20"/>
            <w:lang w:val="en-US"/>
          </w:rPr>
          <w:t>The first adjustment (SPO+0) will take place ____ (x) months after the Start of Serial Production (“</w:t>
        </w:r>
        <w:r w:rsidRPr="00497E67">
          <w:rPr>
            <w:rFonts w:ascii="Century Gothic" w:hAnsi="Century Gothic" w:cs="Times New Roman"/>
            <w:b/>
            <w:smallCaps/>
            <w:szCs w:val="20"/>
            <w:lang w:val="en-US"/>
          </w:rPr>
          <w:t>SOP</w:t>
        </w:r>
        <w:r w:rsidRPr="00497E67">
          <w:rPr>
            <w:rFonts w:ascii="Century Gothic" w:hAnsi="Century Gothic" w:cs="Times New Roman"/>
            <w:szCs w:val="20"/>
            <w:lang w:val="en-US"/>
          </w:rPr>
          <w:t xml:space="preserve">”); all further price reductions will take place on January 1st of the respective subsequent year (SOP+x). </w:t>
        </w:r>
      </w:ins>
    </w:p>
    <w:p w14:paraId="59CF937C" w14:textId="77777777" w:rsidR="00F71F56" w:rsidRPr="00497E67" w:rsidRDefault="00F71F56" w:rsidP="00F71F56">
      <w:pPr>
        <w:pStyle w:val="FaureciaText2"/>
        <w:widowControl w:val="0"/>
        <w:snapToGrid w:val="0"/>
        <w:spacing w:before="0" w:after="0"/>
        <w:rPr>
          <w:ins w:id="2273" w:author="Kennedy, Muhil" w:date="2022-12-08T13:34:00Z"/>
          <w:rFonts w:ascii="Century Gothic" w:hAnsi="Century Gothic" w:cs="Times New Roman"/>
          <w:szCs w:val="20"/>
          <w:lang w:val="en-US"/>
        </w:rPr>
      </w:pPr>
    </w:p>
    <w:p w14:paraId="0B59F270" w14:textId="77777777" w:rsidR="00F71F56" w:rsidRDefault="00F71F56" w:rsidP="00F71F56">
      <w:pPr>
        <w:pStyle w:val="FaureciaText2"/>
        <w:widowControl w:val="0"/>
        <w:snapToGrid w:val="0"/>
        <w:spacing w:before="0" w:after="0"/>
        <w:rPr>
          <w:ins w:id="2274" w:author="Kennedy, Muhil" w:date="2022-12-08T13:34:00Z"/>
          <w:rFonts w:ascii="Century Gothic" w:hAnsi="Century Gothic" w:cs="Times New Roman"/>
          <w:szCs w:val="20"/>
          <w:lang w:val="en-US"/>
        </w:rPr>
      </w:pPr>
      <w:ins w:id="2275" w:author="Kennedy, Muhil" w:date="2022-12-08T13:34:00Z">
        <w:r w:rsidRPr="00497E67">
          <w:rPr>
            <w:rFonts w:ascii="Century Gothic" w:hAnsi="Century Gothic" w:cs="Times New Roman"/>
            <w:szCs w:val="20"/>
            <w:lang w:val="en-US"/>
          </w:rPr>
          <w:t xml:space="preserve">If serial production starts after June 30th of a year, the first adjustment (SOP+0) will take place on January 1st of the following year. All further price reductions will take place on January 1st of the respective following year (SOP+x). </w:t>
        </w:r>
      </w:ins>
    </w:p>
    <w:p w14:paraId="14B665DE" w14:textId="77777777" w:rsidR="00F71F56" w:rsidRPr="00497E67" w:rsidRDefault="00F71F56" w:rsidP="00F71F56">
      <w:pPr>
        <w:pStyle w:val="FaureciaText2"/>
        <w:widowControl w:val="0"/>
        <w:snapToGrid w:val="0"/>
        <w:spacing w:before="0" w:after="0"/>
        <w:rPr>
          <w:ins w:id="2276" w:author="Kennedy, Muhil" w:date="2022-12-08T13:34:00Z"/>
          <w:rFonts w:ascii="Century Gothic" w:hAnsi="Century Gothic" w:cs="Times New Roman"/>
          <w:szCs w:val="20"/>
          <w:lang w:val="en-US"/>
        </w:rPr>
      </w:pPr>
    </w:p>
    <w:p w14:paraId="346EAB73" w14:textId="77777777" w:rsidR="00F71F56" w:rsidRPr="00497E67" w:rsidRDefault="00F71F56" w:rsidP="00F71F56">
      <w:pPr>
        <w:pStyle w:val="FaureciaText2"/>
        <w:widowControl w:val="0"/>
        <w:snapToGrid w:val="0"/>
        <w:spacing w:before="0" w:after="0"/>
        <w:rPr>
          <w:ins w:id="2277" w:author="Kennedy, Muhil" w:date="2022-12-08T13:34:00Z"/>
          <w:rFonts w:ascii="Century Gothic" w:hAnsi="Century Gothic" w:cs="Times New Roman"/>
          <w:b/>
          <w:bCs/>
          <w:i/>
          <w:iCs/>
          <w:szCs w:val="20"/>
          <w:lang w:val="en-US"/>
        </w:rPr>
      </w:pPr>
      <w:ins w:id="2278" w:author="Kennedy, Muhil" w:date="2022-12-08T13:34:00Z">
        <w:r w:rsidRPr="00497E67">
          <w:rPr>
            <w:rFonts w:ascii="Century Gothic" w:hAnsi="Century Gothic" w:cs="Times New Roman"/>
            <w:szCs w:val="20"/>
            <w:lang w:val="en-US"/>
          </w:rPr>
          <w:t xml:space="preserve">The Contractual Parties agree also on a Faurecia Development Cost Participation of _____________€ as stated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53268F">
          <w:rPr>
            <w:rFonts w:ascii="Century Gothic" w:hAnsi="Century Gothic"/>
            <w:szCs w:val="20"/>
            <w:lang w:val="en-US"/>
          </w:rPr>
          <w:t xml:space="preserve"> </w:t>
        </w:r>
        <w:r>
          <w:rPr>
            <w:rFonts w:ascii="Century Gothic" w:hAnsi="Century Gothic"/>
            <w:szCs w:val="20"/>
            <w:lang w:val="en-US"/>
          </w:rPr>
          <w:t>(Development Cost Participation and End of year Rebate)</w:t>
        </w:r>
        <w:r w:rsidRPr="0053268F">
          <w:rPr>
            <w:rFonts w:ascii="Century Gothic" w:hAnsi="Century Gothic" w:cs="Times New Roman"/>
            <w:szCs w:val="20"/>
            <w:lang w:val="en-US"/>
          </w:rPr>
          <w:t>.</w:t>
        </w:r>
      </w:ins>
    </w:p>
    <w:p w14:paraId="14B41E4A" w14:textId="77777777" w:rsidR="00F71F56" w:rsidRDefault="00F71F56" w:rsidP="00F71F56">
      <w:pPr>
        <w:pStyle w:val="Heading2"/>
        <w:keepNext w:val="0"/>
        <w:widowControl w:val="0"/>
        <w:numPr>
          <w:ilvl w:val="0"/>
          <w:numId w:val="0"/>
        </w:numPr>
        <w:snapToGrid w:val="0"/>
        <w:spacing w:before="0" w:after="0"/>
        <w:ind w:left="576"/>
        <w:rPr>
          <w:ins w:id="2279" w:author="Kennedy, Muhil" w:date="2022-12-08T13:34:00Z"/>
          <w:rFonts w:ascii="Century Gothic" w:hAnsi="Century Gothic"/>
          <w:lang w:val="en-US"/>
        </w:rPr>
      </w:pPr>
    </w:p>
    <w:p w14:paraId="5CFAC99C" w14:textId="77777777" w:rsidR="00F71F56" w:rsidRPr="006B1A43" w:rsidRDefault="00F71F56" w:rsidP="00F71F56">
      <w:pPr>
        <w:pStyle w:val="Heading2"/>
        <w:keepNext w:val="0"/>
        <w:widowControl w:val="0"/>
        <w:snapToGrid w:val="0"/>
        <w:spacing w:before="0" w:after="0"/>
        <w:rPr>
          <w:ins w:id="2280" w:author="Kennedy, Muhil" w:date="2022-12-08T13:34:00Z"/>
          <w:rFonts w:ascii="Century Gothic" w:hAnsi="Century Gothic"/>
          <w:i w:val="0"/>
          <w:iCs w:val="0"/>
          <w14:shadow w14:blurRad="0" w14:dist="0" w14:dir="0" w14:sx="0" w14:sy="0" w14:kx="0" w14:ky="0" w14:algn="none">
            <w14:srgbClr w14:val="000000"/>
          </w14:shadow>
        </w:rPr>
      </w:pPr>
      <w:ins w:id="2281" w:author="Kennedy, Muhil" w:date="2022-12-08T13:34:00Z">
        <w:r w:rsidRPr="006B1A43">
          <w:rPr>
            <w:rFonts w:ascii="Century Gothic" w:hAnsi="Century Gothic"/>
            <w:i w:val="0"/>
            <w:iCs w:val="0"/>
            <w14:shadow w14:blurRad="0" w14:dist="0" w14:dir="0" w14:sx="0" w14:sy="0" w14:kx="0" w14:ky="0" w14:algn="none">
              <w14:srgbClr w14:val="000000"/>
            </w14:shadow>
          </w:rPr>
          <w:t>End of the year rebate</w:t>
        </w:r>
      </w:ins>
    </w:p>
    <w:p w14:paraId="1C153F83" w14:textId="77777777" w:rsidR="00F71F56" w:rsidRDefault="00F71F56" w:rsidP="00F71F56">
      <w:pPr>
        <w:pStyle w:val="FaureciaText2"/>
        <w:widowControl w:val="0"/>
        <w:snapToGrid w:val="0"/>
        <w:spacing w:before="0" w:after="0"/>
        <w:rPr>
          <w:ins w:id="2282" w:author="Kennedy, Muhil" w:date="2022-12-08T13:34:00Z"/>
          <w:rFonts w:ascii="Century Gothic" w:hAnsi="Century Gothic" w:cs="Times New Roman"/>
          <w:szCs w:val="20"/>
          <w:lang w:val="en-US"/>
        </w:rPr>
      </w:pPr>
    </w:p>
    <w:p w14:paraId="76325642" w14:textId="77777777" w:rsidR="00F71F56" w:rsidRPr="0053268F" w:rsidRDefault="00F71F56" w:rsidP="00F71F56">
      <w:pPr>
        <w:pStyle w:val="FaureciaText2"/>
        <w:widowControl w:val="0"/>
        <w:snapToGrid w:val="0"/>
        <w:spacing w:before="0" w:after="0"/>
        <w:rPr>
          <w:ins w:id="2283" w:author="Kennedy, Muhil" w:date="2022-12-08T13:34:00Z"/>
          <w:rFonts w:ascii="Century Gothic" w:hAnsi="Century Gothic" w:cs="Times New Roman"/>
          <w:szCs w:val="20"/>
          <w:lang w:val="en-US"/>
        </w:rPr>
      </w:pPr>
      <w:ins w:id="2284" w:author="Kennedy, Muhil" w:date="2022-12-08T13:34:00Z">
        <w:r w:rsidRPr="00497E67">
          <w:rPr>
            <w:rFonts w:ascii="Century Gothic" w:hAnsi="Century Gothic" w:cs="Times New Roman"/>
            <w:szCs w:val="20"/>
            <w:lang w:val="en-US"/>
          </w:rPr>
          <w:t xml:space="preserve">The Supplier agrees and undertakes to take into account the cumulative annual turnover exclusive of tax invoiced by the Supplying Plants corresponding to the purchase orders issued by Faurecia or the Receiving Plants and, based on this turnover, to apply an end of year rebate according to the conditions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Pr>
            <w:rFonts w:ascii="Century Gothic" w:hAnsi="Century Gothic"/>
            <w:szCs w:val="20"/>
            <w:lang w:val="en-US"/>
          </w:rPr>
          <w:t xml:space="preserve"> (Development Cost Participation and End of year Rebate).</w:t>
        </w:r>
      </w:ins>
    </w:p>
    <w:p w14:paraId="042421BC" w14:textId="77777777" w:rsidR="00F71F56" w:rsidRPr="00497E67" w:rsidRDefault="00F71F56" w:rsidP="00F71F56">
      <w:pPr>
        <w:pStyle w:val="FaureciaText2"/>
        <w:widowControl w:val="0"/>
        <w:snapToGrid w:val="0"/>
        <w:spacing w:before="0" w:after="0"/>
        <w:rPr>
          <w:ins w:id="2285" w:author="Kennedy, Muhil" w:date="2022-12-08T13:34:00Z"/>
          <w:rFonts w:ascii="Century Gothic" w:hAnsi="Century Gothic" w:cs="Times New Roman"/>
          <w:b/>
          <w:bCs/>
          <w:i/>
          <w:iCs/>
          <w:szCs w:val="20"/>
          <w:lang w:val="en-US"/>
        </w:rPr>
      </w:pPr>
    </w:p>
    <w:p w14:paraId="792ED13B" w14:textId="77777777" w:rsidR="00F71F56" w:rsidRDefault="00F71F56" w:rsidP="00F71F56">
      <w:pPr>
        <w:pStyle w:val="FaureciaText2"/>
        <w:widowControl w:val="0"/>
        <w:snapToGrid w:val="0"/>
        <w:spacing w:before="0" w:after="0"/>
        <w:rPr>
          <w:ins w:id="2286" w:author="Kennedy, Muhil" w:date="2022-12-08T13:34:00Z"/>
          <w:rFonts w:ascii="Century Gothic" w:hAnsi="Century Gothic" w:cs="Times New Roman"/>
          <w:szCs w:val="20"/>
          <w:lang w:val="en-US"/>
        </w:rPr>
      </w:pPr>
      <w:ins w:id="2287" w:author="Kennedy, Muhil" w:date="2022-12-08T13:34:00Z">
        <w:r w:rsidRPr="00497E67">
          <w:rPr>
            <w:rFonts w:ascii="Century Gothic" w:hAnsi="Century Gothic" w:cs="Times New Roman"/>
            <w:szCs w:val="20"/>
            <w:lang w:val="en-US"/>
          </w:rPr>
          <w:t xml:space="preserve">In addition, the Supplier undertakes to propose regularly to Faurecia, improvement ideas and/or productivities meaning an up-date of the Program in order to improve the quality, Part Price, Tools Price or time delivery of the Program. </w:t>
        </w:r>
      </w:ins>
    </w:p>
    <w:p w14:paraId="141DBD85" w14:textId="77777777" w:rsidR="00F71F56" w:rsidRPr="00497E67" w:rsidRDefault="00F71F56" w:rsidP="00F71F56">
      <w:pPr>
        <w:pStyle w:val="FaureciaText2"/>
        <w:widowControl w:val="0"/>
        <w:snapToGrid w:val="0"/>
        <w:spacing w:before="0" w:after="0"/>
        <w:rPr>
          <w:ins w:id="2288" w:author="Kennedy, Muhil" w:date="2022-12-08T13:34:00Z"/>
          <w:rFonts w:ascii="Century Gothic" w:hAnsi="Century Gothic" w:cs="Times New Roman"/>
          <w:b/>
          <w:bCs/>
          <w:i/>
          <w:iCs/>
          <w:szCs w:val="20"/>
          <w:lang w:val="en-US"/>
        </w:rPr>
      </w:pPr>
    </w:p>
    <w:p w14:paraId="53FC5F2C" w14:textId="77777777" w:rsidR="00F71F56" w:rsidRPr="00497E67" w:rsidRDefault="00F71F56" w:rsidP="00F71F56">
      <w:pPr>
        <w:pStyle w:val="FaureciaText2"/>
        <w:widowControl w:val="0"/>
        <w:snapToGrid w:val="0"/>
        <w:spacing w:before="0" w:after="0"/>
        <w:rPr>
          <w:ins w:id="2289" w:author="Kennedy, Muhil" w:date="2022-12-08T13:34:00Z"/>
          <w:rFonts w:ascii="Century Gothic" w:hAnsi="Century Gothic" w:cs="Times New Roman"/>
          <w:szCs w:val="20"/>
          <w:lang w:val="en-US"/>
        </w:rPr>
      </w:pPr>
      <w:ins w:id="2290" w:author="Kennedy, Muhil" w:date="2022-12-08T13:34:00Z">
        <w:r w:rsidRPr="00497E67">
          <w:rPr>
            <w:rFonts w:ascii="Century Gothic" w:hAnsi="Century Gothic" w:cs="Times New Roman"/>
            <w:szCs w:val="20"/>
            <w:lang w:val="en-US"/>
          </w:rPr>
          <w:t>Faurecia shall decide if such up-date shall be implemented or not. If Faurecia decides to implement such up-date the Contractual Parties shall agree on the terms and conditions of the implementation of such up-date.</w:t>
        </w:r>
      </w:ins>
    </w:p>
    <w:p w14:paraId="13DBFC3F" w14:textId="77777777" w:rsidR="00F71F56" w:rsidRPr="00497E67" w:rsidRDefault="00F71F56" w:rsidP="00F71F56">
      <w:pPr>
        <w:pStyle w:val="BodyTextIndent"/>
        <w:widowControl w:val="0"/>
        <w:snapToGrid w:val="0"/>
        <w:ind w:left="576"/>
        <w:rPr>
          <w:ins w:id="2291" w:author="Kennedy, Muhil" w:date="2022-12-08T13:34:00Z"/>
          <w:rFonts w:ascii="Century Gothic" w:hAnsi="Century Gothic" w:cs="Times New Roman"/>
          <w:lang w:val="en-US" w:eastAsia="pt-BR"/>
        </w:rPr>
      </w:pPr>
    </w:p>
    <w:p w14:paraId="7968A785" w14:textId="77777777" w:rsidR="00F71F56" w:rsidRPr="006B1A43" w:rsidRDefault="00F71F56" w:rsidP="00F71F56">
      <w:pPr>
        <w:pStyle w:val="Heading1"/>
        <w:keepNext w:val="0"/>
        <w:widowControl w:val="0"/>
        <w:tabs>
          <w:tab w:val="num" w:pos="1440"/>
        </w:tabs>
        <w:snapToGrid w:val="0"/>
        <w:ind w:left="0"/>
        <w:rPr>
          <w:ins w:id="2292" w:author="Kennedy, Muhil" w:date="2022-12-08T13:34:00Z"/>
          <w:rFonts w:ascii="Century Gothic" w:hAnsi="Century Gothic"/>
          <w:lang w:val="en-US"/>
          <w14:shadow w14:blurRad="0" w14:dist="0" w14:dir="0" w14:sx="0" w14:sy="0" w14:kx="0" w14:ky="0" w14:algn="none">
            <w14:srgbClr w14:val="000000"/>
          </w14:shadow>
        </w:rPr>
      </w:pPr>
      <w:ins w:id="2293" w:author="Kennedy, Muhil" w:date="2022-12-08T13:34:00Z">
        <w:r w:rsidRPr="006B1A43">
          <w:rPr>
            <w:rFonts w:ascii="Century Gothic" w:hAnsi="Century Gothic"/>
            <w:lang w:val="en-US"/>
            <w14:shadow w14:blurRad="0" w14:dist="0" w14:dir="0" w14:sx="0" w14:sy="0" w14:kx="0" w14:ky="0" w14:algn="none">
              <w14:srgbClr w14:val="000000"/>
            </w14:shadow>
          </w:rPr>
          <w:t>Contract partner / Project Head</w:t>
        </w:r>
      </w:ins>
    </w:p>
    <w:p w14:paraId="3EEF80B8" w14:textId="77777777" w:rsidR="00F71F56" w:rsidRPr="00497E67" w:rsidRDefault="00F71F56" w:rsidP="00F71F56">
      <w:pPr>
        <w:widowControl w:val="0"/>
        <w:snapToGrid w:val="0"/>
        <w:rPr>
          <w:ins w:id="2294" w:author="Kennedy, Muhil" w:date="2022-12-08T13:34:00Z"/>
          <w:rFonts w:ascii="Century Gothic" w:hAnsi="Century Gothic"/>
          <w:snapToGrid w:val="0"/>
          <w:szCs w:val="20"/>
          <w:lang w:val="en-GB"/>
        </w:rPr>
      </w:pPr>
    </w:p>
    <w:p w14:paraId="0529DFCD" w14:textId="77777777" w:rsidR="00F71F56" w:rsidRPr="00497E67" w:rsidRDefault="00F71F56" w:rsidP="00F71F56">
      <w:pPr>
        <w:pStyle w:val="FaureciaText"/>
        <w:widowControl w:val="0"/>
        <w:numPr>
          <w:ilvl w:val="0"/>
          <w:numId w:val="12"/>
        </w:numPr>
        <w:snapToGrid w:val="0"/>
        <w:spacing w:before="0" w:after="0"/>
        <w:ind w:left="567" w:hanging="567"/>
        <w:rPr>
          <w:ins w:id="2295" w:author="Kennedy, Muhil" w:date="2022-12-08T13:34:00Z"/>
          <w:rFonts w:ascii="Century Gothic" w:hAnsi="Century Gothic" w:cs="Times New Roman"/>
          <w:szCs w:val="20"/>
        </w:rPr>
      </w:pPr>
      <w:ins w:id="2296" w:author="Kennedy, Muhil" w:date="2022-12-08T13:34:00Z">
        <w:r w:rsidRPr="00497E67">
          <w:rPr>
            <w:rFonts w:ascii="Century Gothic" w:hAnsi="Century Gothic" w:cs="Times New Roman"/>
            <w:b/>
            <w:bCs/>
            <w:szCs w:val="20"/>
          </w:rPr>
          <w:t>Faurecia</w:t>
        </w:r>
        <w:r w:rsidRPr="00497E67">
          <w:rPr>
            <w:rFonts w:ascii="Century Gothic" w:hAnsi="Century Gothic" w:cs="Times New Roman"/>
            <w:szCs w:val="20"/>
          </w:rPr>
          <w:t>:</w:t>
        </w:r>
      </w:ins>
    </w:p>
    <w:p w14:paraId="327B5D7E" w14:textId="77777777" w:rsidR="00F71F56" w:rsidRPr="00497E67" w:rsidRDefault="00F71F56" w:rsidP="00F71F56">
      <w:pPr>
        <w:pStyle w:val="FaureciaText"/>
        <w:widowControl w:val="0"/>
        <w:snapToGrid w:val="0"/>
        <w:spacing w:before="0" w:after="0"/>
        <w:ind w:left="567" w:hanging="567"/>
        <w:rPr>
          <w:ins w:id="2297" w:author="Kennedy, Muhil" w:date="2022-12-08T13:34:00Z"/>
          <w:rFonts w:ascii="Century Gothic" w:hAnsi="Century Gothic" w:cs="Times New Roman"/>
          <w:szCs w:val="20"/>
          <w:lang w:val="en-US"/>
        </w:rPr>
      </w:pPr>
      <w:ins w:id="2298" w:author="Kennedy, Muhil" w:date="2022-12-08T13:34:00Z">
        <w:r w:rsidRPr="00497E67">
          <w:rPr>
            <w:rFonts w:ascii="Century Gothic" w:hAnsi="Century Gothic" w:cs="Times New Roman"/>
            <w:szCs w:val="20"/>
            <w:lang w:val="en-US"/>
          </w:rPr>
          <w:tab/>
          <w:t xml:space="preserve">until </w:t>
        </w:r>
        <w:r w:rsidRPr="00497E67">
          <w:rPr>
            <w:rFonts w:ascii="Century Gothic" w:hAnsi="Century Gothic" w:cs="Times New Roman"/>
            <w:smallCaps/>
            <w:szCs w:val="20"/>
            <w:lang w:val="en-US"/>
          </w:rPr>
          <w:t>SOP</w:t>
        </w:r>
        <w:r w:rsidRPr="00497E67">
          <w:rPr>
            <w:rFonts w:ascii="Century Gothic" w:hAnsi="Century Gothic" w:cs="Times New Roman"/>
            <w:szCs w:val="20"/>
            <w:lang w:val="en-US"/>
          </w:rPr>
          <w:t>: [NAME AND CONTACT DETAILS]</w:t>
        </w:r>
      </w:ins>
    </w:p>
    <w:p w14:paraId="41BE7015" w14:textId="77777777" w:rsidR="00F71F56" w:rsidRDefault="00F71F56" w:rsidP="00F71F56">
      <w:pPr>
        <w:pStyle w:val="FaureciaText"/>
        <w:widowControl w:val="0"/>
        <w:snapToGrid w:val="0"/>
        <w:spacing w:before="0" w:after="0"/>
        <w:ind w:left="567" w:hanging="567"/>
        <w:rPr>
          <w:ins w:id="2299" w:author="Kennedy, Muhil" w:date="2022-12-08T13:34:00Z"/>
          <w:rFonts w:ascii="Century Gothic" w:hAnsi="Century Gothic" w:cs="Times New Roman"/>
          <w:szCs w:val="20"/>
          <w:lang w:val="en-US"/>
        </w:rPr>
      </w:pPr>
      <w:ins w:id="2300" w:author="Kennedy, Muhil" w:date="2022-12-08T13:34:00Z">
        <w:r w:rsidRPr="00497E67">
          <w:rPr>
            <w:rFonts w:ascii="Century Gothic" w:hAnsi="Century Gothic" w:cs="Times New Roman"/>
            <w:szCs w:val="20"/>
            <w:lang w:val="en-US"/>
          </w:rPr>
          <w:tab/>
          <w:t xml:space="preserve">as of </w:t>
        </w:r>
        <w:r w:rsidRPr="00497E67">
          <w:rPr>
            <w:rFonts w:ascii="Century Gothic" w:hAnsi="Century Gothic" w:cs="Times New Roman"/>
            <w:smallCaps/>
            <w:szCs w:val="20"/>
            <w:lang w:val="en-US"/>
          </w:rPr>
          <w:t>SOP</w:t>
        </w:r>
        <w:r w:rsidRPr="00497E67">
          <w:rPr>
            <w:rFonts w:ascii="Century Gothic" w:hAnsi="Century Gothic" w:cs="Times New Roman"/>
            <w:szCs w:val="20"/>
            <w:lang w:val="en-US"/>
          </w:rPr>
          <w:t>: [NAME AND CONTACT DETAILS]</w:t>
        </w:r>
      </w:ins>
    </w:p>
    <w:p w14:paraId="41DEB024" w14:textId="77777777" w:rsidR="00F71F56" w:rsidRPr="00497E67" w:rsidRDefault="00F71F56" w:rsidP="00F71F56">
      <w:pPr>
        <w:pStyle w:val="FaureciaText"/>
        <w:widowControl w:val="0"/>
        <w:snapToGrid w:val="0"/>
        <w:spacing w:before="0" w:after="0"/>
        <w:ind w:left="567" w:hanging="567"/>
        <w:rPr>
          <w:ins w:id="2301" w:author="Kennedy, Muhil" w:date="2022-12-08T13:34:00Z"/>
          <w:rFonts w:ascii="Century Gothic" w:hAnsi="Century Gothic" w:cs="Times New Roman"/>
          <w:szCs w:val="20"/>
          <w:lang w:val="en-US"/>
        </w:rPr>
      </w:pPr>
    </w:p>
    <w:p w14:paraId="17183F1B" w14:textId="77777777" w:rsidR="00F71F56" w:rsidRPr="00497E67" w:rsidRDefault="00F71F56" w:rsidP="00F71F56">
      <w:pPr>
        <w:pStyle w:val="FaureciaText"/>
        <w:widowControl w:val="0"/>
        <w:numPr>
          <w:ilvl w:val="0"/>
          <w:numId w:val="12"/>
        </w:numPr>
        <w:snapToGrid w:val="0"/>
        <w:spacing w:before="0" w:after="0"/>
        <w:ind w:left="567" w:hanging="567"/>
        <w:rPr>
          <w:ins w:id="2302" w:author="Kennedy, Muhil" w:date="2022-12-08T13:34:00Z"/>
          <w:rFonts w:ascii="Century Gothic" w:hAnsi="Century Gothic" w:cs="Times New Roman"/>
          <w:szCs w:val="20"/>
          <w:lang w:val="en-US"/>
        </w:rPr>
      </w:pPr>
      <w:ins w:id="2303" w:author="Kennedy, Muhil" w:date="2022-12-08T13:34:00Z">
        <w:r w:rsidRPr="00497E67">
          <w:rPr>
            <w:rFonts w:ascii="Century Gothic" w:hAnsi="Century Gothic" w:cs="Times New Roman"/>
            <w:b/>
            <w:bCs/>
            <w:szCs w:val="20"/>
            <w:lang w:val="en-US"/>
          </w:rPr>
          <w:t>Supplier</w:t>
        </w:r>
      </w:ins>
    </w:p>
    <w:p w14:paraId="1839A31C" w14:textId="77777777" w:rsidR="00F71F56" w:rsidRPr="00497E67" w:rsidRDefault="00F71F56" w:rsidP="00F71F56">
      <w:pPr>
        <w:pStyle w:val="FaureciaText"/>
        <w:widowControl w:val="0"/>
        <w:snapToGrid w:val="0"/>
        <w:spacing w:before="0" w:after="0"/>
        <w:ind w:left="567"/>
        <w:rPr>
          <w:ins w:id="2304" w:author="Kennedy, Muhil" w:date="2022-12-08T13:34:00Z"/>
          <w:rFonts w:ascii="Century Gothic" w:hAnsi="Century Gothic" w:cs="Times New Roman"/>
          <w:szCs w:val="20"/>
          <w:lang w:val="en-US"/>
        </w:rPr>
      </w:pPr>
      <w:ins w:id="2305" w:author="Kennedy, Muhil" w:date="2022-12-08T13:34:00Z">
        <w:r w:rsidRPr="00497E67">
          <w:rPr>
            <w:rFonts w:ascii="Century Gothic" w:hAnsi="Century Gothic" w:cs="Times New Roman"/>
            <w:szCs w:val="20"/>
            <w:lang w:val="en-US"/>
          </w:rPr>
          <w:t>[NAME AND CONTACT DETAILS]</w:t>
        </w:r>
      </w:ins>
    </w:p>
    <w:p w14:paraId="76333AC4" w14:textId="77777777" w:rsidR="00F71F56" w:rsidRPr="00497E67" w:rsidRDefault="00F71F56" w:rsidP="00F71F56">
      <w:pPr>
        <w:widowControl w:val="0"/>
        <w:snapToGrid w:val="0"/>
        <w:rPr>
          <w:ins w:id="2306" w:author="Kennedy, Muhil" w:date="2022-12-08T13:34:00Z"/>
          <w:rFonts w:ascii="Century Gothic" w:hAnsi="Century Gothic"/>
          <w:szCs w:val="20"/>
          <w:lang w:val="en-US" w:eastAsia="en-US"/>
        </w:rPr>
      </w:pPr>
    </w:p>
    <w:p w14:paraId="266269FD" w14:textId="77777777" w:rsidR="00F71F56" w:rsidRPr="006B1A43" w:rsidRDefault="00F71F56" w:rsidP="00F71F56">
      <w:pPr>
        <w:pStyle w:val="Heading1"/>
        <w:keepNext w:val="0"/>
        <w:widowControl w:val="0"/>
        <w:tabs>
          <w:tab w:val="num" w:pos="1440"/>
        </w:tabs>
        <w:snapToGrid w:val="0"/>
        <w:ind w:left="0"/>
        <w:rPr>
          <w:ins w:id="2307" w:author="Kennedy, Muhil" w:date="2022-12-08T13:34:00Z"/>
          <w:rFonts w:ascii="Century Gothic" w:hAnsi="Century Gothic"/>
          <w:lang w:val="en-US"/>
          <w14:shadow w14:blurRad="0" w14:dist="0" w14:dir="0" w14:sx="0" w14:sy="0" w14:kx="0" w14:ky="0" w14:algn="none">
            <w14:srgbClr w14:val="000000"/>
          </w14:shadow>
        </w:rPr>
      </w:pPr>
      <w:ins w:id="2308" w:author="Kennedy, Muhil" w:date="2022-12-08T13:34:00Z">
        <w:r w:rsidRPr="006B1A43">
          <w:rPr>
            <w:rFonts w:ascii="Century Gothic" w:hAnsi="Century Gothic"/>
            <w:lang w:val="en-US"/>
            <w14:shadow w14:blurRad="0" w14:dist="0" w14:dir="0" w14:sx="0" w14:sy="0" w14:kx="0" w14:ky="0" w14:algn="none">
              <w14:srgbClr w14:val="000000"/>
            </w14:shadow>
          </w:rPr>
          <w:t>General Provisions</w:t>
        </w:r>
      </w:ins>
    </w:p>
    <w:p w14:paraId="2888E142" w14:textId="77777777" w:rsidR="00F71F56" w:rsidRPr="00497E67" w:rsidRDefault="00F71F56" w:rsidP="00F71F56">
      <w:pPr>
        <w:widowControl w:val="0"/>
        <w:snapToGrid w:val="0"/>
        <w:ind w:left="0"/>
        <w:rPr>
          <w:ins w:id="2309" w:author="Kennedy, Muhil" w:date="2022-12-08T13:34:00Z"/>
          <w:rFonts w:ascii="Century Gothic" w:hAnsi="Century Gothic"/>
          <w:snapToGrid w:val="0"/>
          <w:szCs w:val="20"/>
          <w:lang w:val="en-GB"/>
        </w:rPr>
      </w:pPr>
    </w:p>
    <w:p w14:paraId="26366C5B" w14:textId="77777777" w:rsidR="00F71F56" w:rsidRDefault="00F71F56" w:rsidP="00F71F56">
      <w:pPr>
        <w:pStyle w:val="Faureciaberschrift2"/>
        <w:widowControl w:val="0"/>
        <w:numPr>
          <w:ilvl w:val="0"/>
          <w:numId w:val="0"/>
        </w:numPr>
        <w:snapToGrid w:val="0"/>
        <w:spacing w:after="0"/>
        <w:rPr>
          <w:ins w:id="2310" w:author="Kennedy, Muhil" w:date="2022-12-08T13:34:00Z"/>
          <w:rFonts w:ascii="Century Gothic" w:hAnsi="Century Gothic" w:cs="Times New Roman"/>
          <w:szCs w:val="20"/>
          <w:lang w:val="en-US"/>
        </w:rPr>
      </w:pPr>
      <w:ins w:id="2311" w:author="Kennedy, Muhil" w:date="2022-12-08T13:34:00Z">
        <w:r w:rsidRPr="00497E67">
          <w:rPr>
            <w:rFonts w:ascii="Century Gothic" w:hAnsi="Century Gothic" w:cs="Times New Roman"/>
            <w:szCs w:val="20"/>
            <w:lang w:val="en-US"/>
          </w:rPr>
          <w:t>There shall be no oral side agreements. Modifications and supplementations of this LON must be in writing and must be signed by a legal representative or a person duly authorized by the legal representative or the purchasing manager)</w:t>
        </w:r>
        <w:r w:rsidRPr="00D20908">
          <w:rPr>
            <w:rFonts w:ascii="Century Gothic" w:hAnsi="Century Gothic" w:cs="Times New Roman"/>
            <w:szCs w:val="20"/>
            <w:lang w:val="en-US"/>
          </w:rPr>
          <w:t xml:space="preserve"> </w:t>
        </w:r>
        <w:r>
          <w:rPr>
            <w:rFonts w:ascii="Century Gothic" w:hAnsi="Century Gothic" w:cs="Times New Roman"/>
            <w:szCs w:val="20"/>
            <w:lang w:val="en-US"/>
          </w:rPr>
          <w:t>of the Contractual Parties</w:t>
        </w:r>
        <w:r w:rsidRPr="00497E67">
          <w:rPr>
            <w:rFonts w:ascii="Century Gothic" w:hAnsi="Century Gothic" w:cs="Times New Roman"/>
            <w:szCs w:val="20"/>
            <w:lang w:val="en-US"/>
          </w:rPr>
          <w:t>. This also applies to cancellation of the written form clause.</w:t>
        </w:r>
      </w:ins>
    </w:p>
    <w:p w14:paraId="10E7AE90" w14:textId="77777777" w:rsidR="00F71F56" w:rsidRPr="00385EDE" w:rsidRDefault="00F71F56" w:rsidP="00F71F56">
      <w:pPr>
        <w:rPr>
          <w:ins w:id="2312" w:author="Kennedy, Muhil" w:date="2022-12-08T13:34:00Z"/>
          <w:lang w:val="en-US" w:eastAsia="pt-BR"/>
        </w:rPr>
      </w:pPr>
    </w:p>
    <w:p w14:paraId="23207313" w14:textId="77777777" w:rsidR="00F71F56" w:rsidRDefault="00F71F56" w:rsidP="00F71F56">
      <w:pPr>
        <w:pStyle w:val="Faureciaberschrift2"/>
        <w:widowControl w:val="0"/>
        <w:numPr>
          <w:ilvl w:val="0"/>
          <w:numId w:val="0"/>
        </w:numPr>
        <w:snapToGrid w:val="0"/>
        <w:spacing w:after="0"/>
        <w:rPr>
          <w:ins w:id="2313" w:author="Kennedy, Muhil" w:date="2022-12-08T13:34:00Z"/>
          <w:rFonts w:ascii="Century Gothic" w:hAnsi="Century Gothic" w:cs="Times New Roman"/>
          <w:szCs w:val="20"/>
          <w:lang w:val="en-US"/>
        </w:rPr>
      </w:pPr>
      <w:ins w:id="2314" w:author="Kennedy, Muhil" w:date="2022-12-08T13:34:00Z">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French</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 xml:space="preserve"> substantive law shall apply excluding the provisions on conflicts of law and with exclusion of the provisions of the United Nations Convention on the International Sale of Goods </w:t>
        </w:r>
        <w:r w:rsidRPr="00497E67">
          <w:rPr>
            <w:rFonts w:ascii="Century Gothic" w:hAnsi="Century Gothic" w:cs="Times New Roman"/>
            <w:szCs w:val="20"/>
            <w:lang w:val="en-US"/>
          </w:rPr>
          <w:lastRenderedPageBreak/>
          <w:t>shall not apply to the LON.</w:t>
        </w:r>
      </w:ins>
    </w:p>
    <w:p w14:paraId="2EEB728D" w14:textId="77777777" w:rsidR="00F71F56" w:rsidRPr="00385EDE" w:rsidRDefault="00F71F56" w:rsidP="00F71F56">
      <w:pPr>
        <w:rPr>
          <w:ins w:id="2315" w:author="Kennedy, Muhil" w:date="2022-12-08T13:34:00Z"/>
          <w:lang w:val="en-US" w:eastAsia="pt-BR"/>
        </w:rPr>
      </w:pPr>
    </w:p>
    <w:p w14:paraId="19964C1D" w14:textId="77777777" w:rsidR="00F71F56" w:rsidRDefault="00F71F56" w:rsidP="00F71F56">
      <w:pPr>
        <w:pStyle w:val="Faureciaberschrift2"/>
        <w:widowControl w:val="0"/>
        <w:numPr>
          <w:ilvl w:val="0"/>
          <w:numId w:val="0"/>
        </w:numPr>
        <w:snapToGrid w:val="0"/>
        <w:spacing w:after="0"/>
        <w:rPr>
          <w:ins w:id="2316" w:author="Kennedy, Muhil" w:date="2022-12-08T13:34:00Z"/>
          <w:rFonts w:ascii="Century Gothic" w:hAnsi="Century Gothic" w:cs="Times New Roman"/>
          <w:szCs w:val="20"/>
          <w:lang w:val="en-US"/>
        </w:rPr>
      </w:pPr>
      <w:ins w:id="2317" w:author="Kennedy, Muhil" w:date="2022-12-08T13:34:00Z">
        <w:r w:rsidRPr="00497E67">
          <w:rPr>
            <w:rFonts w:ascii="Century Gothic" w:hAnsi="Century Gothic" w:cs="Times New Roman"/>
            <w:szCs w:val="20"/>
            <w:lang w:val="en-US"/>
          </w:rPr>
          <w:t xml:space="preserve">The Contracting Parties shall endeavour to amicably resolve differences of opinion with respect notably to the interpretation, performance or termination of the LON prior to bringing a complaint or initiating an arbitration proceeding. </w:t>
        </w:r>
      </w:ins>
    </w:p>
    <w:p w14:paraId="35F2B38D" w14:textId="77777777" w:rsidR="00F71F56" w:rsidRPr="00385EDE" w:rsidRDefault="00F71F56" w:rsidP="00F71F56">
      <w:pPr>
        <w:rPr>
          <w:ins w:id="2318" w:author="Kennedy, Muhil" w:date="2022-12-08T13:34:00Z"/>
          <w:lang w:val="en-US" w:eastAsia="pt-BR"/>
        </w:rPr>
      </w:pPr>
    </w:p>
    <w:p w14:paraId="3ADEF8D9" w14:textId="77777777" w:rsidR="00F71F56" w:rsidRPr="00497E67" w:rsidRDefault="00F71F56" w:rsidP="00F71F56">
      <w:pPr>
        <w:pStyle w:val="Faureciaberschrift2"/>
        <w:widowControl w:val="0"/>
        <w:numPr>
          <w:ilvl w:val="0"/>
          <w:numId w:val="0"/>
        </w:numPr>
        <w:snapToGrid w:val="0"/>
        <w:spacing w:after="0"/>
        <w:rPr>
          <w:ins w:id="2319" w:author="Kennedy, Muhil" w:date="2022-12-08T13:34:00Z"/>
          <w:rFonts w:ascii="Century Gothic" w:hAnsi="Century Gothic" w:cs="Times New Roman"/>
          <w:szCs w:val="20"/>
          <w:lang w:val="en-US"/>
        </w:rPr>
      </w:pPr>
      <w:ins w:id="2320" w:author="Kennedy, Muhil" w:date="2022-12-08T13:34:00Z">
        <w:r w:rsidRPr="00497E67">
          <w:rPr>
            <w:rFonts w:ascii="Century Gothic" w:hAnsi="Century Gothic" w:cs="Times New Roman"/>
            <w:szCs w:val="20"/>
            <w:lang w:val="en-US"/>
          </w:rPr>
          <w:t xml:space="preserve">The Contracting Parties agree that disputes, even in case of warranty claim or multiple defendants, not resolved amicably within sixty (60) calendar days shall be exclusively filed before the </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Commercial Court (Tribunal de Commerce) of Paris, France</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 xml:space="preserve">. </w:t>
        </w:r>
      </w:ins>
    </w:p>
    <w:p w14:paraId="16FD6165" w14:textId="77777777" w:rsidR="00F71F56" w:rsidRPr="00497E67" w:rsidRDefault="00F71F56" w:rsidP="00F71F56">
      <w:pPr>
        <w:widowControl w:val="0"/>
        <w:snapToGrid w:val="0"/>
        <w:ind w:left="0"/>
        <w:rPr>
          <w:ins w:id="2321" w:author="Kennedy, Muhil" w:date="2022-12-08T13:34:00Z"/>
          <w:rFonts w:ascii="Century Gothic" w:hAnsi="Century Gothic"/>
          <w:snapToGrid w:val="0"/>
          <w:szCs w:val="20"/>
          <w:lang w:val="en-GB"/>
        </w:rPr>
      </w:pPr>
    </w:p>
    <w:p w14:paraId="118E1AE3" w14:textId="77777777" w:rsidR="00F71F56" w:rsidRPr="00497E67" w:rsidRDefault="00F71F56" w:rsidP="00F71F56">
      <w:pPr>
        <w:pStyle w:val="BodyText"/>
        <w:widowControl w:val="0"/>
        <w:pBdr>
          <w:top w:val="single" w:sz="12" w:space="1" w:color="000080"/>
        </w:pBdr>
        <w:snapToGrid w:val="0"/>
        <w:ind w:left="0"/>
        <w:rPr>
          <w:ins w:id="2322" w:author="Kennedy, Muhil" w:date="2022-12-08T13:34:00Z"/>
          <w:rFonts w:ascii="Century Gothic" w:hAnsi="Century Gothic"/>
          <w:sz w:val="20"/>
          <w:szCs w:val="20"/>
          <w:lang w:val="en-US"/>
        </w:rPr>
      </w:pPr>
    </w:p>
    <w:p w14:paraId="13AA3CFA" w14:textId="77777777" w:rsidR="00F71F56" w:rsidRDefault="00F71F56" w:rsidP="00F71F56">
      <w:pPr>
        <w:spacing w:after="200" w:line="276" w:lineRule="auto"/>
        <w:ind w:left="0"/>
        <w:jc w:val="left"/>
        <w:rPr>
          <w:ins w:id="2323" w:author="Kennedy, Muhil" w:date="2022-12-08T13:34:00Z"/>
          <w:rFonts w:ascii="Century Gothic" w:hAnsi="Century Gothic"/>
          <w:szCs w:val="20"/>
          <w:lang w:val="en-GB"/>
        </w:rPr>
      </w:pPr>
    </w:p>
    <w:p w14:paraId="04F1F361" w14:textId="77777777" w:rsidR="00F71F56" w:rsidRPr="00497E67" w:rsidRDefault="00F71F56" w:rsidP="00F71F56">
      <w:pPr>
        <w:widowControl w:val="0"/>
        <w:snapToGrid w:val="0"/>
        <w:ind w:left="0"/>
        <w:outlineLvl w:val="0"/>
        <w:rPr>
          <w:ins w:id="2324" w:author="Kennedy, Muhil" w:date="2022-12-08T13:34:00Z"/>
          <w:rFonts w:ascii="Century Gothic" w:hAnsi="Century Gothic"/>
          <w:szCs w:val="20"/>
          <w:lang w:val="en-GB"/>
        </w:rPr>
      </w:pPr>
      <w:ins w:id="2325" w:author="Kennedy, Muhil" w:date="2022-12-08T13:34:00Z">
        <w:r w:rsidRPr="00497E67">
          <w:rPr>
            <w:rFonts w:ascii="Century Gothic" w:hAnsi="Century Gothic"/>
            <w:szCs w:val="20"/>
            <w:lang w:val="en-GB"/>
          </w:rPr>
          <w:t>Executed in ______________ on ______ of _______ 20xx, in two (2) original counterparts.</w:t>
        </w:r>
      </w:ins>
    </w:p>
    <w:p w14:paraId="51127853" w14:textId="77777777" w:rsidR="00F71F56" w:rsidRPr="00497E67" w:rsidRDefault="00F71F56" w:rsidP="00F71F56">
      <w:pPr>
        <w:widowControl w:val="0"/>
        <w:snapToGrid w:val="0"/>
        <w:outlineLvl w:val="0"/>
        <w:rPr>
          <w:ins w:id="2326" w:author="Kennedy, Muhil" w:date="2022-12-08T13:34:00Z"/>
          <w:rFonts w:ascii="Century Gothic" w:hAnsi="Century Gothic"/>
          <w:szCs w:val="20"/>
          <w:lang w:val="en-GB"/>
        </w:rPr>
      </w:pPr>
    </w:p>
    <w:tbl>
      <w:tblPr>
        <w:tblW w:w="9639" w:type="dxa"/>
        <w:tblInd w:w="108" w:type="dxa"/>
        <w:tblLayout w:type="fixed"/>
        <w:tblLook w:val="01E0" w:firstRow="1" w:lastRow="1" w:firstColumn="1" w:lastColumn="1" w:noHBand="0" w:noVBand="0"/>
      </w:tblPr>
      <w:tblGrid>
        <w:gridCol w:w="1020"/>
        <w:gridCol w:w="3543"/>
        <w:gridCol w:w="284"/>
        <w:gridCol w:w="992"/>
        <w:gridCol w:w="3544"/>
        <w:gridCol w:w="256"/>
      </w:tblGrid>
      <w:tr w:rsidR="00F71F56" w:rsidRPr="00497E67" w14:paraId="04E48FA6" w14:textId="77777777" w:rsidTr="00D30F6E">
        <w:trPr>
          <w:trHeight w:val="454"/>
          <w:ins w:id="2327" w:author="Kennedy, Muhil" w:date="2022-12-08T13:34:00Z"/>
        </w:trPr>
        <w:tc>
          <w:tcPr>
            <w:tcW w:w="4563" w:type="dxa"/>
            <w:gridSpan w:val="2"/>
          </w:tcPr>
          <w:p w14:paraId="4C9EE8CF" w14:textId="77777777" w:rsidR="00F71F56" w:rsidRPr="00497E67" w:rsidRDefault="00F71F56" w:rsidP="00D30F6E">
            <w:pPr>
              <w:widowControl w:val="0"/>
              <w:snapToGrid w:val="0"/>
              <w:ind w:left="0"/>
              <w:jc w:val="left"/>
              <w:rPr>
                <w:ins w:id="2328" w:author="Kennedy, Muhil" w:date="2022-12-08T13:34:00Z"/>
                <w:rFonts w:ascii="Century Gothic" w:hAnsi="Century Gothic"/>
                <w:kern w:val="8"/>
                <w:szCs w:val="20"/>
                <w:lang w:val="en-US" w:eastAsia="en-US"/>
              </w:rPr>
            </w:pPr>
            <w:ins w:id="2329" w:author="Kennedy, Muhil" w:date="2022-12-08T13:34:00Z">
              <w:r w:rsidRPr="00497E67">
                <w:rPr>
                  <w:rFonts w:ascii="Century Gothic" w:hAnsi="Century Gothic"/>
                  <w:b/>
                  <w:kern w:val="8"/>
                  <w:szCs w:val="20"/>
                  <w:lang w:val="en-US" w:eastAsia="en-US"/>
                </w:rPr>
                <w:t>On behalf of the Supplier:</w:t>
              </w:r>
            </w:ins>
          </w:p>
        </w:tc>
        <w:tc>
          <w:tcPr>
            <w:tcW w:w="284" w:type="dxa"/>
          </w:tcPr>
          <w:p w14:paraId="0756332E" w14:textId="77777777" w:rsidR="00F71F56" w:rsidRPr="00497E67" w:rsidRDefault="00F71F56" w:rsidP="00D30F6E">
            <w:pPr>
              <w:widowControl w:val="0"/>
              <w:snapToGrid w:val="0"/>
              <w:ind w:left="0"/>
              <w:jc w:val="left"/>
              <w:rPr>
                <w:ins w:id="2330" w:author="Kennedy, Muhil" w:date="2022-12-08T13:34:00Z"/>
                <w:rFonts w:ascii="Century Gothic" w:hAnsi="Century Gothic"/>
                <w:kern w:val="8"/>
                <w:szCs w:val="20"/>
                <w:lang w:val="en-US" w:eastAsia="en-US"/>
              </w:rPr>
            </w:pPr>
          </w:p>
        </w:tc>
        <w:tc>
          <w:tcPr>
            <w:tcW w:w="4536" w:type="dxa"/>
            <w:gridSpan w:val="2"/>
          </w:tcPr>
          <w:p w14:paraId="10F6275B" w14:textId="77777777" w:rsidR="00F71F56" w:rsidRPr="00497E67" w:rsidDel="00B15A12" w:rsidRDefault="00F71F56" w:rsidP="00D30F6E">
            <w:pPr>
              <w:widowControl w:val="0"/>
              <w:snapToGrid w:val="0"/>
              <w:ind w:left="0"/>
              <w:jc w:val="left"/>
              <w:rPr>
                <w:ins w:id="2331" w:author="Kennedy, Muhil" w:date="2022-12-08T13:34:00Z"/>
                <w:rFonts w:ascii="Century Gothic" w:hAnsi="Century Gothic"/>
                <w:kern w:val="8"/>
                <w:szCs w:val="20"/>
                <w:lang w:val="en-US" w:eastAsia="en-US"/>
              </w:rPr>
            </w:pPr>
            <w:ins w:id="2332" w:author="Kennedy, Muhil" w:date="2022-12-08T13:34:00Z">
              <w:r w:rsidRPr="00497E67">
                <w:rPr>
                  <w:rFonts w:ascii="Century Gothic" w:hAnsi="Century Gothic"/>
                  <w:b/>
                  <w:kern w:val="8"/>
                  <w:szCs w:val="20"/>
                  <w:lang w:val="en-US" w:eastAsia="en-US"/>
                </w:rPr>
                <w:t>On behalf of Faurecia:</w:t>
              </w:r>
            </w:ins>
          </w:p>
        </w:tc>
        <w:tc>
          <w:tcPr>
            <w:tcW w:w="256" w:type="dxa"/>
          </w:tcPr>
          <w:p w14:paraId="4E509803" w14:textId="77777777" w:rsidR="00F71F56" w:rsidRPr="00497E67" w:rsidDel="00B15A12" w:rsidRDefault="00F71F56" w:rsidP="00D30F6E">
            <w:pPr>
              <w:widowControl w:val="0"/>
              <w:snapToGrid w:val="0"/>
              <w:ind w:left="0"/>
              <w:jc w:val="center"/>
              <w:rPr>
                <w:ins w:id="2333" w:author="Kennedy, Muhil" w:date="2022-12-08T13:34:00Z"/>
                <w:rFonts w:ascii="Century Gothic" w:hAnsi="Century Gothic"/>
                <w:kern w:val="8"/>
                <w:szCs w:val="20"/>
                <w:lang w:val="en-US" w:eastAsia="en-US"/>
              </w:rPr>
            </w:pPr>
          </w:p>
        </w:tc>
      </w:tr>
      <w:tr w:rsidR="00F71F56" w:rsidRPr="00497E67" w14:paraId="48761EEF" w14:textId="77777777" w:rsidTr="00D30F6E">
        <w:trPr>
          <w:trHeight w:val="454"/>
          <w:ins w:id="2334" w:author="Kennedy, Muhil" w:date="2022-12-08T13:34:00Z"/>
        </w:trPr>
        <w:tc>
          <w:tcPr>
            <w:tcW w:w="1020" w:type="dxa"/>
          </w:tcPr>
          <w:p w14:paraId="4F677DA3" w14:textId="77777777" w:rsidR="00F71F56" w:rsidRPr="00497E67" w:rsidRDefault="00F71F56" w:rsidP="00D30F6E">
            <w:pPr>
              <w:widowControl w:val="0"/>
              <w:snapToGrid w:val="0"/>
              <w:ind w:left="0"/>
              <w:jc w:val="left"/>
              <w:rPr>
                <w:ins w:id="2335" w:author="Kennedy, Muhil" w:date="2022-12-08T13:34:00Z"/>
                <w:rFonts w:ascii="Century Gothic" w:hAnsi="Century Gothic"/>
                <w:b/>
                <w:kern w:val="8"/>
                <w:szCs w:val="20"/>
                <w:lang w:val="en-US" w:eastAsia="en-US"/>
              </w:rPr>
            </w:pPr>
          </w:p>
        </w:tc>
        <w:tc>
          <w:tcPr>
            <w:tcW w:w="3543" w:type="dxa"/>
          </w:tcPr>
          <w:p w14:paraId="504BC81B" w14:textId="77777777" w:rsidR="00F71F56" w:rsidRPr="00497E67" w:rsidRDefault="00F71F56" w:rsidP="00D30F6E">
            <w:pPr>
              <w:widowControl w:val="0"/>
              <w:snapToGrid w:val="0"/>
              <w:ind w:left="0"/>
              <w:jc w:val="left"/>
              <w:rPr>
                <w:ins w:id="2336" w:author="Kennedy, Muhil" w:date="2022-12-08T13:34:00Z"/>
                <w:rFonts w:ascii="Century Gothic" w:hAnsi="Century Gothic"/>
                <w:kern w:val="8"/>
                <w:szCs w:val="20"/>
                <w:lang w:val="en-US" w:eastAsia="en-US"/>
              </w:rPr>
            </w:pPr>
          </w:p>
        </w:tc>
        <w:tc>
          <w:tcPr>
            <w:tcW w:w="284" w:type="dxa"/>
          </w:tcPr>
          <w:p w14:paraId="0648913F" w14:textId="77777777" w:rsidR="00F71F56" w:rsidRPr="00497E67" w:rsidRDefault="00F71F56" w:rsidP="00D30F6E">
            <w:pPr>
              <w:widowControl w:val="0"/>
              <w:snapToGrid w:val="0"/>
              <w:ind w:left="0"/>
              <w:jc w:val="left"/>
              <w:rPr>
                <w:ins w:id="2337" w:author="Kennedy, Muhil" w:date="2022-12-08T13:34:00Z"/>
                <w:rFonts w:ascii="Century Gothic" w:hAnsi="Century Gothic"/>
                <w:kern w:val="8"/>
                <w:szCs w:val="20"/>
                <w:lang w:val="en-US" w:eastAsia="en-US"/>
              </w:rPr>
            </w:pPr>
          </w:p>
        </w:tc>
        <w:tc>
          <w:tcPr>
            <w:tcW w:w="992" w:type="dxa"/>
          </w:tcPr>
          <w:p w14:paraId="28F8E4C5" w14:textId="77777777" w:rsidR="00F71F56" w:rsidRPr="00497E67" w:rsidRDefault="00F71F56" w:rsidP="00D30F6E">
            <w:pPr>
              <w:widowControl w:val="0"/>
              <w:snapToGrid w:val="0"/>
              <w:ind w:left="0"/>
              <w:jc w:val="left"/>
              <w:rPr>
                <w:ins w:id="2338" w:author="Kennedy, Muhil" w:date="2022-12-08T13:34:00Z"/>
                <w:rFonts w:ascii="Century Gothic" w:hAnsi="Century Gothic"/>
                <w:b/>
                <w:kern w:val="8"/>
                <w:szCs w:val="20"/>
                <w:lang w:val="en-US" w:eastAsia="en-US"/>
              </w:rPr>
            </w:pPr>
          </w:p>
        </w:tc>
        <w:tc>
          <w:tcPr>
            <w:tcW w:w="3544" w:type="dxa"/>
          </w:tcPr>
          <w:p w14:paraId="6F6D2CF6" w14:textId="77777777" w:rsidR="00F71F56" w:rsidRPr="00497E67" w:rsidDel="00B15A12" w:rsidRDefault="00F71F56" w:rsidP="00D30F6E">
            <w:pPr>
              <w:widowControl w:val="0"/>
              <w:snapToGrid w:val="0"/>
              <w:ind w:left="0"/>
              <w:jc w:val="center"/>
              <w:rPr>
                <w:ins w:id="2339" w:author="Kennedy, Muhil" w:date="2022-12-08T13:34:00Z"/>
                <w:rFonts w:ascii="Century Gothic" w:hAnsi="Century Gothic"/>
                <w:kern w:val="8"/>
                <w:szCs w:val="20"/>
                <w:lang w:val="en-US" w:eastAsia="en-US"/>
              </w:rPr>
            </w:pPr>
          </w:p>
        </w:tc>
        <w:tc>
          <w:tcPr>
            <w:tcW w:w="256" w:type="dxa"/>
          </w:tcPr>
          <w:p w14:paraId="4A62B993" w14:textId="77777777" w:rsidR="00F71F56" w:rsidRPr="00497E67" w:rsidDel="00B15A12" w:rsidRDefault="00F71F56" w:rsidP="00D30F6E">
            <w:pPr>
              <w:widowControl w:val="0"/>
              <w:snapToGrid w:val="0"/>
              <w:ind w:left="0"/>
              <w:jc w:val="center"/>
              <w:rPr>
                <w:ins w:id="2340" w:author="Kennedy, Muhil" w:date="2022-12-08T13:34:00Z"/>
                <w:rFonts w:ascii="Century Gothic" w:hAnsi="Century Gothic"/>
                <w:kern w:val="8"/>
                <w:szCs w:val="20"/>
                <w:lang w:val="en-US" w:eastAsia="en-US"/>
              </w:rPr>
            </w:pPr>
          </w:p>
        </w:tc>
      </w:tr>
      <w:tr w:rsidR="00F71F56" w:rsidRPr="00497E67" w14:paraId="53386BF1" w14:textId="77777777" w:rsidTr="00D30F6E">
        <w:trPr>
          <w:trHeight w:val="454"/>
          <w:ins w:id="2341" w:author="Kennedy, Muhil" w:date="2022-12-08T13:34:00Z"/>
        </w:trPr>
        <w:tc>
          <w:tcPr>
            <w:tcW w:w="1020" w:type="dxa"/>
            <w:vAlign w:val="center"/>
          </w:tcPr>
          <w:p w14:paraId="768D8B31" w14:textId="77777777" w:rsidR="00F71F56" w:rsidRPr="00497E67" w:rsidRDefault="00F71F56" w:rsidP="00D30F6E">
            <w:pPr>
              <w:widowControl w:val="0"/>
              <w:snapToGrid w:val="0"/>
              <w:ind w:left="0"/>
              <w:jc w:val="center"/>
              <w:rPr>
                <w:ins w:id="2342" w:author="Kennedy, Muhil" w:date="2022-12-08T13:34:00Z"/>
                <w:rFonts w:ascii="Century Gothic" w:hAnsi="Century Gothic"/>
                <w:b/>
                <w:kern w:val="8"/>
                <w:szCs w:val="20"/>
                <w:lang w:val="en-US" w:eastAsia="en-US"/>
              </w:rPr>
            </w:pPr>
            <w:ins w:id="2343" w:author="Kennedy, Muhil" w:date="2022-12-08T13:34:00Z">
              <w:r w:rsidRPr="00497E67">
                <w:rPr>
                  <w:rFonts w:ascii="Century Gothic" w:hAnsi="Century Gothic"/>
                  <w:b/>
                  <w:kern w:val="8"/>
                  <w:szCs w:val="20"/>
                  <w:lang w:val="en-US" w:eastAsia="en-US"/>
                </w:rPr>
                <w:t>Date:</w:t>
              </w:r>
            </w:ins>
          </w:p>
        </w:tc>
        <w:tc>
          <w:tcPr>
            <w:tcW w:w="3543" w:type="dxa"/>
            <w:tcBorders>
              <w:bottom w:val="single" w:sz="6" w:space="0" w:color="auto"/>
            </w:tcBorders>
            <w:vAlign w:val="center"/>
          </w:tcPr>
          <w:p w14:paraId="2F21C4DF" w14:textId="77777777" w:rsidR="00F71F56" w:rsidRPr="00497E67" w:rsidRDefault="00F71F56" w:rsidP="00D30F6E">
            <w:pPr>
              <w:widowControl w:val="0"/>
              <w:snapToGrid w:val="0"/>
              <w:ind w:left="0"/>
              <w:jc w:val="center"/>
              <w:rPr>
                <w:ins w:id="2344" w:author="Kennedy, Muhil" w:date="2022-12-08T13:34:00Z"/>
                <w:rFonts w:ascii="Century Gothic" w:hAnsi="Century Gothic"/>
                <w:kern w:val="8"/>
                <w:szCs w:val="20"/>
                <w:lang w:val="en-US" w:eastAsia="en-US"/>
              </w:rPr>
            </w:pPr>
          </w:p>
        </w:tc>
        <w:tc>
          <w:tcPr>
            <w:tcW w:w="284" w:type="dxa"/>
            <w:vAlign w:val="center"/>
          </w:tcPr>
          <w:p w14:paraId="3D8A7268" w14:textId="77777777" w:rsidR="00F71F56" w:rsidRPr="00497E67" w:rsidRDefault="00F71F56" w:rsidP="00D30F6E">
            <w:pPr>
              <w:widowControl w:val="0"/>
              <w:snapToGrid w:val="0"/>
              <w:ind w:left="0"/>
              <w:jc w:val="center"/>
              <w:rPr>
                <w:ins w:id="2345" w:author="Kennedy, Muhil" w:date="2022-12-08T13:34:00Z"/>
                <w:rFonts w:ascii="Century Gothic" w:hAnsi="Century Gothic"/>
                <w:kern w:val="8"/>
                <w:szCs w:val="20"/>
                <w:lang w:val="en-US" w:eastAsia="en-US"/>
              </w:rPr>
            </w:pPr>
          </w:p>
        </w:tc>
        <w:tc>
          <w:tcPr>
            <w:tcW w:w="992" w:type="dxa"/>
            <w:vAlign w:val="center"/>
          </w:tcPr>
          <w:p w14:paraId="0353DFFE" w14:textId="77777777" w:rsidR="00F71F56" w:rsidRPr="00497E67" w:rsidDel="00B15A12" w:rsidRDefault="00F71F56" w:rsidP="00D30F6E">
            <w:pPr>
              <w:widowControl w:val="0"/>
              <w:snapToGrid w:val="0"/>
              <w:ind w:left="0"/>
              <w:jc w:val="center"/>
              <w:rPr>
                <w:ins w:id="2346" w:author="Kennedy, Muhil" w:date="2022-12-08T13:34:00Z"/>
                <w:rFonts w:ascii="Century Gothic" w:hAnsi="Century Gothic"/>
                <w:b/>
                <w:kern w:val="8"/>
                <w:szCs w:val="20"/>
                <w:lang w:val="en-US" w:eastAsia="en-US"/>
              </w:rPr>
            </w:pPr>
            <w:ins w:id="2347" w:author="Kennedy, Muhil" w:date="2022-12-08T13:34:00Z">
              <w:r w:rsidRPr="00497E67">
                <w:rPr>
                  <w:rFonts w:ascii="Century Gothic" w:hAnsi="Century Gothic"/>
                  <w:b/>
                  <w:kern w:val="8"/>
                  <w:szCs w:val="20"/>
                  <w:lang w:val="en-US" w:eastAsia="en-US"/>
                </w:rPr>
                <w:t>Date:</w:t>
              </w:r>
            </w:ins>
          </w:p>
        </w:tc>
        <w:tc>
          <w:tcPr>
            <w:tcW w:w="3544" w:type="dxa"/>
            <w:tcBorders>
              <w:bottom w:val="single" w:sz="6" w:space="0" w:color="auto"/>
            </w:tcBorders>
            <w:vAlign w:val="center"/>
          </w:tcPr>
          <w:p w14:paraId="43C4CF71" w14:textId="77777777" w:rsidR="00F71F56" w:rsidRPr="00497E67" w:rsidDel="00B15A12" w:rsidRDefault="00F71F56" w:rsidP="00D30F6E">
            <w:pPr>
              <w:widowControl w:val="0"/>
              <w:snapToGrid w:val="0"/>
              <w:ind w:left="0"/>
              <w:jc w:val="center"/>
              <w:rPr>
                <w:ins w:id="2348" w:author="Kennedy, Muhil" w:date="2022-12-08T13:34:00Z"/>
                <w:rFonts w:ascii="Century Gothic" w:hAnsi="Century Gothic"/>
                <w:kern w:val="8"/>
                <w:szCs w:val="20"/>
                <w:lang w:val="en-US" w:eastAsia="en-US"/>
              </w:rPr>
            </w:pPr>
          </w:p>
        </w:tc>
        <w:tc>
          <w:tcPr>
            <w:tcW w:w="256" w:type="dxa"/>
          </w:tcPr>
          <w:p w14:paraId="7056F66B" w14:textId="77777777" w:rsidR="00F71F56" w:rsidRPr="00497E67" w:rsidDel="00B15A12" w:rsidRDefault="00F71F56" w:rsidP="00D30F6E">
            <w:pPr>
              <w:widowControl w:val="0"/>
              <w:snapToGrid w:val="0"/>
              <w:ind w:left="0"/>
              <w:jc w:val="center"/>
              <w:rPr>
                <w:ins w:id="2349" w:author="Kennedy, Muhil" w:date="2022-12-08T13:34:00Z"/>
                <w:rFonts w:ascii="Century Gothic" w:hAnsi="Century Gothic"/>
                <w:kern w:val="8"/>
                <w:szCs w:val="20"/>
                <w:lang w:val="en-US" w:eastAsia="en-US"/>
              </w:rPr>
            </w:pPr>
          </w:p>
        </w:tc>
      </w:tr>
      <w:tr w:rsidR="00F71F56" w:rsidRPr="00497E67" w14:paraId="38DA66F8" w14:textId="77777777" w:rsidTr="00D30F6E">
        <w:trPr>
          <w:trHeight w:val="527"/>
          <w:ins w:id="2350" w:author="Kennedy, Muhil" w:date="2022-12-08T13:34:00Z"/>
        </w:trPr>
        <w:tc>
          <w:tcPr>
            <w:tcW w:w="1020" w:type="dxa"/>
            <w:vAlign w:val="center"/>
          </w:tcPr>
          <w:p w14:paraId="3691ED2B" w14:textId="77777777" w:rsidR="00F71F56" w:rsidRPr="00497E67" w:rsidRDefault="00F71F56" w:rsidP="00D30F6E">
            <w:pPr>
              <w:widowControl w:val="0"/>
              <w:snapToGrid w:val="0"/>
              <w:ind w:left="0"/>
              <w:jc w:val="center"/>
              <w:rPr>
                <w:ins w:id="2351" w:author="Kennedy, Muhil" w:date="2022-12-08T13:34:00Z"/>
                <w:rFonts w:ascii="Century Gothic" w:hAnsi="Century Gothic"/>
                <w:b/>
                <w:kern w:val="8"/>
                <w:szCs w:val="20"/>
                <w:lang w:val="en-US" w:eastAsia="en-US"/>
              </w:rPr>
            </w:pPr>
            <w:ins w:id="2352" w:author="Kennedy, Muhil" w:date="2022-12-08T13:34:00Z">
              <w:r w:rsidRPr="00497E67">
                <w:rPr>
                  <w:rFonts w:ascii="Century Gothic" w:hAnsi="Century Gothic"/>
                  <w:b/>
                  <w:kern w:val="8"/>
                  <w:szCs w:val="20"/>
                  <w:lang w:val="en-US" w:eastAsia="en-US"/>
                </w:rPr>
                <w:t>Name:</w:t>
              </w:r>
            </w:ins>
          </w:p>
        </w:tc>
        <w:tc>
          <w:tcPr>
            <w:tcW w:w="3543" w:type="dxa"/>
            <w:tcBorders>
              <w:top w:val="single" w:sz="6" w:space="0" w:color="auto"/>
              <w:bottom w:val="single" w:sz="6" w:space="0" w:color="auto"/>
            </w:tcBorders>
            <w:vAlign w:val="center"/>
          </w:tcPr>
          <w:p w14:paraId="174464B0" w14:textId="77777777" w:rsidR="00F71F56" w:rsidRPr="00497E67" w:rsidRDefault="00F71F56" w:rsidP="00D30F6E">
            <w:pPr>
              <w:widowControl w:val="0"/>
              <w:snapToGrid w:val="0"/>
              <w:ind w:left="0"/>
              <w:jc w:val="center"/>
              <w:rPr>
                <w:ins w:id="2353" w:author="Kennedy, Muhil" w:date="2022-12-08T13:34:00Z"/>
                <w:rFonts w:ascii="Century Gothic" w:hAnsi="Century Gothic"/>
                <w:kern w:val="8"/>
                <w:szCs w:val="20"/>
                <w:lang w:val="en-US" w:eastAsia="en-US"/>
              </w:rPr>
            </w:pPr>
          </w:p>
        </w:tc>
        <w:tc>
          <w:tcPr>
            <w:tcW w:w="284" w:type="dxa"/>
            <w:vAlign w:val="center"/>
          </w:tcPr>
          <w:p w14:paraId="35D77427" w14:textId="77777777" w:rsidR="00F71F56" w:rsidRPr="00497E67" w:rsidRDefault="00F71F56" w:rsidP="00D30F6E">
            <w:pPr>
              <w:widowControl w:val="0"/>
              <w:snapToGrid w:val="0"/>
              <w:ind w:left="0"/>
              <w:jc w:val="center"/>
              <w:rPr>
                <w:ins w:id="2354" w:author="Kennedy, Muhil" w:date="2022-12-08T13:34:00Z"/>
                <w:rFonts w:ascii="Century Gothic" w:hAnsi="Century Gothic"/>
                <w:kern w:val="8"/>
                <w:szCs w:val="20"/>
                <w:lang w:val="en-US" w:eastAsia="en-US"/>
              </w:rPr>
            </w:pPr>
          </w:p>
        </w:tc>
        <w:tc>
          <w:tcPr>
            <w:tcW w:w="992" w:type="dxa"/>
            <w:vAlign w:val="center"/>
          </w:tcPr>
          <w:p w14:paraId="258FC932" w14:textId="77777777" w:rsidR="00F71F56" w:rsidRPr="00497E67" w:rsidRDefault="00F71F56" w:rsidP="00D30F6E">
            <w:pPr>
              <w:widowControl w:val="0"/>
              <w:snapToGrid w:val="0"/>
              <w:ind w:left="0"/>
              <w:jc w:val="center"/>
              <w:rPr>
                <w:ins w:id="2355" w:author="Kennedy, Muhil" w:date="2022-12-08T13:34:00Z"/>
                <w:rFonts w:ascii="Century Gothic" w:hAnsi="Century Gothic"/>
                <w:b/>
                <w:kern w:val="8"/>
                <w:szCs w:val="20"/>
                <w:lang w:val="en-US" w:eastAsia="en-US"/>
              </w:rPr>
            </w:pPr>
            <w:ins w:id="2356" w:author="Kennedy, Muhil" w:date="2022-12-08T13:34:00Z">
              <w:r w:rsidRPr="00497E67">
                <w:rPr>
                  <w:rFonts w:ascii="Century Gothic" w:hAnsi="Century Gothic"/>
                  <w:b/>
                  <w:kern w:val="8"/>
                  <w:szCs w:val="20"/>
                  <w:lang w:val="en-US" w:eastAsia="en-US"/>
                </w:rPr>
                <w:t>Name:</w:t>
              </w:r>
            </w:ins>
          </w:p>
        </w:tc>
        <w:tc>
          <w:tcPr>
            <w:tcW w:w="3544" w:type="dxa"/>
            <w:tcBorders>
              <w:top w:val="single" w:sz="6" w:space="0" w:color="auto"/>
              <w:bottom w:val="single" w:sz="6" w:space="0" w:color="auto"/>
            </w:tcBorders>
            <w:vAlign w:val="center"/>
          </w:tcPr>
          <w:p w14:paraId="18265284" w14:textId="77777777" w:rsidR="00F71F56" w:rsidRPr="00497E67" w:rsidDel="00E22EB3" w:rsidRDefault="00F71F56" w:rsidP="00D30F6E">
            <w:pPr>
              <w:widowControl w:val="0"/>
              <w:snapToGrid w:val="0"/>
              <w:ind w:left="0"/>
              <w:jc w:val="center"/>
              <w:rPr>
                <w:ins w:id="2357" w:author="Kennedy, Muhil" w:date="2022-12-08T13:34:00Z"/>
                <w:rFonts w:ascii="Century Gothic" w:hAnsi="Century Gothic"/>
                <w:kern w:val="8"/>
                <w:szCs w:val="20"/>
                <w:lang w:val="en-US" w:eastAsia="en-US"/>
              </w:rPr>
            </w:pPr>
          </w:p>
        </w:tc>
        <w:tc>
          <w:tcPr>
            <w:tcW w:w="256" w:type="dxa"/>
          </w:tcPr>
          <w:p w14:paraId="11385325" w14:textId="77777777" w:rsidR="00F71F56" w:rsidRPr="00497E67" w:rsidDel="00E22EB3" w:rsidRDefault="00F71F56" w:rsidP="00D30F6E">
            <w:pPr>
              <w:widowControl w:val="0"/>
              <w:snapToGrid w:val="0"/>
              <w:ind w:left="0"/>
              <w:jc w:val="center"/>
              <w:rPr>
                <w:ins w:id="2358" w:author="Kennedy, Muhil" w:date="2022-12-08T13:34:00Z"/>
                <w:rFonts w:ascii="Century Gothic" w:hAnsi="Century Gothic"/>
                <w:kern w:val="8"/>
                <w:szCs w:val="20"/>
                <w:lang w:val="en-US" w:eastAsia="en-US"/>
              </w:rPr>
            </w:pPr>
          </w:p>
        </w:tc>
      </w:tr>
      <w:tr w:rsidR="00F71F56" w:rsidRPr="00497E67" w14:paraId="2B2280C2" w14:textId="77777777" w:rsidTr="00D30F6E">
        <w:trPr>
          <w:trHeight w:val="454"/>
          <w:ins w:id="2359" w:author="Kennedy, Muhil" w:date="2022-12-08T13:34:00Z"/>
        </w:trPr>
        <w:tc>
          <w:tcPr>
            <w:tcW w:w="1020" w:type="dxa"/>
            <w:vAlign w:val="bottom"/>
          </w:tcPr>
          <w:p w14:paraId="2DACF83C" w14:textId="77777777" w:rsidR="00F71F56" w:rsidRPr="00497E67" w:rsidRDefault="00F71F56" w:rsidP="00D30F6E">
            <w:pPr>
              <w:widowControl w:val="0"/>
              <w:snapToGrid w:val="0"/>
              <w:ind w:left="0"/>
              <w:jc w:val="left"/>
              <w:rPr>
                <w:ins w:id="2360" w:author="Kennedy, Muhil" w:date="2022-12-08T13:34:00Z"/>
                <w:rFonts w:ascii="Century Gothic" w:hAnsi="Century Gothic"/>
                <w:b/>
                <w:kern w:val="8"/>
                <w:szCs w:val="20"/>
                <w:lang w:val="en-US" w:eastAsia="en-US"/>
              </w:rPr>
            </w:pPr>
          </w:p>
        </w:tc>
        <w:tc>
          <w:tcPr>
            <w:tcW w:w="3543" w:type="dxa"/>
            <w:tcBorders>
              <w:top w:val="single" w:sz="6" w:space="0" w:color="auto"/>
              <w:bottom w:val="single" w:sz="6" w:space="0" w:color="auto"/>
            </w:tcBorders>
          </w:tcPr>
          <w:p w14:paraId="5FBBDBDA" w14:textId="77777777" w:rsidR="00F71F56" w:rsidRPr="00497E67" w:rsidRDefault="00F71F56" w:rsidP="00D30F6E">
            <w:pPr>
              <w:widowControl w:val="0"/>
              <w:snapToGrid w:val="0"/>
              <w:ind w:left="0"/>
              <w:jc w:val="center"/>
              <w:rPr>
                <w:ins w:id="2361" w:author="Kennedy, Muhil" w:date="2022-12-08T13:34:00Z"/>
                <w:rFonts w:ascii="Century Gothic" w:hAnsi="Century Gothic"/>
                <w:kern w:val="8"/>
                <w:szCs w:val="20"/>
                <w:lang w:val="en-US" w:eastAsia="en-US"/>
              </w:rPr>
            </w:pPr>
          </w:p>
        </w:tc>
        <w:tc>
          <w:tcPr>
            <w:tcW w:w="284" w:type="dxa"/>
          </w:tcPr>
          <w:p w14:paraId="44EE3407" w14:textId="77777777" w:rsidR="00F71F56" w:rsidRPr="00497E67" w:rsidRDefault="00F71F56" w:rsidP="00D30F6E">
            <w:pPr>
              <w:widowControl w:val="0"/>
              <w:snapToGrid w:val="0"/>
              <w:ind w:left="0"/>
              <w:jc w:val="center"/>
              <w:rPr>
                <w:ins w:id="2362" w:author="Kennedy, Muhil" w:date="2022-12-08T13:34:00Z"/>
                <w:rFonts w:ascii="Century Gothic" w:hAnsi="Century Gothic"/>
                <w:kern w:val="8"/>
                <w:szCs w:val="20"/>
                <w:lang w:val="en-US" w:eastAsia="en-US"/>
              </w:rPr>
            </w:pPr>
          </w:p>
          <w:p w14:paraId="014ED7B9" w14:textId="77777777" w:rsidR="00F71F56" w:rsidRPr="00497E67" w:rsidRDefault="00F71F56" w:rsidP="00D30F6E">
            <w:pPr>
              <w:widowControl w:val="0"/>
              <w:snapToGrid w:val="0"/>
              <w:ind w:left="0"/>
              <w:jc w:val="left"/>
              <w:rPr>
                <w:ins w:id="2363" w:author="Kennedy, Muhil" w:date="2022-12-08T13:34:00Z"/>
                <w:rFonts w:ascii="Century Gothic" w:hAnsi="Century Gothic"/>
                <w:kern w:val="8"/>
                <w:szCs w:val="20"/>
                <w:lang w:val="en-US" w:eastAsia="en-US"/>
              </w:rPr>
            </w:pPr>
          </w:p>
        </w:tc>
        <w:tc>
          <w:tcPr>
            <w:tcW w:w="992" w:type="dxa"/>
            <w:vAlign w:val="bottom"/>
          </w:tcPr>
          <w:p w14:paraId="48B68C41" w14:textId="77777777" w:rsidR="00F71F56" w:rsidRPr="00497E67" w:rsidRDefault="00F71F56" w:rsidP="00D30F6E">
            <w:pPr>
              <w:widowControl w:val="0"/>
              <w:snapToGrid w:val="0"/>
              <w:ind w:left="0"/>
              <w:jc w:val="left"/>
              <w:rPr>
                <w:ins w:id="2364" w:author="Kennedy, Muhil" w:date="2022-12-08T13:34:00Z"/>
                <w:rFonts w:ascii="Century Gothic" w:hAnsi="Century Gothic"/>
                <w:b/>
                <w:kern w:val="8"/>
                <w:szCs w:val="20"/>
                <w:lang w:val="en-US" w:eastAsia="en-US"/>
              </w:rPr>
            </w:pPr>
          </w:p>
          <w:p w14:paraId="1E2F6E5C" w14:textId="77777777" w:rsidR="00F71F56" w:rsidRPr="00497E67" w:rsidRDefault="00F71F56" w:rsidP="00D30F6E">
            <w:pPr>
              <w:widowControl w:val="0"/>
              <w:snapToGrid w:val="0"/>
              <w:ind w:left="0"/>
              <w:jc w:val="left"/>
              <w:rPr>
                <w:ins w:id="2365" w:author="Kennedy, Muhil" w:date="2022-12-08T13:34:00Z"/>
                <w:rFonts w:ascii="Century Gothic" w:hAnsi="Century Gothic"/>
                <w:b/>
                <w:kern w:val="8"/>
                <w:szCs w:val="20"/>
                <w:lang w:val="en-US" w:eastAsia="en-US"/>
              </w:rPr>
            </w:pPr>
          </w:p>
        </w:tc>
        <w:tc>
          <w:tcPr>
            <w:tcW w:w="3544" w:type="dxa"/>
            <w:tcBorders>
              <w:top w:val="single" w:sz="6" w:space="0" w:color="auto"/>
              <w:bottom w:val="single" w:sz="6" w:space="0" w:color="auto"/>
            </w:tcBorders>
          </w:tcPr>
          <w:p w14:paraId="1CA98F13" w14:textId="77777777" w:rsidR="00F71F56" w:rsidRPr="00497E67" w:rsidRDefault="00F71F56" w:rsidP="00D30F6E">
            <w:pPr>
              <w:widowControl w:val="0"/>
              <w:snapToGrid w:val="0"/>
              <w:ind w:left="0"/>
              <w:jc w:val="center"/>
              <w:rPr>
                <w:ins w:id="2366" w:author="Kennedy, Muhil" w:date="2022-12-08T13:34:00Z"/>
                <w:rFonts w:ascii="Century Gothic" w:hAnsi="Century Gothic"/>
                <w:kern w:val="8"/>
                <w:szCs w:val="20"/>
                <w:lang w:val="en-US" w:eastAsia="en-US"/>
              </w:rPr>
            </w:pPr>
          </w:p>
          <w:p w14:paraId="2FE2829A" w14:textId="77777777" w:rsidR="00F71F56" w:rsidRPr="00497E67" w:rsidRDefault="00F71F56" w:rsidP="00D30F6E">
            <w:pPr>
              <w:widowControl w:val="0"/>
              <w:snapToGrid w:val="0"/>
              <w:ind w:left="0"/>
              <w:jc w:val="center"/>
              <w:rPr>
                <w:ins w:id="2367" w:author="Kennedy, Muhil" w:date="2022-12-08T13:34:00Z"/>
                <w:rFonts w:ascii="Century Gothic" w:hAnsi="Century Gothic"/>
                <w:kern w:val="8"/>
                <w:szCs w:val="20"/>
                <w:lang w:val="en-US" w:eastAsia="en-US"/>
              </w:rPr>
            </w:pPr>
          </w:p>
          <w:p w14:paraId="1FB9185A" w14:textId="77777777" w:rsidR="00F71F56" w:rsidRPr="00497E67" w:rsidRDefault="00F71F56" w:rsidP="00D30F6E">
            <w:pPr>
              <w:widowControl w:val="0"/>
              <w:snapToGrid w:val="0"/>
              <w:ind w:left="0"/>
              <w:jc w:val="center"/>
              <w:rPr>
                <w:ins w:id="2368" w:author="Kennedy, Muhil" w:date="2022-12-08T13:34:00Z"/>
                <w:rFonts w:ascii="Century Gothic" w:hAnsi="Century Gothic"/>
                <w:kern w:val="8"/>
                <w:szCs w:val="20"/>
                <w:lang w:val="en-US" w:eastAsia="en-US"/>
              </w:rPr>
            </w:pPr>
          </w:p>
        </w:tc>
        <w:tc>
          <w:tcPr>
            <w:tcW w:w="256" w:type="dxa"/>
          </w:tcPr>
          <w:p w14:paraId="1AE7F656" w14:textId="77777777" w:rsidR="00F71F56" w:rsidRPr="00497E67" w:rsidRDefault="00F71F56" w:rsidP="00D30F6E">
            <w:pPr>
              <w:widowControl w:val="0"/>
              <w:snapToGrid w:val="0"/>
              <w:ind w:left="0"/>
              <w:jc w:val="center"/>
              <w:rPr>
                <w:ins w:id="2369" w:author="Kennedy, Muhil" w:date="2022-12-08T13:34:00Z"/>
                <w:rFonts w:ascii="Century Gothic" w:hAnsi="Century Gothic"/>
                <w:kern w:val="8"/>
                <w:szCs w:val="20"/>
                <w:lang w:val="en-US" w:eastAsia="en-US"/>
              </w:rPr>
            </w:pPr>
          </w:p>
          <w:p w14:paraId="4FE1F937" w14:textId="77777777" w:rsidR="00F71F56" w:rsidRPr="00497E67" w:rsidRDefault="00F71F56" w:rsidP="00D30F6E">
            <w:pPr>
              <w:widowControl w:val="0"/>
              <w:snapToGrid w:val="0"/>
              <w:ind w:left="0"/>
              <w:jc w:val="center"/>
              <w:rPr>
                <w:ins w:id="2370" w:author="Kennedy, Muhil" w:date="2022-12-08T13:34:00Z"/>
                <w:rFonts w:ascii="Century Gothic" w:hAnsi="Century Gothic"/>
                <w:kern w:val="8"/>
                <w:szCs w:val="20"/>
                <w:lang w:val="en-US" w:eastAsia="en-US"/>
              </w:rPr>
            </w:pPr>
          </w:p>
        </w:tc>
      </w:tr>
      <w:tr w:rsidR="00F71F56" w:rsidRPr="00497E67" w14:paraId="246D7BE7" w14:textId="77777777" w:rsidTr="00D30F6E">
        <w:trPr>
          <w:trHeight w:val="454"/>
          <w:ins w:id="2371" w:author="Kennedy, Muhil" w:date="2022-12-08T13:34:00Z"/>
        </w:trPr>
        <w:tc>
          <w:tcPr>
            <w:tcW w:w="1020" w:type="dxa"/>
            <w:vAlign w:val="bottom"/>
          </w:tcPr>
          <w:p w14:paraId="65B25AC8" w14:textId="77777777" w:rsidR="00F71F56" w:rsidRPr="00497E67" w:rsidRDefault="00F71F56" w:rsidP="00D30F6E">
            <w:pPr>
              <w:widowControl w:val="0"/>
              <w:snapToGrid w:val="0"/>
              <w:ind w:left="0"/>
              <w:jc w:val="left"/>
              <w:rPr>
                <w:ins w:id="2372" w:author="Kennedy, Muhil" w:date="2022-12-08T13:34:00Z"/>
                <w:rFonts w:ascii="Century Gothic" w:hAnsi="Century Gothic"/>
                <w:b/>
                <w:kern w:val="8"/>
                <w:szCs w:val="20"/>
                <w:lang w:val="en-US" w:eastAsia="en-US"/>
              </w:rPr>
            </w:pPr>
          </w:p>
        </w:tc>
        <w:tc>
          <w:tcPr>
            <w:tcW w:w="3543" w:type="dxa"/>
            <w:tcBorders>
              <w:top w:val="single" w:sz="6" w:space="0" w:color="auto"/>
            </w:tcBorders>
          </w:tcPr>
          <w:p w14:paraId="06518F5D" w14:textId="77777777" w:rsidR="00F71F56" w:rsidRPr="00497E67" w:rsidRDefault="00F71F56" w:rsidP="00D30F6E">
            <w:pPr>
              <w:widowControl w:val="0"/>
              <w:snapToGrid w:val="0"/>
              <w:ind w:left="0"/>
              <w:jc w:val="center"/>
              <w:rPr>
                <w:ins w:id="2373" w:author="Kennedy, Muhil" w:date="2022-12-08T13:34:00Z"/>
                <w:rFonts w:ascii="Century Gothic" w:hAnsi="Century Gothic"/>
                <w:kern w:val="8"/>
                <w:szCs w:val="20"/>
                <w:lang w:val="en-US" w:eastAsia="en-US"/>
              </w:rPr>
            </w:pPr>
            <w:ins w:id="2374" w:author="Kennedy, Muhil" w:date="2022-12-08T13:34:00Z">
              <w:r w:rsidRPr="00497E67">
                <w:rPr>
                  <w:rFonts w:ascii="Century Gothic" w:hAnsi="Century Gothic"/>
                  <w:b/>
                  <w:kern w:val="8"/>
                  <w:szCs w:val="20"/>
                  <w:lang w:val="en-US" w:eastAsia="en-US"/>
                </w:rPr>
                <w:t>Signature</w:t>
              </w:r>
            </w:ins>
          </w:p>
          <w:p w14:paraId="01F59B0F" w14:textId="77777777" w:rsidR="00F71F56" w:rsidRPr="00497E67" w:rsidRDefault="00F71F56" w:rsidP="00D30F6E">
            <w:pPr>
              <w:widowControl w:val="0"/>
              <w:snapToGrid w:val="0"/>
              <w:ind w:left="0"/>
              <w:jc w:val="center"/>
              <w:rPr>
                <w:ins w:id="2375" w:author="Kennedy, Muhil" w:date="2022-12-08T13:34:00Z"/>
                <w:rFonts w:ascii="Century Gothic" w:hAnsi="Century Gothic"/>
                <w:kern w:val="8"/>
                <w:szCs w:val="20"/>
                <w:lang w:val="en-US" w:eastAsia="en-US"/>
              </w:rPr>
            </w:pPr>
          </w:p>
          <w:p w14:paraId="464A51BC" w14:textId="77777777" w:rsidR="00F71F56" w:rsidRPr="00497E67" w:rsidRDefault="00F71F56" w:rsidP="00D30F6E">
            <w:pPr>
              <w:widowControl w:val="0"/>
              <w:snapToGrid w:val="0"/>
              <w:ind w:left="0"/>
              <w:jc w:val="center"/>
              <w:rPr>
                <w:ins w:id="2376" w:author="Kennedy, Muhil" w:date="2022-12-08T13:34:00Z"/>
                <w:rFonts w:ascii="Century Gothic" w:hAnsi="Century Gothic"/>
                <w:kern w:val="8"/>
                <w:szCs w:val="20"/>
                <w:lang w:val="en-US" w:eastAsia="en-US"/>
              </w:rPr>
            </w:pPr>
          </w:p>
        </w:tc>
        <w:tc>
          <w:tcPr>
            <w:tcW w:w="284" w:type="dxa"/>
          </w:tcPr>
          <w:p w14:paraId="2C2E777C" w14:textId="77777777" w:rsidR="00F71F56" w:rsidRPr="00497E67" w:rsidRDefault="00F71F56" w:rsidP="00D30F6E">
            <w:pPr>
              <w:widowControl w:val="0"/>
              <w:snapToGrid w:val="0"/>
              <w:ind w:left="0"/>
              <w:jc w:val="center"/>
              <w:rPr>
                <w:ins w:id="2377" w:author="Kennedy, Muhil" w:date="2022-12-08T13:34:00Z"/>
                <w:rFonts w:ascii="Century Gothic" w:hAnsi="Century Gothic"/>
                <w:kern w:val="8"/>
                <w:szCs w:val="20"/>
                <w:lang w:val="en-US" w:eastAsia="en-US"/>
              </w:rPr>
            </w:pPr>
          </w:p>
          <w:p w14:paraId="0DAAA6E4" w14:textId="77777777" w:rsidR="00F71F56" w:rsidRPr="00497E67" w:rsidRDefault="00F71F56" w:rsidP="00D30F6E">
            <w:pPr>
              <w:widowControl w:val="0"/>
              <w:snapToGrid w:val="0"/>
              <w:ind w:left="0"/>
              <w:jc w:val="left"/>
              <w:rPr>
                <w:ins w:id="2378" w:author="Kennedy, Muhil" w:date="2022-12-08T13:34:00Z"/>
                <w:rFonts w:ascii="Century Gothic" w:hAnsi="Century Gothic"/>
                <w:kern w:val="8"/>
                <w:szCs w:val="20"/>
                <w:lang w:val="en-US" w:eastAsia="en-US"/>
              </w:rPr>
            </w:pPr>
          </w:p>
        </w:tc>
        <w:tc>
          <w:tcPr>
            <w:tcW w:w="992" w:type="dxa"/>
            <w:vAlign w:val="bottom"/>
          </w:tcPr>
          <w:p w14:paraId="66D1404F" w14:textId="77777777" w:rsidR="00F71F56" w:rsidRPr="00497E67" w:rsidRDefault="00F71F56" w:rsidP="00D30F6E">
            <w:pPr>
              <w:widowControl w:val="0"/>
              <w:snapToGrid w:val="0"/>
              <w:ind w:left="0"/>
              <w:jc w:val="left"/>
              <w:rPr>
                <w:ins w:id="2379" w:author="Kennedy, Muhil" w:date="2022-12-08T13:34:00Z"/>
                <w:rFonts w:ascii="Century Gothic" w:hAnsi="Century Gothic"/>
                <w:b/>
                <w:kern w:val="8"/>
                <w:szCs w:val="20"/>
                <w:lang w:val="en-US" w:eastAsia="en-US"/>
              </w:rPr>
            </w:pPr>
          </w:p>
        </w:tc>
        <w:tc>
          <w:tcPr>
            <w:tcW w:w="3544" w:type="dxa"/>
            <w:tcBorders>
              <w:top w:val="single" w:sz="6" w:space="0" w:color="auto"/>
            </w:tcBorders>
          </w:tcPr>
          <w:p w14:paraId="049CFB7B" w14:textId="77777777" w:rsidR="00F71F56" w:rsidRPr="00497E67" w:rsidRDefault="00F71F56" w:rsidP="00D30F6E">
            <w:pPr>
              <w:widowControl w:val="0"/>
              <w:snapToGrid w:val="0"/>
              <w:ind w:left="0"/>
              <w:jc w:val="center"/>
              <w:rPr>
                <w:ins w:id="2380" w:author="Kennedy, Muhil" w:date="2022-12-08T13:34:00Z"/>
                <w:rFonts w:ascii="Century Gothic" w:hAnsi="Century Gothic"/>
                <w:kern w:val="8"/>
                <w:szCs w:val="20"/>
                <w:lang w:val="en-US" w:eastAsia="en-US"/>
              </w:rPr>
            </w:pPr>
            <w:ins w:id="2381" w:author="Kennedy, Muhil" w:date="2022-12-08T13:34:00Z">
              <w:r w:rsidRPr="00497E67">
                <w:rPr>
                  <w:rFonts w:ascii="Century Gothic" w:hAnsi="Century Gothic"/>
                  <w:b/>
                  <w:kern w:val="8"/>
                  <w:szCs w:val="20"/>
                  <w:lang w:val="en-US" w:eastAsia="en-US"/>
                </w:rPr>
                <w:t>Signature</w:t>
              </w:r>
            </w:ins>
          </w:p>
        </w:tc>
        <w:tc>
          <w:tcPr>
            <w:tcW w:w="256" w:type="dxa"/>
          </w:tcPr>
          <w:p w14:paraId="15685CED" w14:textId="77777777" w:rsidR="00F71F56" w:rsidRPr="00497E67" w:rsidRDefault="00F71F56" w:rsidP="00D30F6E">
            <w:pPr>
              <w:widowControl w:val="0"/>
              <w:snapToGrid w:val="0"/>
              <w:ind w:left="0"/>
              <w:jc w:val="center"/>
              <w:rPr>
                <w:ins w:id="2382" w:author="Kennedy, Muhil" w:date="2022-12-08T13:34:00Z"/>
                <w:rFonts w:ascii="Century Gothic" w:hAnsi="Century Gothic"/>
                <w:kern w:val="8"/>
                <w:szCs w:val="20"/>
                <w:lang w:val="en-US" w:eastAsia="en-US"/>
              </w:rPr>
            </w:pPr>
          </w:p>
          <w:p w14:paraId="5FC1AF43" w14:textId="77777777" w:rsidR="00F71F56" w:rsidRPr="00497E67" w:rsidRDefault="00F71F56" w:rsidP="00D30F6E">
            <w:pPr>
              <w:widowControl w:val="0"/>
              <w:snapToGrid w:val="0"/>
              <w:ind w:left="0"/>
              <w:jc w:val="center"/>
              <w:rPr>
                <w:ins w:id="2383" w:author="Kennedy, Muhil" w:date="2022-12-08T13:34:00Z"/>
                <w:rFonts w:ascii="Century Gothic" w:hAnsi="Century Gothic"/>
                <w:kern w:val="8"/>
                <w:szCs w:val="20"/>
                <w:lang w:val="en-US" w:eastAsia="en-US"/>
              </w:rPr>
            </w:pPr>
          </w:p>
        </w:tc>
      </w:tr>
      <w:tr w:rsidR="00F71F56" w:rsidRPr="00497E67" w14:paraId="0C8DB457" w14:textId="77777777" w:rsidTr="00D30F6E">
        <w:trPr>
          <w:trHeight w:val="454"/>
          <w:ins w:id="2384" w:author="Kennedy, Muhil" w:date="2022-12-08T13:34:00Z"/>
        </w:trPr>
        <w:tc>
          <w:tcPr>
            <w:tcW w:w="1020" w:type="dxa"/>
            <w:vAlign w:val="center"/>
          </w:tcPr>
          <w:p w14:paraId="1737093D" w14:textId="77777777" w:rsidR="00F71F56" w:rsidRPr="00497E67" w:rsidRDefault="00F71F56" w:rsidP="00D30F6E">
            <w:pPr>
              <w:widowControl w:val="0"/>
              <w:snapToGrid w:val="0"/>
              <w:ind w:left="0"/>
              <w:jc w:val="center"/>
              <w:rPr>
                <w:ins w:id="2385" w:author="Kennedy, Muhil" w:date="2022-12-08T13:34:00Z"/>
                <w:rFonts w:ascii="Century Gothic" w:hAnsi="Century Gothic"/>
                <w:b/>
                <w:kern w:val="8"/>
                <w:szCs w:val="20"/>
                <w:lang w:val="en-US" w:eastAsia="en-US"/>
              </w:rPr>
            </w:pPr>
            <w:ins w:id="2386" w:author="Kennedy, Muhil" w:date="2022-12-08T13:34:00Z">
              <w:r w:rsidRPr="00497E67">
                <w:rPr>
                  <w:rFonts w:ascii="Century Gothic" w:hAnsi="Century Gothic"/>
                  <w:b/>
                  <w:kern w:val="8"/>
                  <w:szCs w:val="20"/>
                  <w:lang w:val="en-US" w:eastAsia="en-US"/>
                </w:rPr>
                <w:t>Date:</w:t>
              </w:r>
            </w:ins>
          </w:p>
        </w:tc>
        <w:tc>
          <w:tcPr>
            <w:tcW w:w="3543" w:type="dxa"/>
            <w:tcBorders>
              <w:bottom w:val="single" w:sz="6" w:space="0" w:color="auto"/>
            </w:tcBorders>
            <w:vAlign w:val="center"/>
          </w:tcPr>
          <w:p w14:paraId="356A251B" w14:textId="77777777" w:rsidR="00F71F56" w:rsidRPr="00497E67" w:rsidRDefault="00F71F56" w:rsidP="00D30F6E">
            <w:pPr>
              <w:widowControl w:val="0"/>
              <w:snapToGrid w:val="0"/>
              <w:ind w:left="0"/>
              <w:jc w:val="center"/>
              <w:rPr>
                <w:ins w:id="2387" w:author="Kennedy, Muhil" w:date="2022-12-08T13:34:00Z"/>
                <w:rFonts w:ascii="Century Gothic" w:hAnsi="Century Gothic"/>
                <w:kern w:val="8"/>
                <w:szCs w:val="20"/>
                <w:lang w:val="en-US" w:eastAsia="en-US"/>
              </w:rPr>
            </w:pPr>
          </w:p>
        </w:tc>
        <w:tc>
          <w:tcPr>
            <w:tcW w:w="284" w:type="dxa"/>
            <w:vAlign w:val="center"/>
          </w:tcPr>
          <w:p w14:paraId="441E3C46" w14:textId="77777777" w:rsidR="00F71F56" w:rsidRPr="00497E67" w:rsidRDefault="00F71F56" w:rsidP="00D30F6E">
            <w:pPr>
              <w:widowControl w:val="0"/>
              <w:snapToGrid w:val="0"/>
              <w:ind w:left="0"/>
              <w:jc w:val="center"/>
              <w:rPr>
                <w:ins w:id="2388" w:author="Kennedy, Muhil" w:date="2022-12-08T13:34:00Z"/>
                <w:rFonts w:ascii="Century Gothic" w:hAnsi="Century Gothic"/>
                <w:kern w:val="8"/>
                <w:szCs w:val="20"/>
                <w:lang w:val="en-US" w:eastAsia="en-US"/>
              </w:rPr>
            </w:pPr>
          </w:p>
        </w:tc>
        <w:tc>
          <w:tcPr>
            <w:tcW w:w="992" w:type="dxa"/>
            <w:vAlign w:val="center"/>
          </w:tcPr>
          <w:p w14:paraId="56FB1D80" w14:textId="77777777" w:rsidR="00F71F56" w:rsidRPr="00497E67" w:rsidDel="00B15A12" w:rsidRDefault="00F71F56" w:rsidP="00D30F6E">
            <w:pPr>
              <w:widowControl w:val="0"/>
              <w:snapToGrid w:val="0"/>
              <w:ind w:left="0"/>
              <w:jc w:val="center"/>
              <w:rPr>
                <w:ins w:id="2389" w:author="Kennedy, Muhil" w:date="2022-12-08T13:34:00Z"/>
                <w:rFonts w:ascii="Century Gothic" w:hAnsi="Century Gothic"/>
                <w:b/>
                <w:kern w:val="8"/>
                <w:szCs w:val="20"/>
                <w:lang w:val="en-US" w:eastAsia="en-US"/>
              </w:rPr>
            </w:pPr>
            <w:ins w:id="2390" w:author="Kennedy, Muhil" w:date="2022-12-08T13:34:00Z">
              <w:r w:rsidRPr="00497E67">
                <w:rPr>
                  <w:rFonts w:ascii="Century Gothic" w:hAnsi="Century Gothic"/>
                  <w:b/>
                  <w:kern w:val="8"/>
                  <w:szCs w:val="20"/>
                  <w:lang w:val="en-US" w:eastAsia="en-US"/>
                </w:rPr>
                <w:t>Date:</w:t>
              </w:r>
            </w:ins>
          </w:p>
        </w:tc>
        <w:tc>
          <w:tcPr>
            <w:tcW w:w="3544" w:type="dxa"/>
            <w:tcBorders>
              <w:bottom w:val="single" w:sz="6" w:space="0" w:color="auto"/>
            </w:tcBorders>
            <w:vAlign w:val="center"/>
          </w:tcPr>
          <w:p w14:paraId="7AA789B1" w14:textId="77777777" w:rsidR="00F71F56" w:rsidRPr="00497E67" w:rsidRDefault="00F71F56" w:rsidP="00D30F6E">
            <w:pPr>
              <w:widowControl w:val="0"/>
              <w:snapToGrid w:val="0"/>
              <w:ind w:left="0"/>
              <w:jc w:val="center"/>
              <w:rPr>
                <w:ins w:id="2391" w:author="Kennedy, Muhil" w:date="2022-12-08T13:34:00Z"/>
                <w:rFonts w:ascii="Century Gothic" w:hAnsi="Century Gothic"/>
                <w:kern w:val="8"/>
                <w:szCs w:val="20"/>
                <w:lang w:val="en-US" w:eastAsia="en-US"/>
              </w:rPr>
            </w:pPr>
          </w:p>
        </w:tc>
        <w:tc>
          <w:tcPr>
            <w:tcW w:w="256" w:type="dxa"/>
          </w:tcPr>
          <w:p w14:paraId="085A5579" w14:textId="77777777" w:rsidR="00F71F56" w:rsidRPr="00497E67" w:rsidRDefault="00F71F56" w:rsidP="00D30F6E">
            <w:pPr>
              <w:widowControl w:val="0"/>
              <w:snapToGrid w:val="0"/>
              <w:ind w:left="0"/>
              <w:jc w:val="center"/>
              <w:rPr>
                <w:ins w:id="2392" w:author="Kennedy, Muhil" w:date="2022-12-08T13:34:00Z"/>
                <w:rFonts w:ascii="Century Gothic" w:hAnsi="Century Gothic"/>
                <w:kern w:val="8"/>
                <w:szCs w:val="20"/>
                <w:lang w:val="en-US" w:eastAsia="en-US"/>
              </w:rPr>
            </w:pPr>
          </w:p>
        </w:tc>
      </w:tr>
      <w:tr w:rsidR="00F71F56" w:rsidRPr="00497E67" w14:paraId="675EB7D9" w14:textId="77777777" w:rsidTr="00D30F6E">
        <w:trPr>
          <w:trHeight w:val="454"/>
          <w:ins w:id="2393" w:author="Kennedy, Muhil" w:date="2022-12-08T13:34:00Z"/>
        </w:trPr>
        <w:tc>
          <w:tcPr>
            <w:tcW w:w="1020" w:type="dxa"/>
            <w:vAlign w:val="center"/>
          </w:tcPr>
          <w:p w14:paraId="334C159E" w14:textId="77777777" w:rsidR="00F71F56" w:rsidRPr="00497E67" w:rsidRDefault="00F71F56" w:rsidP="00D30F6E">
            <w:pPr>
              <w:widowControl w:val="0"/>
              <w:snapToGrid w:val="0"/>
              <w:ind w:left="0"/>
              <w:jc w:val="center"/>
              <w:rPr>
                <w:ins w:id="2394" w:author="Kennedy, Muhil" w:date="2022-12-08T13:34:00Z"/>
                <w:rFonts w:ascii="Century Gothic" w:hAnsi="Century Gothic"/>
                <w:b/>
                <w:kern w:val="8"/>
                <w:szCs w:val="20"/>
                <w:lang w:val="en-US" w:eastAsia="en-US"/>
              </w:rPr>
            </w:pPr>
            <w:ins w:id="2395" w:author="Kennedy, Muhil" w:date="2022-12-08T13:34:00Z">
              <w:r w:rsidRPr="00497E67">
                <w:rPr>
                  <w:rFonts w:ascii="Century Gothic" w:hAnsi="Century Gothic"/>
                  <w:b/>
                  <w:kern w:val="8"/>
                  <w:szCs w:val="20"/>
                  <w:lang w:val="en-US" w:eastAsia="en-US"/>
                </w:rPr>
                <w:t>Name:</w:t>
              </w:r>
            </w:ins>
          </w:p>
        </w:tc>
        <w:tc>
          <w:tcPr>
            <w:tcW w:w="3543" w:type="dxa"/>
            <w:tcBorders>
              <w:top w:val="single" w:sz="6" w:space="0" w:color="auto"/>
              <w:bottom w:val="single" w:sz="6" w:space="0" w:color="auto"/>
            </w:tcBorders>
            <w:vAlign w:val="center"/>
          </w:tcPr>
          <w:p w14:paraId="08E62817" w14:textId="77777777" w:rsidR="00F71F56" w:rsidRPr="00497E67" w:rsidRDefault="00F71F56" w:rsidP="00D30F6E">
            <w:pPr>
              <w:widowControl w:val="0"/>
              <w:snapToGrid w:val="0"/>
              <w:ind w:left="0"/>
              <w:jc w:val="center"/>
              <w:rPr>
                <w:ins w:id="2396" w:author="Kennedy, Muhil" w:date="2022-12-08T13:34:00Z"/>
                <w:rFonts w:ascii="Century Gothic" w:hAnsi="Century Gothic"/>
                <w:kern w:val="8"/>
                <w:szCs w:val="20"/>
                <w:lang w:val="en-US" w:eastAsia="en-US"/>
              </w:rPr>
            </w:pPr>
          </w:p>
        </w:tc>
        <w:tc>
          <w:tcPr>
            <w:tcW w:w="284" w:type="dxa"/>
            <w:vAlign w:val="center"/>
          </w:tcPr>
          <w:p w14:paraId="009CBE18" w14:textId="77777777" w:rsidR="00F71F56" w:rsidRPr="00497E67" w:rsidRDefault="00F71F56" w:rsidP="00D30F6E">
            <w:pPr>
              <w:widowControl w:val="0"/>
              <w:snapToGrid w:val="0"/>
              <w:ind w:left="0"/>
              <w:jc w:val="center"/>
              <w:rPr>
                <w:ins w:id="2397" w:author="Kennedy, Muhil" w:date="2022-12-08T13:34:00Z"/>
                <w:rFonts w:ascii="Century Gothic" w:hAnsi="Century Gothic"/>
                <w:kern w:val="8"/>
                <w:szCs w:val="20"/>
                <w:lang w:val="en-US" w:eastAsia="en-US"/>
              </w:rPr>
            </w:pPr>
          </w:p>
        </w:tc>
        <w:tc>
          <w:tcPr>
            <w:tcW w:w="992" w:type="dxa"/>
            <w:vAlign w:val="center"/>
          </w:tcPr>
          <w:p w14:paraId="183559FD" w14:textId="77777777" w:rsidR="00F71F56" w:rsidRPr="00497E67" w:rsidRDefault="00F71F56" w:rsidP="00D30F6E">
            <w:pPr>
              <w:widowControl w:val="0"/>
              <w:snapToGrid w:val="0"/>
              <w:ind w:left="0"/>
              <w:jc w:val="center"/>
              <w:rPr>
                <w:ins w:id="2398" w:author="Kennedy, Muhil" w:date="2022-12-08T13:34:00Z"/>
                <w:rFonts w:ascii="Century Gothic" w:hAnsi="Century Gothic"/>
                <w:b/>
                <w:kern w:val="8"/>
                <w:szCs w:val="20"/>
                <w:lang w:val="en-US" w:eastAsia="en-US"/>
              </w:rPr>
            </w:pPr>
            <w:ins w:id="2399" w:author="Kennedy, Muhil" w:date="2022-12-08T13:34:00Z">
              <w:r w:rsidRPr="00497E67">
                <w:rPr>
                  <w:rFonts w:ascii="Century Gothic" w:hAnsi="Century Gothic"/>
                  <w:b/>
                  <w:kern w:val="8"/>
                  <w:szCs w:val="20"/>
                  <w:lang w:val="en-US" w:eastAsia="en-US"/>
                </w:rPr>
                <w:t>Name:</w:t>
              </w:r>
            </w:ins>
          </w:p>
        </w:tc>
        <w:tc>
          <w:tcPr>
            <w:tcW w:w="3544" w:type="dxa"/>
            <w:tcBorders>
              <w:top w:val="single" w:sz="6" w:space="0" w:color="auto"/>
              <w:bottom w:val="single" w:sz="6" w:space="0" w:color="auto"/>
            </w:tcBorders>
            <w:vAlign w:val="center"/>
          </w:tcPr>
          <w:p w14:paraId="51CA0C63" w14:textId="77777777" w:rsidR="00F71F56" w:rsidRPr="00497E67" w:rsidRDefault="00F71F56" w:rsidP="00D30F6E">
            <w:pPr>
              <w:widowControl w:val="0"/>
              <w:snapToGrid w:val="0"/>
              <w:ind w:left="0"/>
              <w:jc w:val="center"/>
              <w:rPr>
                <w:ins w:id="2400" w:author="Kennedy, Muhil" w:date="2022-12-08T13:34:00Z"/>
                <w:rFonts w:ascii="Century Gothic" w:hAnsi="Century Gothic"/>
                <w:kern w:val="8"/>
                <w:szCs w:val="20"/>
                <w:lang w:val="en-US" w:eastAsia="en-US"/>
              </w:rPr>
            </w:pPr>
          </w:p>
        </w:tc>
        <w:tc>
          <w:tcPr>
            <w:tcW w:w="256" w:type="dxa"/>
          </w:tcPr>
          <w:p w14:paraId="4F4A1043" w14:textId="77777777" w:rsidR="00F71F56" w:rsidRPr="00497E67" w:rsidRDefault="00F71F56" w:rsidP="00D30F6E">
            <w:pPr>
              <w:widowControl w:val="0"/>
              <w:snapToGrid w:val="0"/>
              <w:ind w:left="0"/>
              <w:jc w:val="center"/>
              <w:rPr>
                <w:ins w:id="2401" w:author="Kennedy, Muhil" w:date="2022-12-08T13:34:00Z"/>
                <w:rFonts w:ascii="Century Gothic" w:hAnsi="Century Gothic"/>
                <w:kern w:val="8"/>
                <w:szCs w:val="20"/>
                <w:lang w:val="en-US" w:eastAsia="en-US"/>
              </w:rPr>
            </w:pPr>
          </w:p>
        </w:tc>
      </w:tr>
      <w:tr w:rsidR="00F71F56" w:rsidRPr="00497E67" w14:paraId="6EAC388B" w14:textId="77777777" w:rsidTr="00D30F6E">
        <w:trPr>
          <w:trHeight w:val="454"/>
          <w:ins w:id="2402" w:author="Kennedy, Muhil" w:date="2022-12-08T13:34:00Z"/>
        </w:trPr>
        <w:tc>
          <w:tcPr>
            <w:tcW w:w="1020" w:type="dxa"/>
            <w:vAlign w:val="bottom"/>
          </w:tcPr>
          <w:p w14:paraId="37BFF40C" w14:textId="77777777" w:rsidR="00F71F56" w:rsidRPr="00497E67" w:rsidRDefault="00F71F56" w:rsidP="00D30F6E">
            <w:pPr>
              <w:widowControl w:val="0"/>
              <w:snapToGrid w:val="0"/>
              <w:ind w:left="0"/>
              <w:jc w:val="left"/>
              <w:rPr>
                <w:ins w:id="2403" w:author="Kennedy, Muhil" w:date="2022-12-08T13:34:00Z"/>
                <w:rFonts w:ascii="Century Gothic" w:hAnsi="Century Gothic"/>
                <w:b/>
                <w:kern w:val="8"/>
                <w:szCs w:val="20"/>
                <w:lang w:val="en-US" w:eastAsia="en-US"/>
              </w:rPr>
            </w:pPr>
          </w:p>
          <w:p w14:paraId="5A023FA2" w14:textId="77777777" w:rsidR="00F71F56" w:rsidRPr="00497E67" w:rsidRDefault="00F71F56" w:rsidP="00D30F6E">
            <w:pPr>
              <w:widowControl w:val="0"/>
              <w:snapToGrid w:val="0"/>
              <w:ind w:left="0"/>
              <w:jc w:val="left"/>
              <w:rPr>
                <w:ins w:id="2404" w:author="Kennedy, Muhil" w:date="2022-12-08T13:34:00Z"/>
                <w:rFonts w:ascii="Century Gothic" w:hAnsi="Century Gothic"/>
                <w:b/>
                <w:kern w:val="8"/>
                <w:szCs w:val="20"/>
                <w:lang w:val="en-US" w:eastAsia="en-US"/>
              </w:rPr>
            </w:pPr>
          </w:p>
        </w:tc>
        <w:tc>
          <w:tcPr>
            <w:tcW w:w="3543" w:type="dxa"/>
            <w:tcBorders>
              <w:top w:val="single" w:sz="6" w:space="0" w:color="auto"/>
              <w:bottom w:val="single" w:sz="6" w:space="0" w:color="auto"/>
            </w:tcBorders>
          </w:tcPr>
          <w:p w14:paraId="23500A70" w14:textId="77777777" w:rsidR="00F71F56" w:rsidRPr="00497E67" w:rsidRDefault="00F71F56" w:rsidP="00D30F6E">
            <w:pPr>
              <w:widowControl w:val="0"/>
              <w:snapToGrid w:val="0"/>
              <w:ind w:left="0"/>
              <w:jc w:val="left"/>
              <w:rPr>
                <w:ins w:id="2405" w:author="Kennedy, Muhil" w:date="2022-12-08T13:34:00Z"/>
                <w:rFonts w:ascii="Century Gothic" w:hAnsi="Century Gothic"/>
                <w:kern w:val="8"/>
                <w:szCs w:val="20"/>
                <w:lang w:val="en-US" w:eastAsia="en-US"/>
              </w:rPr>
            </w:pPr>
          </w:p>
        </w:tc>
        <w:tc>
          <w:tcPr>
            <w:tcW w:w="284" w:type="dxa"/>
          </w:tcPr>
          <w:p w14:paraId="50AD2355" w14:textId="77777777" w:rsidR="00F71F56" w:rsidRPr="00497E67" w:rsidRDefault="00F71F56" w:rsidP="00D30F6E">
            <w:pPr>
              <w:widowControl w:val="0"/>
              <w:snapToGrid w:val="0"/>
              <w:ind w:left="0"/>
              <w:jc w:val="left"/>
              <w:rPr>
                <w:ins w:id="2406" w:author="Kennedy, Muhil" w:date="2022-12-08T13:34:00Z"/>
                <w:rFonts w:ascii="Century Gothic" w:hAnsi="Century Gothic"/>
                <w:kern w:val="8"/>
                <w:szCs w:val="20"/>
                <w:lang w:val="en-US" w:eastAsia="en-US"/>
              </w:rPr>
            </w:pPr>
          </w:p>
        </w:tc>
        <w:tc>
          <w:tcPr>
            <w:tcW w:w="992" w:type="dxa"/>
            <w:vAlign w:val="bottom"/>
          </w:tcPr>
          <w:p w14:paraId="1D315A02" w14:textId="77777777" w:rsidR="00F71F56" w:rsidRPr="00497E67" w:rsidRDefault="00F71F56" w:rsidP="00D30F6E">
            <w:pPr>
              <w:widowControl w:val="0"/>
              <w:snapToGrid w:val="0"/>
              <w:ind w:left="0"/>
              <w:jc w:val="left"/>
              <w:rPr>
                <w:ins w:id="2407" w:author="Kennedy, Muhil" w:date="2022-12-08T13:34:00Z"/>
                <w:rFonts w:ascii="Century Gothic" w:hAnsi="Century Gothic"/>
                <w:b/>
                <w:kern w:val="8"/>
                <w:szCs w:val="20"/>
                <w:lang w:val="en-US" w:eastAsia="en-US"/>
              </w:rPr>
            </w:pPr>
          </w:p>
          <w:p w14:paraId="0956C84F" w14:textId="77777777" w:rsidR="00F71F56" w:rsidRPr="00497E67" w:rsidRDefault="00F71F56" w:rsidP="00D30F6E">
            <w:pPr>
              <w:widowControl w:val="0"/>
              <w:snapToGrid w:val="0"/>
              <w:ind w:left="0"/>
              <w:jc w:val="left"/>
              <w:rPr>
                <w:ins w:id="2408" w:author="Kennedy, Muhil" w:date="2022-12-08T13:34:00Z"/>
                <w:rFonts w:ascii="Century Gothic" w:hAnsi="Century Gothic"/>
                <w:b/>
                <w:kern w:val="8"/>
                <w:szCs w:val="20"/>
                <w:lang w:val="en-US" w:eastAsia="en-US"/>
              </w:rPr>
            </w:pPr>
          </w:p>
        </w:tc>
        <w:tc>
          <w:tcPr>
            <w:tcW w:w="3544" w:type="dxa"/>
            <w:tcBorders>
              <w:top w:val="single" w:sz="6" w:space="0" w:color="auto"/>
              <w:bottom w:val="single" w:sz="6" w:space="0" w:color="auto"/>
            </w:tcBorders>
          </w:tcPr>
          <w:p w14:paraId="614F4069" w14:textId="77777777" w:rsidR="00F71F56" w:rsidRPr="00497E67" w:rsidRDefault="00F71F56" w:rsidP="00D30F6E">
            <w:pPr>
              <w:widowControl w:val="0"/>
              <w:snapToGrid w:val="0"/>
              <w:ind w:left="0"/>
              <w:jc w:val="center"/>
              <w:rPr>
                <w:ins w:id="2409" w:author="Kennedy, Muhil" w:date="2022-12-08T13:34:00Z"/>
                <w:rFonts w:ascii="Century Gothic" w:hAnsi="Century Gothic"/>
                <w:kern w:val="8"/>
                <w:szCs w:val="20"/>
                <w:lang w:val="en-US" w:eastAsia="en-US"/>
              </w:rPr>
            </w:pPr>
          </w:p>
          <w:p w14:paraId="3866E173" w14:textId="77777777" w:rsidR="00F71F56" w:rsidRPr="00497E67" w:rsidRDefault="00F71F56" w:rsidP="00D30F6E">
            <w:pPr>
              <w:widowControl w:val="0"/>
              <w:snapToGrid w:val="0"/>
              <w:ind w:left="0"/>
              <w:jc w:val="center"/>
              <w:rPr>
                <w:ins w:id="2410" w:author="Kennedy, Muhil" w:date="2022-12-08T13:34:00Z"/>
                <w:rFonts w:ascii="Century Gothic" w:hAnsi="Century Gothic"/>
                <w:kern w:val="8"/>
                <w:szCs w:val="20"/>
                <w:lang w:val="en-US" w:eastAsia="en-US"/>
              </w:rPr>
            </w:pPr>
          </w:p>
          <w:p w14:paraId="5DE3C26E" w14:textId="77777777" w:rsidR="00F71F56" w:rsidRPr="00497E67" w:rsidRDefault="00F71F56" w:rsidP="00D30F6E">
            <w:pPr>
              <w:widowControl w:val="0"/>
              <w:snapToGrid w:val="0"/>
              <w:ind w:left="0"/>
              <w:jc w:val="center"/>
              <w:rPr>
                <w:ins w:id="2411" w:author="Kennedy, Muhil" w:date="2022-12-08T13:34:00Z"/>
                <w:rFonts w:ascii="Century Gothic" w:hAnsi="Century Gothic"/>
                <w:kern w:val="8"/>
                <w:szCs w:val="20"/>
                <w:lang w:val="en-US" w:eastAsia="en-US"/>
              </w:rPr>
            </w:pPr>
          </w:p>
        </w:tc>
        <w:tc>
          <w:tcPr>
            <w:tcW w:w="256" w:type="dxa"/>
          </w:tcPr>
          <w:p w14:paraId="05A6E502" w14:textId="77777777" w:rsidR="00F71F56" w:rsidRPr="00497E67" w:rsidRDefault="00F71F56" w:rsidP="00D30F6E">
            <w:pPr>
              <w:widowControl w:val="0"/>
              <w:snapToGrid w:val="0"/>
              <w:ind w:left="0"/>
              <w:jc w:val="center"/>
              <w:rPr>
                <w:ins w:id="2412" w:author="Kennedy, Muhil" w:date="2022-12-08T13:34:00Z"/>
                <w:rFonts w:ascii="Century Gothic" w:hAnsi="Century Gothic"/>
                <w:kern w:val="8"/>
                <w:szCs w:val="20"/>
                <w:lang w:val="en-US" w:eastAsia="en-US"/>
              </w:rPr>
            </w:pPr>
          </w:p>
        </w:tc>
      </w:tr>
      <w:tr w:rsidR="00F71F56" w:rsidRPr="00497E67" w14:paraId="3B3F7523" w14:textId="77777777" w:rsidTr="00D30F6E">
        <w:trPr>
          <w:trHeight w:val="454"/>
          <w:ins w:id="2413" w:author="Kennedy, Muhil" w:date="2022-12-08T13:34:00Z"/>
        </w:trPr>
        <w:tc>
          <w:tcPr>
            <w:tcW w:w="1020" w:type="dxa"/>
          </w:tcPr>
          <w:p w14:paraId="60021CE3" w14:textId="77777777" w:rsidR="00F71F56" w:rsidRPr="00497E67" w:rsidRDefault="00F71F56" w:rsidP="00D30F6E">
            <w:pPr>
              <w:widowControl w:val="0"/>
              <w:snapToGrid w:val="0"/>
              <w:ind w:left="0"/>
              <w:jc w:val="left"/>
              <w:rPr>
                <w:ins w:id="2414" w:author="Kennedy, Muhil" w:date="2022-12-08T13:34:00Z"/>
                <w:rFonts w:ascii="Century Gothic" w:hAnsi="Century Gothic"/>
                <w:b/>
                <w:kern w:val="8"/>
                <w:szCs w:val="20"/>
                <w:lang w:val="en-US" w:eastAsia="en-US"/>
              </w:rPr>
            </w:pPr>
          </w:p>
        </w:tc>
        <w:tc>
          <w:tcPr>
            <w:tcW w:w="3543" w:type="dxa"/>
            <w:tcBorders>
              <w:top w:val="single" w:sz="6" w:space="0" w:color="auto"/>
            </w:tcBorders>
          </w:tcPr>
          <w:p w14:paraId="4C1B1BFD" w14:textId="77777777" w:rsidR="00F71F56" w:rsidRPr="00497E67" w:rsidRDefault="00F71F56" w:rsidP="00D30F6E">
            <w:pPr>
              <w:widowControl w:val="0"/>
              <w:snapToGrid w:val="0"/>
              <w:ind w:left="0"/>
              <w:jc w:val="center"/>
              <w:rPr>
                <w:ins w:id="2415" w:author="Kennedy, Muhil" w:date="2022-12-08T13:34:00Z"/>
                <w:rFonts w:ascii="Century Gothic" w:hAnsi="Century Gothic"/>
                <w:kern w:val="8"/>
                <w:szCs w:val="20"/>
                <w:lang w:val="en-US" w:eastAsia="en-US"/>
              </w:rPr>
            </w:pPr>
            <w:ins w:id="2416" w:author="Kennedy, Muhil" w:date="2022-12-08T13:34:00Z">
              <w:r w:rsidRPr="00497E67">
                <w:rPr>
                  <w:rFonts w:ascii="Century Gothic" w:hAnsi="Century Gothic"/>
                  <w:b/>
                  <w:kern w:val="8"/>
                  <w:szCs w:val="20"/>
                  <w:lang w:val="en-US" w:eastAsia="en-US"/>
                </w:rPr>
                <w:t>Signature</w:t>
              </w:r>
            </w:ins>
          </w:p>
        </w:tc>
        <w:tc>
          <w:tcPr>
            <w:tcW w:w="284" w:type="dxa"/>
          </w:tcPr>
          <w:p w14:paraId="470D857D" w14:textId="77777777" w:rsidR="00F71F56" w:rsidRPr="00497E67" w:rsidRDefault="00F71F56" w:rsidP="00D30F6E">
            <w:pPr>
              <w:widowControl w:val="0"/>
              <w:snapToGrid w:val="0"/>
              <w:ind w:left="0"/>
              <w:jc w:val="left"/>
              <w:rPr>
                <w:ins w:id="2417" w:author="Kennedy, Muhil" w:date="2022-12-08T13:34:00Z"/>
                <w:rFonts w:ascii="Century Gothic" w:hAnsi="Century Gothic"/>
                <w:kern w:val="8"/>
                <w:szCs w:val="20"/>
                <w:lang w:val="en-US" w:eastAsia="en-US"/>
              </w:rPr>
            </w:pPr>
          </w:p>
        </w:tc>
        <w:tc>
          <w:tcPr>
            <w:tcW w:w="992" w:type="dxa"/>
          </w:tcPr>
          <w:p w14:paraId="6CC6D84F" w14:textId="77777777" w:rsidR="00F71F56" w:rsidRPr="00497E67" w:rsidRDefault="00F71F56" w:rsidP="00D30F6E">
            <w:pPr>
              <w:widowControl w:val="0"/>
              <w:snapToGrid w:val="0"/>
              <w:ind w:left="0"/>
              <w:jc w:val="left"/>
              <w:rPr>
                <w:ins w:id="2418" w:author="Kennedy, Muhil" w:date="2022-12-08T13:34:00Z"/>
                <w:rFonts w:ascii="Century Gothic" w:hAnsi="Century Gothic"/>
                <w:b/>
                <w:kern w:val="8"/>
                <w:szCs w:val="20"/>
                <w:lang w:val="en-US" w:eastAsia="en-US"/>
              </w:rPr>
            </w:pPr>
          </w:p>
        </w:tc>
        <w:tc>
          <w:tcPr>
            <w:tcW w:w="3544" w:type="dxa"/>
            <w:tcBorders>
              <w:top w:val="single" w:sz="6" w:space="0" w:color="auto"/>
            </w:tcBorders>
          </w:tcPr>
          <w:p w14:paraId="23654EFB" w14:textId="77777777" w:rsidR="00F71F56" w:rsidRPr="00497E67" w:rsidRDefault="00F71F56" w:rsidP="00D30F6E">
            <w:pPr>
              <w:widowControl w:val="0"/>
              <w:snapToGrid w:val="0"/>
              <w:ind w:left="0"/>
              <w:jc w:val="center"/>
              <w:rPr>
                <w:ins w:id="2419" w:author="Kennedy, Muhil" w:date="2022-12-08T13:34:00Z"/>
                <w:rFonts w:ascii="Century Gothic" w:hAnsi="Century Gothic"/>
                <w:kern w:val="8"/>
                <w:szCs w:val="20"/>
                <w:lang w:val="en-US" w:eastAsia="en-US"/>
              </w:rPr>
            </w:pPr>
            <w:ins w:id="2420" w:author="Kennedy, Muhil" w:date="2022-12-08T13:34:00Z">
              <w:r w:rsidRPr="00497E67">
                <w:rPr>
                  <w:rFonts w:ascii="Century Gothic" w:hAnsi="Century Gothic"/>
                  <w:b/>
                  <w:kern w:val="8"/>
                  <w:szCs w:val="20"/>
                  <w:lang w:val="en-US" w:eastAsia="en-US"/>
                </w:rPr>
                <w:t>Signature</w:t>
              </w:r>
            </w:ins>
          </w:p>
        </w:tc>
        <w:tc>
          <w:tcPr>
            <w:tcW w:w="256" w:type="dxa"/>
          </w:tcPr>
          <w:p w14:paraId="0093A577" w14:textId="77777777" w:rsidR="00F71F56" w:rsidRPr="00497E67" w:rsidRDefault="00F71F56" w:rsidP="00D30F6E">
            <w:pPr>
              <w:widowControl w:val="0"/>
              <w:snapToGrid w:val="0"/>
              <w:ind w:left="0"/>
              <w:jc w:val="center"/>
              <w:rPr>
                <w:ins w:id="2421" w:author="Kennedy, Muhil" w:date="2022-12-08T13:34:00Z"/>
                <w:rFonts w:ascii="Century Gothic" w:hAnsi="Century Gothic"/>
                <w:kern w:val="8"/>
                <w:szCs w:val="20"/>
                <w:lang w:val="en-US" w:eastAsia="en-US"/>
              </w:rPr>
            </w:pPr>
          </w:p>
        </w:tc>
      </w:tr>
    </w:tbl>
    <w:p w14:paraId="0C7D8E52" w14:textId="77777777" w:rsidR="00F71F56" w:rsidRPr="00497E67" w:rsidRDefault="00F71F56" w:rsidP="00F71F56">
      <w:pPr>
        <w:pStyle w:val="Retrait1"/>
        <w:widowControl w:val="0"/>
        <w:snapToGrid w:val="0"/>
        <w:spacing w:before="0" w:after="0"/>
        <w:ind w:left="142"/>
        <w:rPr>
          <w:ins w:id="2422" w:author="Kennedy, Muhil" w:date="2022-12-08T13:34:00Z"/>
          <w:rFonts w:ascii="Century Gothic" w:hAnsi="Century Gothic"/>
          <w:b/>
          <w:lang w:val="en-GB"/>
        </w:rPr>
      </w:pPr>
    </w:p>
    <w:p w14:paraId="47C98D1F" w14:textId="77777777" w:rsidR="00F71F56" w:rsidRDefault="00F71F56" w:rsidP="00F71F56">
      <w:pPr>
        <w:pStyle w:val="Retrait1"/>
        <w:widowControl w:val="0"/>
        <w:snapToGrid w:val="0"/>
        <w:spacing w:before="0" w:after="0"/>
        <w:ind w:left="142"/>
        <w:rPr>
          <w:ins w:id="2423" w:author="Kennedy, Muhil" w:date="2022-12-08T13:34:00Z"/>
          <w:rFonts w:ascii="Century Gothic" w:hAnsi="Century Gothic"/>
          <w:b/>
          <w:lang w:val="en-GB"/>
        </w:rPr>
      </w:pPr>
    </w:p>
    <w:p w14:paraId="1A37B3FB" w14:textId="77777777" w:rsidR="00F71F56" w:rsidRPr="00497E67" w:rsidRDefault="00F71F56" w:rsidP="00F71F56">
      <w:pPr>
        <w:pStyle w:val="Retrait1"/>
        <w:widowControl w:val="0"/>
        <w:snapToGrid w:val="0"/>
        <w:spacing w:before="0" w:after="0"/>
        <w:ind w:left="0"/>
        <w:rPr>
          <w:ins w:id="2424" w:author="Kennedy, Muhil" w:date="2022-12-08T13:34:00Z"/>
          <w:rFonts w:ascii="Century Gothic" w:hAnsi="Century Gothic"/>
          <w:b/>
          <w:lang w:val="en-GB"/>
        </w:rPr>
      </w:pPr>
    </w:p>
    <w:p w14:paraId="6600763A" w14:textId="77777777" w:rsidR="00F71F56" w:rsidRPr="00F62AE3" w:rsidRDefault="00F71F56" w:rsidP="00F71F56">
      <w:pPr>
        <w:pStyle w:val="FaureciaAnlagenberschrift"/>
        <w:rPr>
          <w:ins w:id="2425" w:author="Kennedy, Muhil" w:date="2022-12-08T13:34:00Z"/>
          <w:lang w:val="en-US"/>
        </w:rPr>
      </w:pPr>
      <w:ins w:id="2426" w:author="Kennedy, Muhil" w:date="2022-12-08T13:34:00Z">
        <w:r w:rsidRPr="00F62AE3">
          <w:rPr>
            <w:lang w:val="en-US"/>
          </w:rPr>
          <w:t xml:space="preserve">Appendix A: Declaration of Participation </w:t>
        </w:r>
      </w:ins>
    </w:p>
    <w:p w14:paraId="3AC48B4D" w14:textId="77777777" w:rsidR="00F71F56" w:rsidRPr="00112BCA" w:rsidRDefault="00F71F56" w:rsidP="00F71F56">
      <w:pPr>
        <w:pStyle w:val="BodyTextIndent"/>
        <w:widowControl w:val="0"/>
        <w:snapToGrid w:val="0"/>
        <w:ind w:left="0"/>
        <w:rPr>
          <w:ins w:id="2427" w:author="Kennedy, Muhil" w:date="2022-12-08T13:34:00Z"/>
          <w:rFonts w:ascii="Century Gothic" w:hAnsi="Century Gothic"/>
          <w:snapToGrid w:val="0"/>
          <w:lang w:val="fr-FR"/>
        </w:rPr>
      </w:pPr>
    </w:p>
    <w:tbl>
      <w:tblPr>
        <w:tblW w:w="972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20"/>
      </w:tblGrid>
      <w:tr w:rsidR="00F71F56" w:rsidRPr="00ED081A" w14:paraId="230A9B19" w14:textId="77777777" w:rsidTr="00D30F6E">
        <w:trPr>
          <w:cantSplit/>
          <w:trHeight w:val="1232"/>
          <w:ins w:id="2428" w:author="Kennedy, Muhil" w:date="2022-12-08T13:34:00Z"/>
        </w:trPr>
        <w:tc>
          <w:tcPr>
            <w:tcW w:w="9720" w:type="dxa"/>
          </w:tcPr>
          <w:p w14:paraId="2120E8F5" w14:textId="77777777" w:rsidR="00F71F56" w:rsidRDefault="00F71F56" w:rsidP="00D30F6E">
            <w:pPr>
              <w:pStyle w:val="FaureciaText"/>
              <w:snapToGrid w:val="0"/>
              <w:spacing w:before="0" w:after="0"/>
              <w:rPr>
                <w:ins w:id="2429" w:author="Kennedy, Muhil" w:date="2022-12-08T13:34:00Z"/>
                <w:rFonts w:ascii="Century Gothic" w:hAnsi="Century Gothic"/>
                <w:szCs w:val="20"/>
                <w:lang w:val="en-US"/>
              </w:rPr>
            </w:pPr>
          </w:p>
          <w:p w14:paraId="0695CCA2" w14:textId="77777777" w:rsidR="00F71F56" w:rsidRPr="00112BCA" w:rsidRDefault="00F71F56" w:rsidP="00D30F6E">
            <w:pPr>
              <w:pStyle w:val="FaureciaText"/>
              <w:snapToGrid w:val="0"/>
              <w:spacing w:before="0" w:after="0"/>
              <w:rPr>
                <w:ins w:id="2430" w:author="Kennedy, Muhil" w:date="2022-12-08T13:34:00Z"/>
                <w:rFonts w:ascii="Century Gothic" w:hAnsi="Century Gothic"/>
                <w:szCs w:val="20"/>
                <w:lang w:val="en-US"/>
              </w:rPr>
            </w:pPr>
            <w:ins w:id="2431"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Company Name</w:t>
              </w:r>
              <w:r w:rsidRPr="00112BCA">
                <w:rPr>
                  <w:rFonts w:ascii="Century Gothic" w:hAnsi="Century Gothic"/>
                  <w:caps/>
                  <w:szCs w:val="20"/>
                  <w:lang w:val="en-US"/>
                </w:rPr>
                <w:t>]</w:t>
              </w:r>
            </w:ins>
          </w:p>
          <w:p w14:paraId="3BD81D39" w14:textId="77777777" w:rsidR="00F71F56" w:rsidRPr="00112BCA" w:rsidRDefault="00F71F56" w:rsidP="00D30F6E">
            <w:pPr>
              <w:pStyle w:val="FaureciaText"/>
              <w:snapToGrid w:val="0"/>
              <w:spacing w:before="0" w:after="0"/>
              <w:rPr>
                <w:ins w:id="2432" w:author="Kennedy, Muhil" w:date="2022-12-08T13:34:00Z"/>
                <w:rFonts w:ascii="Century Gothic" w:hAnsi="Century Gothic"/>
                <w:szCs w:val="20"/>
                <w:lang w:val="en-US"/>
              </w:rPr>
            </w:pPr>
            <w:ins w:id="2433" w:author="Kennedy, Muhil" w:date="2022-12-08T13:34:00Z">
              <w:r w:rsidRPr="00112BCA">
                <w:rPr>
                  <w:rFonts w:ascii="Century Gothic" w:hAnsi="Century Gothic"/>
                  <w:caps/>
                  <w:szCs w:val="20"/>
                  <w:lang w:val="en-US"/>
                </w:rPr>
                <w:t>[</w:t>
              </w:r>
              <w:r w:rsidRPr="00112BCA">
                <w:rPr>
                  <w:rFonts w:ascii="Century Gothic" w:hAnsi="Century Gothic"/>
                  <w:smallCaps/>
                  <w:szCs w:val="20"/>
                  <w:lang w:val="en-US"/>
                </w:rPr>
                <w:t>Address</w:t>
              </w:r>
              <w:r w:rsidRPr="00112BCA">
                <w:rPr>
                  <w:rFonts w:ascii="Century Gothic" w:hAnsi="Century Gothic"/>
                  <w:szCs w:val="20"/>
                  <w:lang w:val="en-US"/>
                </w:rPr>
                <w:t>]</w:t>
              </w:r>
            </w:ins>
          </w:p>
          <w:p w14:paraId="6CE5DA49" w14:textId="77777777" w:rsidR="00F71F56" w:rsidRPr="00112BCA" w:rsidRDefault="00F71F56" w:rsidP="00D30F6E">
            <w:pPr>
              <w:pStyle w:val="FaureciaText"/>
              <w:snapToGrid w:val="0"/>
              <w:spacing w:before="0" w:after="0"/>
              <w:rPr>
                <w:ins w:id="2434" w:author="Kennedy, Muhil" w:date="2022-12-08T13:34:00Z"/>
                <w:rFonts w:ascii="Century Gothic" w:hAnsi="Century Gothic"/>
                <w:szCs w:val="20"/>
                <w:lang w:val="en-US"/>
              </w:rPr>
            </w:pPr>
            <w:ins w:id="2435"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Country</w:t>
              </w:r>
              <w:r w:rsidRPr="00112BCA">
                <w:rPr>
                  <w:rFonts w:ascii="Century Gothic" w:hAnsi="Century Gothic"/>
                  <w:szCs w:val="20"/>
                  <w:lang w:val="en-US"/>
                </w:rPr>
                <w:t>]</w:t>
              </w:r>
            </w:ins>
          </w:p>
          <w:p w14:paraId="48F426C5" w14:textId="77777777" w:rsidR="00F71F56" w:rsidRPr="00112BCA" w:rsidRDefault="00F71F56" w:rsidP="00D30F6E">
            <w:pPr>
              <w:pStyle w:val="FaureciaText"/>
              <w:snapToGrid w:val="0"/>
              <w:spacing w:before="0" w:after="0"/>
              <w:rPr>
                <w:ins w:id="2436" w:author="Kennedy, Muhil" w:date="2022-12-08T13:34:00Z"/>
                <w:rFonts w:ascii="Century Gothic" w:hAnsi="Century Gothic"/>
                <w:smallCaps/>
                <w:szCs w:val="20"/>
                <w:lang w:val="en-US"/>
              </w:rPr>
            </w:pPr>
            <w:ins w:id="2437"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Company Register]</w:t>
              </w:r>
            </w:ins>
          </w:p>
          <w:p w14:paraId="59801DF8" w14:textId="77777777" w:rsidR="00F71F56" w:rsidRPr="00112BCA" w:rsidRDefault="00F71F56" w:rsidP="00D30F6E">
            <w:pPr>
              <w:pStyle w:val="FaureciaText"/>
              <w:snapToGrid w:val="0"/>
              <w:spacing w:before="0" w:after="0"/>
              <w:jc w:val="right"/>
              <w:rPr>
                <w:ins w:id="2438" w:author="Kennedy, Muhil" w:date="2022-12-08T13:34:00Z"/>
                <w:rFonts w:ascii="Century Gothic" w:hAnsi="Century Gothic"/>
                <w:szCs w:val="20"/>
                <w:lang w:val="en-US"/>
              </w:rPr>
            </w:pPr>
            <w:ins w:id="2439" w:author="Kennedy, Muhil" w:date="2022-12-08T13:34:00Z">
              <w:r w:rsidRPr="00112BCA">
                <w:rPr>
                  <w:rFonts w:ascii="Century Gothic" w:hAnsi="Century Gothic"/>
                  <w:szCs w:val="20"/>
                  <w:lang w:val="en-US"/>
                </w:rPr>
                <w:t>(in the following referred to as "</w:t>
              </w:r>
              <w:r w:rsidRPr="000F356E">
                <w:rPr>
                  <w:rFonts w:ascii="Century Gothic" w:hAnsi="Century Gothic"/>
                  <w:b/>
                  <w:szCs w:val="20"/>
                  <w:lang w:val="en-US"/>
                </w:rPr>
                <w:t>Plant</w:t>
              </w:r>
              <w:r w:rsidRPr="00112BCA">
                <w:rPr>
                  <w:rFonts w:ascii="Century Gothic" w:hAnsi="Century Gothic"/>
                  <w:szCs w:val="20"/>
                  <w:lang w:val="en-US"/>
                </w:rPr>
                <w:t>“)</w:t>
              </w:r>
            </w:ins>
          </w:p>
        </w:tc>
      </w:tr>
    </w:tbl>
    <w:p w14:paraId="68ECC60D" w14:textId="77777777" w:rsidR="00F71F56" w:rsidRPr="00112BCA" w:rsidRDefault="00F71F56" w:rsidP="00F71F56">
      <w:pPr>
        <w:pStyle w:val="FaureciaText"/>
        <w:snapToGrid w:val="0"/>
        <w:spacing w:before="0" w:after="0"/>
        <w:ind w:left="0"/>
        <w:jc w:val="center"/>
        <w:rPr>
          <w:ins w:id="2440" w:author="Kennedy, Muhil" w:date="2022-12-08T13:34:00Z"/>
          <w:rFonts w:ascii="Century Gothic" w:hAnsi="Century Gothic"/>
          <w:b/>
          <w:color w:val="000080"/>
          <w:szCs w:val="20"/>
          <w:lang w:val="en-US"/>
        </w:rPr>
      </w:pPr>
    </w:p>
    <w:p w14:paraId="5E76D4DC" w14:textId="77777777" w:rsidR="00F71F56" w:rsidRDefault="00F71F56" w:rsidP="00F71F56">
      <w:pPr>
        <w:pStyle w:val="FaureciaPrambelberschrift"/>
        <w:snapToGrid w:val="0"/>
        <w:spacing w:before="0" w:after="0"/>
        <w:rPr>
          <w:ins w:id="2441" w:author="Kennedy, Muhil" w:date="2022-12-08T13:34:00Z"/>
          <w:rFonts w:ascii="Century Gothic" w:hAnsi="Century Gothic"/>
          <w:szCs w:val="20"/>
          <w:lang w:val="en-US"/>
        </w:rPr>
      </w:pPr>
      <w:ins w:id="2442" w:author="Kennedy, Muhil" w:date="2022-12-08T13:34:00Z">
        <w:r w:rsidRPr="00112BCA">
          <w:rPr>
            <w:rFonts w:ascii="Century Gothic" w:hAnsi="Century Gothic"/>
            <w:szCs w:val="20"/>
            <w:lang w:val="en-US"/>
          </w:rPr>
          <w:t>Preamble</w:t>
        </w:r>
      </w:ins>
    </w:p>
    <w:p w14:paraId="0FD0EA98" w14:textId="77777777" w:rsidR="00F71F56" w:rsidRPr="000F356E" w:rsidRDefault="00F71F56" w:rsidP="00F71F56">
      <w:pPr>
        <w:pStyle w:val="FaureciaPreamble"/>
        <w:numPr>
          <w:ilvl w:val="0"/>
          <w:numId w:val="0"/>
        </w:numPr>
        <w:spacing w:before="0" w:after="0"/>
        <w:ind w:left="284"/>
        <w:rPr>
          <w:ins w:id="2443" w:author="Kennedy, Muhil" w:date="2022-12-08T13:34:00Z"/>
        </w:rPr>
      </w:pPr>
    </w:p>
    <w:p w14:paraId="5CC4878F" w14:textId="77777777" w:rsidR="00F71F56" w:rsidRPr="00112BCA" w:rsidRDefault="00F71F56" w:rsidP="00F71F56">
      <w:pPr>
        <w:pStyle w:val="FaureciaPreamble"/>
        <w:numPr>
          <w:ilvl w:val="0"/>
          <w:numId w:val="31"/>
        </w:numPr>
        <w:snapToGrid w:val="0"/>
        <w:spacing w:before="0" w:after="0"/>
        <w:rPr>
          <w:ins w:id="2444" w:author="Kennedy, Muhil" w:date="2022-12-08T13:34:00Z"/>
          <w:rFonts w:ascii="Century Gothic" w:hAnsi="Century Gothic"/>
          <w:szCs w:val="20"/>
        </w:rPr>
      </w:pPr>
      <w:ins w:id="2445" w:author="Kennedy, Muhil" w:date="2022-12-08T13:34:00Z">
        <w:r w:rsidRPr="00112BCA">
          <w:rPr>
            <w:rFonts w:ascii="Century Gothic" w:hAnsi="Century Gothic"/>
            <w:szCs w:val="20"/>
          </w:rPr>
          <w:t xml:space="preserve">With this declaration of adherence the Plant declares its participation as set forth in Article 1 of the Letter of Nomination entered into between </w:t>
        </w:r>
        <w:r w:rsidRPr="00112BCA">
          <w:rPr>
            <w:rFonts w:ascii="Century Gothic" w:hAnsi="Century Gothic"/>
            <w:bCs/>
            <w:color w:val="000000"/>
            <w:szCs w:val="20"/>
          </w:rPr>
          <w:t xml:space="preserve">FAURECIA INTERIORS PARDUBICE S.R.O. and COVESTRO DEUTSCHLAND A.G. on [date] </w:t>
        </w:r>
        <w:r w:rsidRPr="00112BCA">
          <w:rPr>
            <w:rFonts w:ascii="Century Gothic" w:hAnsi="Century Gothic"/>
            <w:szCs w:val="20"/>
          </w:rPr>
          <w:t>(the "</w:t>
        </w:r>
        <w:r w:rsidRPr="00112BCA">
          <w:rPr>
            <w:rFonts w:ascii="Century Gothic" w:hAnsi="Century Gothic"/>
            <w:b/>
            <w:szCs w:val="20"/>
          </w:rPr>
          <w:t>LON</w:t>
        </w:r>
        <w:r w:rsidRPr="00112BCA">
          <w:rPr>
            <w:rFonts w:ascii="Century Gothic" w:hAnsi="Century Gothic"/>
            <w:szCs w:val="20"/>
          </w:rPr>
          <w:t xml:space="preserve">"). </w:t>
        </w:r>
      </w:ins>
    </w:p>
    <w:p w14:paraId="7A915795" w14:textId="77777777" w:rsidR="00F71F56" w:rsidRDefault="00F71F56" w:rsidP="00F71F56">
      <w:pPr>
        <w:pStyle w:val="FaureciaPreamble"/>
        <w:numPr>
          <w:ilvl w:val="0"/>
          <w:numId w:val="0"/>
        </w:numPr>
        <w:snapToGrid w:val="0"/>
        <w:spacing w:before="0" w:after="0"/>
        <w:ind w:left="284"/>
        <w:rPr>
          <w:ins w:id="2446" w:author="Kennedy, Muhil" w:date="2022-12-08T13:34:00Z"/>
          <w:rFonts w:ascii="Century Gothic" w:hAnsi="Century Gothic"/>
          <w:szCs w:val="20"/>
        </w:rPr>
      </w:pPr>
    </w:p>
    <w:p w14:paraId="34D9D8C7" w14:textId="77777777" w:rsidR="00F71F56" w:rsidRDefault="00F71F56" w:rsidP="00F71F56">
      <w:pPr>
        <w:pStyle w:val="FaureciaPreamble"/>
        <w:numPr>
          <w:ilvl w:val="0"/>
          <w:numId w:val="31"/>
        </w:numPr>
        <w:snapToGrid w:val="0"/>
        <w:spacing w:before="0" w:after="0"/>
        <w:rPr>
          <w:ins w:id="2447" w:author="Kennedy, Muhil" w:date="2022-12-08T13:34:00Z"/>
          <w:rFonts w:ascii="Century Gothic" w:hAnsi="Century Gothic"/>
          <w:szCs w:val="20"/>
        </w:rPr>
      </w:pPr>
      <w:ins w:id="2448" w:author="Kennedy, Muhil" w:date="2022-12-08T13:34:00Z">
        <w:r w:rsidRPr="00112BCA">
          <w:rPr>
            <w:rFonts w:ascii="Century Gothic" w:hAnsi="Century Gothic"/>
            <w:szCs w:val="20"/>
          </w:rPr>
          <w:lastRenderedPageBreak/>
          <w:t>In the LON, the Contractual Parties have defined the basis of the serial delivery of Material in the frame of the Program. However, the Supplying Plant and the Receiving Plant shall execute the actual deliveries. Even though the Plant is no Contractual Party to the LON, the provisions of the LON shall be binding for the Plant, too. Therefore, the Plant shall join the respective Principal Party as Contractual Party of the LON. “</w:t>
        </w:r>
        <w:r w:rsidRPr="00112BCA">
          <w:rPr>
            <w:rFonts w:ascii="Century Gothic" w:hAnsi="Century Gothic"/>
            <w:b/>
            <w:szCs w:val="20"/>
          </w:rPr>
          <w:t>Principal Party</w:t>
        </w:r>
        <w:r w:rsidRPr="00112BCA">
          <w:rPr>
            <w:rFonts w:ascii="Century Gothic" w:hAnsi="Century Gothic"/>
            <w:b/>
            <w:smallCaps/>
            <w:szCs w:val="20"/>
          </w:rPr>
          <w:t>”</w:t>
        </w:r>
        <w:r w:rsidRPr="00112BCA">
          <w:rPr>
            <w:rFonts w:ascii="Century Gothic" w:hAnsi="Century Gothic"/>
            <w:szCs w:val="20"/>
          </w:rPr>
          <w:t xml:space="preserve"> shall be for the Supplying Plant, the Supplier and for the Receiving Plant, the Company.</w:t>
        </w:r>
      </w:ins>
    </w:p>
    <w:p w14:paraId="245E28A1" w14:textId="77777777" w:rsidR="00F71F56" w:rsidRPr="00AC3B20" w:rsidRDefault="00F71F56" w:rsidP="00F71F56">
      <w:pPr>
        <w:pStyle w:val="ListParagraph"/>
        <w:rPr>
          <w:ins w:id="2449" w:author="Kennedy, Muhil" w:date="2022-12-08T13:34:00Z"/>
          <w:rFonts w:ascii="Century Gothic" w:hAnsi="Century Gothic"/>
          <w:szCs w:val="20"/>
          <w:lang w:val="en-US"/>
        </w:rPr>
      </w:pPr>
    </w:p>
    <w:p w14:paraId="4B497643" w14:textId="77777777" w:rsidR="00F71F56" w:rsidRDefault="00F71F56" w:rsidP="00F71F56">
      <w:pPr>
        <w:pStyle w:val="FaureciaPrambelberschrift"/>
        <w:snapToGrid w:val="0"/>
        <w:spacing w:before="0" w:after="0"/>
        <w:rPr>
          <w:ins w:id="2450" w:author="Kennedy, Muhil" w:date="2022-12-08T13:34:00Z"/>
          <w:rFonts w:ascii="Century Gothic" w:hAnsi="Century Gothic"/>
          <w:szCs w:val="20"/>
          <w:lang w:val="en-US"/>
        </w:rPr>
      </w:pPr>
      <w:ins w:id="2451" w:author="Kennedy, Muhil" w:date="2022-12-08T13:34:00Z">
        <w:r w:rsidRPr="00112BCA">
          <w:rPr>
            <w:rFonts w:ascii="Century Gothic" w:hAnsi="Century Gothic"/>
            <w:szCs w:val="20"/>
            <w:lang w:val="en-US"/>
          </w:rPr>
          <w:t>Declaration</w:t>
        </w:r>
      </w:ins>
    </w:p>
    <w:p w14:paraId="5C4AD702" w14:textId="77777777" w:rsidR="00F71F56" w:rsidRPr="000F356E" w:rsidRDefault="00F71F56" w:rsidP="00F71F56">
      <w:pPr>
        <w:pStyle w:val="FaureciaPreamble"/>
        <w:numPr>
          <w:ilvl w:val="0"/>
          <w:numId w:val="0"/>
        </w:numPr>
        <w:spacing w:before="0" w:after="0"/>
        <w:ind w:left="284"/>
        <w:rPr>
          <w:ins w:id="2452" w:author="Kennedy, Muhil" w:date="2022-12-08T13:34:00Z"/>
        </w:rPr>
      </w:pPr>
    </w:p>
    <w:p w14:paraId="3E274C6E" w14:textId="77777777" w:rsidR="00F71F56" w:rsidRPr="00112BCA" w:rsidRDefault="00F71F56" w:rsidP="00F71F56">
      <w:pPr>
        <w:pStyle w:val="FaureciaText"/>
        <w:numPr>
          <w:ilvl w:val="0"/>
          <w:numId w:val="32"/>
        </w:numPr>
        <w:snapToGrid w:val="0"/>
        <w:spacing w:before="0" w:after="0"/>
        <w:ind w:left="284" w:hanging="284"/>
        <w:rPr>
          <w:ins w:id="2453" w:author="Kennedy, Muhil" w:date="2022-12-08T13:34:00Z"/>
          <w:rFonts w:ascii="Century Gothic" w:hAnsi="Century Gothic"/>
          <w:szCs w:val="20"/>
          <w:lang w:val="en-US"/>
        </w:rPr>
      </w:pPr>
      <w:ins w:id="2454" w:author="Kennedy, Muhil" w:date="2022-12-08T13:34:00Z">
        <w:r w:rsidRPr="00112BCA">
          <w:rPr>
            <w:rFonts w:ascii="Century Gothic" w:hAnsi="Century Gothic"/>
            <w:szCs w:val="20"/>
            <w:lang w:val="en-US"/>
          </w:rPr>
          <w:t xml:space="preserve">Herewith the Plant joins the Principal Party as Contractual Party of the LON. For the avoidance of doubt only, the individual delivery contracts which will be concluded by way of call of deliveries shall only be concluded between the Supplying Plant and the Receiving Plant. </w:t>
        </w:r>
      </w:ins>
    </w:p>
    <w:p w14:paraId="04ABF699" w14:textId="77777777" w:rsidR="00F71F56" w:rsidRDefault="00F71F56" w:rsidP="00F71F56">
      <w:pPr>
        <w:pStyle w:val="FaureciaText"/>
        <w:snapToGrid w:val="0"/>
        <w:spacing w:before="0" w:after="0"/>
        <w:rPr>
          <w:ins w:id="2455" w:author="Kennedy, Muhil" w:date="2022-12-08T13:34:00Z"/>
          <w:rFonts w:ascii="Century Gothic" w:hAnsi="Century Gothic"/>
          <w:szCs w:val="20"/>
          <w:lang w:val="en-US"/>
        </w:rPr>
      </w:pPr>
    </w:p>
    <w:p w14:paraId="54200EDE" w14:textId="77777777" w:rsidR="00F71F56" w:rsidRPr="00112BCA" w:rsidRDefault="00F71F56" w:rsidP="00F71F56">
      <w:pPr>
        <w:pStyle w:val="FaureciaText"/>
        <w:numPr>
          <w:ilvl w:val="0"/>
          <w:numId w:val="32"/>
        </w:numPr>
        <w:snapToGrid w:val="0"/>
        <w:spacing w:before="0" w:after="0"/>
        <w:ind w:left="284" w:hanging="284"/>
        <w:rPr>
          <w:ins w:id="2456" w:author="Kennedy, Muhil" w:date="2022-12-08T13:34:00Z"/>
          <w:rFonts w:ascii="Century Gothic" w:hAnsi="Century Gothic"/>
          <w:szCs w:val="20"/>
          <w:lang w:val="en-US"/>
        </w:rPr>
      </w:pPr>
      <w:ins w:id="2457" w:author="Kennedy, Muhil" w:date="2022-12-08T13:34:00Z">
        <w:r w:rsidRPr="00112BCA">
          <w:rPr>
            <w:rFonts w:ascii="Century Gothic" w:hAnsi="Century Gothic"/>
            <w:szCs w:val="20"/>
            <w:lang w:val="en-US"/>
          </w:rPr>
          <w:t xml:space="preserve">The Plant represents that it has knowledge of the content of the </w:t>
        </w:r>
        <w:r w:rsidRPr="00112BCA">
          <w:rPr>
            <w:rFonts w:ascii="Century Gothic" w:hAnsi="Century Gothic"/>
            <w:smallCaps/>
            <w:szCs w:val="20"/>
            <w:lang w:val="en-US"/>
          </w:rPr>
          <w:t xml:space="preserve">LON </w:t>
        </w:r>
        <w:r w:rsidRPr="00112BCA">
          <w:rPr>
            <w:rFonts w:ascii="Century Gothic" w:hAnsi="Century Gothic"/>
            <w:szCs w:val="20"/>
            <w:lang w:val="en-US"/>
          </w:rPr>
          <w:t>and has been provided with a copy thereof.</w:t>
        </w:r>
      </w:ins>
    </w:p>
    <w:p w14:paraId="6CE738D5" w14:textId="77777777" w:rsidR="00F71F56" w:rsidRDefault="00F71F56" w:rsidP="00F71F56">
      <w:pPr>
        <w:pStyle w:val="FaureciaText"/>
        <w:snapToGrid w:val="0"/>
        <w:spacing w:before="0" w:after="0"/>
        <w:rPr>
          <w:ins w:id="2458" w:author="Kennedy, Muhil" w:date="2022-12-08T13:34:00Z"/>
          <w:rFonts w:ascii="Century Gothic" w:hAnsi="Century Gothic"/>
          <w:szCs w:val="20"/>
          <w:lang w:val="en-US"/>
        </w:rPr>
      </w:pPr>
    </w:p>
    <w:p w14:paraId="7D7C2994" w14:textId="77777777" w:rsidR="00F71F56" w:rsidRPr="00112BCA" w:rsidRDefault="00F71F56" w:rsidP="00F71F56">
      <w:pPr>
        <w:pStyle w:val="FaureciaText"/>
        <w:numPr>
          <w:ilvl w:val="0"/>
          <w:numId w:val="32"/>
        </w:numPr>
        <w:snapToGrid w:val="0"/>
        <w:spacing w:before="0" w:after="0"/>
        <w:ind w:left="284" w:hanging="284"/>
        <w:rPr>
          <w:ins w:id="2459" w:author="Kennedy, Muhil" w:date="2022-12-08T13:34:00Z"/>
          <w:rFonts w:ascii="Century Gothic" w:hAnsi="Century Gothic"/>
          <w:szCs w:val="20"/>
          <w:lang w:val="en-US"/>
        </w:rPr>
      </w:pPr>
      <w:ins w:id="2460" w:author="Kennedy, Muhil" w:date="2022-12-08T13:34:00Z">
        <w:r w:rsidRPr="00112BCA">
          <w:rPr>
            <w:rFonts w:ascii="Century Gothic" w:hAnsi="Century Gothic"/>
            <w:szCs w:val="20"/>
            <w:lang w:val="en-US"/>
          </w:rPr>
          <w:t>The definitions set forth in the LON shall apply to the extent this declaration does not contain deviating definitions.</w:t>
        </w:r>
      </w:ins>
    </w:p>
    <w:p w14:paraId="1F5409AE" w14:textId="77777777" w:rsidR="00F71F56" w:rsidRDefault="00F71F56" w:rsidP="00F71F56">
      <w:pPr>
        <w:pStyle w:val="FaureciaText"/>
        <w:snapToGrid w:val="0"/>
        <w:spacing w:before="0" w:after="0"/>
        <w:rPr>
          <w:ins w:id="2461" w:author="Kennedy, Muhil" w:date="2022-12-08T13:34:00Z"/>
          <w:rFonts w:ascii="Century Gothic" w:hAnsi="Century Gothic"/>
          <w:szCs w:val="20"/>
          <w:lang w:val="en-US"/>
        </w:rPr>
      </w:pPr>
    </w:p>
    <w:p w14:paraId="760415E0" w14:textId="77777777" w:rsidR="00F71F56" w:rsidRPr="00112BCA" w:rsidRDefault="00F71F56" w:rsidP="00F71F56">
      <w:pPr>
        <w:pStyle w:val="FaureciaText"/>
        <w:numPr>
          <w:ilvl w:val="0"/>
          <w:numId w:val="32"/>
        </w:numPr>
        <w:snapToGrid w:val="0"/>
        <w:spacing w:before="0" w:after="0"/>
        <w:ind w:left="284" w:hanging="284"/>
        <w:rPr>
          <w:ins w:id="2462" w:author="Kennedy, Muhil" w:date="2022-12-08T13:34:00Z"/>
          <w:rFonts w:ascii="Century Gothic" w:hAnsi="Century Gothic"/>
          <w:szCs w:val="20"/>
          <w:lang w:val="en-US"/>
        </w:rPr>
      </w:pPr>
      <w:ins w:id="2463" w:author="Kennedy, Muhil" w:date="2022-12-08T13:34:00Z">
        <w:r w:rsidRPr="00112BCA">
          <w:rPr>
            <w:rFonts w:ascii="Century Gothic" w:hAnsi="Century Gothic"/>
            <w:szCs w:val="20"/>
            <w:lang w:val="en-US"/>
          </w:rPr>
          <w:t xml:space="preserve">This declaration is subject to German substantive law. Application of the UN Convention on Contracts for the International Sale of Goods is excluded. </w:t>
        </w:r>
      </w:ins>
    </w:p>
    <w:p w14:paraId="15C81F06" w14:textId="77777777" w:rsidR="00F71F56" w:rsidRDefault="00F71F56" w:rsidP="00F71F56">
      <w:pPr>
        <w:pStyle w:val="FaureciaText"/>
        <w:snapToGrid w:val="0"/>
        <w:spacing w:before="0" w:after="0"/>
        <w:rPr>
          <w:ins w:id="2464" w:author="Kennedy, Muhil" w:date="2022-12-08T13:34:00Z"/>
          <w:rFonts w:ascii="Century Gothic" w:hAnsi="Century Gothic"/>
          <w:szCs w:val="20"/>
          <w:lang w:val="en-US"/>
        </w:rPr>
      </w:pPr>
    </w:p>
    <w:p w14:paraId="395AEB58" w14:textId="77777777" w:rsidR="00F71F56" w:rsidRPr="00112BCA" w:rsidRDefault="00F71F56" w:rsidP="00F71F56">
      <w:pPr>
        <w:pStyle w:val="FaureciaText"/>
        <w:numPr>
          <w:ilvl w:val="0"/>
          <w:numId w:val="32"/>
        </w:numPr>
        <w:snapToGrid w:val="0"/>
        <w:spacing w:before="0" w:after="0"/>
        <w:ind w:left="284" w:hanging="284"/>
        <w:rPr>
          <w:ins w:id="2465" w:author="Kennedy, Muhil" w:date="2022-12-08T13:34:00Z"/>
          <w:rFonts w:ascii="Century Gothic" w:hAnsi="Century Gothic"/>
          <w:szCs w:val="20"/>
          <w:lang w:val="en-US"/>
        </w:rPr>
      </w:pPr>
      <w:ins w:id="2466" w:author="Kennedy, Muhil" w:date="2022-12-08T13:34:00Z">
        <w:r w:rsidRPr="00112BCA">
          <w:rPr>
            <w:rFonts w:ascii="Century Gothic" w:hAnsi="Century Gothic"/>
            <w:szCs w:val="20"/>
            <w:lang w:val="en-US"/>
          </w:rPr>
          <w:t xml:space="preserve">All disputes that arise in connection with this declaration or its validity shall be exclusively decided by the competent courts of Frankfurt am Main, Germany. </w:t>
        </w:r>
      </w:ins>
    </w:p>
    <w:p w14:paraId="7003515A" w14:textId="77777777" w:rsidR="00F71F56" w:rsidRDefault="00F71F56" w:rsidP="00F71F56">
      <w:pPr>
        <w:pStyle w:val="FaureciaText2"/>
        <w:snapToGrid w:val="0"/>
        <w:spacing w:before="0" w:after="0"/>
        <w:ind w:left="284"/>
        <w:rPr>
          <w:ins w:id="2467" w:author="Kennedy, Muhil" w:date="2022-12-08T13:34:00Z"/>
          <w:rFonts w:ascii="Century Gothic" w:hAnsi="Century Gothic"/>
          <w:b/>
          <w:szCs w:val="20"/>
          <w:lang w:val="en-US"/>
        </w:rPr>
      </w:pPr>
    </w:p>
    <w:p w14:paraId="4A54E75A" w14:textId="77777777" w:rsidR="00F71F56" w:rsidRPr="00112BCA" w:rsidRDefault="00F71F56" w:rsidP="00F71F56">
      <w:pPr>
        <w:pStyle w:val="FaureciaText2"/>
        <w:snapToGrid w:val="0"/>
        <w:spacing w:before="0" w:after="0"/>
        <w:ind w:left="284"/>
        <w:rPr>
          <w:ins w:id="2468" w:author="Kennedy, Muhil" w:date="2022-12-08T13:34:00Z"/>
          <w:rFonts w:ascii="Century Gothic" w:hAnsi="Century Gothic"/>
          <w:szCs w:val="20"/>
          <w:lang w:val="en-US"/>
        </w:rPr>
      </w:pPr>
      <w:ins w:id="2469" w:author="Kennedy, Muhil" w:date="2022-12-08T13:34:00Z">
        <w:r w:rsidRPr="00112BCA">
          <w:rPr>
            <w:rFonts w:ascii="Century Gothic" w:hAnsi="Century Gothic"/>
            <w:b/>
            <w:szCs w:val="20"/>
            <w:lang w:val="en-US"/>
          </w:rPr>
          <w:t xml:space="preserve">If any of the defending </w:t>
        </w:r>
        <w:r w:rsidRPr="00112BCA">
          <w:rPr>
            <w:rFonts w:ascii="Century Gothic" w:hAnsi="Century Gothic"/>
            <w:b/>
            <w:smallCaps/>
            <w:szCs w:val="20"/>
            <w:lang w:val="en-US"/>
          </w:rPr>
          <w:t xml:space="preserve">Suppliers </w:t>
        </w:r>
        <w:r w:rsidRPr="00112BCA">
          <w:rPr>
            <w:rFonts w:ascii="Century Gothic" w:hAnsi="Century Gothic"/>
            <w:b/>
            <w:szCs w:val="20"/>
            <w:lang w:val="en-US"/>
          </w:rPr>
          <w:t>or the</w:t>
        </w:r>
        <w:r w:rsidRPr="00112BCA">
          <w:rPr>
            <w:rFonts w:ascii="Century Gothic" w:hAnsi="Century Gothic"/>
            <w:b/>
            <w:smallCaps/>
            <w:szCs w:val="20"/>
            <w:lang w:val="en-US"/>
          </w:rPr>
          <w:t xml:space="preserve"> </w:t>
        </w:r>
        <w:r w:rsidRPr="00112BCA">
          <w:rPr>
            <w:rFonts w:ascii="Century Gothic" w:hAnsi="Century Gothic"/>
            <w:b/>
            <w:szCs w:val="20"/>
            <w:lang w:val="en-US"/>
          </w:rPr>
          <w:t>defending</w:t>
        </w:r>
        <w:r w:rsidRPr="00112BCA">
          <w:rPr>
            <w:rFonts w:ascii="Century Gothic" w:hAnsi="Century Gothic"/>
            <w:b/>
            <w:smallCaps/>
            <w:szCs w:val="20"/>
            <w:lang w:val="en-US"/>
          </w:rPr>
          <w:t xml:space="preserve"> Supplying Plant</w:t>
        </w:r>
        <w:r w:rsidRPr="00112BCA">
          <w:rPr>
            <w:rFonts w:ascii="Century Gothic" w:hAnsi="Century Gothic"/>
            <w:b/>
            <w:szCs w:val="20"/>
            <w:lang w:val="en-US"/>
          </w:rPr>
          <w:t xml:space="preserve"> has its legal seat in Brazil, Russia, India or China </w:t>
        </w:r>
        <w:r w:rsidRPr="00112BCA">
          <w:rPr>
            <w:rFonts w:ascii="Century Gothic" w:hAnsi="Century Gothic"/>
            <w:szCs w:val="20"/>
            <w:lang w:val="en-US"/>
          </w:rPr>
          <w:t>(“</w:t>
        </w:r>
        <w:r w:rsidRPr="00112BCA">
          <w:rPr>
            <w:rFonts w:ascii="Century Gothic" w:hAnsi="Century Gothic"/>
            <w:b/>
            <w:smallCaps/>
            <w:szCs w:val="20"/>
            <w:lang w:val="en-US"/>
          </w:rPr>
          <w:t>BRIC-Supplier</w:t>
        </w:r>
        <w:r w:rsidRPr="00112BCA">
          <w:rPr>
            <w:rFonts w:ascii="Century Gothic" w:hAnsi="Century Gothic"/>
            <w:smallCaps/>
            <w:szCs w:val="20"/>
            <w:lang w:val="en-US"/>
          </w:rPr>
          <w:t>”</w:t>
        </w:r>
        <w:r w:rsidRPr="00112BCA">
          <w:rPr>
            <w:rFonts w:ascii="Century Gothic" w:hAnsi="Century Gothic"/>
            <w:szCs w:val="20"/>
            <w:lang w:val="en-US"/>
          </w:rPr>
          <w:t>),</w:t>
        </w:r>
        <w:r w:rsidRPr="00112BCA">
          <w:rPr>
            <w:rFonts w:ascii="Century Gothic" w:hAnsi="Century Gothic"/>
            <w:b/>
            <w:szCs w:val="20"/>
            <w:lang w:val="en-US"/>
          </w:rPr>
          <w:t xml:space="preserve"> </w:t>
        </w:r>
        <w:r w:rsidRPr="00112BCA">
          <w:rPr>
            <w:rFonts w:ascii="Century Gothic" w:hAnsi="Century Gothic"/>
            <w:szCs w:val="20"/>
            <w:lang w:val="en-US"/>
          </w:rPr>
          <w:t xml:space="preserve">then in deviation from this, all disputes that arise in connection with this declaration or its validity shall be decided by an arbitration court without recourse to ordinary courts of law. The country where the legal seat of the </w:t>
        </w:r>
        <w:r w:rsidRPr="00112BCA">
          <w:rPr>
            <w:rFonts w:ascii="Century Gothic" w:hAnsi="Century Gothic"/>
            <w:smallCaps/>
            <w:szCs w:val="20"/>
            <w:lang w:val="en-US"/>
          </w:rPr>
          <w:t>BRIC-Supplier</w:t>
        </w:r>
        <w:r w:rsidRPr="00112BCA">
          <w:rPr>
            <w:rFonts w:ascii="Century Gothic" w:hAnsi="Century Gothic"/>
            <w:szCs w:val="20"/>
            <w:lang w:val="en-US"/>
          </w:rPr>
          <w:t xml:space="preserve"> is located shall decide the applicable arbitration rules as follows:</w:t>
        </w:r>
      </w:ins>
    </w:p>
    <w:p w14:paraId="363C32B3" w14:textId="77777777" w:rsidR="00F71F56" w:rsidRDefault="00F71F56" w:rsidP="00F71F56">
      <w:pPr>
        <w:pStyle w:val="FaureciaText2"/>
        <w:snapToGrid w:val="0"/>
        <w:spacing w:before="0" w:after="0"/>
        <w:ind w:left="284"/>
        <w:rPr>
          <w:ins w:id="2470" w:author="Kennedy, Muhil" w:date="2022-12-08T13:34:00Z"/>
          <w:rFonts w:ascii="Century Gothic" w:hAnsi="Century Gothic"/>
          <w:b/>
          <w:szCs w:val="20"/>
          <w:lang w:val="en-US"/>
        </w:rPr>
      </w:pPr>
    </w:p>
    <w:p w14:paraId="3E71D00C" w14:textId="77777777" w:rsidR="00F71F56" w:rsidRPr="00112BCA" w:rsidRDefault="00F71F56" w:rsidP="00F71F56">
      <w:pPr>
        <w:pStyle w:val="FaureciaText2"/>
        <w:snapToGrid w:val="0"/>
        <w:spacing w:before="0" w:after="0"/>
        <w:ind w:left="1412" w:hanging="1128"/>
        <w:rPr>
          <w:ins w:id="2471" w:author="Kennedy, Muhil" w:date="2022-12-08T13:34:00Z"/>
          <w:rFonts w:ascii="Century Gothic" w:hAnsi="Century Gothic"/>
          <w:szCs w:val="20"/>
          <w:lang w:val="en-US"/>
        </w:rPr>
      </w:pPr>
      <w:ins w:id="2472" w:author="Kennedy, Muhil" w:date="2022-12-08T13:34:00Z">
        <w:r w:rsidRPr="00112BCA">
          <w:rPr>
            <w:rFonts w:ascii="Century Gothic" w:hAnsi="Century Gothic"/>
            <w:b/>
            <w:szCs w:val="20"/>
            <w:lang w:val="en-US"/>
          </w:rPr>
          <w:t>China</w:t>
        </w:r>
        <w:r w:rsidRPr="00112BCA">
          <w:rPr>
            <w:rFonts w:ascii="Century Gothic" w:hAnsi="Century Gothic"/>
            <w:szCs w:val="20"/>
            <w:lang w:val="en-US"/>
          </w:rPr>
          <w:t>:</w:t>
        </w:r>
        <w:r w:rsidRPr="00112BCA">
          <w:rPr>
            <w:rFonts w:ascii="Century Gothic" w:hAnsi="Century Gothic"/>
            <w:szCs w:val="20"/>
            <w:lang w:val="en-US"/>
          </w:rPr>
          <w:tab/>
          <w:t>Hong Kong Inter</w:t>
        </w:r>
        <w:r w:rsidRPr="00112BCA">
          <w:rPr>
            <w:rFonts w:ascii="Century Gothic" w:hAnsi="Century Gothic"/>
            <w:szCs w:val="20"/>
            <w:lang w:val="en-US"/>
          </w:rPr>
          <w:softHyphen/>
          <w:t>national Arbitration Centre Administered Arbi</w:t>
        </w:r>
        <w:r w:rsidRPr="00112BCA">
          <w:rPr>
            <w:rFonts w:ascii="Century Gothic" w:hAnsi="Century Gothic"/>
            <w:szCs w:val="20"/>
            <w:lang w:val="en-US"/>
          </w:rPr>
          <w:softHyphen/>
          <w:t>tration Rules applicable at the time of submission of the request for arbitration.</w:t>
        </w:r>
      </w:ins>
    </w:p>
    <w:p w14:paraId="2F474017" w14:textId="77777777" w:rsidR="00F71F56" w:rsidRPr="00112BCA" w:rsidRDefault="00F71F56" w:rsidP="00F71F56">
      <w:pPr>
        <w:pStyle w:val="FaureciaText2"/>
        <w:snapToGrid w:val="0"/>
        <w:spacing w:before="0" w:after="0"/>
        <w:ind w:left="284"/>
        <w:rPr>
          <w:ins w:id="2473" w:author="Kennedy, Muhil" w:date="2022-12-08T13:34:00Z"/>
          <w:rFonts w:ascii="Century Gothic" w:hAnsi="Century Gothic"/>
          <w:szCs w:val="20"/>
          <w:lang w:val="en-US"/>
        </w:rPr>
      </w:pPr>
      <w:ins w:id="2474" w:author="Kennedy, Muhil" w:date="2022-12-08T13:34:00Z">
        <w:r w:rsidRPr="00112BCA">
          <w:rPr>
            <w:rFonts w:ascii="Century Gothic" w:hAnsi="Century Gothic"/>
            <w:b/>
            <w:szCs w:val="20"/>
            <w:lang w:val="en-US"/>
          </w:rPr>
          <w:t>India</w:t>
        </w:r>
        <w:r w:rsidRPr="00112BCA">
          <w:rPr>
            <w:rFonts w:ascii="Century Gothic" w:hAnsi="Century Gothic"/>
            <w:szCs w:val="20"/>
            <w:lang w:val="en-US"/>
          </w:rPr>
          <w:t>:</w:t>
        </w:r>
        <w:r w:rsidRPr="00112BCA">
          <w:rPr>
            <w:rFonts w:ascii="Century Gothic" w:hAnsi="Century Gothic"/>
            <w:szCs w:val="20"/>
            <w:lang w:val="en-US"/>
          </w:rPr>
          <w:tab/>
          <w:t>Arbitration Rules of the London Court of Arbitration (LCIA)</w:t>
        </w:r>
      </w:ins>
    </w:p>
    <w:p w14:paraId="5B728320" w14:textId="77777777" w:rsidR="00F71F56" w:rsidRPr="00112BCA" w:rsidRDefault="00F71F56" w:rsidP="00F71F56">
      <w:pPr>
        <w:pStyle w:val="FaureciaText2"/>
        <w:snapToGrid w:val="0"/>
        <w:spacing w:before="0" w:after="0"/>
        <w:ind w:left="284"/>
        <w:rPr>
          <w:ins w:id="2475" w:author="Kennedy, Muhil" w:date="2022-12-08T13:34:00Z"/>
          <w:rFonts w:ascii="Century Gothic" w:hAnsi="Century Gothic"/>
          <w:szCs w:val="20"/>
          <w:lang w:val="en-US"/>
        </w:rPr>
      </w:pPr>
      <w:ins w:id="2476" w:author="Kennedy, Muhil" w:date="2022-12-08T13:34:00Z">
        <w:r w:rsidRPr="00112BCA">
          <w:rPr>
            <w:rFonts w:ascii="Century Gothic" w:hAnsi="Century Gothic"/>
            <w:b/>
            <w:szCs w:val="20"/>
            <w:lang w:val="en-US"/>
          </w:rPr>
          <w:t>Brazil</w:t>
        </w:r>
        <w:r w:rsidRPr="00112BCA">
          <w:rPr>
            <w:rFonts w:ascii="Century Gothic" w:hAnsi="Century Gothic"/>
            <w:szCs w:val="20"/>
            <w:lang w:val="en-US"/>
          </w:rPr>
          <w:t>:</w:t>
        </w:r>
        <w:r w:rsidRPr="00112BCA">
          <w:rPr>
            <w:rFonts w:ascii="Century Gothic" w:hAnsi="Century Gothic"/>
            <w:szCs w:val="20"/>
            <w:lang w:val="en-US"/>
          </w:rPr>
          <w:tab/>
          <w:t>Arbitration Rules of the International Chamber of Commerce (ICC).</w:t>
        </w:r>
      </w:ins>
    </w:p>
    <w:p w14:paraId="531D5B7C" w14:textId="77777777" w:rsidR="00F71F56" w:rsidRPr="00112BCA" w:rsidRDefault="00F71F56" w:rsidP="00F71F56">
      <w:pPr>
        <w:pStyle w:val="FaureciaText2"/>
        <w:snapToGrid w:val="0"/>
        <w:spacing w:before="0" w:after="0"/>
        <w:ind w:left="1412" w:hanging="1128"/>
        <w:rPr>
          <w:ins w:id="2477" w:author="Kennedy, Muhil" w:date="2022-12-08T13:34:00Z"/>
          <w:rFonts w:ascii="Century Gothic" w:hAnsi="Century Gothic"/>
          <w:szCs w:val="20"/>
          <w:lang w:val="en-US"/>
        </w:rPr>
      </w:pPr>
      <w:ins w:id="2478" w:author="Kennedy, Muhil" w:date="2022-12-08T13:34:00Z">
        <w:r w:rsidRPr="00112BCA">
          <w:rPr>
            <w:rFonts w:ascii="Century Gothic" w:hAnsi="Century Gothic"/>
            <w:b/>
            <w:szCs w:val="20"/>
            <w:lang w:val="en-US"/>
          </w:rPr>
          <w:t>Russia</w:t>
        </w:r>
        <w:r w:rsidRPr="00112BCA">
          <w:rPr>
            <w:rFonts w:ascii="Century Gothic" w:hAnsi="Century Gothic"/>
            <w:szCs w:val="20"/>
            <w:lang w:val="en-US"/>
          </w:rPr>
          <w:t>:</w:t>
        </w:r>
        <w:r w:rsidRPr="00112BCA">
          <w:rPr>
            <w:rFonts w:ascii="Century Gothic" w:hAnsi="Century Gothic"/>
            <w:szCs w:val="20"/>
            <w:lang w:val="en-US"/>
          </w:rPr>
          <w:tab/>
          <w:t>Arbitration Rules of the Institute of Arbitration of the Chamber of Commerce Stockholm</w:t>
        </w:r>
      </w:ins>
    </w:p>
    <w:p w14:paraId="284B7D5D" w14:textId="77777777" w:rsidR="00F71F56" w:rsidRDefault="00F71F56" w:rsidP="00F71F56">
      <w:pPr>
        <w:pStyle w:val="FaureciaText2"/>
        <w:snapToGrid w:val="0"/>
        <w:spacing w:before="0" w:after="0"/>
        <w:ind w:left="284"/>
        <w:rPr>
          <w:ins w:id="2479" w:author="Kennedy, Muhil" w:date="2022-12-08T13:34:00Z"/>
          <w:rFonts w:ascii="Century Gothic" w:hAnsi="Century Gothic"/>
          <w:szCs w:val="20"/>
          <w:lang w:val="en-US"/>
        </w:rPr>
      </w:pPr>
    </w:p>
    <w:p w14:paraId="7315200A" w14:textId="77777777" w:rsidR="00F71F56" w:rsidRPr="00112BCA" w:rsidRDefault="00F71F56" w:rsidP="00F71F56">
      <w:pPr>
        <w:pStyle w:val="FaureciaText2"/>
        <w:snapToGrid w:val="0"/>
        <w:spacing w:before="0" w:after="0"/>
        <w:ind w:left="284"/>
        <w:rPr>
          <w:ins w:id="2480" w:author="Kennedy, Muhil" w:date="2022-12-08T13:34:00Z"/>
          <w:rFonts w:ascii="Century Gothic" w:hAnsi="Century Gothic"/>
          <w:szCs w:val="20"/>
          <w:lang w:val="en-US"/>
        </w:rPr>
      </w:pPr>
      <w:ins w:id="2481" w:author="Kennedy, Muhil" w:date="2022-12-08T13:34:00Z">
        <w:r w:rsidRPr="00112BCA">
          <w:rPr>
            <w:rFonts w:ascii="Century Gothic" w:hAnsi="Century Gothic"/>
            <w:szCs w:val="20"/>
            <w:lang w:val="en-US"/>
          </w:rPr>
          <w:t>By way of this reference, the respective arbitration rules shall be an integral part of this declaration.</w:t>
        </w:r>
      </w:ins>
    </w:p>
    <w:p w14:paraId="0C7B15E0" w14:textId="77777777" w:rsidR="00F71F56" w:rsidRDefault="00F71F56" w:rsidP="00F71F56">
      <w:pPr>
        <w:pStyle w:val="FaureciaText2"/>
        <w:snapToGrid w:val="0"/>
        <w:spacing w:before="0" w:after="0"/>
        <w:ind w:left="284"/>
        <w:rPr>
          <w:ins w:id="2482" w:author="Kennedy, Muhil" w:date="2022-12-08T13:34:00Z"/>
          <w:rFonts w:ascii="Century Gothic" w:hAnsi="Century Gothic"/>
          <w:szCs w:val="20"/>
          <w:lang w:val="en-US"/>
        </w:rPr>
      </w:pPr>
      <w:ins w:id="2483" w:author="Kennedy, Muhil" w:date="2022-12-08T13:34:00Z">
        <w:r w:rsidRPr="00112BCA">
          <w:rPr>
            <w:rFonts w:ascii="Century Gothic" w:hAnsi="Century Gothic"/>
            <w:szCs w:val="20"/>
            <w:lang w:val="en-US"/>
          </w:rPr>
          <w:t xml:space="preserve">The place of arbitration shall be Frankfurt am Main, Germany. In deviation from this, the place of arbitration for proceedings involving </w:t>
        </w:r>
        <w:r w:rsidRPr="00112BCA">
          <w:rPr>
            <w:rFonts w:ascii="Century Gothic" w:hAnsi="Century Gothic"/>
            <w:smallCaps/>
            <w:szCs w:val="20"/>
            <w:lang w:val="en-US"/>
          </w:rPr>
          <w:t xml:space="preserve">BRIC-Supplier </w:t>
        </w:r>
        <w:r w:rsidRPr="00112BCA">
          <w:rPr>
            <w:rFonts w:ascii="Century Gothic" w:hAnsi="Century Gothic"/>
            <w:szCs w:val="20"/>
            <w:lang w:val="en-US"/>
          </w:rPr>
          <w:t>with legal seat in China shall be Hong Kong, China.</w:t>
        </w:r>
      </w:ins>
    </w:p>
    <w:p w14:paraId="6902D7C3" w14:textId="77777777" w:rsidR="00F71F56" w:rsidRPr="00112BCA" w:rsidRDefault="00F71F56" w:rsidP="00F71F56">
      <w:pPr>
        <w:pStyle w:val="FaureciaText2"/>
        <w:snapToGrid w:val="0"/>
        <w:spacing w:before="0" w:after="0"/>
        <w:ind w:left="284"/>
        <w:rPr>
          <w:ins w:id="2484" w:author="Kennedy, Muhil" w:date="2022-12-08T13:34:00Z"/>
          <w:rFonts w:ascii="Century Gothic" w:hAnsi="Century Gothic"/>
          <w:szCs w:val="20"/>
          <w:lang w:val="en-US"/>
        </w:rPr>
      </w:pPr>
    </w:p>
    <w:p w14:paraId="2D1C462F" w14:textId="77777777" w:rsidR="00F71F56" w:rsidRDefault="00F71F56" w:rsidP="00F71F56">
      <w:pPr>
        <w:pStyle w:val="FaureciaText2"/>
        <w:snapToGrid w:val="0"/>
        <w:spacing w:before="0" w:after="0"/>
        <w:ind w:left="284"/>
        <w:rPr>
          <w:ins w:id="2485" w:author="Kennedy, Muhil" w:date="2022-12-08T13:34:00Z"/>
          <w:rFonts w:ascii="Century Gothic" w:hAnsi="Century Gothic"/>
          <w:szCs w:val="20"/>
          <w:lang w:val="en-US"/>
        </w:rPr>
      </w:pPr>
      <w:ins w:id="2486" w:author="Kennedy, Muhil" w:date="2022-12-08T13:34:00Z">
        <w:r w:rsidRPr="00112BCA">
          <w:rPr>
            <w:rFonts w:ascii="Century Gothic" w:hAnsi="Century Gothic"/>
            <w:szCs w:val="20"/>
            <w:lang w:val="en-US"/>
          </w:rPr>
          <w:t>There shall be three arbitrators. The arbitration proceedings shall be conducted in English. German substantive law shall apply.</w:t>
        </w:r>
      </w:ins>
    </w:p>
    <w:p w14:paraId="30BD3398" w14:textId="77777777" w:rsidR="00F71F56" w:rsidRPr="00112BCA" w:rsidRDefault="00F71F56" w:rsidP="00F71F56">
      <w:pPr>
        <w:pStyle w:val="FaureciaText2"/>
        <w:snapToGrid w:val="0"/>
        <w:spacing w:before="0" w:after="0"/>
        <w:ind w:left="284"/>
        <w:rPr>
          <w:ins w:id="2487" w:author="Kennedy, Muhil" w:date="2022-12-08T13:34:00Z"/>
          <w:rFonts w:ascii="Century Gothic" w:hAnsi="Century Gothic"/>
          <w:szCs w:val="20"/>
          <w:lang w:val="en-US"/>
        </w:rPr>
      </w:pPr>
    </w:p>
    <w:p w14:paraId="657122BC" w14:textId="77777777" w:rsidR="00F71F56" w:rsidRDefault="00F71F56" w:rsidP="00F71F56">
      <w:pPr>
        <w:pStyle w:val="FaureciaText2"/>
        <w:snapToGrid w:val="0"/>
        <w:spacing w:before="0" w:after="0"/>
        <w:ind w:left="284"/>
        <w:rPr>
          <w:ins w:id="2488" w:author="Kennedy, Muhil" w:date="2022-12-08T13:34:00Z"/>
          <w:rFonts w:ascii="Century Gothic" w:hAnsi="Century Gothic"/>
          <w:szCs w:val="20"/>
          <w:lang w:val="en-US"/>
        </w:rPr>
      </w:pPr>
      <w:ins w:id="2489" w:author="Kennedy, Muhil" w:date="2022-12-08T13:34:00Z">
        <w:r w:rsidRPr="00112BCA">
          <w:rPr>
            <w:rFonts w:ascii="Century Gothic" w:hAnsi="Century Gothic"/>
            <w:szCs w:val="20"/>
            <w:lang w:val="en-US"/>
          </w:rPr>
          <w:t>The arbitration shall be conducted according to the IBA Rules of Evidence as current on the date of the submission of the request for arbitration.</w:t>
        </w:r>
      </w:ins>
    </w:p>
    <w:p w14:paraId="404E824E" w14:textId="77777777" w:rsidR="00F71F56" w:rsidRPr="00112BCA" w:rsidRDefault="00F71F56" w:rsidP="00F71F56">
      <w:pPr>
        <w:pStyle w:val="FaureciaText2"/>
        <w:snapToGrid w:val="0"/>
        <w:spacing w:before="0" w:after="0"/>
        <w:ind w:left="284"/>
        <w:rPr>
          <w:ins w:id="2490" w:author="Kennedy, Muhil" w:date="2022-12-08T13:34:00Z"/>
          <w:rFonts w:ascii="Century Gothic" w:hAnsi="Century Gothic"/>
          <w:szCs w:val="20"/>
          <w:lang w:val="en-US"/>
        </w:rPr>
      </w:pPr>
    </w:p>
    <w:p w14:paraId="1EE9B56B" w14:textId="77777777" w:rsidR="00F71F56" w:rsidRPr="00112BCA" w:rsidRDefault="00F71F56" w:rsidP="00F71F56">
      <w:pPr>
        <w:pStyle w:val="FaureciaText2"/>
        <w:snapToGrid w:val="0"/>
        <w:spacing w:before="0" w:after="0"/>
        <w:ind w:left="284"/>
        <w:rPr>
          <w:ins w:id="2491" w:author="Kennedy, Muhil" w:date="2022-12-08T13:34:00Z"/>
          <w:rFonts w:ascii="Century Gothic" w:hAnsi="Century Gothic"/>
          <w:szCs w:val="20"/>
          <w:lang w:val="en-US"/>
        </w:rPr>
      </w:pPr>
      <w:ins w:id="2492" w:author="Kennedy, Muhil" w:date="2022-12-08T13:34:00Z">
        <w:r w:rsidRPr="00112BCA">
          <w:rPr>
            <w:rFonts w:ascii="Century Gothic" w:hAnsi="Century Gothic"/>
            <w:szCs w:val="20"/>
            <w:lang w:val="en-US"/>
          </w:rPr>
          <w:t>Part I of the Indian Arbitration and Conciliation Act, 1996 (Nr. 26/1996) is excluded.</w:t>
        </w:r>
      </w:ins>
    </w:p>
    <w:p w14:paraId="06E17D80" w14:textId="77777777" w:rsidR="00F71F56" w:rsidRPr="00112BCA" w:rsidRDefault="00F71F56" w:rsidP="00F71F56">
      <w:pPr>
        <w:snapToGrid w:val="0"/>
        <w:rPr>
          <w:ins w:id="2493" w:author="Kennedy, Muhil" w:date="2022-12-08T13:34:00Z"/>
          <w:rFonts w:ascii="Century Gothic" w:hAnsi="Century Gothic"/>
          <w:szCs w:val="20"/>
          <w:lang w:val="en-US" w:eastAsia="pt-BR"/>
        </w:rPr>
      </w:pPr>
    </w:p>
    <w:p w14:paraId="139850C0" w14:textId="77777777" w:rsidR="00F71F56" w:rsidRPr="00112BCA" w:rsidRDefault="00F71F56" w:rsidP="00F71F56">
      <w:pPr>
        <w:keepNext/>
        <w:keepLines/>
        <w:snapToGrid w:val="0"/>
        <w:rPr>
          <w:ins w:id="2494" w:author="Kennedy, Muhil" w:date="2022-12-08T13:34:00Z"/>
          <w:rFonts w:ascii="Century Gothic" w:hAnsi="Century Gothic"/>
          <w:szCs w:val="20"/>
          <w:lang w:val="en-US"/>
        </w:rPr>
      </w:pPr>
    </w:p>
    <w:tbl>
      <w:tblPr>
        <w:tblW w:w="8742" w:type="dxa"/>
        <w:tblInd w:w="567" w:type="dxa"/>
        <w:tblLayout w:type="fixed"/>
        <w:tblLook w:val="01E0" w:firstRow="1" w:lastRow="1" w:firstColumn="1" w:lastColumn="1" w:noHBand="0" w:noVBand="0"/>
      </w:tblPr>
      <w:tblGrid>
        <w:gridCol w:w="1080"/>
        <w:gridCol w:w="2889"/>
        <w:gridCol w:w="426"/>
        <w:gridCol w:w="1017"/>
        <w:gridCol w:w="3093"/>
        <w:gridCol w:w="237"/>
      </w:tblGrid>
      <w:tr w:rsidR="00F71F56" w:rsidRPr="00112BCA" w14:paraId="3074E237" w14:textId="77777777" w:rsidTr="00D30F6E">
        <w:trPr>
          <w:trHeight w:val="454"/>
          <w:ins w:id="2495" w:author="Kennedy, Muhil" w:date="2022-12-08T13:34:00Z"/>
        </w:trPr>
        <w:tc>
          <w:tcPr>
            <w:tcW w:w="4395" w:type="dxa"/>
            <w:gridSpan w:val="3"/>
          </w:tcPr>
          <w:p w14:paraId="555E8088" w14:textId="77777777" w:rsidR="00F71F56" w:rsidRPr="00112BCA" w:rsidRDefault="00F71F56" w:rsidP="00D30F6E">
            <w:pPr>
              <w:keepNext/>
              <w:keepLines/>
              <w:snapToGrid w:val="0"/>
              <w:ind w:left="0"/>
              <w:jc w:val="left"/>
              <w:rPr>
                <w:ins w:id="2496" w:author="Kennedy, Muhil" w:date="2022-12-08T13:34:00Z"/>
                <w:rFonts w:ascii="Century Gothic" w:hAnsi="Century Gothic"/>
                <w:kern w:val="8"/>
                <w:szCs w:val="20"/>
                <w:lang w:val="en-US" w:eastAsia="en-US"/>
              </w:rPr>
            </w:pPr>
            <w:ins w:id="2497" w:author="Kennedy, Muhil" w:date="2022-12-08T13:34:00Z">
              <w:r w:rsidRPr="00112BCA">
                <w:rPr>
                  <w:rFonts w:ascii="Century Gothic" w:hAnsi="Century Gothic"/>
                  <w:b/>
                  <w:kern w:val="8"/>
                  <w:szCs w:val="20"/>
                  <w:lang w:val="en-US" w:eastAsia="en-US"/>
                </w:rPr>
                <w:t>For the Plant:</w:t>
              </w:r>
            </w:ins>
          </w:p>
        </w:tc>
        <w:tc>
          <w:tcPr>
            <w:tcW w:w="4110" w:type="dxa"/>
            <w:gridSpan w:val="2"/>
          </w:tcPr>
          <w:p w14:paraId="2575D6BF" w14:textId="77777777" w:rsidR="00F71F56" w:rsidRPr="00112BCA" w:rsidDel="00B15A12" w:rsidRDefault="00F71F56" w:rsidP="00D30F6E">
            <w:pPr>
              <w:keepNext/>
              <w:keepLines/>
              <w:snapToGrid w:val="0"/>
              <w:ind w:left="0"/>
              <w:jc w:val="left"/>
              <w:rPr>
                <w:ins w:id="2498" w:author="Kennedy, Muhil" w:date="2022-12-08T13:34:00Z"/>
                <w:rFonts w:ascii="Century Gothic" w:hAnsi="Century Gothic"/>
                <w:kern w:val="8"/>
                <w:szCs w:val="20"/>
                <w:lang w:val="en-US" w:eastAsia="en-US"/>
              </w:rPr>
            </w:pPr>
          </w:p>
        </w:tc>
        <w:tc>
          <w:tcPr>
            <w:tcW w:w="237" w:type="dxa"/>
          </w:tcPr>
          <w:p w14:paraId="34BC2219" w14:textId="77777777" w:rsidR="00F71F56" w:rsidRPr="00112BCA" w:rsidDel="00B15A12" w:rsidRDefault="00F71F56" w:rsidP="00D30F6E">
            <w:pPr>
              <w:keepNext/>
              <w:keepLines/>
              <w:snapToGrid w:val="0"/>
              <w:ind w:left="0"/>
              <w:jc w:val="center"/>
              <w:rPr>
                <w:ins w:id="2499" w:author="Kennedy, Muhil" w:date="2022-12-08T13:34:00Z"/>
                <w:rFonts w:ascii="Century Gothic" w:hAnsi="Century Gothic"/>
                <w:kern w:val="8"/>
                <w:szCs w:val="20"/>
                <w:lang w:val="en-US" w:eastAsia="en-US"/>
              </w:rPr>
            </w:pPr>
          </w:p>
        </w:tc>
      </w:tr>
      <w:tr w:rsidR="00F71F56" w:rsidRPr="00112BCA" w14:paraId="49DA2CC9" w14:textId="77777777" w:rsidTr="00D30F6E">
        <w:trPr>
          <w:trHeight w:val="454"/>
          <w:ins w:id="2500" w:author="Kennedy, Muhil" w:date="2022-12-08T13:34:00Z"/>
        </w:trPr>
        <w:tc>
          <w:tcPr>
            <w:tcW w:w="1080" w:type="dxa"/>
          </w:tcPr>
          <w:p w14:paraId="0F171640" w14:textId="77777777" w:rsidR="00F71F56" w:rsidRPr="00112BCA" w:rsidRDefault="00F71F56" w:rsidP="00D30F6E">
            <w:pPr>
              <w:keepNext/>
              <w:keepLines/>
              <w:snapToGrid w:val="0"/>
              <w:ind w:left="0"/>
              <w:jc w:val="left"/>
              <w:rPr>
                <w:ins w:id="2501" w:author="Kennedy, Muhil" w:date="2022-12-08T13:34:00Z"/>
                <w:rFonts w:ascii="Century Gothic" w:hAnsi="Century Gothic"/>
                <w:b/>
                <w:kern w:val="8"/>
                <w:szCs w:val="20"/>
                <w:lang w:val="en-US" w:eastAsia="en-US"/>
              </w:rPr>
            </w:pPr>
          </w:p>
        </w:tc>
        <w:tc>
          <w:tcPr>
            <w:tcW w:w="2889" w:type="dxa"/>
          </w:tcPr>
          <w:p w14:paraId="03BD468F" w14:textId="77777777" w:rsidR="00F71F56" w:rsidRPr="00112BCA" w:rsidRDefault="00F71F56" w:rsidP="00D30F6E">
            <w:pPr>
              <w:keepNext/>
              <w:keepLines/>
              <w:snapToGrid w:val="0"/>
              <w:ind w:left="0"/>
              <w:jc w:val="left"/>
              <w:rPr>
                <w:ins w:id="2502" w:author="Kennedy, Muhil" w:date="2022-12-08T13:34:00Z"/>
                <w:rFonts w:ascii="Century Gothic" w:hAnsi="Century Gothic"/>
                <w:kern w:val="8"/>
                <w:szCs w:val="20"/>
                <w:lang w:val="en-US" w:eastAsia="en-US"/>
              </w:rPr>
            </w:pPr>
          </w:p>
        </w:tc>
        <w:tc>
          <w:tcPr>
            <w:tcW w:w="426" w:type="dxa"/>
          </w:tcPr>
          <w:p w14:paraId="0F487CFF" w14:textId="77777777" w:rsidR="00F71F56" w:rsidRPr="00112BCA" w:rsidRDefault="00F71F56" w:rsidP="00D30F6E">
            <w:pPr>
              <w:keepNext/>
              <w:keepLines/>
              <w:snapToGrid w:val="0"/>
              <w:ind w:left="0"/>
              <w:jc w:val="left"/>
              <w:rPr>
                <w:ins w:id="2503" w:author="Kennedy, Muhil" w:date="2022-12-08T13:34:00Z"/>
                <w:rFonts w:ascii="Century Gothic" w:hAnsi="Century Gothic"/>
                <w:kern w:val="8"/>
                <w:szCs w:val="20"/>
                <w:lang w:val="en-US" w:eastAsia="en-US"/>
              </w:rPr>
            </w:pPr>
          </w:p>
        </w:tc>
        <w:tc>
          <w:tcPr>
            <w:tcW w:w="1017" w:type="dxa"/>
          </w:tcPr>
          <w:p w14:paraId="6AEFFA15" w14:textId="77777777" w:rsidR="00F71F56" w:rsidRPr="00112BCA" w:rsidRDefault="00F71F56" w:rsidP="00D30F6E">
            <w:pPr>
              <w:keepNext/>
              <w:keepLines/>
              <w:snapToGrid w:val="0"/>
              <w:ind w:left="0"/>
              <w:jc w:val="left"/>
              <w:rPr>
                <w:ins w:id="2504" w:author="Kennedy, Muhil" w:date="2022-12-08T13:34:00Z"/>
                <w:rFonts w:ascii="Century Gothic" w:hAnsi="Century Gothic"/>
                <w:b/>
                <w:kern w:val="8"/>
                <w:szCs w:val="20"/>
                <w:lang w:val="en-US" w:eastAsia="en-US"/>
              </w:rPr>
            </w:pPr>
          </w:p>
        </w:tc>
        <w:tc>
          <w:tcPr>
            <w:tcW w:w="3093" w:type="dxa"/>
          </w:tcPr>
          <w:p w14:paraId="1359E15B" w14:textId="77777777" w:rsidR="00F71F56" w:rsidRPr="00112BCA" w:rsidDel="00B15A12" w:rsidRDefault="00F71F56" w:rsidP="00D30F6E">
            <w:pPr>
              <w:keepNext/>
              <w:keepLines/>
              <w:snapToGrid w:val="0"/>
              <w:ind w:left="0"/>
              <w:jc w:val="center"/>
              <w:rPr>
                <w:ins w:id="2505" w:author="Kennedy, Muhil" w:date="2022-12-08T13:34:00Z"/>
                <w:rFonts w:ascii="Century Gothic" w:hAnsi="Century Gothic"/>
                <w:kern w:val="8"/>
                <w:szCs w:val="20"/>
                <w:lang w:val="en-US" w:eastAsia="en-US"/>
              </w:rPr>
            </w:pPr>
          </w:p>
        </w:tc>
        <w:tc>
          <w:tcPr>
            <w:tcW w:w="237" w:type="dxa"/>
          </w:tcPr>
          <w:p w14:paraId="7A271EEC" w14:textId="77777777" w:rsidR="00F71F56" w:rsidRPr="00112BCA" w:rsidDel="00B15A12" w:rsidRDefault="00F71F56" w:rsidP="00D30F6E">
            <w:pPr>
              <w:keepNext/>
              <w:keepLines/>
              <w:snapToGrid w:val="0"/>
              <w:ind w:left="0"/>
              <w:jc w:val="center"/>
              <w:rPr>
                <w:ins w:id="2506" w:author="Kennedy, Muhil" w:date="2022-12-08T13:34:00Z"/>
                <w:rFonts w:ascii="Century Gothic" w:hAnsi="Century Gothic"/>
                <w:kern w:val="8"/>
                <w:szCs w:val="20"/>
                <w:lang w:val="en-US" w:eastAsia="en-US"/>
              </w:rPr>
            </w:pPr>
          </w:p>
        </w:tc>
      </w:tr>
      <w:tr w:rsidR="00F71F56" w:rsidRPr="00112BCA" w14:paraId="080C972B" w14:textId="77777777" w:rsidTr="00D30F6E">
        <w:trPr>
          <w:trHeight w:val="454"/>
          <w:ins w:id="2507" w:author="Kennedy, Muhil" w:date="2022-12-08T13:34:00Z"/>
        </w:trPr>
        <w:tc>
          <w:tcPr>
            <w:tcW w:w="1080" w:type="dxa"/>
            <w:vAlign w:val="bottom"/>
          </w:tcPr>
          <w:p w14:paraId="51F4E7F8" w14:textId="77777777" w:rsidR="00F71F56" w:rsidRPr="00112BCA" w:rsidRDefault="00F71F56" w:rsidP="00D30F6E">
            <w:pPr>
              <w:keepNext/>
              <w:keepLines/>
              <w:snapToGrid w:val="0"/>
              <w:ind w:left="0"/>
              <w:jc w:val="left"/>
              <w:rPr>
                <w:ins w:id="2508" w:author="Kennedy, Muhil" w:date="2022-12-08T13:34:00Z"/>
                <w:rFonts w:ascii="Century Gothic" w:hAnsi="Century Gothic"/>
                <w:b/>
                <w:kern w:val="8"/>
                <w:szCs w:val="20"/>
                <w:lang w:val="en-US" w:eastAsia="en-US"/>
              </w:rPr>
            </w:pPr>
            <w:ins w:id="2509" w:author="Kennedy, Muhil" w:date="2022-12-08T13:34:00Z">
              <w:r w:rsidRPr="00112BCA">
                <w:rPr>
                  <w:rFonts w:ascii="Century Gothic" w:hAnsi="Century Gothic"/>
                  <w:b/>
                  <w:kern w:val="8"/>
                  <w:szCs w:val="20"/>
                  <w:lang w:val="en-US" w:eastAsia="en-US"/>
                </w:rPr>
                <w:t>Date:</w:t>
              </w:r>
            </w:ins>
          </w:p>
        </w:tc>
        <w:tc>
          <w:tcPr>
            <w:tcW w:w="2889" w:type="dxa"/>
            <w:tcBorders>
              <w:bottom w:val="single" w:sz="6" w:space="0" w:color="auto"/>
            </w:tcBorders>
          </w:tcPr>
          <w:p w14:paraId="3B7403D7" w14:textId="77777777" w:rsidR="00F71F56" w:rsidRPr="00112BCA" w:rsidRDefault="00F71F56" w:rsidP="00D30F6E">
            <w:pPr>
              <w:keepNext/>
              <w:keepLines/>
              <w:snapToGrid w:val="0"/>
              <w:ind w:left="0"/>
              <w:jc w:val="left"/>
              <w:rPr>
                <w:ins w:id="2510" w:author="Kennedy, Muhil" w:date="2022-12-08T13:34:00Z"/>
                <w:rFonts w:ascii="Century Gothic" w:hAnsi="Century Gothic"/>
                <w:kern w:val="8"/>
                <w:szCs w:val="20"/>
                <w:lang w:val="en-US" w:eastAsia="en-US"/>
              </w:rPr>
            </w:pPr>
          </w:p>
        </w:tc>
        <w:tc>
          <w:tcPr>
            <w:tcW w:w="426" w:type="dxa"/>
          </w:tcPr>
          <w:p w14:paraId="6CC41469" w14:textId="77777777" w:rsidR="00F71F56" w:rsidRPr="00112BCA" w:rsidRDefault="00F71F56" w:rsidP="00D30F6E">
            <w:pPr>
              <w:keepNext/>
              <w:keepLines/>
              <w:snapToGrid w:val="0"/>
              <w:ind w:left="0"/>
              <w:jc w:val="left"/>
              <w:rPr>
                <w:ins w:id="2511" w:author="Kennedy, Muhil" w:date="2022-12-08T13:34:00Z"/>
                <w:rFonts w:ascii="Century Gothic" w:hAnsi="Century Gothic"/>
                <w:kern w:val="8"/>
                <w:szCs w:val="20"/>
                <w:lang w:val="en-US" w:eastAsia="en-US"/>
              </w:rPr>
            </w:pPr>
          </w:p>
        </w:tc>
        <w:tc>
          <w:tcPr>
            <w:tcW w:w="1017" w:type="dxa"/>
            <w:vAlign w:val="bottom"/>
          </w:tcPr>
          <w:p w14:paraId="39500106" w14:textId="77777777" w:rsidR="00F71F56" w:rsidRPr="00112BCA" w:rsidDel="00B15A12" w:rsidRDefault="00F71F56" w:rsidP="00D30F6E">
            <w:pPr>
              <w:keepNext/>
              <w:keepLines/>
              <w:snapToGrid w:val="0"/>
              <w:ind w:left="0"/>
              <w:jc w:val="left"/>
              <w:rPr>
                <w:ins w:id="2512" w:author="Kennedy, Muhil" w:date="2022-12-08T13:34:00Z"/>
                <w:rFonts w:ascii="Century Gothic" w:hAnsi="Century Gothic"/>
                <w:b/>
                <w:kern w:val="8"/>
                <w:szCs w:val="20"/>
                <w:lang w:val="en-US" w:eastAsia="en-US"/>
              </w:rPr>
            </w:pPr>
            <w:ins w:id="2513" w:author="Kennedy, Muhil" w:date="2022-12-08T13:34:00Z">
              <w:r w:rsidRPr="00112BCA">
                <w:rPr>
                  <w:rFonts w:ascii="Century Gothic" w:hAnsi="Century Gothic"/>
                  <w:b/>
                  <w:kern w:val="8"/>
                  <w:szCs w:val="20"/>
                  <w:lang w:val="en-US" w:eastAsia="en-US"/>
                </w:rPr>
                <w:t>Date:</w:t>
              </w:r>
            </w:ins>
          </w:p>
        </w:tc>
        <w:tc>
          <w:tcPr>
            <w:tcW w:w="3093" w:type="dxa"/>
            <w:tcBorders>
              <w:bottom w:val="single" w:sz="6" w:space="0" w:color="auto"/>
            </w:tcBorders>
          </w:tcPr>
          <w:p w14:paraId="4D4406D7" w14:textId="77777777" w:rsidR="00F71F56" w:rsidRPr="00112BCA" w:rsidDel="00B15A12" w:rsidRDefault="00F71F56" w:rsidP="00D30F6E">
            <w:pPr>
              <w:keepNext/>
              <w:keepLines/>
              <w:snapToGrid w:val="0"/>
              <w:ind w:left="0"/>
              <w:jc w:val="center"/>
              <w:rPr>
                <w:ins w:id="2514" w:author="Kennedy, Muhil" w:date="2022-12-08T13:34:00Z"/>
                <w:rFonts w:ascii="Century Gothic" w:hAnsi="Century Gothic"/>
                <w:kern w:val="8"/>
                <w:szCs w:val="20"/>
                <w:lang w:val="en-US" w:eastAsia="en-US"/>
              </w:rPr>
            </w:pPr>
          </w:p>
        </w:tc>
        <w:tc>
          <w:tcPr>
            <w:tcW w:w="237" w:type="dxa"/>
          </w:tcPr>
          <w:p w14:paraId="45C740C5" w14:textId="77777777" w:rsidR="00F71F56" w:rsidRPr="00112BCA" w:rsidDel="00B15A12" w:rsidRDefault="00F71F56" w:rsidP="00D30F6E">
            <w:pPr>
              <w:keepNext/>
              <w:keepLines/>
              <w:snapToGrid w:val="0"/>
              <w:ind w:left="0"/>
              <w:jc w:val="center"/>
              <w:rPr>
                <w:ins w:id="2515" w:author="Kennedy, Muhil" w:date="2022-12-08T13:34:00Z"/>
                <w:rFonts w:ascii="Century Gothic" w:hAnsi="Century Gothic"/>
                <w:kern w:val="8"/>
                <w:szCs w:val="20"/>
                <w:lang w:val="en-US" w:eastAsia="en-US"/>
              </w:rPr>
            </w:pPr>
          </w:p>
        </w:tc>
      </w:tr>
      <w:tr w:rsidR="00F71F56" w:rsidRPr="00112BCA" w14:paraId="036E0B66" w14:textId="77777777" w:rsidTr="00D30F6E">
        <w:trPr>
          <w:trHeight w:val="527"/>
          <w:ins w:id="2516" w:author="Kennedy, Muhil" w:date="2022-12-08T13:34:00Z"/>
        </w:trPr>
        <w:tc>
          <w:tcPr>
            <w:tcW w:w="1080" w:type="dxa"/>
            <w:vAlign w:val="bottom"/>
          </w:tcPr>
          <w:p w14:paraId="660FF8AD" w14:textId="77777777" w:rsidR="00F71F56" w:rsidRPr="00112BCA" w:rsidRDefault="00F71F56" w:rsidP="00D30F6E">
            <w:pPr>
              <w:keepNext/>
              <w:keepLines/>
              <w:snapToGrid w:val="0"/>
              <w:ind w:left="0"/>
              <w:jc w:val="left"/>
              <w:rPr>
                <w:ins w:id="2517" w:author="Kennedy, Muhil" w:date="2022-12-08T13:34:00Z"/>
                <w:rFonts w:ascii="Century Gothic" w:hAnsi="Century Gothic"/>
                <w:b/>
                <w:kern w:val="8"/>
                <w:szCs w:val="20"/>
                <w:lang w:val="en-US" w:eastAsia="en-US"/>
              </w:rPr>
            </w:pPr>
            <w:ins w:id="2518" w:author="Kennedy, Muhil" w:date="2022-12-08T13:34:00Z">
              <w:r w:rsidRPr="00112BCA">
                <w:rPr>
                  <w:rFonts w:ascii="Century Gothic" w:hAnsi="Century Gothic"/>
                  <w:b/>
                  <w:kern w:val="8"/>
                  <w:szCs w:val="20"/>
                  <w:lang w:val="en-US" w:eastAsia="en-US"/>
                </w:rPr>
                <w:t>Name:</w:t>
              </w:r>
            </w:ins>
          </w:p>
        </w:tc>
        <w:tc>
          <w:tcPr>
            <w:tcW w:w="2889" w:type="dxa"/>
            <w:tcBorders>
              <w:top w:val="single" w:sz="6" w:space="0" w:color="auto"/>
              <w:bottom w:val="single" w:sz="6" w:space="0" w:color="auto"/>
            </w:tcBorders>
          </w:tcPr>
          <w:p w14:paraId="0DC3FD8F" w14:textId="77777777" w:rsidR="00F71F56" w:rsidRPr="00112BCA" w:rsidRDefault="00F71F56" w:rsidP="00D30F6E">
            <w:pPr>
              <w:keepNext/>
              <w:keepLines/>
              <w:snapToGrid w:val="0"/>
              <w:ind w:left="0"/>
              <w:jc w:val="left"/>
              <w:rPr>
                <w:ins w:id="2519" w:author="Kennedy, Muhil" w:date="2022-12-08T13:34:00Z"/>
                <w:rFonts w:ascii="Century Gothic" w:hAnsi="Century Gothic"/>
                <w:kern w:val="8"/>
                <w:szCs w:val="20"/>
                <w:lang w:val="en-US" w:eastAsia="en-US"/>
              </w:rPr>
            </w:pPr>
          </w:p>
        </w:tc>
        <w:tc>
          <w:tcPr>
            <w:tcW w:w="426" w:type="dxa"/>
          </w:tcPr>
          <w:p w14:paraId="32E32254" w14:textId="77777777" w:rsidR="00F71F56" w:rsidRPr="00112BCA" w:rsidRDefault="00F71F56" w:rsidP="00D30F6E">
            <w:pPr>
              <w:keepNext/>
              <w:keepLines/>
              <w:snapToGrid w:val="0"/>
              <w:ind w:left="0"/>
              <w:jc w:val="left"/>
              <w:rPr>
                <w:ins w:id="2520" w:author="Kennedy, Muhil" w:date="2022-12-08T13:34:00Z"/>
                <w:rFonts w:ascii="Century Gothic" w:hAnsi="Century Gothic"/>
                <w:kern w:val="8"/>
                <w:szCs w:val="20"/>
                <w:lang w:val="en-US" w:eastAsia="en-US"/>
              </w:rPr>
            </w:pPr>
          </w:p>
        </w:tc>
        <w:tc>
          <w:tcPr>
            <w:tcW w:w="1017" w:type="dxa"/>
            <w:vAlign w:val="bottom"/>
          </w:tcPr>
          <w:p w14:paraId="4EA8C004" w14:textId="77777777" w:rsidR="00F71F56" w:rsidRPr="00112BCA" w:rsidRDefault="00F71F56" w:rsidP="00D30F6E">
            <w:pPr>
              <w:keepNext/>
              <w:keepLines/>
              <w:snapToGrid w:val="0"/>
              <w:ind w:left="0"/>
              <w:jc w:val="left"/>
              <w:rPr>
                <w:ins w:id="2521" w:author="Kennedy, Muhil" w:date="2022-12-08T13:34:00Z"/>
                <w:rFonts w:ascii="Century Gothic" w:hAnsi="Century Gothic"/>
                <w:b/>
                <w:kern w:val="8"/>
                <w:szCs w:val="20"/>
                <w:lang w:val="en-US" w:eastAsia="en-US"/>
              </w:rPr>
            </w:pPr>
            <w:ins w:id="2522" w:author="Kennedy, Muhil" w:date="2022-12-08T13:34:00Z">
              <w:r w:rsidRPr="00112BCA">
                <w:rPr>
                  <w:rFonts w:ascii="Century Gothic" w:hAnsi="Century Gothic"/>
                  <w:b/>
                  <w:kern w:val="8"/>
                  <w:szCs w:val="20"/>
                  <w:lang w:val="en-US" w:eastAsia="en-US"/>
                </w:rPr>
                <w:t>Name:</w:t>
              </w:r>
            </w:ins>
          </w:p>
        </w:tc>
        <w:tc>
          <w:tcPr>
            <w:tcW w:w="3093" w:type="dxa"/>
            <w:tcBorders>
              <w:top w:val="single" w:sz="6" w:space="0" w:color="auto"/>
              <w:bottom w:val="single" w:sz="6" w:space="0" w:color="auto"/>
            </w:tcBorders>
          </w:tcPr>
          <w:p w14:paraId="3ADB2894" w14:textId="77777777" w:rsidR="00F71F56" w:rsidRPr="00112BCA" w:rsidDel="00E22EB3" w:rsidRDefault="00F71F56" w:rsidP="00D30F6E">
            <w:pPr>
              <w:keepNext/>
              <w:keepLines/>
              <w:snapToGrid w:val="0"/>
              <w:ind w:left="0"/>
              <w:jc w:val="center"/>
              <w:rPr>
                <w:ins w:id="2523" w:author="Kennedy, Muhil" w:date="2022-12-08T13:34:00Z"/>
                <w:rFonts w:ascii="Century Gothic" w:hAnsi="Century Gothic"/>
                <w:kern w:val="8"/>
                <w:szCs w:val="20"/>
                <w:lang w:val="en-US" w:eastAsia="en-US"/>
              </w:rPr>
            </w:pPr>
          </w:p>
        </w:tc>
        <w:tc>
          <w:tcPr>
            <w:tcW w:w="237" w:type="dxa"/>
          </w:tcPr>
          <w:p w14:paraId="04B0886A" w14:textId="77777777" w:rsidR="00F71F56" w:rsidRPr="00112BCA" w:rsidDel="00E22EB3" w:rsidRDefault="00F71F56" w:rsidP="00D30F6E">
            <w:pPr>
              <w:keepNext/>
              <w:keepLines/>
              <w:snapToGrid w:val="0"/>
              <w:ind w:left="0"/>
              <w:jc w:val="center"/>
              <w:rPr>
                <w:ins w:id="2524" w:author="Kennedy, Muhil" w:date="2022-12-08T13:34:00Z"/>
                <w:rFonts w:ascii="Century Gothic" w:hAnsi="Century Gothic"/>
                <w:kern w:val="8"/>
                <w:szCs w:val="20"/>
                <w:lang w:val="en-US" w:eastAsia="en-US"/>
              </w:rPr>
            </w:pPr>
          </w:p>
        </w:tc>
      </w:tr>
      <w:tr w:rsidR="00F71F56" w:rsidRPr="00112BCA" w14:paraId="7EDE30DD" w14:textId="77777777" w:rsidTr="00D30F6E">
        <w:trPr>
          <w:trHeight w:val="454"/>
          <w:ins w:id="2525" w:author="Kennedy, Muhil" w:date="2022-12-08T13:34:00Z"/>
        </w:trPr>
        <w:tc>
          <w:tcPr>
            <w:tcW w:w="1080" w:type="dxa"/>
            <w:vAlign w:val="bottom"/>
          </w:tcPr>
          <w:p w14:paraId="2FB80712" w14:textId="77777777" w:rsidR="00F71F56" w:rsidRPr="00112BCA" w:rsidRDefault="00F71F56" w:rsidP="00D30F6E">
            <w:pPr>
              <w:keepNext/>
              <w:keepLines/>
              <w:snapToGrid w:val="0"/>
              <w:ind w:left="0"/>
              <w:jc w:val="left"/>
              <w:rPr>
                <w:ins w:id="2526" w:author="Kennedy, Muhil" w:date="2022-12-08T13:34:00Z"/>
                <w:rFonts w:ascii="Century Gothic" w:hAnsi="Century Gothic"/>
                <w:b/>
                <w:kern w:val="8"/>
                <w:szCs w:val="20"/>
                <w:lang w:val="en-US" w:eastAsia="en-US"/>
              </w:rPr>
            </w:pPr>
          </w:p>
        </w:tc>
        <w:tc>
          <w:tcPr>
            <w:tcW w:w="2889" w:type="dxa"/>
            <w:tcBorders>
              <w:top w:val="single" w:sz="6" w:space="0" w:color="auto"/>
              <w:bottom w:val="single" w:sz="6" w:space="0" w:color="auto"/>
            </w:tcBorders>
          </w:tcPr>
          <w:p w14:paraId="41F40E2A" w14:textId="77777777" w:rsidR="00F71F56" w:rsidRPr="00112BCA" w:rsidRDefault="00F71F56" w:rsidP="00D30F6E">
            <w:pPr>
              <w:keepNext/>
              <w:keepLines/>
              <w:snapToGrid w:val="0"/>
              <w:ind w:left="0"/>
              <w:jc w:val="center"/>
              <w:rPr>
                <w:ins w:id="2527" w:author="Kennedy, Muhil" w:date="2022-12-08T13:34:00Z"/>
                <w:rFonts w:ascii="Century Gothic" w:hAnsi="Century Gothic"/>
                <w:kern w:val="8"/>
                <w:szCs w:val="20"/>
                <w:lang w:val="en-US" w:eastAsia="en-US"/>
              </w:rPr>
            </w:pPr>
          </w:p>
        </w:tc>
        <w:tc>
          <w:tcPr>
            <w:tcW w:w="426" w:type="dxa"/>
          </w:tcPr>
          <w:p w14:paraId="4AD025D1" w14:textId="77777777" w:rsidR="00F71F56" w:rsidRPr="00112BCA" w:rsidRDefault="00F71F56" w:rsidP="00D30F6E">
            <w:pPr>
              <w:keepNext/>
              <w:keepLines/>
              <w:snapToGrid w:val="0"/>
              <w:ind w:left="0"/>
              <w:jc w:val="center"/>
              <w:rPr>
                <w:ins w:id="2528" w:author="Kennedy, Muhil" w:date="2022-12-08T13:34:00Z"/>
                <w:rFonts w:ascii="Century Gothic" w:hAnsi="Century Gothic"/>
                <w:kern w:val="8"/>
                <w:szCs w:val="20"/>
                <w:lang w:val="en-US" w:eastAsia="en-US"/>
              </w:rPr>
            </w:pPr>
          </w:p>
          <w:p w14:paraId="2E47A47C" w14:textId="77777777" w:rsidR="00F71F56" w:rsidRPr="00112BCA" w:rsidRDefault="00F71F56" w:rsidP="00D30F6E">
            <w:pPr>
              <w:keepNext/>
              <w:keepLines/>
              <w:snapToGrid w:val="0"/>
              <w:ind w:left="0"/>
              <w:jc w:val="left"/>
              <w:rPr>
                <w:ins w:id="2529" w:author="Kennedy, Muhil" w:date="2022-12-08T13:34:00Z"/>
                <w:rFonts w:ascii="Century Gothic" w:hAnsi="Century Gothic"/>
                <w:kern w:val="8"/>
                <w:szCs w:val="20"/>
                <w:lang w:val="en-US" w:eastAsia="en-US"/>
              </w:rPr>
            </w:pPr>
          </w:p>
        </w:tc>
        <w:tc>
          <w:tcPr>
            <w:tcW w:w="1017" w:type="dxa"/>
            <w:vAlign w:val="bottom"/>
          </w:tcPr>
          <w:p w14:paraId="0D7DEF8F" w14:textId="77777777" w:rsidR="00F71F56" w:rsidRPr="00112BCA" w:rsidRDefault="00F71F56" w:rsidP="00D30F6E">
            <w:pPr>
              <w:keepNext/>
              <w:keepLines/>
              <w:snapToGrid w:val="0"/>
              <w:ind w:left="0"/>
              <w:jc w:val="left"/>
              <w:rPr>
                <w:ins w:id="2530" w:author="Kennedy, Muhil" w:date="2022-12-08T13:34:00Z"/>
                <w:rFonts w:ascii="Century Gothic" w:hAnsi="Century Gothic"/>
                <w:b/>
                <w:kern w:val="8"/>
                <w:szCs w:val="20"/>
                <w:lang w:val="en-US" w:eastAsia="en-US"/>
              </w:rPr>
            </w:pPr>
          </w:p>
          <w:p w14:paraId="335BF181" w14:textId="77777777" w:rsidR="00F71F56" w:rsidRPr="00112BCA" w:rsidRDefault="00F71F56" w:rsidP="00D30F6E">
            <w:pPr>
              <w:keepNext/>
              <w:keepLines/>
              <w:snapToGrid w:val="0"/>
              <w:ind w:left="0"/>
              <w:jc w:val="left"/>
              <w:rPr>
                <w:ins w:id="2531" w:author="Kennedy, Muhil" w:date="2022-12-08T13:34:00Z"/>
                <w:rFonts w:ascii="Century Gothic" w:hAnsi="Century Gothic"/>
                <w:b/>
                <w:kern w:val="8"/>
                <w:szCs w:val="20"/>
                <w:lang w:val="en-US" w:eastAsia="en-US"/>
              </w:rPr>
            </w:pPr>
          </w:p>
        </w:tc>
        <w:tc>
          <w:tcPr>
            <w:tcW w:w="3093" w:type="dxa"/>
            <w:tcBorders>
              <w:top w:val="single" w:sz="6" w:space="0" w:color="auto"/>
              <w:bottom w:val="single" w:sz="6" w:space="0" w:color="auto"/>
            </w:tcBorders>
          </w:tcPr>
          <w:p w14:paraId="694CB050" w14:textId="77777777" w:rsidR="00F71F56" w:rsidRPr="00112BCA" w:rsidRDefault="00F71F56" w:rsidP="00D30F6E">
            <w:pPr>
              <w:keepNext/>
              <w:keepLines/>
              <w:snapToGrid w:val="0"/>
              <w:ind w:left="0"/>
              <w:jc w:val="center"/>
              <w:rPr>
                <w:ins w:id="2532" w:author="Kennedy, Muhil" w:date="2022-12-08T13:34:00Z"/>
                <w:rFonts w:ascii="Century Gothic" w:hAnsi="Century Gothic"/>
                <w:kern w:val="8"/>
                <w:szCs w:val="20"/>
                <w:lang w:val="en-US" w:eastAsia="en-US"/>
              </w:rPr>
            </w:pPr>
          </w:p>
          <w:p w14:paraId="3E14CDB8" w14:textId="77777777" w:rsidR="00F71F56" w:rsidRPr="00112BCA" w:rsidRDefault="00F71F56" w:rsidP="00D30F6E">
            <w:pPr>
              <w:keepNext/>
              <w:keepLines/>
              <w:snapToGrid w:val="0"/>
              <w:ind w:left="0"/>
              <w:jc w:val="center"/>
              <w:rPr>
                <w:ins w:id="2533" w:author="Kennedy, Muhil" w:date="2022-12-08T13:34:00Z"/>
                <w:rFonts w:ascii="Century Gothic" w:hAnsi="Century Gothic"/>
                <w:kern w:val="8"/>
                <w:szCs w:val="20"/>
                <w:lang w:val="en-US" w:eastAsia="en-US"/>
              </w:rPr>
            </w:pPr>
          </w:p>
          <w:p w14:paraId="3F24F1D2" w14:textId="77777777" w:rsidR="00F71F56" w:rsidRPr="00112BCA" w:rsidRDefault="00F71F56" w:rsidP="00D30F6E">
            <w:pPr>
              <w:keepNext/>
              <w:keepLines/>
              <w:snapToGrid w:val="0"/>
              <w:ind w:left="0"/>
              <w:jc w:val="center"/>
              <w:rPr>
                <w:ins w:id="2534" w:author="Kennedy, Muhil" w:date="2022-12-08T13:34:00Z"/>
                <w:rFonts w:ascii="Century Gothic" w:hAnsi="Century Gothic"/>
                <w:kern w:val="8"/>
                <w:szCs w:val="20"/>
                <w:lang w:val="en-US" w:eastAsia="en-US"/>
              </w:rPr>
            </w:pPr>
          </w:p>
        </w:tc>
        <w:tc>
          <w:tcPr>
            <w:tcW w:w="237" w:type="dxa"/>
          </w:tcPr>
          <w:p w14:paraId="075DE74D" w14:textId="77777777" w:rsidR="00F71F56" w:rsidRPr="00112BCA" w:rsidRDefault="00F71F56" w:rsidP="00D30F6E">
            <w:pPr>
              <w:keepNext/>
              <w:keepLines/>
              <w:snapToGrid w:val="0"/>
              <w:ind w:left="0"/>
              <w:jc w:val="center"/>
              <w:rPr>
                <w:ins w:id="2535" w:author="Kennedy, Muhil" w:date="2022-12-08T13:34:00Z"/>
                <w:rFonts w:ascii="Century Gothic" w:hAnsi="Century Gothic"/>
                <w:kern w:val="8"/>
                <w:szCs w:val="20"/>
                <w:lang w:val="en-US" w:eastAsia="en-US"/>
              </w:rPr>
            </w:pPr>
          </w:p>
          <w:p w14:paraId="387F1890" w14:textId="77777777" w:rsidR="00F71F56" w:rsidRPr="00112BCA" w:rsidRDefault="00F71F56" w:rsidP="00D30F6E">
            <w:pPr>
              <w:keepNext/>
              <w:keepLines/>
              <w:snapToGrid w:val="0"/>
              <w:ind w:left="0"/>
              <w:jc w:val="center"/>
              <w:rPr>
                <w:ins w:id="2536" w:author="Kennedy, Muhil" w:date="2022-12-08T13:34:00Z"/>
                <w:rFonts w:ascii="Century Gothic" w:hAnsi="Century Gothic"/>
                <w:kern w:val="8"/>
                <w:szCs w:val="20"/>
                <w:lang w:val="en-US" w:eastAsia="en-US"/>
              </w:rPr>
            </w:pPr>
          </w:p>
        </w:tc>
      </w:tr>
      <w:tr w:rsidR="00F71F56" w:rsidRPr="00112BCA" w14:paraId="7FDB84FC" w14:textId="77777777" w:rsidTr="00D30F6E">
        <w:trPr>
          <w:trHeight w:val="454"/>
          <w:ins w:id="2537" w:author="Kennedy, Muhil" w:date="2022-12-08T13:34:00Z"/>
        </w:trPr>
        <w:tc>
          <w:tcPr>
            <w:tcW w:w="1080" w:type="dxa"/>
            <w:vAlign w:val="bottom"/>
          </w:tcPr>
          <w:p w14:paraId="2D058559" w14:textId="77777777" w:rsidR="00F71F56" w:rsidRPr="00112BCA" w:rsidRDefault="00F71F56" w:rsidP="00D30F6E">
            <w:pPr>
              <w:keepNext/>
              <w:keepLines/>
              <w:snapToGrid w:val="0"/>
              <w:ind w:left="0"/>
              <w:jc w:val="left"/>
              <w:rPr>
                <w:ins w:id="2538" w:author="Kennedy, Muhil" w:date="2022-12-08T13:34:00Z"/>
                <w:rFonts w:ascii="Century Gothic" w:hAnsi="Century Gothic"/>
                <w:b/>
                <w:kern w:val="8"/>
                <w:szCs w:val="20"/>
                <w:lang w:val="en-US" w:eastAsia="en-US"/>
              </w:rPr>
            </w:pPr>
          </w:p>
        </w:tc>
        <w:tc>
          <w:tcPr>
            <w:tcW w:w="2889" w:type="dxa"/>
            <w:tcBorders>
              <w:top w:val="single" w:sz="6" w:space="0" w:color="auto"/>
            </w:tcBorders>
          </w:tcPr>
          <w:p w14:paraId="47D972EF" w14:textId="77777777" w:rsidR="00F71F56" w:rsidRPr="00112BCA" w:rsidRDefault="00F71F56" w:rsidP="00D30F6E">
            <w:pPr>
              <w:keepNext/>
              <w:keepLines/>
              <w:snapToGrid w:val="0"/>
              <w:ind w:left="0"/>
              <w:jc w:val="center"/>
              <w:rPr>
                <w:ins w:id="2539" w:author="Kennedy, Muhil" w:date="2022-12-08T13:34:00Z"/>
                <w:rFonts w:ascii="Century Gothic" w:hAnsi="Century Gothic"/>
                <w:kern w:val="8"/>
                <w:szCs w:val="20"/>
                <w:lang w:val="en-US" w:eastAsia="en-US"/>
              </w:rPr>
            </w:pPr>
            <w:ins w:id="2540" w:author="Kennedy, Muhil" w:date="2022-12-08T13:34:00Z">
              <w:r w:rsidRPr="00112BCA">
                <w:rPr>
                  <w:rFonts w:ascii="Century Gothic" w:hAnsi="Century Gothic"/>
                  <w:b/>
                  <w:kern w:val="8"/>
                  <w:szCs w:val="20"/>
                  <w:lang w:val="en-US" w:eastAsia="en-US"/>
                </w:rPr>
                <w:t>Signature</w:t>
              </w:r>
            </w:ins>
          </w:p>
          <w:p w14:paraId="7C1B1F3A" w14:textId="77777777" w:rsidR="00F71F56" w:rsidRPr="00112BCA" w:rsidRDefault="00F71F56" w:rsidP="00D30F6E">
            <w:pPr>
              <w:keepNext/>
              <w:keepLines/>
              <w:snapToGrid w:val="0"/>
              <w:ind w:left="0"/>
              <w:jc w:val="center"/>
              <w:rPr>
                <w:ins w:id="2541" w:author="Kennedy, Muhil" w:date="2022-12-08T13:34:00Z"/>
                <w:rFonts w:ascii="Century Gothic" w:hAnsi="Century Gothic"/>
                <w:kern w:val="8"/>
                <w:szCs w:val="20"/>
                <w:lang w:val="en-US" w:eastAsia="en-US"/>
              </w:rPr>
            </w:pPr>
          </w:p>
          <w:p w14:paraId="3789DD32" w14:textId="77777777" w:rsidR="00F71F56" w:rsidRPr="00112BCA" w:rsidRDefault="00F71F56" w:rsidP="00D30F6E">
            <w:pPr>
              <w:keepNext/>
              <w:keepLines/>
              <w:snapToGrid w:val="0"/>
              <w:ind w:left="0"/>
              <w:jc w:val="center"/>
              <w:rPr>
                <w:ins w:id="2542" w:author="Kennedy, Muhil" w:date="2022-12-08T13:34:00Z"/>
                <w:rFonts w:ascii="Century Gothic" w:hAnsi="Century Gothic"/>
                <w:kern w:val="8"/>
                <w:szCs w:val="20"/>
                <w:lang w:val="en-US" w:eastAsia="en-US"/>
              </w:rPr>
            </w:pPr>
          </w:p>
        </w:tc>
        <w:tc>
          <w:tcPr>
            <w:tcW w:w="426" w:type="dxa"/>
          </w:tcPr>
          <w:p w14:paraId="3EF79B02" w14:textId="77777777" w:rsidR="00F71F56" w:rsidRPr="00112BCA" w:rsidRDefault="00F71F56" w:rsidP="00D30F6E">
            <w:pPr>
              <w:keepNext/>
              <w:keepLines/>
              <w:snapToGrid w:val="0"/>
              <w:ind w:left="0"/>
              <w:jc w:val="center"/>
              <w:rPr>
                <w:ins w:id="2543" w:author="Kennedy, Muhil" w:date="2022-12-08T13:34:00Z"/>
                <w:rFonts w:ascii="Century Gothic" w:hAnsi="Century Gothic"/>
                <w:kern w:val="8"/>
                <w:szCs w:val="20"/>
                <w:lang w:val="en-US" w:eastAsia="en-US"/>
              </w:rPr>
            </w:pPr>
          </w:p>
          <w:p w14:paraId="3C027F62" w14:textId="77777777" w:rsidR="00F71F56" w:rsidRPr="00112BCA" w:rsidRDefault="00F71F56" w:rsidP="00D30F6E">
            <w:pPr>
              <w:keepNext/>
              <w:keepLines/>
              <w:snapToGrid w:val="0"/>
              <w:ind w:left="0"/>
              <w:jc w:val="left"/>
              <w:rPr>
                <w:ins w:id="2544" w:author="Kennedy, Muhil" w:date="2022-12-08T13:34:00Z"/>
                <w:rFonts w:ascii="Century Gothic" w:hAnsi="Century Gothic"/>
                <w:kern w:val="8"/>
                <w:szCs w:val="20"/>
                <w:lang w:val="en-US" w:eastAsia="en-US"/>
              </w:rPr>
            </w:pPr>
          </w:p>
        </w:tc>
        <w:tc>
          <w:tcPr>
            <w:tcW w:w="1017" w:type="dxa"/>
            <w:vAlign w:val="bottom"/>
          </w:tcPr>
          <w:p w14:paraId="46DD9C68" w14:textId="77777777" w:rsidR="00F71F56" w:rsidRPr="00112BCA" w:rsidRDefault="00F71F56" w:rsidP="00D30F6E">
            <w:pPr>
              <w:keepNext/>
              <w:keepLines/>
              <w:snapToGrid w:val="0"/>
              <w:ind w:left="0"/>
              <w:jc w:val="left"/>
              <w:rPr>
                <w:ins w:id="2545" w:author="Kennedy, Muhil" w:date="2022-12-08T13:34:00Z"/>
                <w:rFonts w:ascii="Century Gothic" w:hAnsi="Century Gothic"/>
                <w:b/>
                <w:kern w:val="8"/>
                <w:szCs w:val="20"/>
                <w:lang w:val="en-US" w:eastAsia="en-US"/>
              </w:rPr>
            </w:pPr>
          </w:p>
        </w:tc>
        <w:tc>
          <w:tcPr>
            <w:tcW w:w="3093" w:type="dxa"/>
            <w:tcBorders>
              <w:top w:val="single" w:sz="6" w:space="0" w:color="auto"/>
            </w:tcBorders>
          </w:tcPr>
          <w:p w14:paraId="3EC61866" w14:textId="77777777" w:rsidR="00F71F56" w:rsidRPr="00112BCA" w:rsidRDefault="00F71F56" w:rsidP="00D30F6E">
            <w:pPr>
              <w:keepNext/>
              <w:keepLines/>
              <w:snapToGrid w:val="0"/>
              <w:ind w:left="0"/>
              <w:jc w:val="center"/>
              <w:rPr>
                <w:ins w:id="2546" w:author="Kennedy, Muhil" w:date="2022-12-08T13:34:00Z"/>
                <w:rFonts w:ascii="Century Gothic" w:hAnsi="Century Gothic"/>
                <w:kern w:val="8"/>
                <w:szCs w:val="20"/>
                <w:lang w:val="en-US" w:eastAsia="en-US"/>
              </w:rPr>
            </w:pPr>
            <w:ins w:id="2547" w:author="Kennedy, Muhil" w:date="2022-12-08T13:34:00Z">
              <w:r w:rsidRPr="00112BCA">
                <w:rPr>
                  <w:rFonts w:ascii="Century Gothic" w:hAnsi="Century Gothic"/>
                  <w:b/>
                  <w:kern w:val="8"/>
                  <w:szCs w:val="20"/>
                  <w:lang w:val="en-US" w:eastAsia="en-US"/>
                </w:rPr>
                <w:t>Signature</w:t>
              </w:r>
            </w:ins>
          </w:p>
        </w:tc>
        <w:tc>
          <w:tcPr>
            <w:tcW w:w="237" w:type="dxa"/>
          </w:tcPr>
          <w:p w14:paraId="50A2D9FE" w14:textId="77777777" w:rsidR="00F71F56" w:rsidRPr="00112BCA" w:rsidRDefault="00F71F56" w:rsidP="00D30F6E">
            <w:pPr>
              <w:keepNext/>
              <w:keepLines/>
              <w:snapToGrid w:val="0"/>
              <w:ind w:left="0"/>
              <w:jc w:val="center"/>
              <w:rPr>
                <w:ins w:id="2548" w:author="Kennedy, Muhil" w:date="2022-12-08T13:34:00Z"/>
                <w:rFonts w:ascii="Century Gothic" w:hAnsi="Century Gothic"/>
                <w:kern w:val="8"/>
                <w:szCs w:val="20"/>
                <w:lang w:val="en-US" w:eastAsia="en-US"/>
              </w:rPr>
            </w:pPr>
          </w:p>
          <w:p w14:paraId="1291D66B" w14:textId="77777777" w:rsidR="00F71F56" w:rsidRPr="00112BCA" w:rsidRDefault="00F71F56" w:rsidP="00D30F6E">
            <w:pPr>
              <w:keepNext/>
              <w:keepLines/>
              <w:snapToGrid w:val="0"/>
              <w:ind w:left="0"/>
              <w:jc w:val="center"/>
              <w:rPr>
                <w:ins w:id="2549" w:author="Kennedy, Muhil" w:date="2022-12-08T13:34:00Z"/>
                <w:rFonts w:ascii="Century Gothic" w:hAnsi="Century Gothic"/>
                <w:kern w:val="8"/>
                <w:szCs w:val="20"/>
                <w:lang w:val="en-US" w:eastAsia="en-US"/>
              </w:rPr>
            </w:pPr>
          </w:p>
        </w:tc>
      </w:tr>
    </w:tbl>
    <w:p w14:paraId="2389A7A4" w14:textId="77777777" w:rsidR="00F71F56" w:rsidRPr="00497E67" w:rsidRDefault="00F71F56" w:rsidP="00F71F56">
      <w:pPr>
        <w:pStyle w:val="BodyTextIndent"/>
        <w:widowControl w:val="0"/>
        <w:snapToGrid w:val="0"/>
        <w:ind w:left="0"/>
        <w:rPr>
          <w:ins w:id="2550" w:author="Kennedy, Muhil" w:date="2022-12-08T13:34:00Z"/>
          <w:rFonts w:ascii="Century Gothic" w:hAnsi="Century Gothic"/>
          <w:snapToGrid w:val="0"/>
        </w:rPr>
      </w:pPr>
    </w:p>
    <w:p w14:paraId="3C055DB7" w14:textId="5A289D74" w:rsidR="00F71F56" w:rsidRDefault="00F71F56" w:rsidP="00497E67">
      <w:pPr>
        <w:pStyle w:val="BodyTextIndent"/>
        <w:widowControl w:val="0"/>
        <w:snapToGrid w:val="0"/>
        <w:ind w:left="0"/>
        <w:rPr>
          <w:ins w:id="2551" w:author="Kennedy, Muhil" w:date="2022-12-08T13:34:00Z"/>
          <w:rFonts w:ascii="Century Gothic" w:hAnsi="Century Gothic"/>
          <w:snapToGrid w:val="0"/>
        </w:rPr>
      </w:pPr>
    </w:p>
    <w:p w14:paraId="5A2B4AA4" w14:textId="77777777" w:rsidR="00F71F56" w:rsidRPr="002064B8" w:rsidRDefault="00F71F56" w:rsidP="00F71F56">
      <w:pPr>
        <w:widowControl w:val="0"/>
        <w:snapToGrid w:val="0"/>
        <w:ind w:left="0"/>
        <w:rPr>
          <w:ins w:id="2552" w:author="Kennedy, Muhil" w:date="2022-12-08T13:34:00Z"/>
          <w:rFonts w:ascii="Century Gothic" w:eastAsiaTheme="minorEastAsia" w:hAnsi="Century Gothic"/>
          <w:szCs w:val="20"/>
          <w:lang w:val="en-US" w:eastAsia="zh-CN"/>
        </w:rPr>
      </w:pPr>
    </w:p>
    <w:p w14:paraId="49DB5782" w14:textId="77777777" w:rsidR="00F71F56" w:rsidRPr="00497E67" w:rsidRDefault="00F71F56" w:rsidP="00F71F56">
      <w:pPr>
        <w:widowControl w:val="0"/>
        <w:snapToGrid w:val="0"/>
        <w:ind w:left="0"/>
        <w:rPr>
          <w:ins w:id="2553" w:author="Kennedy, Muhil" w:date="2022-12-08T13:34:00Z"/>
          <w:rFonts w:ascii="Century Gothic" w:hAnsi="Century Gothic"/>
          <w:szCs w:val="20"/>
          <w:lang w:val="en-US"/>
        </w:rPr>
      </w:pPr>
    </w:p>
    <w:p w14:paraId="7EB8FF92" w14:textId="77777777" w:rsidR="00F71F56" w:rsidRPr="00497E67" w:rsidRDefault="00F71F56" w:rsidP="00F71F56">
      <w:pPr>
        <w:pStyle w:val="FaureciaText"/>
        <w:widowControl w:val="0"/>
        <w:snapToGrid w:val="0"/>
        <w:spacing w:before="0" w:after="0"/>
        <w:ind w:left="0"/>
        <w:jc w:val="center"/>
        <w:rPr>
          <w:ins w:id="2554" w:author="Kennedy, Muhil" w:date="2022-12-08T13:34:00Z"/>
          <w:rFonts w:ascii="Century Gothic" w:hAnsi="Century Gothic"/>
          <w:b/>
          <w:bCs/>
          <w:szCs w:val="20"/>
          <w:lang w:val="en-US"/>
        </w:rPr>
      </w:pPr>
      <w:ins w:id="2555" w:author="Kennedy, Muhil" w:date="2022-12-08T13:34:00Z">
        <w:r w:rsidRPr="00497E67">
          <w:rPr>
            <w:rFonts w:ascii="Century Gothic" w:hAnsi="Century Gothic"/>
            <w:b/>
            <w:bCs/>
            <w:szCs w:val="20"/>
            <w:lang w:val="en-US"/>
          </w:rPr>
          <w:t xml:space="preserve">Letter of Nomination – </w:t>
        </w:r>
        <w:r w:rsidRPr="00497E67">
          <w:rPr>
            <w:rFonts w:ascii="Century Gothic" w:hAnsi="Century Gothic"/>
            <w:b/>
            <w:bCs/>
            <w:szCs w:val="20"/>
            <w:highlight w:val="yellow"/>
            <w:lang w:val="en-US"/>
          </w:rPr>
          <w:t>[</w:t>
        </w:r>
        <w:r w:rsidRPr="00497E67">
          <w:rPr>
            <w:rFonts w:ascii="Century Gothic" w:hAnsi="Century Gothic"/>
            <w:b/>
            <w:bCs/>
            <w:szCs w:val="20"/>
            <w:lang w:val="en-US"/>
          </w:rPr>
          <w:t>Program Name</w:t>
        </w:r>
        <w:r w:rsidRPr="00497E67">
          <w:rPr>
            <w:rFonts w:ascii="Century Gothic" w:hAnsi="Century Gothic"/>
            <w:b/>
            <w:bCs/>
            <w:szCs w:val="20"/>
            <w:highlight w:val="yellow"/>
            <w:lang w:val="en-US"/>
          </w:rPr>
          <w:t>]</w:t>
        </w:r>
        <w:r w:rsidRPr="00497E67">
          <w:rPr>
            <w:rFonts w:ascii="Century Gothic" w:hAnsi="Century Gothic"/>
            <w:b/>
            <w:bCs/>
            <w:szCs w:val="20"/>
            <w:lang w:val="en-US"/>
          </w:rPr>
          <w:t xml:space="preserve"> – </w:t>
        </w:r>
        <w:r w:rsidRPr="00497E67">
          <w:rPr>
            <w:rFonts w:ascii="Century Gothic" w:hAnsi="Century Gothic"/>
            <w:b/>
            <w:bCs/>
            <w:szCs w:val="20"/>
            <w:highlight w:val="yellow"/>
            <w:lang w:val="en-US"/>
          </w:rPr>
          <w:t>[</w:t>
        </w:r>
        <w:r w:rsidRPr="00497E67">
          <w:rPr>
            <w:rFonts w:ascii="Century Gothic" w:hAnsi="Century Gothic"/>
            <w:b/>
            <w:bCs/>
            <w:szCs w:val="20"/>
            <w:lang w:val="en-US"/>
          </w:rPr>
          <w:t>Scope of Supplier</w:t>
        </w:r>
        <w:r w:rsidRPr="00497E67">
          <w:rPr>
            <w:rFonts w:ascii="Century Gothic" w:hAnsi="Century Gothic"/>
            <w:b/>
            <w:bCs/>
            <w:szCs w:val="20"/>
            <w:highlight w:val="yellow"/>
            <w:lang w:val="en-US"/>
          </w:rPr>
          <w:t>]</w:t>
        </w:r>
        <w:r w:rsidRPr="00497E67">
          <w:rPr>
            <w:rFonts w:ascii="Century Gothic" w:hAnsi="Century Gothic"/>
            <w:b/>
            <w:bCs/>
            <w:szCs w:val="20"/>
            <w:lang w:val="en-US"/>
          </w:rPr>
          <w:t xml:space="preserve"> </w:t>
        </w:r>
      </w:ins>
    </w:p>
    <w:p w14:paraId="1A319314" w14:textId="77777777" w:rsidR="00F71F56" w:rsidRPr="00497E67" w:rsidRDefault="00F71F56" w:rsidP="00F71F56">
      <w:pPr>
        <w:widowControl w:val="0"/>
        <w:snapToGrid w:val="0"/>
        <w:ind w:left="0"/>
        <w:rPr>
          <w:ins w:id="2556" w:author="Kennedy, Muhil" w:date="2022-12-08T13:34:00Z"/>
          <w:rFonts w:ascii="Century Gothic" w:hAnsi="Century Gothic"/>
          <w:color w:val="000000"/>
          <w:szCs w:val="20"/>
          <w:lang w:val="en-US"/>
        </w:rPr>
      </w:pPr>
    </w:p>
    <w:p w14:paraId="7AE436A9" w14:textId="77777777" w:rsidR="00F71F56" w:rsidRPr="00497E67" w:rsidRDefault="00F71F56" w:rsidP="00F71F56">
      <w:pPr>
        <w:widowControl w:val="0"/>
        <w:snapToGrid w:val="0"/>
        <w:ind w:left="0"/>
        <w:rPr>
          <w:ins w:id="2557" w:author="Kennedy, Muhil" w:date="2022-12-08T13:34:00Z"/>
          <w:rFonts w:ascii="Century Gothic" w:hAnsi="Century Gothic"/>
          <w:szCs w:val="20"/>
          <w:lang w:val="en-US"/>
        </w:rPr>
      </w:pPr>
      <w:ins w:id="2558" w:author="Kennedy, Muhil" w:date="2022-12-08T13:34:00Z">
        <w:r w:rsidRPr="00497E67">
          <w:rPr>
            <w:rFonts w:ascii="Century Gothic" w:hAnsi="Century Gothic"/>
            <w:color w:val="000000"/>
            <w:szCs w:val="20"/>
            <w:lang w:val="en-US"/>
          </w:rPr>
          <w:t>This Letter of Nomination (“</w:t>
        </w:r>
        <w:r w:rsidRPr="00497E67">
          <w:rPr>
            <w:rFonts w:ascii="Century Gothic" w:hAnsi="Century Gothic"/>
            <w:b/>
            <w:bCs/>
            <w:color w:val="000000"/>
            <w:szCs w:val="20"/>
            <w:lang w:val="en-US"/>
          </w:rPr>
          <w:t>LON</w:t>
        </w:r>
        <w:r w:rsidRPr="00497E67">
          <w:rPr>
            <w:rFonts w:ascii="Century Gothic" w:hAnsi="Century Gothic"/>
            <w:color w:val="000000"/>
            <w:szCs w:val="20"/>
            <w:lang w:val="en-US"/>
          </w:rPr>
          <w:t>”) is issued on _______________ (the “</w:t>
        </w:r>
        <w:r w:rsidRPr="00497E67">
          <w:rPr>
            <w:rFonts w:ascii="Century Gothic" w:hAnsi="Century Gothic"/>
            <w:b/>
            <w:bCs/>
            <w:color w:val="000000"/>
            <w:szCs w:val="20"/>
            <w:lang w:val="en-US"/>
          </w:rPr>
          <w:t>Effective Date</w:t>
        </w:r>
        <w:r w:rsidRPr="00497E67">
          <w:rPr>
            <w:rFonts w:ascii="Century Gothic" w:hAnsi="Century Gothic"/>
            <w:color w:val="000000"/>
            <w:szCs w:val="20"/>
            <w:lang w:val="en-US"/>
          </w:rPr>
          <w:t xml:space="preserve">”), </w:t>
        </w:r>
      </w:ins>
    </w:p>
    <w:p w14:paraId="2011EDC7" w14:textId="77777777" w:rsidR="00F71F56" w:rsidRPr="00497E67" w:rsidRDefault="00F71F56" w:rsidP="00F71F56">
      <w:pPr>
        <w:widowControl w:val="0"/>
        <w:snapToGrid w:val="0"/>
        <w:rPr>
          <w:ins w:id="2559" w:author="Kennedy, Muhil" w:date="2022-12-08T13:34:00Z"/>
          <w:rFonts w:ascii="Century Gothic" w:hAnsi="Century Gothic"/>
          <w:szCs w:val="20"/>
          <w:lang w:val="en-GB"/>
        </w:rPr>
      </w:pPr>
    </w:p>
    <w:tbl>
      <w:tblPr>
        <w:tblW w:w="9250" w:type="dxa"/>
        <w:tblLayout w:type="fixed"/>
        <w:tblCellMar>
          <w:left w:w="70" w:type="dxa"/>
          <w:right w:w="70" w:type="dxa"/>
        </w:tblCellMar>
        <w:tblLook w:val="0000" w:firstRow="0" w:lastRow="0" w:firstColumn="0" w:lastColumn="0" w:noHBand="0" w:noVBand="0"/>
      </w:tblPr>
      <w:tblGrid>
        <w:gridCol w:w="1204"/>
        <w:gridCol w:w="8046"/>
      </w:tblGrid>
      <w:tr w:rsidR="00F71F56" w:rsidRPr="00ED081A" w14:paraId="2515FBF1" w14:textId="77777777" w:rsidTr="00D30F6E">
        <w:trPr>
          <w:ins w:id="2560" w:author="Kennedy, Muhil" w:date="2022-12-08T13:34:00Z"/>
        </w:trPr>
        <w:tc>
          <w:tcPr>
            <w:tcW w:w="1204" w:type="dxa"/>
          </w:tcPr>
          <w:p w14:paraId="6ADBB2D9" w14:textId="77777777" w:rsidR="00F71F56" w:rsidRPr="00497E67" w:rsidRDefault="00F71F56" w:rsidP="00D30F6E">
            <w:pPr>
              <w:widowControl w:val="0"/>
              <w:snapToGrid w:val="0"/>
              <w:ind w:left="0"/>
              <w:rPr>
                <w:ins w:id="2561" w:author="Kennedy, Muhil" w:date="2022-12-08T13:34:00Z"/>
                <w:rFonts w:ascii="Century Gothic" w:hAnsi="Century Gothic"/>
                <w:bCs/>
                <w:szCs w:val="20"/>
                <w:lang w:val="en-GB"/>
              </w:rPr>
            </w:pPr>
            <w:ins w:id="2562" w:author="Kennedy, Muhil" w:date="2022-12-08T13:34:00Z">
              <w:r w:rsidRPr="00497E67">
                <w:rPr>
                  <w:rFonts w:ascii="Century Gothic" w:hAnsi="Century Gothic"/>
                  <w:bCs/>
                  <w:szCs w:val="20"/>
                  <w:lang w:val="en-GB"/>
                </w:rPr>
                <w:t>By</w:t>
              </w:r>
            </w:ins>
          </w:p>
        </w:tc>
        <w:tc>
          <w:tcPr>
            <w:tcW w:w="8046" w:type="dxa"/>
          </w:tcPr>
          <w:p w14:paraId="09691A95" w14:textId="77777777" w:rsidR="00F71F56" w:rsidRPr="00497E67" w:rsidRDefault="00F71F56" w:rsidP="00D30F6E">
            <w:pPr>
              <w:pStyle w:val="CommentText"/>
              <w:widowControl w:val="0"/>
              <w:tabs>
                <w:tab w:val="left" w:pos="2036"/>
                <w:tab w:val="left" w:pos="2396"/>
              </w:tabs>
              <w:snapToGrid w:val="0"/>
              <w:jc w:val="both"/>
              <w:rPr>
                <w:ins w:id="2563" w:author="Kennedy, Muhil" w:date="2022-12-08T13:34:00Z"/>
                <w:rFonts w:ascii="Century Gothic" w:hAnsi="Century Gothic"/>
              </w:rPr>
            </w:pPr>
            <w:ins w:id="2564" w:author="Kennedy, Muhil" w:date="2022-12-08T13:34:00Z">
              <w:r w:rsidRPr="00497E67">
                <w:rPr>
                  <w:rFonts w:ascii="Century Gothic" w:hAnsi="Century Gothic"/>
                  <w:b/>
                  <w:bCs/>
                  <w:color w:val="000000"/>
                </w:rPr>
                <w:t xml:space="preserve">FAURECIA </w:t>
              </w:r>
              <w:r w:rsidRPr="00497E67">
                <w:rPr>
                  <w:rFonts w:ascii="Century Gothic" w:hAnsi="Century Gothic"/>
                  <w:b/>
                  <w:bCs/>
                  <w:color w:val="000000"/>
                  <w:highlight w:val="yellow"/>
                </w:rPr>
                <w:t>[</w:t>
              </w:r>
              <w:r w:rsidRPr="00497E67">
                <w:rPr>
                  <w:rFonts w:ascii="Century Gothic" w:hAnsi="Century Gothic"/>
                  <w:b/>
                  <w:bCs/>
                  <w:color w:val="000000"/>
                </w:rPr>
                <w:t>FULL LEGAL ENTITY NAME</w:t>
              </w:r>
              <w:r w:rsidRPr="00497E67">
                <w:rPr>
                  <w:rFonts w:ascii="Century Gothic" w:hAnsi="Century Gothic"/>
                  <w:b/>
                  <w:bCs/>
                  <w:color w:val="000000"/>
                  <w:highlight w:val="yellow"/>
                </w:rPr>
                <w:t>]</w:t>
              </w:r>
            </w:ins>
          </w:p>
          <w:p w14:paraId="202D8166" w14:textId="77777777" w:rsidR="00F71F56" w:rsidRPr="00497E67" w:rsidRDefault="00F71F56" w:rsidP="00D30F6E">
            <w:pPr>
              <w:pStyle w:val="CommentText"/>
              <w:widowControl w:val="0"/>
              <w:tabs>
                <w:tab w:val="left" w:pos="2036"/>
                <w:tab w:val="left" w:pos="2396"/>
              </w:tabs>
              <w:snapToGrid w:val="0"/>
              <w:jc w:val="both"/>
              <w:rPr>
                <w:ins w:id="2565" w:author="Kennedy, Muhil" w:date="2022-12-08T13:34:00Z"/>
                <w:rFonts w:ascii="Century Gothic" w:hAnsi="Century Gothic"/>
              </w:rPr>
            </w:pPr>
          </w:p>
          <w:p w14:paraId="0CC9F389" w14:textId="77777777" w:rsidR="00F71F56" w:rsidRPr="00497E67" w:rsidRDefault="00F71F56" w:rsidP="00D30F6E">
            <w:pPr>
              <w:widowControl w:val="0"/>
              <w:snapToGrid w:val="0"/>
              <w:ind w:left="0"/>
              <w:rPr>
                <w:ins w:id="2566" w:author="Kennedy, Muhil" w:date="2022-12-08T13:34:00Z"/>
                <w:rFonts w:ascii="Century Gothic" w:hAnsi="Century Gothic"/>
                <w:color w:val="000000"/>
                <w:szCs w:val="20"/>
                <w:lang w:val="en-US"/>
              </w:rPr>
            </w:pPr>
            <w:ins w:id="2567" w:author="Kennedy, Muhil" w:date="2022-12-08T13:34:00Z">
              <w:r w:rsidRPr="00497E67">
                <w:rPr>
                  <w:rFonts w:ascii="Century Gothic" w:hAnsi="Century Gothic"/>
                  <w:color w:val="000000"/>
                  <w:szCs w:val="20"/>
                  <w:lang w:val="en-US"/>
                </w:rPr>
                <w:t>A limited liability company, organized and existing under the laws of _______________</w:t>
              </w:r>
              <w:r w:rsidRPr="00497E67">
                <w:rPr>
                  <w:rFonts w:ascii="Century Gothic" w:hAnsi="Century Gothic"/>
                  <w:szCs w:val="20"/>
                  <w:lang w:val="en-GB"/>
                </w:rPr>
                <w:t>,</w:t>
              </w:r>
              <w:r w:rsidRPr="00497E67">
                <w:rPr>
                  <w:rFonts w:ascii="Century Gothic" w:hAnsi="Century Gothic"/>
                  <w:color w:val="000000"/>
                  <w:szCs w:val="20"/>
                  <w:lang w:val="en-US"/>
                </w:rPr>
                <w:t xml:space="preserve"> with a share capital of Euros _______________,</w:t>
              </w:r>
              <w:r w:rsidRPr="00497E67">
                <w:rPr>
                  <w:rFonts w:ascii="Century Gothic" w:hAnsi="Century Gothic"/>
                  <w:szCs w:val="20"/>
                  <w:lang w:val="en-GB"/>
                </w:rPr>
                <w:t xml:space="preserve"> whose registered office is located at </w:t>
              </w:r>
              <w:r w:rsidRPr="00497E67">
                <w:rPr>
                  <w:rFonts w:ascii="Century Gothic" w:hAnsi="Century Gothic"/>
                  <w:color w:val="000000"/>
                  <w:szCs w:val="20"/>
                  <w:lang w:val="en-US"/>
                </w:rPr>
                <w:t>_______________</w:t>
              </w:r>
              <w:r w:rsidRPr="00497E67">
                <w:rPr>
                  <w:rFonts w:ascii="Century Gothic" w:hAnsi="Century Gothic"/>
                  <w:szCs w:val="20"/>
                  <w:lang w:val="en-GB"/>
                </w:rPr>
                <w:t xml:space="preserve">, registered </w:t>
              </w:r>
              <w:r w:rsidRPr="00497E67">
                <w:rPr>
                  <w:rFonts w:ascii="Century Gothic" w:hAnsi="Century Gothic"/>
                  <w:color w:val="000000"/>
                  <w:szCs w:val="20"/>
                  <w:lang w:val="en-US"/>
                </w:rPr>
                <w:t>under the number _______________ at the Commercial Registry of _______________</w:t>
              </w:r>
              <w:r w:rsidRPr="00497E67">
                <w:rPr>
                  <w:rFonts w:ascii="Century Gothic" w:hAnsi="Century Gothic"/>
                  <w:szCs w:val="20"/>
                  <w:lang w:val="en-GB"/>
                </w:rPr>
                <w:t>,</w:t>
              </w:r>
              <w:r w:rsidRPr="00497E67">
                <w:rPr>
                  <w:rFonts w:ascii="Century Gothic" w:hAnsi="Century Gothic"/>
                  <w:color w:val="000000"/>
                  <w:szCs w:val="20"/>
                  <w:lang w:val="en-US"/>
                </w:rPr>
                <w:t xml:space="preserve"> </w:t>
              </w:r>
            </w:ins>
          </w:p>
          <w:p w14:paraId="3A907B34" w14:textId="77777777" w:rsidR="00F71F56" w:rsidRPr="00497E67" w:rsidRDefault="00F71F56" w:rsidP="00D30F6E">
            <w:pPr>
              <w:widowControl w:val="0"/>
              <w:snapToGrid w:val="0"/>
              <w:ind w:left="0"/>
              <w:rPr>
                <w:ins w:id="2568" w:author="Kennedy, Muhil" w:date="2022-12-08T13:34:00Z"/>
                <w:rFonts w:ascii="Century Gothic" w:hAnsi="Century Gothic"/>
                <w:color w:val="000000"/>
                <w:szCs w:val="20"/>
                <w:lang w:val="en-US"/>
              </w:rPr>
            </w:pPr>
          </w:p>
          <w:p w14:paraId="53D348B7" w14:textId="77777777" w:rsidR="00F71F56" w:rsidRPr="00497E67" w:rsidRDefault="00F71F56" w:rsidP="00D30F6E">
            <w:pPr>
              <w:widowControl w:val="0"/>
              <w:snapToGrid w:val="0"/>
              <w:ind w:left="0"/>
              <w:rPr>
                <w:ins w:id="2569" w:author="Kennedy, Muhil" w:date="2022-12-08T13:34:00Z"/>
                <w:rFonts w:ascii="Century Gothic" w:hAnsi="Century Gothic"/>
                <w:szCs w:val="20"/>
                <w:lang w:val="en-US"/>
              </w:rPr>
            </w:pPr>
            <w:ins w:id="2570" w:author="Kennedy, Muhil" w:date="2022-12-08T13:34:00Z">
              <w:r w:rsidRPr="00497E67">
                <w:rPr>
                  <w:rFonts w:ascii="Century Gothic" w:hAnsi="Century Gothic"/>
                  <w:color w:val="000000"/>
                  <w:szCs w:val="20"/>
                  <w:lang w:val="en-US"/>
                </w:rPr>
                <w:t xml:space="preserve">duly represented by </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Mr./Mrs.</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 xml:space="preserve"> _______________ acting as _______________ and </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Mr./Mrs.</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 xml:space="preserve"> _______________ acting as _______________, and duly empowered to sign this LON</w:t>
              </w:r>
            </w:ins>
          </w:p>
          <w:p w14:paraId="6B99719D" w14:textId="77777777" w:rsidR="00F71F56" w:rsidRPr="00497E67" w:rsidRDefault="00F71F56" w:rsidP="00D30F6E">
            <w:pPr>
              <w:widowControl w:val="0"/>
              <w:tabs>
                <w:tab w:val="left" w:pos="2036"/>
                <w:tab w:val="left" w:pos="2396"/>
              </w:tabs>
              <w:snapToGrid w:val="0"/>
              <w:ind w:left="0"/>
              <w:rPr>
                <w:ins w:id="2571" w:author="Kennedy, Muhil" w:date="2022-12-08T13:34:00Z"/>
                <w:rFonts w:ascii="Century Gothic" w:hAnsi="Century Gothic"/>
                <w:i/>
                <w:szCs w:val="20"/>
                <w:lang w:val="en-US"/>
              </w:rPr>
            </w:pPr>
          </w:p>
          <w:p w14:paraId="78A88BC4" w14:textId="77777777" w:rsidR="00F71F56" w:rsidRPr="00497E67" w:rsidRDefault="00F71F56" w:rsidP="00D30F6E">
            <w:pPr>
              <w:widowControl w:val="0"/>
              <w:tabs>
                <w:tab w:val="left" w:pos="2036"/>
                <w:tab w:val="left" w:pos="2396"/>
              </w:tabs>
              <w:snapToGrid w:val="0"/>
              <w:ind w:left="596"/>
              <w:jc w:val="right"/>
              <w:rPr>
                <w:ins w:id="2572" w:author="Kennedy, Muhil" w:date="2022-12-08T13:34:00Z"/>
                <w:rFonts w:ascii="Century Gothic" w:hAnsi="Century Gothic"/>
                <w:szCs w:val="20"/>
                <w:lang w:val="en-US"/>
              </w:rPr>
            </w:pPr>
            <w:ins w:id="2573" w:author="Kennedy, Muhil" w:date="2022-12-08T13:34:00Z">
              <w:r w:rsidRPr="00497E67">
                <w:rPr>
                  <w:rFonts w:ascii="Century Gothic" w:hAnsi="Century Gothic"/>
                  <w:szCs w:val="20"/>
                  <w:lang w:val="en-US"/>
                </w:rPr>
                <w:t>hereinafter referred to as “</w:t>
              </w:r>
              <w:r w:rsidRPr="00497E67">
                <w:rPr>
                  <w:rFonts w:ascii="Century Gothic" w:hAnsi="Century Gothic"/>
                  <w:b/>
                  <w:szCs w:val="20"/>
                  <w:lang w:val="en-US"/>
                </w:rPr>
                <w:t>Faurecia</w:t>
              </w:r>
              <w:r w:rsidRPr="00497E67">
                <w:rPr>
                  <w:rFonts w:ascii="Century Gothic" w:hAnsi="Century Gothic"/>
                  <w:szCs w:val="20"/>
                  <w:lang w:val="en-US"/>
                </w:rPr>
                <w:t>” or “</w:t>
              </w:r>
              <w:r w:rsidRPr="00497E67">
                <w:rPr>
                  <w:rFonts w:ascii="Century Gothic" w:hAnsi="Century Gothic"/>
                  <w:b/>
                  <w:szCs w:val="20"/>
                  <w:lang w:val="en-US"/>
                </w:rPr>
                <w:t>Company</w:t>
              </w:r>
              <w:r w:rsidRPr="00497E67">
                <w:rPr>
                  <w:rFonts w:ascii="Century Gothic" w:hAnsi="Century Gothic"/>
                  <w:szCs w:val="20"/>
                  <w:lang w:val="en-US"/>
                </w:rPr>
                <w:t>”</w:t>
              </w:r>
            </w:ins>
          </w:p>
          <w:p w14:paraId="7506E898" w14:textId="77777777" w:rsidR="00F71F56" w:rsidRPr="00497E67" w:rsidRDefault="00F71F56" w:rsidP="00D30F6E">
            <w:pPr>
              <w:widowControl w:val="0"/>
              <w:snapToGrid w:val="0"/>
              <w:rPr>
                <w:ins w:id="2574" w:author="Kennedy, Muhil" w:date="2022-12-08T13:34:00Z"/>
                <w:rFonts w:ascii="Century Gothic" w:hAnsi="Century Gothic"/>
                <w:szCs w:val="20"/>
                <w:lang w:val="en-US"/>
              </w:rPr>
            </w:pPr>
          </w:p>
        </w:tc>
      </w:tr>
      <w:tr w:rsidR="00F71F56" w:rsidRPr="00ED081A" w14:paraId="351D147A" w14:textId="77777777" w:rsidTr="00D30F6E">
        <w:trPr>
          <w:ins w:id="2575" w:author="Kennedy, Muhil" w:date="2022-12-08T13:34:00Z"/>
        </w:trPr>
        <w:tc>
          <w:tcPr>
            <w:tcW w:w="1204" w:type="dxa"/>
          </w:tcPr>
          <w:p w14:paraId="576F159B" w14:textId="77777777" w:rsidR="00F71F56" w:rsidRPr="00497E67" w:rsidRDefault="00F71F56" w:rsidP="00D30F6E">
            <w:pPr>
              <w:widowControl w:val="0"/>
              <w:snapToGrid w:val="0"/>
              <w:rPr>
                <w:ins w:id="2576" w:author="Kennedy, Muhil" w:date="2022-12-08T13:34:00Z"/>
                <w:rFonts w:ascii="Century Gothic" w:hAnsi="Century Gothic"/>
                <w:b/>
                <w:szCs w:val="20"/>
                <w:lang w:val="en-US"/>
              </w:rPr>
            </w:pPr>
          </w:p>
          <w:p w14:paraId="5B9CB8F8" w14:textId="77777777" w:rsidR="00F71F56" w:rsidRPr="00497E67" w:rsidRDefault="00F71F56" w:rsidP="00D30F6E">
            <w:pPr>
              <w:widowControl w:val="0"/>
              <w:snapToGrid w:val="0"/>
              <w:ind w:left="0"/>
              <w:rPr>
                <w:ins w:id="2577" w:author="Kennedy, Muhil" w:date="2022-12-08T13:34:00Z"/>
                <w:rFonts w:ascii="Century Gothic" w:hAnsi="Century Gothic"/>
                <w:bCs/>
                <w:szCs w:val="20"/>
                <w:lang w:val="en-GB"/>
              </w:rPr>
            </w:pPr>
            <w:ins w:id="2578" w:author="Kennedy, Muhil" w:date="2022-12-08T13:34:00Z">
              <w:r w:rsidRPr="00497E67">
                <w:rPr>
                  <w:rFonts w:ascii="Century Gothic" w:hAnsi="Century Gothic"/>
                  <w:bCs/>
                  <w:szCs w:val="20"/>
                  <w:lang w:val="en-GB"/>
                </w:rPr>
                <w:t>To</w:t>
              </w:r>
            </w:ins>
          </w:p>
        </w:tc>
        <w:tc>
          <w:tcPr>
            <w:tcW w:w="8046" w:type="dxa"/>
          </w:tcPr>
          <w:p w14:paraId="2670DDE2" w14:textId="77777777" w:rsidR="00F71F56" w:rsidRPr="00497E67" w:rsidRDefault="00F71F56" w:rsidP="00D30F6E">
            <w:pPr>
              <w:widowControl w:val="0"/>
              <w:tabs>
                <w:tab w:val="left" w:pos="2216"/>
                <w:tab w:val="left" w:pos="2756"/>
              </w:tabs>
              <w:snapToGrid w:val="0"/>
              <w:ind w:left="1134" w:hanging="1134"/>
              <w:rPr>
                <w:ins w:id="2579" w:author="Kennedy, Muhil" w:date="2022-12-08T13:34:00Z"/>
                <w:rFonts w:ascii="Century Gothic" w:hAnsi="Century Gothic"/>
                <w:i/>
                <w:szCs w:val="20"/>
                <w:lang w:val="en-GB"/>
              </w:rPr>
            </w:pPr>
          </w:p>
          <w:p w14:paraId="52FCEE22" w14:textId="77777777" w:rsidR="00F71F56" w:rsidRPr="00497E67" w:rsidRDefault="00F71F56" w:rsidP="00D30F6E">
            <w:pPr>
              <w:widowControl w:val="0"/>
              <w:tabs>
                <w:tab w:val="left" w:pos="2036"/>
                <w:tab w:val="left" w:pos="2396"/>
              </w:tabs>
              <w:snapToGrid w:val="0"/>
              <w:ind w:left="0"/>
              <w:jc w:val="left"/>
              <w:rPr>
                <w:ins w:id="2580" w:author="Kennedy, Muhil" w:date="2022-12-08T13:34:00Z"/>
                <w:rFonts w:ascii="Century Gothic" w:hAnsi="Century Gothic"/>
                <w:szCs w:val="20"/>
                <w:lang w:val="en-GB"/>
              </w:rPr>
            </w:pPr>
            <w:ins w:id="2581" w:author="Kennedy, Muhil" w:date="2022-12-08T13:34:00Z">
              <w:r>
                <w:rPr>
                  <w:rFonts w:ascii="Century Gothic" w:hAnsi="Century Gothic"/>
                  <w:b/>
                  <w:szCs w:val="20"/>
                  <w:highlight w:val="yellow"/>
                  <w:lang w:val="en-GB"/>
                </w:rPr>
                <w:fldChar w:fldCharType="begin"/>
              </w:r>
              <w:r>
                <w:rPr>
                  <w:rFonts w:ascii="Century Gothic" w:hAnsi="Century Gothic"/>
                  <w:b/>
                  <w:szCs w:val="20"/>
                  <w:highlight w:val="yellow"/>
                  <w:lang w:val="en-GB"/>
                </w:rPr>
                <w:instrText xml:space="preserve"> DOCPROPERTY  caSupplier  \* MERGEFORMAT </w:instrText>
              </w:r>
              <w:r>
                <w:rPr>
                  <w:rFonts w:ascii="Century Gothic" w:hAnsi="Century Gothic"/>
                  <w:b/>
                  <w:szCs w:val="20"/>
                  <w:highlight w:val="yellow"/>
                  <w:lang w:val="en-GB"/>
                </w:rPr>
                <w:fldChar w:fldCharType="separate"/>
              </w:r>
              <w:r>
                <w:rPr>
                  <w:rFonts w:ascii="Century Gothic" w:hAnsi="Century Gothic"/>
                  <w:b/>
                  <w:szCs w:val="20"/>
                  <w:highlight w:val="yellow"/>
                  <w:lang w:val="en-GB"/>
                </w:rPr>
                <w:t xml:space="preserve"> </w:t>
              </w:r>
              <w:r>
                <w:rPr>
                  <w:rFonts w:ascii="Century Gothic" w:hAnsi="Century Gothic"/>
                  <w:b/>
                  <w:szCs w:val="20"/>
                  <w:highlight w:val="yellow"/>
                  <w:lang w:val="en-GB"/>
                </w:rPr>
                <w:fldChar w:fldCharType="end"/>
              </w:r>
            </w:ins>
          </w:p>
          <w:p w14:paraId="4C486FAF" w14:textId="77777777" w:rsidR="00F71F56" w:rsidRPr="00497E67" w:rsidRDefault="00F71F56" w:rsidP="00D30F6E">
            <w:pPr>
              <w:widowControl w:val="0"/>
              <w:snapToGrid w:val="0"/>
              <w:ind w:left="0"/>
              <w:rPr>
                <w:ins w:id="2582" w:author="Kennedy, Muhil" w:date="2022-12-08T13:34:00Z"/>
                <w:rFonts w:ascii="Century Gothic" w:hAnsi="Century Gothic"/>
                <w:szCs w:val="20"/>
                <w:lang w:val="en-GB"/>
              </w:rPr>
            </w:pPr>
            <w:ins w:id="2583" w:author="Kennedy, Muhil" w:date="2022-12-08T13:34:00Z">
              <w:r w:rsidRPr="00497E67">
                <w:rPr>
                  <w:rFonts w:ascii="Century Gothic" w:hAnsi="Century Gothic"/>
                  <w:szCs w:val="20"/>
                  <w:lang w:val="en-GB"/>
                </w:rPr>
                <w:t xml:space="preserve">A </w:t>
              </w:r>
              <w:r w:rsidRPr="00497E67">
                <w:rPr>
                  <w:rFonts w:ascii="Century Gothic" w:hAnsi="Century Gothic"/>
                  <w:color w:val="000000"/>
                  <w:szCs w:val="20"/>
                  <w:lang w:val="en-US"/>
                </w:rPr>
                <w:t xml:space="preserve">_______________ </w:t>
              </w:r>
              <w:r w:rsidRPr="00497E67">
                <w:rPr>
                  <w:rFonts w:ascii="Century Gothic" w:hAnsi="Century Gothic"/>
                  <w:szCs w:val="20"/>
                  <w:lang w:val="en-GB"/>
                </w:rPr>
                <w:t xml:space="preserve">company, organized and existing under the laws of </w:t>
              </w:r>
              <w:r w:rsidRPr="00497E67">
                <w:rPr>
                  <w:rFonts w:ascii="Century Gothic" w:hAnsi="Century Gothic"/>
                  <w:color w:val="000000"/>
                  <w:szCs w:val="20"/>
                  <w:lang w:val="en-US"/>
                </w:rPr>
                <w:t>_______________</w:t>
              </w:r>
              <w:r w:rsidRPr="00497E67">
                <w:rPr>
                  <w:rFonts w:ascii="Century Gothic" w:hAnsi="Century Gothic"/>
                  <w:i/>
                  <w:szCs w:val="20"/>
                  <w:lang w:val="en-GB"/>
                </w:rPr>
                <w:t xml:space="preserve"> </w:t>
              </w:r>
              <w:r w:rsidRPr="00497E67">
                <w:rPr>
                  <w:rFonts w:ascii="Century Gothic" w:hAnsi="Century Gothic"/>
                  <w:szCs w:val="20"/>
                  <w:lang w:val="en-GB"/>
                </w:rPr>
                <w:t xml:space="preserve">with a share capital of _____________, whose registered office is located at ______________________, registered under the number ___________________ at the </w:t>
              </w:r>
              <w:r w:rsidRPr="00497E67">
                <w:rPr>
                  <w:rFonts w:ascii="Century Gothic" w:hAnsi="Century Gothic"/>
                  <w:color w:val="000000"/>
                  <w:szCs w:val="20"/>
                  <w:lang w:val="en-US"/>
                </w:rPr>
                <w:t>Commercial Registry of ___________,</w:t>
              </w:r>
            </w:ins>
          </w:p>
          <w:p w14:paraId="11F1648B" w14:textId="77777777" w:rsidR="00F71F56" w:rsidRPr="00497E67" w:rsidRDefault="00F71F56" w:rsidP="00D30F6E">
            <w:pPr>
              <w:widowControl w:val="0"/>
              <w:snapToGrid w:val="0"/>
              <w:ind w:left="0"/>
              <w:rPr>
                <w:ins w:id="2584" w:author="Kennedy, Muhil" w:date="2022-12-08T13:34:00Z"/>
                <w:rFonts w:ascii="Century Gothic" w:hAnsi="Century Gothic"/>
                <w:szCs w:val="20"/>
                <w:lang w:val="en-GB"/>
              </w:rPr>
            </w:pPr>
          </w:p>
          <w:p w14:paraId="74AAE569" w14:textId="77777777" w:rsidR="00F71F56" w:rsidRPr="00497E67" w:rsidRDefault="00F71F56" w:rsidP="00D30F6E">
            <w:pPr>
              <w:widowControl w:val="0"/>
              <w:snapToGrid w:val="0"/>
              <w:ind w:left="0"/>
              <w:rPr>
                <w:ins w:id="2585" w:author="Kennedy, Muhil" w:date="2022-12-08T13:34:00Z"/>
                <w:rFonts w:ascii="Century Gothic" w:hAnsi="Century Gothic"/>
                <w:szCs w:val="20"/>
                <w:lang w:val="en-US"/>
              </w:rPr>
            </w:pPr>
            <w:ins w:id="2586" w:author="Kennedy, Muhil" w:date="2022-12-08T13:34:00Z">
              <w:r w:rsidRPr="00497E67">
                <w:rPr>
                  <w:rFonts w:ascii="Century Gothic" w:hAnsi="Century Gothic"/>
                  <w:szCs w:val="20"/>
                  <w:lang w:val="en-GB"/>
                </w:rPr>
                <w:t xml:space="preserve">duly represented by _____________ acting as </w:t>
              </w:r>
              <w:r w:rsidRPr="00497E67">
                <w:rPr>
                  <w:rFonts w:ascii="Century Gothic" w:hAnsi="Century Gothic"/>
                  <w:color w:val="000000"/>
                  <w:szCs w:val="20"/>
                  <w:lang w:val="en-US"/>
                </w:rPr>
                <w:t>_______________</w:t>
              </w:r>
              <w:r w:rsidRPr="00497E67">
                <w:rPr>
                  <w:rFonts w:ascii="Century Gothic" w:hAnsi="Century Gothic"/>
                  <w:szCs w:val="20"/>
                  <w:lang w:val="en-GB"/>
                </w:rPr>
                <w:t>and duly empowered to sign this LON,</w:t>
              </w:r>
            </w:ins>
          </w:p>
          <w:p w14:paraId="5B2FE0D5" w14:textId="77777777" w:rsidR="00F71F56" w:rsidRPr="00497E67" w:rsidRDefault="00F71F56" w:rsidP="00D30F6E">
            <w:pPr>
              <w:widowControl w:val="0"/>
              <w:tabs>
                <w:tab w:val="left" w:pos="2036"/>
                <w:tab w:val="left" w:pos="2396"/>
              </w:tabs>
              <w:snapToGrid w:val="0"/>
              <w:ind w:left="0"/>
              <w:rPr>
                <w:ins w:id="2587" w:author="Kennedy, Muhil" w:date="2022-12-08T13:34:00Z"/>
                <w:rFonts w:ascii="Century Gothic" w:hAnsi="Century Gothic"/>
                <w:i/>
                <w:szCs w:val="20"/>
                <w:lang w:val="en-US"/>
              </w:rPr>
            </w:pPr>
          </w:p>
          <w:p w14:paraId="56D1369A" w14:textId="77777777" w:rsidR="00F71F56" w:rsidRPr="00497E67" w:rsidRDefault="00F71F56" w:rsidP="00D30F6E">
            <w:pPr>
              <w:widowControl w:val="0"/>
              <w:snapToGrid w:val="0"/>
              <w:jc w:val="right"/>
              <w:rPr>
                <w:ins w:id="2588" w:author="Kennedy, Muhil" w:date="2022-12-08T13:34:00Z"/>
                <w:rFonts w:ascii="Century Gothic" w:hAnsi="Century Gothic"/>
                <w:szCs w:val="20"/>
                <w:lang w:val="en-US"/>
              </w:rPr>
            </w:pPr>
            <w:ins w:id="2589" w:author="Kennedy, Muhil" w:date="2022-12-08T13:34:00Z">
              <w:r w:rsidRPr="00497E67">
                <w:rPr>
                  <w:rFonts w:ascii="Century Gothic" w:hAnsi="Century Gothic"/>
                  <w:szCs w:val="20"/>
                  <w:lang w:val="en-US"/>
                </w:rPr>
                <w:t>hereinafter referred to as the “</w:t>
              </w:r>
              <w:r w:rsidRPr="00497E67">
                <w:rPr>
                  <w:rFonts w:ascii="Century Gothic" w:hAnsi="Century Gothic"/>
                  <w:b/>
                  <w:szCs w:val="20"/>
                  <w:lang w:val="en-US"/>
                </w:rPr>
                <w:t>Supplier</w:t>
              </w:r>
              <w:r w:rsidRPr="00497E67">
                <w:rPr>
                  <w:rFonts w:ascii="Century Gothic" w:hAnsi="Century Gothic"/>
                  <w:szCs w:val="20"/>
                  <w:lang w:val="en-US"/>
                </w:rPr>
                <w:t>”</w:t>
              </w:r>
            </w:ins>
          </w:p>
          <w:p w14:paraId="33288903" w14:textId="77777777" w:rsidR="00F71F56" w:rsidRPr="00497E67" w:rsidRDefault="00F71F56" w:rsidP="00D30F6E">
            <w:pPr>
              <w:widowControl w:val="0"/>
              <w:snapToGrid w:val="0"/>
              <w:rPr>
                <w:ins w:id="2590" w:author="Kennedy, Muhil" w:date="2022-12-08T13:34:00Z"/>
                <w:rFonts w:ascii="Century Gothic" w:hAnsi="Century Gothic"/>
                <w:szCs w:val="20"/>
                <w:lang w:val="en-US"/>
              </w:rPr>
            </w:pPr>
          </w:p>
        </w:tc>
      </w:tr>
    </w:tbl>
    <w:p w14:paraId="37A764BD" w14:textId="77777777" w:rsidR="00F71F56" w:rsidRPr="00497E67" w:rsidRDefault="00F71F56" w:rsidP="00F71F56">
      <w:pPr>
        <w:widowControl w:val="0"/>
        <w:snapToGrid w:val="0"/>
        <w:ind w:left="0"/>
        <w:rPr>
          <w:ins w:id="2591" w:author="Kennedy, Muhil" w:date="2022-12-08T13:34:00Z"/>
          <w:rFonts w:ascii="Century Gothic" w:hAnsi="Century Gothic"/>
          <w:szCs w:val="20"/>
          <w:lang w:val="en-GB"/>
        </w:rPr>
      </w:pPr>
      <w:ins w:id="2592" w:author="Kennedy, Muhil" w:date="2022-12-08T13:34:00Z">
        <w:r w:rsidRPr="00497E67">
          <w:rPr>
            <w:rFonts w:ascii="Century Gothic" w:hAnsi="Century Gothic"/>
            <w:szCs w:val="20"/>
            <w:lang w:val="en-GB"/>
          </w:rPr>
          <w:t>for the development (the “</w:t>
        </w:r>
        <w:r w:rsidRPr="00497E67">
          <w:rPr>
            <w:rFonts w:ascii="Century Gothic" w:hAnsi="Century Gothic"/>
            <w:b/>
            <w:bCs/>
            <w:szCs w:val="20"/>
            <w:lang w:val="en-GB"/>
          </w:rPr>
          <w:t>Development</w:t>
        </w:r>
        <w:r w:rsidRPr="00497E67">
          <w:rPr>
            <w:rFonts w:ascii="Century Gothic" w:hAnsi="Century Gothic"/>
            <w:szCs w:val="20"/>
            <w:lang w:val="en-GB"/>
          </w:rPr>
          <w:t>”), manufacture</w:t>
        </w:r>
        <w:r w:rsidRPr="00D46D6F">
          <w:rPr>
            <w:rFonts w:ascii="Century Gothic" w:hAnsi="Century Gothic"/>
            <w:szCs w:val="20"/>
            <w:lang w:val="en-GB"/>
          </w:rPr>
          <w:t xml:space="preserve">, </w:t>
        </w:r>
        <w:r w:rsidRPr="00497E67">
          <w:rPr>
            <w:rFonts w:ascii="Century Gothic" w:hAnsi="Century Gothic"/>
            <w:szCs w:val="20"/>
            <w:lang w:val="en-GB"/>
          </w:rPr>
          <w:t xml:space="preserve"> and delivery of the following parts (the “</w:t>
        </w:r>
        <w:r w:rsidRPr="00497E67">
          <w:rPr>
            <w:rFonts w:ascii="Century Gothic" w:hAnsi="Century Gothic"/>
            <w:b/>
            <w:bCs/>
            <w:szCs w:val="20"/>
            <w:lang w:val="en-GB"/>
          </w:rPr>
          <w:t>Parts</w:t>
        </w:r>
        <w:r w:rsidRPr="00497E67">
          <w:rPr>
            <w:rFonts w:ascii="Century Gothic" w:hAnsi="Century Gothic"/>
            <w:szCs w:val="20"/>
            <w:lang w:val="en-GB"/>
          </w:rPr>
          <w:t>”) and related tools (the “</w:t>
        </w:r>
        <w:r w:rsidRPr="00497E67">
          <w:rPr>
            <w:rFonts w:ascii="Century Gothic" w:hAnsi="Century Gothic"/>
            <w:b/>
            <w:bCs/>
            <w:szCs w:val="20"/>
            <w:lang w:val="en-GB"/>
          </w:rPr>
          <w:t>Tools</w:t>
        </w:r>
        <w:r w:rsidRPr="00497E67">
          <w:rPr>
            <w:rFonts w:ascii="Century Gothic" w:hAnsi="Century Gothic"/>
            <w:szCs w:val="20"/>
            <w:lang w:val="en-GB"/>
          </w:rPr>
          <w:t>”) (together the "</w:t>
        </w:r>
        <w:r w:rsidRPr="00497E67">
          <w:rPr>
            <w:rFonts w:ascii="Century Gothic" w:hAnsi="Century Gothic"/>
            <w:b/>
            <w:szCs w:val="20"/>
            <w:lang w:val="en-GB"/>
          </w:rPr>
          <w:t>Deliverables</w:t>
        </w:r>
        <w:r w:rsidRPr="00497E67">
          <w:rPr>
            <w:rFonts w:ascii="Century Gothic" w:hAnsi="Century Gothic"/>
            <w:szCs w:val="20"/>
            <w:lang w:val="en-GB"/>
          </w:rPr>
          <w:t>") as part of the program ___________ (“</w:t>
        </w:r>
        <w:r w:rsidRPr="00497E67">
          <w:rPr>
            <w:rFonts w:ascii="Century Gothic" w:hAnsi="Century Gothic"/>
            <w:b/>
            <w:bCs/>
            <w:szCs w:val="20"/>
            <w:lang w:val="en-GB"/>
          </w:rPr>
          <w:t>Program</w:t>
        </w:r>
        <w:r w:rsidRPr="00497E67">
          <w:rPr>
            <w:rFonts w:ascii="Century Gothic" w:hAnsi="Century Gothic"/>
            <w:szCs w:val="20"/>
            <w:lang w:val="en-GB"/>
          </w:rPr>
          <w:t>”) for the vehicles of __________ (“</w:t>
        </w:r>
        <w:r w:rsidRPr="00497E67">
          <w:rPr>
            <w:rFonts w:ascii="Century Gothic" w:hAnsi="Century Gothic"/>
            <w:b/>
            <w:bCs/>
            <w:szCs w:val="20"/>
            <w:lang w:val="en-GB"/>
          </w:rPr>
          <w:t>OEM</w:t>
        </w:r>
        <w:r w:rsidRPr="00497E67">
          <w:rPr>
            <w:rFonts w:ascii="Century Gothic" w:hAnsi="Century Gothic"/>
            <w:szCs w:val="20"/>
            <w:lang w:val="en-GB"/>
          </w:rPr>
          <w:t xml:space="preserve">”). Faurecia has decided to choose the Supplier based on its skills and ability to perform such development and manufacturing and the Supplier accepts this nomination based on the terms and conditions set out below. </w:t>
        </w:r>
      </w:ins>
    </w:p>
    <w:p w14:paraId="2BD06706" w14:textId="77777777" w:rsidR="00F71F56" w:rsidRPr="00497E67" w:rsidRDefault="00F71F56" w:rsidP="00F71F56">
      <w:pPr>
        <w:widowControl w:val="0"/>
        <w:snapToGrid w:val="0"/>
        <w:ind w:left="0"/>
        <w:rPr>
          <w:ins w:id="2593" w:author="Kennedy, Muhil" w:date="2022-12-08T13:34:00Z"/>
          <w:rFonts w:ascii="Century Gothic" w:hAnsi="Century Gothic"/>
          <w:szCs w:val="20"/>
          <w:lang w:val="en-GB"/>
        </w:rPr>
      </w:pPr>
    </w:p>
    <w:p w14:paraId="750D2C24" w14:textId="77777777" w:rsidR="00F71F56" w:rsidRPr="00497E67" w:rsidRDefault="00F71F56" w:rsidP="00F71F56">
      <w:pPr>
        <w:widowControl w:val="0"/>
        <w:snapToGrid w:val="0"/>
        <w:ind w:left="0"/>
        <w:rPr>
          <w:ins w:id="2594" w:author="Kennedy, Muhil" w:date="2022-12-08T13:34:00Z"/>
          <w:rFonts w:ascii="Century Gothic" w:hAnsi="Century Gothic"/>
          <w:szCs w:val="20"/>
          <w:lang w:val="en-GB"/>
        </w:rPr>
      </w:pPr>
      <w:ins w:id="2595" w:author="Kennedy, Muhil" w:date="2022-12-08T13:34:00Z">
        <w:r w:rsidRPr="00497E67">
          <w:rPr>
            <w:rFonts w:ascii="Century Gothic" w:hAnsi="Century Gothic"/>
            <w:szCs w:val="20"/>
            <w:lang w:val="en-US"/>
          </w:rPr>
          <w:t>Supplier and Company hereafter referred to collectively as the “</w:t>
        </w:r>
        <w:r w:rsidRPr="00497E67">
          <w:rPr>
            <w:rFonts w:ascii="Century Gothic" w:hAnsi="Century Gothic"/>
            <w:b/>
            <w:bCs/>
            <w:szCs w:val="20"/>
            <w:lang w:val="en-US"/>
          </w:rPr>
          <w:t>Contractual Parties</w:t>
        </w:r>
        <w:r w:rsidRPr="00497E67">
          <w:rPr>
            <w:rFonts w:ascii="Century Gothic" w:hAnsi="Century Gothic"/>
            <w:szCs w:val="20"/>
            <w:lang w:val="en-US"/>
          </w:rPr>
          <w:t>”</w:t>
        </w:r>
        <w:r w:rsidRPr="00497E67">
          <w:rPr>
            <w:rFonts w:ascii="Century Gothic" w:hAnsi="Century Gothic"/>
            <w:b/>
            <w:bCs/>
            <w:szCs w:val="20"/>
            <w:lang w:val="en-US"/>
          </w:rPr>
          <w:t xml:space="preserve"> </w:t>
        </w:r>
        <w:r w:rsidRPr="00497E67">
          <w:rPr>
            <w:rFonts w:ascii="Century Gothic" w:hAnsi="Century Gothic"/>
            <w:szCs w:val="20"/>
            <w:lang w:val="en-US"/>
          </w:rPr>
          <w:t>or individually as the</w:t>
        </w:r>
        <w:r w:rsidRPr="00497E67">
          <w:rPr>
            <w:rFonts w:ascii="Century Gothic" w:hAnsi="Century Gothic"/>
            <w:b/>
            <w:bCs/>
            <w:szCs w:val="20"/>
            <w:lang w:val="en-US"/>
          </w:rPr>
          <w:t xml:space="preserve"> </w:t>
        </w:r>
        <w:r w:rsidRPr="00497E67">
          <w:rPr>
            <w:rFonts w:ascii="Century Gothic" w:hAnsi="Century Gothic"/>
            <w:szCs w:val="20"/>
            <w:lang w:val="en-US"/>
          </w:rPr>
          <w:t>“</w:t>
        </w:r>
        <w:r w:rsidRPr="00497E67">
          <w:rPr>
            <w:rFonts w:ascii="Century Gothic" w:hAnsi="Century Gothic"/>
            <w:b/>
            <w:bCs/>
            <w:szCs w:val="20"/>
            <w:lang w:val="en-US"/>
          </w:rPr>
          <w:t>Contractual Party</w:t>
        </w:r>
        <w:r w:rsidRPr="00497E67">
          <w:rPr>
            <w:rFonts w:ascii="Century Gothic" w:hAnsi="Century Gothic"/>
            <w:szCs w:val="20"/>
            <w:lang w:val="en-US"/>
          </w:rPr>
          <w:t xml:space="preserve">”. </w:t>
        </w:r>
      </w:ins>
    </w:p>
    <w:p w14:paraId="15634E8D" w14:textId="77777777" w:rsidR="00F71F56" w:rsidRPr="00497E67" w:rsidRDefault="00F71F56" w:rsidP="00F71F56">
      <w:pPr>
        <w:widowControl w:val="0"/>
        <w:snapToGrid w:val="0"/>
        <w:rPr>
          <w:ins w:id="2596" w:author="Kennedy, Muhil" w:date="2022-12-08T13:34:00Z"/>
          <w:rFonts w:ascii="Century Gothic" w:hAnsi="Century Gothic"/>
          <w:szCs w:val="20"/>
          <w:lang w:val="en-US"/>
        </w:rPr>
      </w:pPr>
    </w:p>
    <w:p w14:paraId="1DC9393D" w14:textId="77777777" w:rsidR="00F71F56" w:rsidRPr="00497E67" w:rsidRDefault="00F71F56" w:rsidP="00F71F56">
      <w:pPr>
        <w:widowControl w:val="0"/>
        <w:snapToGrid w:val="0"/>
        <w:rPr>
          <w:ins w:id="2597" w:author="Kennedy, Muhil" w:date="2022-12-08T13:34:00Z"/>
          <w:rFonts w:ascii="Century Gothic" w:hAnsi="Century Gothic"/>
          <w:szCs w:val="20"/>
          <w:lang w:val="en-US"/>
        </w:rPr>
      </w:pPr>
    </w:p>
    <w:p w14:paraId="4BA58D9C" w14:textId="77777777" w:rsidR="00F71F56" w:rsidRPr="00497E67" w:rsidRDefault="00F71F56" w:rsidP="00F71F56">
      <w:pPr>
        <w:pStyle w:val="Heading1"/>
        <w:keepNext w:val="0"/>
        <w:widowControl w:val="0"/>
        <w:tabs>
          <w:tab w:val="num" w:pos="1440"/>
        </w:tabs>
        <w:snapToGrid w:val="0"/>
        <w:ind w:left="0"/>
        <w:rPr>
          <w:ins w:id="2598" w:author="Kennedy, Muhil" w:date="2022-12-08T13:34:00Z"/>
          <w:rFonts w:ascii="Century Gothic" w:hAnsi="Century Gothic"/>
          <w:lang w:val="en-US"/>
        </w:rPr>
      </w:pPr>
      <w:ins w:id="2599" w:author="Kennedy, Muhil" w:date="2022-12-08T13:34:00Z">
        <w:r w:rsidRPr="006B1A43">
          <w:rPr>
            <w:rFonts w:ascii="Century Gothic" w:hAnsi="Century Gothic"/>
            <w:lang w:val="en-US"/>
            <w14:shadow w14:blurRad="0" w14:dist="0" w14:dir="0" w14:sx="0" w14:sy="0" w14:kx="0" w14:ky="0" w14:algn="none">
              <w14:srgbClr w14:val="000000"/>
            </w14:shadow>
          </w:rPr>
          <w:t>purpose</w:t>
        </w:r>
      </w:ins>
    </w:p>
    <w:p w14:paraId="29367935" w14:textId="77777777" w:rsidR="00F71F56" w:rsidRDefault="00F71F56" w:rsidP="00F71F56">
      <w:pPr>
        <w:pStyle w:val="FaureciaPreamble"/>
        <w:widowControl w:val="0"/>
        <w:numPr>
          <w:ilvl w:val="0"/>
          <w:numId w:val="0"/>
        </w:numPr>
        <w:snapToGrid w:val="0"/>
        <w:spacing w:before="0" w:after="0"/>
        <w:rPr>
          <w:ins w:id="2600" w:author="Kennedy, Muhil" w:date="2022-12-08T13:34:00Z"/>
          <w:rFonts w:ascii="Century Gothic" w:hAnsi="Century Gothic" w:cs="Times New Roman"/>
          <w:szCs w:val="20"/>
        </w:rPr>
      </w:pPr>
    </w:p>
    <w:p w14:paraId="29D4B06F" w14:textId="77777777" w:rsidR="00F71F56" w:rsidRDefault="00F71F56" w:rsidP="00F71F56">
      <w:pPr>
        <w:pStyle w:val="FaureciaPreamble"/>
        <w:widowControl w:val="0"/>
        <w:numPr>
          <w:ilvl w:val="0"/>
          <w:numId w:val="0"/>
        </w:numPr>
        <w:snapToGrid w:val="0"/>
        <w:spacing w:before="0" w:after="0"/>
        <w:rPr>
          <w:ins w:id="2601" w:author="Kennedy, Muhil" w:date="2022-12-08T13:34:00Z"/>
          <w:rFonts w:ascii="Century Gothic" w:hAnsi="Century Gothic" w:cs="Times New Roman"/>
          <w:szCs w:val="20"/>
        </w:rPr>
      </w:pPr>
      <w:ins w:id="2602" w:author="Kennedy, Muhil" w:date="2022-12-08T13:34:00Z">
        <w:r w:rsidRPr="00497E67">
          <w:rPr>
            <w:rFonts w:ascii="Century Gothic" w:hAnsi="Century Gothic" w:cs="Times New Roman"/>
            <w:szCs w:val="20"/>
          </w:rPr>
          <w:t>With this LON, the Supplier and Faurecia</w:t>
        </w:r>
        <w:r w:rsidRPr="00497E67">
          <w:rPr>
            <w:rFonts w:ascii="Century Gothic" w:hAnsi="Century Gothic" w:cs="Times New Roman"/>
            <w:smallCaps/>
            <w:szCs w:val="20"/>
          </w:rPr>
          <w:t xml:space="preserve"> </w:t>
        </w:r>
        <w:r w:rsidRPr="00497E67">
          <w:rPr>
            <w:rFonts w:ascii="Century Gothic" w:hAnsi="Century Gothic" w:cs="Times New Roman"/>
            <w:szCs w:val="20"/>
          </w:rPr>
          <w:t xml:space="preserve">jointly agree on the specific terms and conditions that shall govern the performance of the development, manufacture and the delivery of the following specified Parts and Tools in relation to the Program. </w:t>
        </w:r>
      </w:ins>
    </w:p>
    <w:p w14:paraId="5F81656B" w14:textId="77777777" w:rsidR="00F71F56" w:rsidRPr="00497E67" w:rsidRDefault="00F71F56" w:rsidP="00F71F56">
      <w:pPr>
        <w:pStyle w:val="FaureciaPreamble"/>
        <w:widowControl w:val="0"/>
        <w:numPr>
          <w:ilvl w:val="0"/>
          <w:numId w:val="0"/>
        </w:numPr>
        <w:snapToGrid w:val="0"/>
        <w:spacing w:before="0" w:after="0"/>
        <w:rPr>
          <w:ins w:id="2603" w:author="Kennedy, Muhil" w:date="2022-12-08T13:34:00Z"/>
          <w:rFonts w:ascii="Century Gothic" w:hAnsi="Century Gothic" w:cs="Times New Roman"/>
          <w:szCs w:val="20"/>
        </w:rPr>
      </w:pPr>
    </w:p>
    <w:p w14:paraId="021CA493" w14:textId="77777777" w:rsidR="00F71F56" w:rsidRDefault="00F71F56" w:rsidP="00F71F56">
      <w:pPr>
        <w:widowControl w:val="0"/>
        <w:snapToGrid w:val="0"/>
        <w:ind w:left="0"/>
        <w:rPr>
          <w:ins w:id="2604" w:author="Kennedy, Muhil" w:date="2022-12-08T13:34:00Z"/>
          <w:rFonts w:ascii="Century Gothic" w:hAnsi="Century Gothic"/>
          <w:szCs w:val="20"/>
          <w:lang w:val="en-US"/>
        </w:rPr>
      </w:pPr>
      <w:ins w:id="2605" w:author="Kennedy, Muhil" w:date="2022-12-08T13:34:00Z">
        <w:r w:rsidRPr="00497E67">
          <w:rPr>
            <w:rFonts w:ascii="Century Gothic" w:hAnsi="Century Gothic"/>
            <w:szCs w:val="20"/>
            <w:lang w:val="en-US"/>
          </w:rPr>
          <w:t>The Contractual Parties are aware that individual delivery contracts come about as the result of Purchase Orders and subsequent</w:t>
        </w:r>
        <w:r w:rsidRPr="00497E67">
          <w:rPr>
            <w:rFonts w:ascii="Century Gothic" w:hAnsi="Century Gothic"/>
            <w:b/>
            <w:bCs/>
            <w:szCs w:val="20"/>
            <w:lang w:val="en-US"/>
          </w:rPr>
          <w:t xml:space="preserve"> </w:t>
        </w:r>
        <w:r w:rsidRPr="00497E67">
          <w:rPr>
            <w:rFonts w:ascii="Century Gothic" w:hAnsi="Century Gothic"/>
            <w:szCs w:val="20"/>
            <w:lang w:val="en-US"/>
          </w:rPr>
          <w:t>Releases, submitted to the Supplier plant that is to make the delivery ("</w:t>
        </w:r>
        <w:r w:rsidRPr="00497E67">
          <w:rPr>
            <w:rFonts w:ascii="Century Gothic" w:hAnsi="Century Gothic"/>
            <w:b/>
            <w:bCs/>
            <w:szCs w:val="20"/>
            <w:lang w:val="en-US"/>
          </w:rPr>
          <w:t>Supplying Plant</w:t>
        </w:r>
        <w:r w:rsidRPr="00497E67">
          <w:rPr>
            <w:rFonts w:ascii="Century Gothic" w:hAnsi="Century Gothic"/>
            <w:szCs w:val="20"/>
            <w:lang w:val="en-US"/>
          </w:rPr>
          <w:t xml:space="preserve"> ") by the Faurecia plant that is to receive the delivery (“</w:t>
        </w:r>
        <w:r w:rsidRPr="00497E67">
          <w:rPr>
            <w:rFonts w:ascii="Century Gothic" w:hAnsi="Century Gothic"/>
            <w:b/>
            <w:bCs/>
            <w:szCs w:val="20"/>
            <w:lang w:val="en-US"/>
          </w:rPr>
          <w:t>Receiving Plant</w:t>
        </w:r>
        <w:r w:rsidRPr="00497E67">
          <w:rPr>
            <w:rFonts w:ascii="Century Gothic" w:hAnsi="Century Gothic"/>
            <w:szCs w:val="20"/>
            <w:lang w:val="en-US"/>
          </w:rPr>
          <w:t xml:space="preserve">”). </w:t>
        </w:r>
        <w:r w:rsidRPr="00CC00E8">
          <w:rPr>
            <w:rFonts w:ascii="Century Gothic" w:hAnsi="Century Gothic"/>
            <w:szCs w:val="20"/>
            <w:lang w:val="en-US"/>
          </w:rPr>
          <w:t xml:space="preserve">If the Contractual Parties do not own the respective Supplying Plants or Receiving Plants, then the Contractual Party concerned shall make sure that a Declaration of Adherence in accordance with the sample in </w:t>
        </w:r>
        <w:r w:rsidRPr="00CC00E8">
          <w:rPr>
            <w:rFonts w:ascii="Century Gothic" w:hAnsi="Century Gothic"/>
            <w:szCs w:val="20"/>
            <w:u w:val="single"/>
            <w:lang w:val="en-US"/>
          </w:rPr>
          <w:t xml:space="preserve">Appendix </w:t>
        </w:r>
        <w:r>
          <w:rPr>
            <w:rFonts w:ascii="Century Gothic" w:hAnsi="Century Gothic"/>
            <w:szCs w:val="20"/>
            <w:u w:val="single"/>
            <w:lang w:val="en-US"/>
          </w:rPr>
          <w:t>A</w:t>
        </w:r>
        <w:r w:rsidRPr="00CC00E8">
          <w:rPr>
            <w:rFonts w:ascii="Century Gothic" w:hAnsi="Century Gothic"/>
            <w:szCs w:val="20"/>
            <w:lang w:val="en-US"/>
          </w:rPr>
          <w:t xml:space="preserve"> </w:t>
        </w:r>
        <w:r>
          <w:rPr>
            <w:rFonts w:ascii="Century Gothic" w:hAnsi="Century Gothic"/>
            <w:szCs w:val="20"/>
            <w:lang w:val="en-US"/>
          </w:rPr>
          <w:t xml:space="preserve">(Template of Declaration of Adherence) </w:t>
        </w:r>
        <w:r w:rsidRPr="00CC00E8">
          <w:rPr>
            <w:rFonts w:ascii="Century Gothic" w:hAnsi="Century Gothic"/>
            <w:szCs w:val="20"/>
            <w:lang w:val="en-US"/>
          </w:rPr>
          <w:t>is submitted by the legal entity that owns the plant in question.</w:t>
        </w:r>
      </w:ins>
    </w:p>
    <w:p w14:paraId="1FE241B1" w14:textId="77777777" w:rsidR="00F71F56" w:rsidRDefault="00F71F56" w:rsidP="00F71F56">
      <w:pPr>
        <w:widowControl w:val="0"/>
        <w:snapToGrid w:val="0"/>
        <w:ind w:left="0"/>
        <w:rPr>
          <w:ins w:id="2606" w:author="Kennedy, Muhil" w:date="2022-12-08T13:34:00Z"/>
          <w:rFonts w:ascii="Century Gothic" w:hAnsi="Century Gothic"/>
          <w:szCs w:val="20"/>
          <w:lang w:val="en-US"/>
        </w:rPr>
      </w:pPr>
      <w:ins w:id="2607" w:author="Kennedy, Muhil" w:date="2022-12-08T13:34:00Z">
        <w:r w:rsidRPr="00DC2C59">
          <w:rPr>
            <w:rFonts w:ascii="Century Gothic" w:hAnsi="Century Gothic"/>
            <w:szCs w:val="20"/>
            <w:lang w:val="en-US"/>
          </w:rPr>
          <w:t>The Supplier is familiar with the special characteristics of the supply business in the automobile industry and is aware that on-time delivery synchronized with production is of the essence for the OEM and that the corresponding dovetailing of the work processes in serial delivery requires a continual exchange of information and regular coordination between the Contractual Parties.</w:t>
        </w:r>
      </w:ins>
    </w:p>
    <w:p w14:paraId="45FEF62C" w14:textId="77777777" w:rsidR="00F71F56" w:rsidRPr="00DC2C59" w:rsidRDefault="00F71F56" w:rsidP="00F71F56">
      <w:pPr>
        <w:widowControl w:val="0"/>
        <w:snapToGrid w:val="0"/>
        <w:ind w:left="0"/>
        <w:rPr>
          <w:ins w:id="2608" w:author="Kennedy, Muhil" w:date="2022-12-08T13:34:00Z"/>
          <w:rFonts w:ascii="Century Gothic" w:hAnsi="Century Gothic"/>
          <w:szCs w:val="20"/>
          <w:lang w:val="en-US"/>
        </w:rPr>
      </w:pPr>
    </w:p>
    <w:p w14:paraId="6136E2C7" w14:textId="77777777" w:rsidR="00F71F56" w:rsidRPr="00DC2C59" w:rsidRDefault="00F71F56" w:rsidP="00F71F56">
      <w:pPr>
        <w:widowControl w:val="0"/>
        <w:snapToGrid w:val="0"/>
        <w:ind w:left="0"/>
        <w:rPr>
          <w:ins w:id="2609" w:author="Kennedy, Muhil" w:date="2022-12-08T13:34:00Z"/>
          <w:rFonts w:ascii="Century Gothic" w:hAnsi="Century Gothic"/>
          <w:szCs w:val="20"/>
          <w:lang w:val="en-US"/>
        </w:rPr>
      </w:pPr>
      <w:ins w:id="2610" w:author="Kennedy, Muhil" w:date="2022-12-08T13:34:00Z">
        <w:r w:rsidRPr="00DC2C59">
          <w:rPr>
            <w:rFonts w:ascii="Century Gothic" w:hAnsi="Century Gothic"/>
            <w:szCs w:val="20"/>
            <w:lang w:val="en-US"/>
          </w:rPr>
          <w:t>The Contractual Parties agree that the competitiveness of the Supplier regarding prices, the quality of the components, and the reliability of the supply are basic prerequisites of this nomination.</w:t>
        </w:r>
      </w:ins>
    </w:p>
    <w:p w14:paraId="11A6E29C" w14:textId="77777777" w:rsidR="00F71F56" w:rsidRDefault="00F71F56" w:rsidP="00F71F56">
      <w:pPr>
        <w:widowControl w:val="0"/>
        <w:snapToGrid w:val="0"/>
        <w:ind w:left="0"/>
        <w:rPr>
          <w:ins w:id="2611" w:author="Kennedy, Muhil" w:date="2022-12-08T13:34:00Z"/>
          <w:rFonts w:ascii="Century Gothic" w:hAnsi="Century Gothic"/>
          <w:szCs w:val="20"/>
          <w:lang w:val="en-US"/>
        </w:rPr>
      </w:pPr>
    </w:p>
    <w:p w14:paraId="4A5026E1" w14:textId="77777777" w:rsidR="00F71F56" w:rsidRDefault="00F71F56" w:rsidP="00F71F56">
      <w:pPr>
        <w:widowControl w:val="0"/>
        <w:snapToGrid w:val="0"/>
        <w:ind w:left="0"/>
        <w:rPr>
          <w:ins w:id="2612" w:author="Kennedy, Muhil" w:date="2022-12-08T13:34:00Z"/>
          <w:rFonts w:ascii="Century Gothic" w:hAnsi="Century Gothic" w:cs="Arial"/>
          <w:lang w:val="en-GB"/>
        </w:rPr>
      </w:pPr>
      <w:ins w:id="2613" w:author="Kennedy, Muhil" w:date="2022-12-08T13:34:00Z">
        <w:r w:rsidRPr="00DF2B5A">
          <w:rPr>
            <w:rFonts w:ascii="Century Gothic" w:hAnsi="Century Gothic" w:cs="Arial"/>
            <w:lang w:val="en-GB"/>
          </w:rPr>
          <w:t xml:space="preserve">It does not constitute nor can be construed, in any way, as a commitment from Faurecia, to entrust to the Supplier all or part of the supply of Tools and/or Parts for the serial production, or of any other product or application resulting from the </w:t>
        </w:r>
        <w:r>
          <w:rPr>
            <w:rFonts w:ascii="Century Gothic" w:hAnsi="Century Gothic" w:cs="Arial"/>
            <w:lang w:val="en-GB"/>
          </w:rPr>
          <w:t>D</w:t>
        </w:r>
        <w:r w:rsidRPr="00DF2B5A">
          <w:rPr>
            <w:rFonts w:ascii="Century Gothic" w:hAnsi="Century Gothic" w:cs="Arial"/>
            <w:lang w:val="en-GB"/>
          </w:rPr>
          <w:t>evelopment</w:t>
        </w:r>
        <w:r>
          <w:rPr>
            <w:rFonts w:ascii="Century Gothic" w:hAnsi="Century Gothic" w:cs="Arial"/>
            <w:lang w:val="en-GB"/>
          </w:rPr>
          <w:t xml:space="preserve"> and/or manufacturing.</w:t>
        </w:r>
      </w:ins>
    </w:p>
    <w:p w14:paraId="7FF06604" w14:textId="77777777" w:rsidR="00F71F56" w:rsidRDefault="00F71F56" w:rsidP="00F71F56">
      <w:pPr>
        <w:widowControl w:val="0"/>
        <w:snapToGrid w:val="0"/>
        <w:ind w:left="0"/>
        <w:rPr>
          <w:ins w:id="2614" w:author="Kennedy, Muhil" w:date="2022-12-08T13:34:00Z"/>
          <w:rFonts w:ascii="Century Gothic" w:hAnsi="Century Gothic"/>
          <w:szCs w:val="20"/>
          <w:lang w:val="en-US"/>
        </w:rPr>
      </w:pPr>
    </w:p>
    <w:p w14:paraId="4486B751" w14:textId="77777777" w:rsidR="00F71F56" w:rsidRDefault="00F71F56" w:rsidP="00F71F56">
      <w:pPr>
        <w:widowControl w:val="0"/>
        <w:snapToGrid w:val="0"/>
        <w:ind w:left="0"/>
        <w:rPr>
          <w:ins w:id="2615" w:author="Kennedy, Muhil" w:date="2022-12-08T13:34:00Z"/>
          <w:rFonts w:ascii="Century Gothic" w:hAnsi="Century Gothic" w:cs="Arial"/>
          <w:lang w:val="en-GB"/>
        </w:rPr>
      </w:pPr>
      <w:ins w:id="2616" w:author="Kennedy, Muhil" w:date="2022-12-08T13:34:00Z">
        <w:r w:rsidRPr="00145547">
          <w:rPr>
            <w:rFonts w:ascii="Century Gothic" w:hAnsi="Century Gothic" w:cs="Arial"/>
            <w:lang w:val="en-GB"/>
          </w:rPr>
          <w:t xml:space="preserve">In the event that Faurecia would expressly retain the Supplier’s offer for the supplying of Tools and/or Parts for the serial production, or of any other product or application resulting from the </w:t>
        </w:r>
        <w:r>
          <w:rPr>
            <w:rFonts w:ascii="Century Gothic" w:hAnsi="Century Gothic" w:cs="Arial"/>
            <w:lang w:val="en-GB"/>
          </w:rPr>
          <w:t>Development and/or M</w:t>
        </w:r>
        <w:r w:rsidRPr="00145547">
          <w:rPr>
            <w:rFonts w:ascii="Century Gothic" w:hAnsi="Century Gothic" w:cs="Arial"/>
            <w:lang w:val="en-GB"/>
          </w:rPr>
          <w:t xml:space="preserve">anufacturing, such supplying shall be subject to (i) a Faurecia </w:t>
        </w:r>
        <w:r>
          <w:rPr>
            <w:rFonts w:ascii="Century Gothic" w:hAnsi="Century Gothic" w:cs="Arial"/>
            <w:lang w:val="en-GB"/>
          </w:rPr>
          <w:t>p</w:t>
        </w:r>
        <w:r w:rsidRPr="00145547">
          <w:rPr>
            <w:rFonts w:ascii="Century Gothic" w:hAnsi="Century Gothic" w:cs="Arial"/>
            <w:lang w:val="en-GB"/>
          </w:rPr>
          <w:t>urchase order</w:t>
        </w:r>
        <w:r>
          <w:rPr>
            <w:rFonts w:ascii="Century Gothic" w:hAnsi="Century Gothic" w:cs="Arial"/>
            <w:lang w:val="en-GB"/>
          </w:rPr>
          <w:t xml:space="preserve"> and release</w:t>
        </w:r>
        <w:r w:rsidRPr="00145547">
          <w:rPr>
            <w:rFonts w:ascii="Century Gothic" w:hAnsi="Century Gothic" w:cs="Arial"/>
            <w:lang w:val="en-GB"/>
          </w:rPr>
          <w:t>, (ii) the provisions of the present LON which, by their nature, apply to the production and supply of the Parts and/or Tools</w:t>
        </w:r>
        <w:r>
          <w:rPr>
            <w:rFonts w:ascii="Century Gothic" w:hAnsi="Century Gothic" w:cs="Arial"/>
            <w:lang w:val="en-GB"/>
          </w:rPr>
          <w:t>,</w:t>
        </w:r>
        <w:r w:rsidRPr="00145547">
          <w:rPr>
            <w:rFonts w:ascii="Century Gothic" w:hAnsi="Century Gothic" w:cs="Arial"/>
            <w:lang w:val="en-GB"/>
          </w:rPr>
          <w:t xml:space="preserve"> (iii) the Faurecia General Conditions of Purchase and (iiii) the other contractual documents (“OCD”), listed hereinafter in Article 2.</w:t>
        </w:r>
      </w:ins>
    </w:p>
    <w:p w14:paraId="7F336EAC" w14:textId="77777777" w:rsidR="00F71F56" w:rsidRDefault="00F71F56" w:rsidP="00F71F56">
      <w:pPr>
        <w:widowControl w:val="0"/>
        <w:snapToGrid w:val="0"/>
        <w:ind w:left="0"/>
        <w:rPr>
          <w:ins w:id="2617" w:author="Kennedy, Muhil" w:date="2022-12-08T13:34:00Z"/>
          <w:rFonts w:ascii="Century Gothic" w:hAnsi="Century Gothic"/>
          <w:szCs w:val="20"/>
          <w:lang w:val="en-US"/>
        </w:rPr>
      </w:pPr>
    </w:p>
    <w:p w14:paraId="7329AAED" w14:textId="77777777" w:rsidR="00F71F56" w:rsidRDefault="00F71F56" w:rsidP="00F71F56">
      <w:pPr>
        <w:widowControl w:val="0"/>
        <w:snapToGrid w:val="0"/>
        <w:ind w:left="0"/>
        <w:rPr>
          <w:ins w:id="2618" w:author="Kennedy, Muhil" w:date="2022-12-08T13:34:00Z"/>
          <w:rFonts w:ascii="Century Gothic" w:hAnsi="Century Gothic"/>
          <w:szCs w:val="20"/>
          <w:lang w:val="en-US"/>
        </w:rPr>
      </w:pPr>
    </w:p>
    <w:p w14:paraId="208F3C69" w14:textId="77777777" w:rsidR="00F71F56" w:rsidRPr="00CF0D92" w:rsidRDefault="00F71F56" w:rsidP="00F71F56">
      <w:pPr>
        <w:widowControl w:val="0"/>
        <w:snapToGrid w:val="0"/>
        <w:ind w:left="0"/>
        <w:rPr>
          <w:ins w:id="2619" w:author="Kennedy, Muhil" w:date="2022-12-08T13:34:00Z"/>
          <w:rFonts w:ascii="Century Gothic" w:hAnsi="Century Gothic"/>
          <w:szCs w:val="20"/>
          <w:lang w:val="en-US"/>
        </w:rPr>
      </w:pPr>
    </w:p>
    <w:p w14:paraId="320D5ACB" w14:textId="77777777" w:rsidR="00F71F56" w:rsidRPr="006B1A43" w:rsidRDefault="00F71F56" w:rsidP="00F71F56">
      <w:pPr>
        <w:pStyle w:val="Heading1"/>
        <w:keepNext w:val="0"/>
        <w:widowControl w:val="0"/>
        <w:tabs>
          <w:tab w:val="num" w:pos="1440"/>
        </w:tabs>
        <w:snapToGrid w:val="0"/>
        <w:ind w:left="0"/>
        <w:rPr>
          <w:ins w:id="2620" w:author="Kennedy, Muhil" w:date="2022-12-08T13:34:00Z"/>
          <w:rFonts w:ascii="Century Gothic" w:hAnsi="Century Gothic"/>
          <w:lang w:val="en-US"/>
          <w14:shadow w14:blurRad="0" w14:dist="0" w14:dir="0" w14:sx="0" w14:sy="0" w14:kx="0" w14:ky="0" w14:algn="none">
            <w14:srgbClr w14:val="000000"/>
          </w14:shadow>
        </w:rPr>
      </w:pPr>
      <w:ins w:id="2621" w:author="Kennedy, Muhil" w:date="2022-12-08T13:34:00Z">
        <w:r w:rsidRPr="006B1A43">
          <w:rPr>
            <w:rFonts w:ascii="Century Gothic" w:hAnsi="Century Gothic"/>
            <w:lang w:val="en-US"/>
            <w14:shadow w14:blurRad="0" w14:dist="0" w14:dir="0" w14:sx="0" w14:sy="0" w14:kx="0" w14:ky="0" w14:algn="none">
              <w14:srgbClr w14:val="000000"/>
            </w14:shadow>
          </w:rPr>
          <w:t>CONTRACTUAL DOCUMENTATION</w:t>
        </w:r>
      </w:ins>
    </w:p>
    <w:p w14:paraId="4560DEA2" w14:textId="77777777" w:rsidR="00F71F56" w:rsidRDefault="00F71F56" w:rsidP="00F71F56">
      <w:pPr>
        <w:pStyle w:val="Faureciaberschrift2"/>
        <w:widowControl w:val="0"/>
        <w:numPr>
          <w:ilvl w:val="0"/>
          <w:numId w:val="0"/>
        </w:numPr>
        <w:snapToGrid w:val="0"/>
        <w:spacing w:after="0"/>
        <w:rPr>
          <w:ins w:id="2622" w:author="Kennedy, Muhil" w:date="2022-12-08T13:34:00Z"/>
          <w:rFonts w:ascii="Century Gothic" w:hAnsi="Century Gothic" w:cs="Times New Roman"/>
          <w:szCs w:val="20"/>
          <w:lang w:val="en-US"/>
        </w:rPr>
      </w:pPr>
    </w:p>
    <w:p w14:paraId="3049D23B" w14:textId="77777777" w:rsidR="00F71F56" w:rsidRDefault="00F71F56" w:rsidP="00F71F56">
      <w:pPr>
        <w:pStyle w:val="Faureciaberschrift2"/>
        <w:widowControl w:val="0"/>
        <w:numPr>
          <w:ilvl w:val="0"/>
          <w:numId w:val="0"/>
        </w:numPr>
        <w:snapToGrid w:val="0"/>
        <w:spacing w:after="0"/>
        <w:rPr>
          <w:ins w:id="2623" w:author="Kennedy, Muhil" w:date="2022-12-08T13:34:00Z"/>
          <w:rFonts w:ascii="Century Gothic" w:hAnsi="Century Gothic" w:cs="Times New Roman"/>
          <w:szCs w:val="20"/>
          <w:lang w:val="en-US"/>
        </w:rPr>
      </w:pPr>
      <w:ins w:id="2624" w:author="Kennedy, Muhil" w:date="2022-12-08T13:34:00Z">
        <w:r w:rsidRPr="00497E67">
          <w:rPr>
            <w:rFonts w:ascii="Century Gothic" w:hAnsi="Century Gothic" w:cs="Times New Roman"/>
            <w:szCs w:val="20"/>
            <w:lang w:val="en-US"/>
          </w:rPr>
          <w:t>The following documents are an integral part of this LON</w:t>
        </w:r>
        <w:r w:rsidRPr="00497E67">
          <w:rPr>
            <w:rFonts w:ascii="Century Gothic" w:hAnsi="Century Gothic" w:cs="Times New Roman"/>
            <w:b/>
            <w:bCs/>
            <w:szCs w:val="20"/>
            <w:lang w:val="en-US"/>
          </w:rPr>
          <w:t xml:space="preserve"> </w:t>
        </w:r>
        <w:r w:rsidRPr="00497E67">
          <w:rPr>
            <w:rFonts w:ascii="Century Gothic" w:hAnsi="Century Gothic" w:cs="Times New Roman"/>
            <w:szCs w:val="20"/>
            <w:lang w:val="en-US"/>
          </w:rPr>
          <w:t>and incorporated by reference:</w:t>
        </w:r>
      </w:ins>
    </w:p>
    <w:p w14:paraId="1B12F20F" w14:textId="77777777" w:rsidR="00F71F56" w:rsidRDefault="00F71F56" w:rsidP="00F71F56">
      <w:pPr>
        <w:rPr>
          <w:ins w:id="2625" w:author="Kennedy, Muhil" w:date="2022-12-08T13:34:00Z"/>
          <w:lang w:val="en-US" w:eastAsia="pt-BR"/>
        </w:rPr>
      </w:pPr>
    </w:p>
    <w:p w14:paraId="40DCEE02" w14:textId="77777777" w:rsidR="00F71F56" w:rsidRDefault="00F71F56" w:rsidP="00F71F56">
      <w:pPr>
        <w:pStyle w:val="Faureciaberschrift2"/>
        <w:widowControl w:val="0"/>
        <w:numPr>
          <w:ilvl w:val="0"/>
          <w:numId w:val="0"/>
        </w:numPr>
        <w:snapToGrid w:val="0"/>
        <w:spacing w:after="0"/>
        <w:rPr>
          <w:ins w:id="2626" w:author="Kennedy, Muhil" w:date="2022-12-08T13:34:00Z"/>
          <w:rFonts w:ascii="Century Gothic" w:hAnsi="Century Gothic" w:cs="Times New Roman"/>
          <w:szCs w:val="20"/>
          <w:lang w:val="en-US"/>
        </w:rPr>
      </w:pPr>
      <w:ins w:id="2627" w:author="Kennedy, Muhil" w:date="2022-12-08T13:34:00Z">
        <w:r w:rsidRPr="006523FC">
          <w:rPr>
            <w:rFonts w:ascii="Century Gothic" w:hAnsi="Century Gothic" w:cs="Times New Roman"/>
            <w:szCs w:val="20"/>
            <w:lang w:val="en-US"/>
          </w:rPr>
          <w:t>The following documents, ranked by priority order, form an agreement (hereafter the "</w:t>
        </w:r>
        <w:r w:rsidRPr="006523FC">
          <w:rPr>
            <w:rFonts w:ascii="Century Gothic" w:hAnsi="Century Gothic" w:cs="Times New Roman"/>
            <w:b/>
            <w:bCs/>
            <w:szCs w:val="20"/>
            <w:lang w:val="en-US"/>
          </w:rPr>
          <w:t>Agreement</w:t>
        </w:r>
        <w:r w:rsidRPr="006523FC">
          <w:rPr>
            <w:rFonts w:ascii="Century Gothic" w:hAnsi="Century Gothic" w:cs="Times New Roman"/>
            <w:szCs w:val="20"/>
            <w:lang w:val="en-US"/>
          </w:rPr>
          <w:t>"):</w:t>
        </w:r>
      </w:ins>
    </w:p>
    <w:p w14:paraId="76A3A448" w14:textId="77777777" w:rsidR="00F71F56" w:rsidRPr="006523FC" w:rsidRDefault="00F71F56" w:rsidP="00F71F56">
      <w:pPr>
        <w:rPr>
          <w:ins w:id="2628" w:author="Kennedy, Muhil" w:date="2022-12-08T13:34:00Z"/>
          <w:lang w:val="en-US" w:eastAsia="pt-BR"/>
        </w:rPr>
      </w:pPr>
    </w:p>
    <w:p w14:paraId="7EE24B06" w14:textId="77777777" w:rsidR="00F71F56" w:rsidRPr="006523FC" w:rsidRDefault="00F71F56" w:rsidP="00F71F56">
      <w:pPr>
        <w:widowControl w:val="0"/>
        <w:numPr>
          <w:ilvl w:val="2"/>
          <w:numId w:val="7"/>
        </w:numPr>
        <w:tabs>
          <w:tab w:val="num" w:pos="1440"/>
        </w:tabs>
        <w:snapToGrid w:val="0"/>
        <w:ind w:left="1440" w:hanging="360"/>
        <w:rPr>
          <w:ins w:id="2629" w:author="Kennedy, Muhil" w:date="2022-12-08T13:34:00Z"/>
          <w:rFonts w:ascii="Century Gothic" w:hAnsi="Century Gothic"/>
          <w:szCs w:val="20"/>
          <w:lang w:val="en-US"/>
        </w:rPr>
      </w:pPr>
      <w:ins w:id="2630" w:author="Kennedy, Muhil" w:date="2022-12-08T13:34:00Z">
        <w:r>
          <w:rPr>
            <w:rFonts w:ascii="Century Gothic" w:hAnsi="Century Gothic"/>
            <w:szCs w:val="20"/>
            <w:lang w:val="en-US"/>
          </w:rPr>
          <w:t xml:space="preserve">This </w:t>
        </w:r>
        <w:r w:rsidRPr="006523FC">
          <w:rPr>
            <w:rFonts w:ascii="Century Gothic" w:hAnsi="Century Gothic"/>
            <w:szCs w:val="20"/>
            <w:lang w:val="en-US"/>
          </w:rPr>
          <w:t>LON, completed by possible amendments,</w:t>
        </w:r>
      </w:ins>
    </w:p>
    <w:p w14:paraId="4A652289" w14:textId="77777777" w:rsidR="00F71F56" w:rsidRPr="006523FC" w:rsidRDefault="00F71F56" w:rsidP="00F71F56">
      <w:pPr>
        <w:widowControl w:val="0"/>
        <w:numPr>
          <w:ilvl w:val="2"/>
          <w:numId w:val="7"/>
        </w:numPr>
        <w:tabs>
          <w:tab w:val="num" w:pos="1440"/>
        </w:tabs>
        <w:snapToGrid w:val="0"/>
        <w:ind w:left="1440" w:hanging="360"/>
        <w:rPr>
          <w:ins w:id="2631" w:author="Kennedy, Muhil" w:date="2022-12-08T13:34:00Z"/>
          <w:rFonts w:ascii="Century Gothic" w:hAnsi="Century Gothic"/>
          <w:szCs w:val="20"/>
          <w:lang w:val="en-US"/>
        </w:rPr>
      </w:pPr>
      <w:ins w:id="2632" w:author="Kennedy, Muhil" w:date="2022-12-08T13:34:00Z">
        <w:r w:rsidRPr="006523FC">
          <w:rPr>
            <w:rFonts w:ascii="Century Gothic" w:hAnsi="Century Gothic"/>
            <w:szCs w:val="20"/>
            <w:lang w:val="en-US"/>
          </w:rPr>
          <w:t>the other contractual documents ("</w:t>
        </w:r>
        <w:r w:rsidRPr="006523FC">
          <w:rPr>
            <w:rFonts w:ascii="Century Gothic" w:hAnsi="Century Gothic"/>
            <w:b/>
            <w:bCs/>
            <w:szCs w:val="20"/>
            <w:lang w:val="en-US"/>
          </w:rPr>
          <w:t>OCD</w:t>
        </w:r>
        <w:r w:rsidRPr="006523FC">
          <w:rPr>
            <w:rFonts w:ascii="Century Gothic" w:hAnsi="Century Gothic"/>
            <w:szCs w:val="20"/>
            <w:lang w:val="en-US"/>
          </w:rPr>
          <w:t>"), listed her</w:t>
        </w:r>
        <w:r>
          <w:rPr>
            <w:rFonts w:ascii="Century Gothic" w:hAnsi="Century Gothic"/>
            <w:szCs w:val="20"/>
            <w:lang w:val="en-US"/>
          </w:rPr>
          <w:t>einafter in the following chart</w:t>
        </w:r>
        <w:r w:rsidRPr="006523FC">
          <w:rPr>
            <w:rFonts w:ascii="Century Gothic" w:hAnsi="Century Gothic"/>
            <w:szCs w:val="20"/>
            <w:lang w:val="en-US"/>
          </w:rPr>
          <w:t xml:space="preserve">, as amended in writing where applicable. </w:t>
        </w:r>
      </w:ins>
    </w:p>
    <w:p w14:paraId="24EAB744" w14:textId="77777777" w:rsidR="00F71F56" w:rsidRPr="006523FC" w:rsidRDefault="00F71F56" w:rsidP="00F71F56">
      <w:pPr>
        <w:pStyle w:val="Faureciaberschrift2"/>
        <w:widowControl w:val="0"/>
        <w:numPr>
          <w:ilvl w:val="0"/>
          <w:numId w:val="0"/>
        </w:numPr>
        <w:snapToGrid w:val="0"/>
        <w:spacing w:after="0"/>
        <w:rPr>
          <w:ins w:id="2633" w:author="Kennedy, Muhil" w:date="2022-12-08T13:34:00Z"/>
          <w:rFonts w:ascii="Century Gothic" w:hAnsi="Century Gothic" w:cs="Times New Roman"/>
          <w:szCs w:val="20"/>
          <w:lang w:val="en-US"/>
        </w:rPr>
      </w:pPr>
    </w:p>
    <w:p w14:paraId="5B8568D8" w14:textId="77777777" w:rsidR="00F71F56" w:rsidRPr="006523FC" w:rsidRDefault="00F71F56" w:rsidP="00F71F56">
      <w:pPr>
        <w:pStyle w:val="Faureciaberschrift2"/>
        <w:widowControl w:val="0"/>
        <w:numPr>
          <w:ilvl w:val="0"/>
          <w:numId w:val="0"/>
        </w:numPr>
        <w:snapToGrid w:val="0"/>
        <w:spacing w:after="0"/>
        <w:rPr>
          <w:ins w:id="2634" w:author="Kennedy, Muhil" w:date="2022-12-08T13:34:00Z"/>
          <w:rFonts w:ascii="Century Gothic" w:hAnsi="Century Gothic" w:cs="Times New Roman"/>
          <w:szCs w:val="20"/>
          <w:lang w:val="en-US"/>
        </w:rPr>
      </w:pPr>
      <w:ins w:id="2635" w:author="Kennedy, Muhil" w:date="2022-12-08T13:34:00Z">
        <w:r w:rsidRPr="006523FC">
          <w:rPr>
            <w:rFonts w:ascii="Century Gothic" w:hAnsi="Century Gothic" w:cs="Times New Roman"/>
            <w:szCs w:val="20"/>
            <w:lang w:val="en-US"/>
          </w:rPr>
          <w:t>Any declaration, commitment, offer or any amendment to the Agreement shall only be binding if it is part of a subsequent agreement executed by the duly authorized representative of each Party having at least the same title that the signatory of the present LON.</w:t>
        </w:r>
      </w:ins>
    </w:p>
    <w:p w14:paraId="281408B4" w14:textId="77777777" w:rsidR="00F71F56" w:rsidRDefault="00F71F56" w:rsidP="00F71F56">
      <w:pPr>
        <w:rPr>
          <w:ins w:id="2636" w:author="Kennedy, Muhil" w:date="2022-12-08T13:34:00Z"/>
          <w:lang w:val="en-US" w:eastAsia="pt-BR"/>
        </w:rPr>
      </w:pPr>
    </w:p>
    <w:tbl>
      <w:tblPr>
        <w:tblStyle w:val="TableGrid"/>
        <w:tblW w:w="0" w:type="auto"/>
        <w:jc w:val="center"/>
        <w:tblLook w:val="04A0" w:firstRow="1" w:lastRow="0" w:firstColumn="1" w:lastColumn="0" w:noHBand="0" w:noVBand="1"/>
      </w:tblPr>
      <w:tblGrid>
        <w:gridCol w:w="1481"/>
        <w:gridCol w:w="2537"/>
        <w:gridCol w:w="1584"/>
        <w:gridCol w:w="1713"/>
        <w:gridCol w:w="1701"/>
      </w:tblGrid>
      <w:tr w:rsidR="00F71F56" w:rsidRPr="00ED081A" w14:paraId="4C265142" w14:textId="77777777" w:rsidTr="00D30F6E">
        <w:trPr>
          <w:trHeight w:val="490"/>
          <w:tblHeader/>
          <w:jc w:val="center"/>
          <w:ins w:id="2637" w:author="Kennedy, Muhil" w:date="2022-12-08T13:34:00Z"/>
        </w:trPr>
        <w:tc>
          <w:tcPr>
            <w:tcW w:w="1481" w:type="dxa"/>
            <w:shd w:val="clear" w:color="auto" w:fill="D9D9D9" w:themeFill="background1" w:themeFillShade="D9"/>
            <w:vAlign w:val="center"/>
          </w:tcPr>
          <w:p w14:paraId="239E99E3" w14:textId="77777777" w:rsidR="00F71F56" w:rsidRPr="00497E67" w:rsidRDefault="00F71F56" w:rsidP="00D30F6E">
            <w:pPr>
              <w:widowControl w:val="0"/>
              <w:snapToGrid w:val="0"/>
              <w:ind w:left="0"/>
              <w:jc w:val="center"/>
              <w:rPr>
                <w:ins w:id="2638" w:author="Kennedy, Muhil" w:date="2022-12-08T13:34:00Z"/>
                <w:rFonts w:ascii="Century Gothic" w:hAnsi="Century Gothic" w:cs="Arial"/>
                <w:b/>
                <w:bCs/>
                <w:szCs w:val="20"/>
                <w:lang w:val="en-US"/>
              </w:rPr>
            </w:pPr>
            <w:ins w:id="2639" w:author="Kennedy, Muhil" w:date="2022-12-08T13:34:00Z">
              <w:r w:rsidRPr="00497E67">
                <w:rPr>
                  <w:rFonts w:ascii="Century Gothic" w:hAnsi="Century Gothic" w:cs="Arial"/>
                  <w:b/>
                  <w:bCs/>
                  <w:szCs w:val="20"/>
                  <w:lang w:val="en-US"/>
                </w:rPr>
                <w:lastRenderedPageBreak/>
                <w:t>N°</w:t>
              </w:r>
            </w:ins>
          </w:p>
        </w:tc>
        <w:tc>
          <w:tcPr>
            <w:tcW w:w="2537" w:type="dxa"/>
            <w:shd w:val="clear" w:color="auto" w:fill="D9D9D9" w:themeFill="background1" w:themeFillShade="D9"/>
            <w:vAlign w:val="center"/>
          </w:tcPr>
          <w:p w14:paraId="168271A9" w14:textId="77777777" w:rsidR="00F71F56" w:rsidRPr="00497E67" w:rsidRDefault="00F71F56" w:rsidP="00D30F6E">
            <w:pPr>
              <w:widowControl w:val="0"/>
              <w:snapToGrid w:val="0"/>
              <w:ind w:left="0"/>
              <w:jc w:val="center"/>
              <w:rPr>
                <w:ins w:id="2640" w:author="Kennedy, Muhil" w:date="2022-12-08T13:34:00Z"/>
                <w:rFonts w:ascii="Century Gothic" w:hAnsi="Century Gothic" w:cs="Arial"/>
                <w:b/>
                <w:bCs/>
                <w:szCs w:val="20"/>
                <w:lang w:val="en-US"/>
              </w:rPr>
            </w:pPr>
            <w:ins w:id="2641" w:author="Kennedy, Muhil" w:date="2022-12-08T13:34:00Z">
              <w:r w:rsidRPr="00497E67">
                <w:rPr>
                  <w:rFonts w:ascii="Century Gothic" w:hAnsi="Century Gothic" w:cs="Arial"/>
                  <w:b/>
                  <w:bCs/>
                  <w:szCs w:val="20"/>
                  <w:lang w:val="en-US"/>
                </w:rPr>
                <w:t>Name</w:t>
              </w:r>
            </w:ins>
          </w:p>
        </w:tc>
        <w:tc>
          <w:tcPr>
            <w:tcW w:w="1584" w:type="dxa"/>
            <w:shd w:val="clear" w:color="auto" w:fill="D9D9D9" w:themeFill="background1" w:themeFillShade="D9"/>
            <w:vAlign w:val="center"/>
          </w:tcPr>
          <w:p w14:paraId="254F0BDB" w14:textId="77777777" w:rsidR="00F71F56" w:rsidRPr="00497E67" w:rsidRDefault="00F71F56" w:rsidP="00D30F6E">
            <w:pPr>
              <w:widowControl w:val="0"/>
              <w:snapToGrid w:val="0"/>
              <w:ind w:left="0"/>
              <w:jc w:val="center"/>
              <w:rPr>
                <w:ins w:id="2642" w:author="Kennedy, Muhil" w:date="2022-12-08T13:34:00Z"/>
                <w:rFonts w:ascii="Century Gothic" w:hAnsi="Century Gothic" w:cs="Arial"/>
                <w:b/>
                <w:bCs/>
                <w:szCs w:val="20"/>
                <w:lang w:val="en-US"/>
              </w:rPr>
            </w:pPr>
            <w:ins w:id="2643" w:author="Kennedy, Muhil" w:date="2022-12-08T13:34:00Z">
              <w:r w:rsidRPr="00497E67">
                <w:rPr>
                  <w:rFonts w:ascii="Century Gothic" w:hAnsi="Century Gothic" w:cs="Arial"/>
                  <w:b/>
                  <w:bCs/>
                  <w:szCs w:val="20"/>
                  <w:lang w:val="en-US"/>
                </w:rPr>
                <w:t>Ref/</w:t>
              </w:r>
            </w:ins>
          </w:p>
        </w:tc>
        <w:tc>
          <w:tcPr>
            <w:tcW w:w="1713" w:type="dxa"/>
            <w:shd w:val="clear" w:color="auto" w:fill="D9D9D9" w:themeFill="background1" w:themeFillShade="D9"/>
            <w:vAlign w:val="center"/>
          </w:tcPr>
          <w:p w14:paraId="64869185" w14:textId="77777777" w:rsidR="00F71F56" w:rsidRPr="00497E67" w:rsidRDefault="00F71F56" w:rsidP="00D30F6E">
            <w:pPr>
              <w:widowControl w:val="0"/>
              <w:snapToGrid w:val="0"/>
              <w:ind w:left="0"/>
              <w:jc w:val="center"/>
              <w:rPr>
                <w:ins w:id="2644" w:author="Kennedy, Muhil" w:date="2022-12-08T13:34:00Z"/>
                <w:rFonts w:ascii="Century Gothic" w:hAnsi="Century Gothic" w:cs="Arial"/>
                <w:b/>
                <w:bCs/>
                <w:szCs w:val="20"/>
                <w:lang w:val="en-US"/>
              </w:rPr>
            </w:pPr>
            <w:ins w:id="2645" w:author="Kennedy, Muhil" w:date="2022-12-08T13:34:00Z">
              <w:r w:rsidRPr="00497E67">
                <w:rPr>
                  <w:rFonts w:ascii="Century Gothic" w:hAnsi="Century Gothic" w:cs="Arial"/>
                  <w:b/>
                  <w:bCs/>
                  <w:szCs w:val="20"/>
                  <w:lang w:val="en-US"/>
                </w:rPr>
                <w:t>Comment</w:t>
              </w:r>
            </w:ins>
          </w:p>
        </w:tc>
        <w:tc>
          <w:tcPr>
            <w:tcW w:w="1701" w:type="dxa"/>
            <w:shd w:val="clear" w:color="auto" w:fill="D9D9D9" w:themeFill="background1" w:themeFillShade="D9"/>
            <w:vAlign w:val="center"/>
          </w:tcPr>
          <w:p w14:paraId="198987AA" w14:textId="77777777" w:rsidR="00F71F56" w:rsidRPr="00497E67" w:rsidRDefault="00F71F56" w:rsidP="00D30F6E">
            <w:pPr>
              <w:widowControl w:val="0"/>
              <w:snapToGrid w:val="0"/>
              <w:ind w:left="0"/>
              <w:jc w:val="center"/>
              <w:rPr>
                <w:ins w:id="2646" w:author="Kennedy, Muhil" w:date="2022-12-08T13:34:00Z"/>
                <w:rFonts w:ascii="Century Gothic" w:hAnsi="Century Gothic" w:cs="Arial"/>
                <w:b/>
                <w:bCs/>
                <w:szCs w:val="20"/>
                <w:lang w:val="en-US"/>
              </w:rPr>
            </w:pPr>
            <w:ins w:id="2647" w:author="Kennedy, Muhil" w:date="2022-12-08T13:34:00Z">
              <w:r>
                <w:rPr>
                  <w:rFonts w:ascii="Century Gothic" w:hAnsi="Century Gothic" w:cs="Arial"/>
                  <w:b/>
                  <w:bCs/>
                  <w:szCs w:val="20"/>
                  <w:lang w:val="en-US"/>
                </w:rPr>
                <w:t>Incorporated by reference (Yes / No)</w:t>
              </w:r>
            </w:ins>
          </w:p>
        </w:tc>
      </w:tr>
      <w:tr w:rsidR="00F71F56" w:rsidRPr="00ED081A" w14:paraId="48CA49E5" w14:textId="77777777" w:rsidTr="00D30F6E">
        <w:trPr>
          <w:trHeight w:val="490"/>
          <w:jc w:val="center"/>
          <w:ins w:id="2648" w:author="Kennedy, Muhil" w:date="2022-12-08T13:34:00Z"/>
        </w:trPr>
        <w:tc>
          <w:tcPr>
            <w:tcW w:w="1481" w:type="dxa"/>
            <w:vAlign w:val="center"/>
          </w:tcPr>
          <w:p w14:paraId="75083C45" w14:textId="77777777" w:rsidR="00F71F56" w:rsidRPr="00D31FC6" w:rsidRDefault="00F71F56" w:rsidP="00D30F6E">
            <w:pPr>
              <w:widowControl w:val="0"/>
              <w:snapToGrid w:val="0"/>
              <w:ind w:left="0"/>
              <w:rPr>
                <w:ins w:id="2649" w:author="Kennedy, Muhil" w:date="2022-12-08T13:34:00Z"/>
                <w:rFonts w:ascii="Century Gothic" w:hAnsi="Century Gothic" w:cs="Arial"/>
                <w:szCs w:val="20"/>
                <w:lang w:val="en-GB"/>
              </w:rPr>
            </w:pPr>
            <w:ins w:id="2650" w:author="Kennedy, Muhil" w:date="2022-12-08T13:34:00Z">
              <w:r w:rsidRPr="00D31FC6">
                <w:rPr>
                  <w:rFonts w:ascii="Century Gothic" w:hAnsi="Century Gothic" w:cs="Arial"/>
                  <w:szCs w:val="20"/>
                  <w:lang w:val="en-GB"/>
                </w:rPr>
                <w:t>Appendix 1</w:t>
              </w:r>
            </w:ins>
          </w:p>
        </w:tc>
        <w:tc>
          <w:tcPr>
            <w:tcW w:w="2537" w:type="dxa"/>
            <w:vAlign w:val="center"/>
          </w:tcPr>
          <w:p w14:paraId="57FD2777" w14:textId="77777777" w:rsidR="00F71F56" w:rsidRPr="00D31FC6" w:rsidRDefault="00F71F56" w:rsidP="00D30F6E">
            <w:pPr>
              <w:widowControl w:val="0"/>
              <w:snapToGrid w:val="0"/>
              <w:ind w:left="0"/>
              <w:rPr>
                <w:ins w:id="2651" w:author="Kennedy, Muhil" w:date="2022-12-08T13:34:00Z"/>
                <w:rFonts w:ascii="Century Gothic" w:hAnsi="Century Gothic" w:cs="Arial"/>
                <w:szCs w:val="20"/>
                <w:lang w:val="en-GB"/>
              </w:rPr>
            </w:pPr>
            <w:ins w:id="2652" w:author="Kennedy, Muhil" w:date="2022-12-08T13:34:00Z">
              <w:r w:rsidRPr="00D31FC6">
                <w:rPr>
                  <w:rFonts w:ascii="Century Gothic" w:hAnsi="Century Gothic" w:cs="Arial"/>
                  <w:szCs w:val="20"/>
                  <w:lang w:val="en-GB"/>
                </w:rPr>
                <w:t>Special Terms and Conditions (if any)</w:t>
              </w:r>
            </w:ins>
          </w:p>
        </w:tc>
        <w:tc>
          <w:tcPr>
            <w:tcW w:w="1584" w:type="dxa"/>
            <w:vAlign w:val="center"/>
          </w:tcPr>
          <w:p w14:paraId="25DFD893" w14:textId="77777777" w:rsidR="00F71F56" w:rsidRPr="00D31FC6" w:rsidRDefault="00F71F56" w:rsidP="00D30F6E">
            <w:pPr>
              <w:widowControl w:val="0"/>
              <w:snapToGrid w:val="0"/>
              <w:ind w:left="0"/>
              <w:jc w:val="left"/>
              <w:rPr>
                <w:ins w:id="2653" w:author="Kennedy, Muhil" w:date="2022-12-08T13:34:00Z"/>
                <w:rFonts w:ascii="Century Gothic" w:hAnsi="Century Gothic" w:cs="Arial"/>
                <w:szCs w:val="20"/>
                <w:lang w:val="en-GB"/>
              </w:rPr>
            </w:pPr>
          </w:p>
        </w:tc>
        <w:tc>
          <w:tcPr>
            <w:tcW w:w="1713" w:type="dxa"/>
            <w:vAlign w:val="center"/>
          </w:tcPr>
          <w:p w14:paraId="178438CD" w14:textId="77777777" w:rsidR="00F71F56" w:rsidRPr="00D31FC6" w:rsidRDefault="00F71F56" w:rsidP="00D30F6E">
            <w:pPr>
              <w:widowControl w:val="0"/>
              <w:snapToGrid w:val="0"/>
              <w:ind w:left="0"/>
              <w:jc w:val="left"/>
              <w:rPr>
                <w:ins w:id="2654" w:author="Kennedy, Muhil" w:date="2022-12-08T13:34:00Z"/>
                <w:rFonts w:ascii="Century Gothic" w:hAnsi="Century Gothic" w:cs="Arial"/>
                <w:szCs w:val="20"/>
                <w:lang w:val="en-GB"/>
              </w:rPr>
            </w:pPr>
          </w:p>
        </w:tc>
        <w:tc>
          <w:tcPr>
            <w:tcW w:w="1701" w:type="dxa"/>
            <w:vAlign w:val="center"/>
          </w:tcPr>
          <w:p w14:paraId="4683C931" w14:textId="77777777" w:rsidR="00F71F56" w:rsidRPr="00D31FC6" w:rsidRDefault="00F71F56" w:rsidP="00D30F6E">
            <w:pPr>
              <w:widowControl w:val="0"/>
              <w:snapToGrid w:val="0"/>
              <w:ind w:left="0"/>
              <w:jc w:val="center"/>
              <w:rPr>
                <w:ins w:id="2655" w:author="Kennedy, Muhil" w:date="2022-12-08T13:34:00Z"/>
                <w:rFonts w:ascii="Century Gothic" w:hAnsi="Century Gothic" w:cs="Arial"/>
                <w:szCs w:val="20"/>
                <w:lang w:val="en-GB"/>
              </w:rPr>
            </w:pPr>
          </w:p>
        </w:tc>
      </w:tr>
      <w:tr w:rsidR="00F71F56" w:rsidRPr="00497E67" w14:paraId="2546EFD9" w14:textId="77777777" w:rsidTr="00D30F6E">
        <w:trPr>
          <w:trHeight w:val="490"/>
          <w:jc w:val="center"/>
          <w:ins w:id="2656" w:author="Kennedy, Muhil" w:date="2022-12-08T13:34:00Z"/>
        </w:trPr>
        <w:tc>
          <w:tcPr>
            <w:tcW w:w="1481" w:type="dxa"/>
            <w:vAlign w:val="center"/>
          </w:tcPr>
          <w:p w14:paraId="1381C204" w14:textId="77777777" w:rsidR="00F71F56" w:rsidRPr="00D31FC6" w:rsidRDefault="00F71F56" w:rsidP="00D30F6E">
            <w:pPr>
              <w:widowControl w:val="0"/>
              <w:snapToGrid w:val="0"/>
              <w:ind w:left="0"/>
              <w:rPr>
                <w:ins w:id="2657" w:author="Kennedy, Muhil" w:date="2022-12-08T13:34:00Z"/>
                <w:rFonts w:ascii="Century Gothic" w:hAnsi="Century Gothic" w:cs="Arial"/>
                <w:szCs w:val="20"/>
                <w:lang w:val="en-GB"/>
              </w:rPr>
            </w:pPr>
            <w:ins w:id="2658" w:author="Kennedy, Muhil" w:date="2022-12-08T13:34:00Z">
              <w:r w:rsidRPr="00D31FC6">
                <w:rPr>
                  <w:rFonts w:ascii="Century Gothic" w:hAnsi="Century Gothic" w:cs="Arial"/>
                  <w:szCs w:val="20"/>
                  <w:lang w:val="en-GB"/>
                </w:rPr>
                <w:t>Appendix 2</w:t>
              </w:r>
            </w:ins>
          </w:p>
        </w:tc>
        <w:tc>
          <w:tcPr>
            <w:tcW w:w="2537" w:type="dxa"/>
            <w:vAlign w:val="center"/>
          </w:tcPr>
          <w:p w14:paraId="73FCD589" w14:textId="77777777" w:rsidR="00F71F56" w:rsidRPr="00D31FC6" w:rsidRDefault="00F71F56" w:rsidP="00D30F6E">
            <w:pPr>
              <w:widowControl w:val="0"/>
              <w:snapToGrid w:val="0"/>
              <w:ind w:left="0"/>
              <w:rPr>
                <w:ins w:id="2659" w:author="Kennedy, Muhil" w:date="2022-12-08T13:34:00Z"/>
                <w:rFonts w:ascii="Century Gothic" w:hAnsi="Century Gothic" w:cs="Arial"/>
                <w:szCs w:val="20"/>
                <w:lang w:val="en-GB"/>
              </w:rPr>
            </w:pPr>
            <w:ins w:id="2660" w:author="Kennedy, Muhil" w:date="2022-12-08T13:34:00Z">
              <w:r w:rsidRPr="00D31FC6">
                <w:rPr>
                  <w:rFonts w:ascii="Century Gothic" w:hAnsi="Century Gothic" w:cs="Arial"/>
                  <w:szCs w:val="20"/>
                  <w:lang w:val="en-GB"/>
                </w:rPr>
                <w:t>Framework Agreement (FA)(if any)</w:t>
              </w:r>
            </w:ins>
          </w:p>
        </w:tc>
        <w:tc>
          <w:tcPr>
            <w:tcW w:w="1584" w:type="dxa"/>
            <w:vAlign w:val="center"/>
          </w:tcPr>
          <w:p w14:paraId="4598F0EA" w14:textId="77777777" w:rsidR="00F71F56" w:rsidRPr="00D31FC6" w:rsidRDefault="00F71F56" w:rsidP="00D30F6E">
            <w:pPr>
              <w:widowControl w:val="0"/>
              <w:snapToGrid w:val="0"/>
              <w:ind w:left="0"/>
              <w:jc w:val="left"/>
              <w:rPr>
                <w:ins w:id="2661" w:author="Kennedy, Muhil" w:date="2022-12-08T13:34:00Z"/>
                <w:rFonts w:ascii="Century Gothic" w:hAnsi="Century Gothic" w:cs="Arial"/>
                <w:szCs w:val="20"/>
                <w:lang w:val="en-GB"/>
              </w:rPr>
            </w:pPr>
          </w:p>
        </w:tc>
        <w:tc>
          <w:tcPr>
            <w:tcW w:w="1713" w:type="dxa"/>
            <w:vAlign w:val="center"/>
          </w:tcPr>
          <w:p w14:paraId="175F1C80" w14:textId="77777777" w:rsidR="00F71F56" w:rsidRPr="00D31FC6" w:rsidRDefault="00F71F56" w:rsidP="00D30F6E">
            <w:pPr>
              <w:widowControl w:val="0"/>
              <w:snapToGrid w:val="0"/>
              <w:ind w:left="0"/>
              <w:jc w:val="left"/>
              <w:rPr>
                <w:ins w:id="2662" w:author="Kennedy, Muhil" w:date="2022-12-08T13:34:00Z"/>
                <w:rFonts w:ascii="Century Gothic" w:hAnsi="Century Gothic" w:cs="Arial"/>
                <w:szCs w:val="20"/>
                <w:lang w:val="en-GB"/>
              </w:rPr>
            </w:pPr>
            <w:ins w:id="2663" w:author="Kennedy, Muhil" w:date="2022-12-08T13:34:00Z">
              <w:r w:rsidRPr="00D31FC6">
                <w:rPr>
                  <w:rFonts w:ascii="Century Gothic" w:hAnsi="Century Gothic" w:cs="Arial"/>
                  <w:szCs w:val="20"/>
                  <w:lang w:val="en-GB"/>
                </w:rPr>
                <w:t>Signed on</w:t>
              </w:r>
            </w:ins>
          </w:p>
        </w:tc>
        <w:tc>
          <w:tcPr>
            <w:tcW w:w="1701" w:type="dxa"/>
            <w:vAlign w:val="center"/>
          </w:tcPr>
          <w:p w14:paraId="36D505A9" w14:textId="77777777" w:rsidR="00F71F56" w:rsidRPr="00D31FC6" w:rsidRDefault="00F71F56" w:rsidP="00D30F6E">
            <w:pPr>
              <w:widowControl w:val="0"/>
              <w:snapToGrid w:val="0"/>
              <w:ind w:left="0"/>
              <w:jc w:val="center"/>
              <w:rPr>
                <w:ins w:id="2664" w:author="Kennedy, Muhil" w:date="2022-12-08T13:34:00Z"/>
                <w:rFonts w:ascii="Century Gothic" w:hAnsi="Century Gothic" w:cs="Arial"/>
                <w:szCs w:val="20"/>
                <w:lang w:val="en-GB"/>
              </w:rPr>
            </w:pPr>
          </w:p>
        </w:tc>
      </w:tr>
      <w:tr w:rsidR="00F71F56" w:rsidRPr="00497E67" w14:paraId="13EE7E74" w14:textId="77777777" w:rsidTr="00D30F6E">
        <w:trPr>
          <w:trHeight w:val="490"/>
          <w:jc w:val="center"/>
          <w:ins w:id="2665" w:author="Kennedy, Muhil" w:date="2022-12-08T13:34:00Z"/>
        </w:trPr>
        <w:tc>
          <w:tcPr>
            <w:tcW w:w="1481" w:type="dxa"/>
            <w:vAlign w:val="center"/>
          </w:tcPr>
          <w:p w14:paraId="2D6C2E4D" w14:textId="77777777" w:rsidR="00F71F56" w:rsidRPr="00D31FC6" w:rsidRDefault="00F71F56" w:rsidP="00D30F6E">
            <w:pPr>
              <w:widowControl w:val="0"/>
              <w:snapToGrid w:val="0"/>
              <w:ind w:left="0"/>
              <w:rPr>
                <w:ins w:id="2666" w:author="Kennedy, Muhil" w:date="2022-12-08T13:34:00Z"/>
                <w:rFonts w:ascii="Century Gothic" w:hAnsi="Century Gothic" w:cs="Arial"/>
                <w:szCs w:val="20"/>
                <w:lang w:val="en-GB"/>
              </w:rPr>
            </w:pPr>
            <w:ins w:id="2667" w:author="Kennedy, Muhil" w:date="2022-12-08T13:34:00Z">
              <w:r w:rsidRPr="00D31FC6">
                <w:rPr>
                  <w:rFonts w:ascii="Century Gothic" w:hAnsi="Century Gothic" w:cs="Arial"/>
                  <w:szCs w:val="20"/>
                  <w:lang w:val="en-GB"/>
                </w:rPr>
                <w:t>Appendix 3</w:t>
              </w:r>
            </w:ins>
          </w:p>
        </w:tc>
        <w:tc>
          <w:tcPr>
            <w:tcW w:w="2537" w:type="dxa"/>
            <w:vAlign w:val="center"/>
          </w:tcPr>
          <w:p w14:paraId="2A390AFA" w14:textId="77777777" w:rsidR="00F71F56" w:rsidRPr="00D31FC6" w:rsidRDefault="00F71F56" w:rsidP="00D30F6E">
            <w:pPr>
              <w:widowControl w:val="0"/>
              <w:snapToGrid w:val="0"/>
              <w:ind w:left="0"/>
              <w:rPr>
                <w:ins w:id="2668" w:author="Kennedy, Muhil" w:date="2022-12-08T13:34:00Z"/>
                <w:rFonts w:ascii="Century Gothic" w:hAnsi="Century Gothic" w:cs="Arial"/>
                <w:szCs w:val="20"/>
                <w:lang w:val="en-GB"/>
              </w:rPr>
            </w:pPr>
            <w:ins w:id="2669" w:author="Kennedy, Muhil" w:date="2022-12-08T13:34:00Z">
              <w:r w:rsidRPr="00D31FC6">
                <w:rPr>
                  <w:rFonts w:ascii="Century Gothic" w:hAnsi="Century Gothic" w:cs="Arial"/>
                  <w:szCs w:val="20"/>
                  <w:lang w:val="en-GB"/>
                </w:rPr>
                <w:t>General Purchase Conditions</w:t>
              </w:r>
            </w:ins>
          </w:p>
        </w:tc>
        <w:tc>
          <w:tcPr>
            <w:tcW w:w="1584" w:type="dxa"/>
            <w:vAlign w:val="center"/>
          </w:tcPr>
          <w:p w14:paraId="6966EBD7" w14:textId="77777777" w:rsidR="00F71F56" w:rsidRPr="007B43E4" w:rsidRDefault="00F71F56" w:rsidP="00D30F6E">
            <w:pPr>
              <w:widowControl w:val="0"/>
              <w:snapToGrid w:val="0"/>
              <w:ind w:left="0"/>
              <w:jc w:val="left"/>
              <w:rPr>
                <w:ins w:id="2670" w:author="Kennedy, Muhil" w:date="2022-12-08T13:34:00Z"/>
                <w:rFonts w:ascii="Century Gothic" w:hAnsi="Century Gothic" w:cs="Arial"/>
                <w:szCs w:val="20"/>
                <w:lang w:val="en-US"/>
              </w:rPr>
            </w:pPr>
            <w:ins w:id="2671" w:author="Kennedy, Muhil" w:date="2022-12-08T13:34:00Z">
              <w:r w:rsidRPr="007B43E4">
                <w:rPr>
                  <w:rFonts w:ascii="Century Gothic" w:hAnsi="Century Gothic" w:cs="Arial"/>
                  <w:szCs w:val="20"/>
                  <w:lang w:val="en-US"/>
                </w:rPr>
                <w:t>Marc Pinart comment: File managed o</w:t>
              </w:r>
              <w:r>
                <w:rPr>
                  <w:rFonts w:ascii="Century Gothic" w:hAnsi="Century Gothic" w:cs="Arial"/>
                  <w:szCs w:val="20"/>
                  <w:lang w:val="en-US"/>
                </w:rPr>
                <w:t>n</w:t>
              </w:r>
              <w:r w:rsidRPr="007B43E4">
                <w:rPr>
                  <w:rFonts w:ascii="Century Gothic" w:hAnsi="Century Gothic" w:cs="Arial"/>
                  <w:szCs w:val="20"/>
                  <w:lang w:val="en-US"/>
                </w:rPr>
                <w:t xml:space="preserve"> th</w:t>
              </w:r>
              <w:r>
                <w:rPr>
                  <w:rFonts w:ascii="Century Gothic" w:hAnsi="Century Gothic" w:cs="Arial"/>
                  <w:szCs w:val="20"/>
                  <w:lang w:val="en-US"/>
                </w:rPr>
                <w:t xml:space="preserve">e legal place for Purchasing but not manage by FCP. </w:t>
              </w:r>
            </w:ins>
          </w:p>
        </w:tc>
        <w:tc>
          <w:tcPr>
            <w:tcW w:w="1713" w:type="dxa"/>
            <w:vAlign w:val="center"/>
          </w:tcPr>
          <w:p w14:paraId="2C727AD6" w14:textId="77777777" w:rsidR="00F71F56" w:rsidRPr="00D31FC6" w:rsidRDefault="00F71F56" w:rsidP="00D30F6E">
            <w:pPr>
              <w:widowControl w:val="0"/>
              <w:snapToGrid w:val="0"/>
              <w:ind w:left="0"/>
              <w:jc w:val="left"/>
              <w:rPr>
                <w:ins w:id="2672" w:author="Kennedy, Muhil" w:date="2022-12-08T13:34:00Z"/>
                <w:rFonts w:ascii="Century Gothic" w:hAnsi="Century Gothic" w:cs="Arial"/>
                <w:szCs w:val="20"/>
                <w:lang w:val="en-GB"/>
              </w:rPr>
            </w:pPr>
            <w:ins w:id="2673" w:author="Kennedy, Muhil" w:date="2022-12-08T13:34:00Z">
              <w:r>
                <w:rPr>
                  <w:rFonts w:ascii="Century Gothic" w:hAnsi="Century Gothic" w:cs="Arial"/>
                  <w:szCs w:val="20"/>
                  <w:lang w:val="en-GB"/>
                </w:rPr>
                <w:t>Signed on</w:t>
              </w:r>
            </w:ins>
          </w:p>
        </w:tc>
        <w:tc>
          <w:tcPr>
            <w:tcW w:w="1701" w:type="dxa"/>
            <w:vAlign w:val="center"/>
          </w:tcPr>
          <w:p w14:paraId="3EDF3484" w14:textId="77777777" w:rsidR="00F71F56" w:rsidRPr="00D31FC6" w:rsidRDefault="00F71F56" w:rsidP="00D30F6E">
            <w:pPr>
              <w:widowControl w:val="0"/>
              <w:snapToGrid w:val="0"/>
              <w:ind w:left="0"/>
              <w:jc w:val="center"/>
              <w:rPr>
                <w:ins w:id="2674" w:author="Kennedy, Muhil" w:date="2022-12-08T13:34:00Z"/>
                <w:rFonts w:ascii="Century Gothic" w:hAnsi="Century Gothic" w:cs="Arial"/>
                <w:szCs w:val="20"/>
                <w:lang w:val="en-GB"/>
              </w:rPr>
            </w:pPr>
          </w:p>
        </w:tc>
      </w:tr>
      <w:tr w:rsidR="00F71F56" w:rsidRPr="00497E67" w14:paraId="135879F0" w14:textId="77777777" w:rsidTr="00D30F6E">
        <w:trPr>
          <w:trHeight w:val="491"/>
          <w:jc w:val="center"/>
          <w:ins w:id="2675" w:author="Kennedy, Muhil" w:date="2022-12-08T13:34:00Z"/>
        </w:trPr>
        <w:tc>
          <w:tcPr>
            <w:tcW w:w="1481" w:type="dxa"/>
            <w:vAlign w:val="center"/>
          </w:tcPr>
          <w:p w14:paraId="3F75DB18" w14:textId="77777777" w:rsidR="00F71F56" w:rsidRPr="00D31FC6" w:rsidRDefault="00F71F56" w:rsidP="00D30F6E">
            <w:pPr>
              <w:widowControl w:val="0"/>
              <w:snapToGrid w:val="0"/>
              <w:ind w:left="0"/>
              <w:rPr>
                <w:ins w:id="2676" w:author="Kennedy, Muhil" w:date="2022-12-08T13:34:00Z"/>
                <w:rFonts w:ascii="Century Gothic" w:hAnsi="Century Gothic" w:cs="Arial"/>
                <w:szCs w:val="20"/>
                <w:lang w:val="en-GB"/>
              </w:rPr>
            </w:pPr>
            <w:ins w:id="2677" w:author="Kennedy, Muhil" w:date="2022-12-08T13:34:00Z">
              <w:r w:rsidRPr="00D31FC6">
                <w:rPr>
                  <w:rFonts w:ascii="Century Gothic" w:hAnsi="Century Gothic" w:cs="Arial"/>
                  <w:szCs w:val="20"/>
                  <w:lang w:val="en-GB"/>
                </w:rPr>
                <w:t>Appendix 4</w:t>
              </w:r>
            </w:ins>
          </w:p>
        </w:tc>
        <w:tc>
          <w:tcPr>
            <w:tcW w:w="2537" w:type="dxa"/>
            <w:vAlign w:val="center"/>
          </w:tcPr>
          <w:p w14:paraId="2762EEFA" w14:textId="77777777" w:rsidR="00F71F56" w:rsidRPr="00D31FC6" w:rsidRDefault="00F71F56" w:rsidP="00D30F6E">
            <w:pPr>
              <w:widowControl w:val="0"/>
              <w:snapToGrid w:val="0"/>
              <w:ind w:left="0"/>
              <w:rPr>
                <w:ins w:id="2678" w:author="Kennedy, Muhil" w:date="2022-12-08T13:34:00Z"/>
                <w:rFonts w:ascii="Century Gothic" w:hAnsi="Century Gothic"/>
                <w:szCs w:val="20"/>
                <w:lang w:val="en-US"/>
              </w:rPr>
            </w:pPr>
            <w:ins w:id="2679" w:author="Kennedy, Muhil" w:date="2022-12-08T13:34:00Z">
              <w:r w:rsidRPr="00D31FC6">
                <w:rPr>
                  <w:rFonts w:ascii="Century Gothic" w:hAnsi="Century Gothic" w:cs="Arial"/>
                  <w:szCs w:val="20"/>
                  <w:lang w:val="en-GB"/>
                </w:rPr>
                <w:t>NDA</w:t>
              </w:r>
            </w:ins>
          </w:p>
        </w:tc>
        <w:tc>
          <w:tcPr>
            <w:tcW w:w="1584" w:type="dxa"/>
            <w:vAlign w:val="center"/>
          </w:tcPr>
          <w:p w14:paraId="1976BCB2" w14:textId="77777777" w:rsidR="00F71F56" w:rsidRPr="00D31FC6" w:rsidRDefault="00F71F56" w:rsidP="00D30F6E">
            <w:pPr>
              <w:widowControl w:val="0"/>
              <w:snapToGrid w:val="0"/>
              <w:ind w:left="0"/>
              <w:jc w:val="left"/>
              <w:rPr>
                <w:ins w:id="2680" w:author="Kennedy, Muhil" w:date="2022-12-08T13:34:00Z"/>
                <w:rFonts w:ascii="Century Gothic" w:hAnsi="Century Gothic" w:cs="Arial"/>
                <w:szCs w:val="20"/>
                <w:lang w:val="en-GB"/>
              </w:rPr>
            </w:pPr>
            <w:ins w:id="2681" w:author="Kennedy, Muhil" w:date="2022-12-08T13:34:00Z">
              <w:r w:rsidRPr="002F5E26">
                <w:rPr>
                  <w:rFonts w:ascii="Century Gothic" w:hAnsi="Century Gothic" w:cs="Arial"/>
                  <w:szCs w:val="20"/>
                  <w:lang w:val="en-US"/>
                </w:rPr>
                <w:t>Marc Pinart comment: File managed o</w:t>
              </w:r>
              <w:r>
                <w:rPr>
                  <w:rFonts w:ascii="Century Gothic" w:hAnsi="Century Gothic" w:cs="Arial"/>
                  <w:szCs w:val="20"/>
                  <w:lang w:val="en-US"/>
                </w:rPr>
                <w:t>n</w:t>
              </w:r>
              <w:r w:rsidRPr="002F5E26">
                <w:rPr>
                  <w:rFonts w:ascii="Century Gothic" w:hAnsi="Century Gothic" w:cs="Arial"/>
                  <w:szCs w:val="20"/>
                  <w:lang w:val="en-US"/>
                </w:rPr>
                <w:t xml:space="preserve"> th</w:t>
              </w:r>
              <w:r>
                <w:rPr>
                  <w:rFonts w:ascii="Century Gothic" w:hAnsi="Century Gothic" w:cs="Arial"/>
                  <w:szCs w:val="20"/>
                  <w:lang w:val="en-US"/>
                </w:rPr>
                <w:t xml:space="preserve">e legal place for Purchasing but not manage by FCP. </w:t>
              </w:r>
            </w:ins>
          </w:p>
        </w:tc>
        <w:tc>
          <w:tcPr>
            <w:tcW w:w="1713" w:type="dxa"/>
            <w:vAlign w:val="center"/>
          </w:tcPr>
          <w:p w14:paraId="7B31C443" w14:textId="77777777" w:rsidR="00F71F56" w:rsidRPr="00D31FC6" w:rsidRDefault="00F71F56" w:rsidP="00D30F6E">
            <w:pPr>
              <w:widowControl w:val="0"/>
              <w:snapToGrid w:val="0"/>
              <w:ind w:left="0"/>
              <w:jc w:val="left"/>
              <w:rPr>
                <w:ins w:id="2682" w:author="Kennedy, Muhil" w:date="2022-12-08T13:34:00Z"/>
                <w:rFonts w:ascii="Century Gothic" w:hAnsi="Century Gothic" w:cs="Arial"/>
                <w:szCs w:val="20"/>
                <w:lang w:val="en-GB"/>
              </w:rPr>
            </w:pPr>
            <w:ins w:id="2683" w:author="Kennedy, Muhil" w:date="2022-12-08T13:34:00Z">
              <w:r w:rsidRPr="00D31FC6">
                <w:rPr>
                  <w:rFonts w:ascii="Century Gothic" w:hAnsi="Century Gothic" w:cs="Arial"/>
                  <w:szCs w:val="20"/>
                  <w:lang w:val="en-GB"/>
                </w:rPr>
                <w:t>Signed on</w:t>
              </w:r>
            </w:ins>
          </w:p>
        </w:tc>
        <w:tc>
          <w:tcPr>
            <w:tcW w:w="1701" w:type="dxa"/>
            <w:vAlign w:val="center"/>
          </w:tcPr>
          <w:p w14:paraId="3F43491B" w14:textId="77777777" w:rsidR="00F71F56" w:rsidRPr="00D31FC6" w:rsidRDefault="00F71F56" w:rsidP="00D30F6E">
            <w:pPr>
              <w:widowControl w:val="0"/>
              <w:snapToGrid w:val="0"/>
              <w:ind w:left="0"/>
              <w:jc w:val="center"/>
              <w:rPr>
                <w:ins w:id="2684" w:author="Kennedy, Muhil" w:date="2022-12-08T13:34:00Z"/>
                <w:rFonts w:ascii="Century Gothic" w:hAnsi="Century Gothic" w:cs="Arial"/>
                <w:szCs w:val="20"/>
                <w:lang w:val="en-GB"/>
              </w:rPr>
            </w:pPr>
          </w:p>
        </w:tc>
      </w:tr>
      <w:tr w:rsidR="00F71F56" w:rsidRPr="00497E67" w14:paraId="2AE3721E" w14:textId="77777777" w:rsidTr="00D30F6E">
        <w:trPr>
          <w:trHeight w:val="491"/>
          <w:jc w:val="center"/>
          <w:ins w:id="2685" w:author="Kennedy, Muhil" w:date="2022-12-08T13:34:00Z"/>
        </w:trPr>
        <w:tc>
          <w:tcPr>
            <w:tcW w:w="1481" w:type="dxa"/>
            <w:vAlign w:val="center"/>
          </w:tcPr>
          <w:p w14:paraId="444A9998" w14:textId="77777777" w:rsidR="00F71F56" w:rsidRPr="00D31FC6" w:rsidRDefault="00F71F56" w:rsidP="00D30F6E">
            <w:pPr>
              <w:widowControl w:val="0"/>
              <w:snapToGrid w:val="0"/>
              <w:ind w:left="0"/>
              <w:rPr>
                <w:ins w:id="2686" w:author="Kennedy, Muhil" w:date="2022-12-08T13:34:00Z"/>
                <w:rFonts w:ascii="Century Gothic" w:hAnsi="Century Gothic" w:cs="Arial"/>
                <w:szCs w:val="20"/>
                <w:lang w:val="en-GB"/>
              </w:rPr>
            </w:pPr>
            <w:ins w:id="2687" w:author="Kennedy, Muhil" w:date="2022-12-08T13:34:00Z">
              <w:r w:rsidRPr="00D31FC6">
                <w:rPr>
                  <w:rFonts w:ascii="Century Gothic" w:hAnsi="Century Gothic" w:cs="Arial"/>
                  <w:szCs w:val="20"/>
                  <w:lang w:val="en-GB"/>
                </w:rPr>
                <w:t>Appendix 5</w:t>
              </w:r>
            </w:ins>
          </w:p>
        </w:tc>
        <w:tc>
          <w:tcPr>
            <w:tcW w:w="2537" w:type="dxa"/>
            <w:vAlign w:val="center"/>
          </w:tcPr>
          <w:p w14:paraId="7CF338E7" w14:textId="77777777" w:rsidR="00F71F56" w:rsidRPr="00D31FC6" w:rsidRDefault="00F71F56" w:rsidP="00D30F6E">
            <w:pPr>
              <w:widowControl w:val="0"/>
              <w:snapToGrid w:val="0"/>
              <w:ind w:left="0"/>
              <w:rPr>
                <w:ins w:id="2688" w:author="Kennedy, Muhil" w:date="2022-12-08T13:34:00Z"/>
                <w:rFonts w:ascii="Century Gothic" w:hAnsi="Century Gothic" w:cs="Arial"/>
                <w:szCs w:val="20"/>
                <w:lang w:val="en-GB"/>
              </w:rPr>
            </w:pPr>
            <w:ins w:id="2689" w:author="Kennedy, Muhil" w:date="2022-12-08T13:34:00Z">
              <w:r w:rsidRPr="00D31FC6">
                <w:rPr>
                  <w:rFonts w:ascii="Century Gothic" w:hAnsi="Century Gothic"/>
                  <w:szCs w:val="20"/>
                  <w:lang w:val="en-US"/>
                </w:rPr>
                <w:t>Quality Assurance Agreement (QAA)</w:t>
              </w:r>
            </w:ins>
          </w:p>
        </w:tc>
        <w:tc>
          <w:tcPr>
            <w:tcW w:w="1584" w:type="dxa"/>
            <w:vAlign w:val="center"/>
          </w:tcPr>
          <w:p w14:paraId="19DAEA36" w14:textId="77777777" w:rsidR="00F71F56" w:rsidRPr="00D31FC6" w:rsidRDefault="00F71F56" w:rsidP="00D30F6E">
            <w:pPr>
              <w:widowControl w:val="0"/>
              <w:snapToGrid w:val="0"/>
              <w:ind w:left="0"/>
              <w:jc w:val="left"/>
              <w:rPr>
                <w:ins w:id="2690" w:author="Kennedy, Muhil" w:date="2022-12-08T13:34:00Z"/>
                <w:rFonts w:ascii="Century Gothic" w:hAnsi="Century Gothic" w:cs="Arial"/>
                <w:szCs w:val="20"/>
                <w:lang w:val="en-GB"/>
              </w:rPr>
            </w:pPr>
            <w:ins w:id="2691" w:author="Kennedy, Muhil" w:date="2022-12-08T13:34:00Z">
              <w:r>
                <w:rPr>
                  <w:rFonts w:ascii="Century Gothic" w:hAnsi="Century Gothic" w:cs="Arial"/>
                  <w:szCs w:val="20"/>
                  <w:lang w:val="en-GB"/>
                </w:rPr>
                <w:t>FAU-S-SPG-3124</w:t>
              </w:r>
            </w:ins>
          </w:p>
        </w:tc>
        <w:tc>
          <w:tcPr>
            <w:tcW w:w="1713" w:type="dxa"/>
            <w:vAlign w:val="center"/>
          </w:tcPr>
          <w:p w14:paraId="7E57C97E" w14:textId="77777777" w:rsidR="00F71F56" w:rsidRPr="00D31FC6" w:rsidRDefault="00F71F56" w:rsidP="00D30F6E">
            <w:pPr>
              <w:widowControl w:val="0"/>
              <w:snapToGrid w:val="0"/>
              <w:ind w:left="0"/>
              <w:jc w:val="left"/>
              <w:rPr>
                <w:ins w:id="2692" w:author="Kennedy, Muhil" w:date="2022-12-08T13:34:00Z"/>
                <w:rFonts w:ascii="Century Gothic" w:hAnsi="Century Gothic" w:cs="Arial"/>
                <w:szCs w:val="20"/>
                <w:lang w:val="en-GB"/>
              </w:rPr>
            </w:pPr>
            <w:ins w:id="2693" w:author="Kennedy, Muhil" w:date="2022-12-08T13:34:00Z">
              <w:r w:rsidRPr="00D31FC6">
                <w:rPr>
                  <w:rFonts w:ascii="Century Gothic" w:hAnsi="Century Gothic" w:cs="Arial"/>
                  <w:szCs w:val="20"/>
                  <w:lang w:val="en-GB"/>
                </w:rPr>
                <w:t>Signed on</w:t>
              </w:r>
            </w:ins>
          </w:p>
        </w:tc>
        <w:tc>
          <w:tcPr>
            <w:tcW w:w="1701" w:type="dxa"/>
            <w:vAlign w:val="center"/>
          </w:tcPr>
          <w:p w14:paraId="08D9E99A" w14:textId="77777777" w:rsidR="00F71F56" w:rsidRPr="00D31FC6" w:rsidRDefault="00F71F56" w:rsidP="00D30F6E">
            <w:pPr>
              <w:widowControl w:val="0"/>
              <w:snapToGrid w:val="0"/>
              <w:ind w:left="0"/>
              <w:jc w:val="center"/>
              <w:rPr>
                <w:ins w:id="2694" w:author="Kennedy, Muhil" w:date="2022-12-08T13:34:00Z"/>
                <w:rFonts w:ascii="Century Gothic" w:hAnsi="Century Gothic" w:cs="Arial"/>
                <w:szCs w:val="20"/>
                <w:lang w:val="en-GB"/>
              </w:rPr>
            </w:pPr>
          </w:p>
        </w:tc>
      </w:tr>
      <w:tr w:rsidR="00F71F56" w:rsidRPr="00497E67" w14:paraId="15B1BAD0" w14:textId="77777777" w:rsidTr="00D30F6E">
        <w:trPr>
          <w:trHeight w:val="490"/>
          <w:jc w:val="center"/>
          <w:ins w:id="2695" w:author="Kennedy, Muhil" w:date="2022-12-08T13:34:00Z"/>
        </w:trPr>
        <w:tc>
          <w:tcPr>
            <w:tcW w:w="1481" w:type="dxa"/>
            <w:vAlign w:val="center"/>
          </w:tcPr>
          <w:p w14:paraId="729DB313" w14:textId="77777777" w:rsidR="00F71F56" w:rsidRPr="00D31FC6" w:rsidRDefault="00F71F56" w:rsidP="00D30F6E">
            <w:pPr>
              <w:widowControl w:val="0"/>
              <w:snapToGrid w:val="0"/>
              <w:ind w:left="0"/>
              <w:rPr>
                <w:ins w:id="2696" w:author="Kennedy, Muhil" w:date="2022-12-08T13:34:00Z"/>
                <w:rFonts w:ascii="Century Gothic" w:hAnsi="Century Gothic" w:cs="Arial"/>
                <w:szCs w:val="20"/>
                <w:lang w:val="en-GB"/>
              </w:rPr>
            </w:pPr>
            <w:ins w:id="2697" w:author="Kennedy, Muhil" w:date="2022-12-08T13:34:00Z">
              <w:r w:rsidRPr="00D31FC6">
                <w:rPr>
                  <w:rFonts w:ascii="Century Gothic" w:hAnsi="Century Gothic" w:cs="Arial"/>
                  <w:szCs w:val="20"/>
                  <w:lang w:val="en-GB"/>
                </w:rPr>
                <w:t>Appendix 6</w:t>
              </w:r>
            </w:ins>
          </w:p>
        </w:tc>
        <w:tc>
          <w:tcPr>
            <w:tcW w:w="2537" w:type="dxa"/>
            <w:vAlign w:val="center"/>
          </w:tcPr>
          <w:p w14:paraId="26EBD95D" w14:textId="77777777" w:rsidR="00F71F56" w:rsidRPr="00D31FC6" w:rsidRDefault="00F71F56" w:rsidP="00D30F6E">
            <w:pPr>
              <w:widowControl w:val="0"/>
              <w:snapToGrid w:val="0"/>
              <w:ind w:left="0"/>
              <w:rPr>
                <w:ins w:id="2698" w:author="Kennedy, Muhil" w:date="2022-12-08T13:34:00Z"/>
                <w:rFonts w:ascii="Century Gothic" w:hAnsi="Century Gothic" w:cs="Arial"/>
                <w:szCs w:val="20"/>
                <w:lang w:val="en-GB"/>
              </w:rPr>
            </w:pPr>
            <w:ins w:id="2699" w:author="Kennedy, Muhil" w:date="2022-12-08T13:34:00Z">
              <w:r w:rsidRPr="00D31FC6">
                <w:rPr>
                  <w:rFonts w:ascii="Century Gothic" w:hAnsi="Century Gothic"/>
                  <w:szCs w:val="20"/>
                  <w:lang w:val="en-US"/>
                </w:rPr>
                <w:t>Supplier Logistics Manual (SLM)</w:t>
              </w:r>
            </w:ins>
          </w:p>
        </w:tc>
        <w:tc>
          <w:tcPr>
            <w:tcW w:w="1584" w:type="dxa"/>
            <w:vAlign w:val="center"/>
          </w:tcPr>
          <w:p w14:paraId="40FE8932" w14:textId="77777777" w:rsidR="00F71F56" w:rsidRPr="00D31FC6" w:rsidRDefault="00F71F56" w:rsidP="00D30F6E">
            <w:pPr>
              <w:widowControl w:val="0"/>
              <w:snapToGrid w:val="0"/>
              <w:ind w:left="0"/>
              <w:jc w:val="left"/>
              <w:rPr>
                <w:ins w:id="2700" w:author="Kennedy, Muhil" w:date="2022-12-08T13:34:00Z"/>
                <w:rFonts w:ascii="Century Gothic" w:hAnsi="Century Gothic" w:cs="Arial"/>
                <w:szCs w:val="20"/>
                <w:lang w:val="en-GB"/>
              </w:rPr>
            </w:pPr>
            <w:ins w:id="2701" w:author="Kennedy, Muhil" w:date="2022-12-08T13:34:00Z">
              <w:r>
                <w:rPr>
                  <w:rFonts w:ascii="Century Gothic" w:hAnsi="Century Gothic" w:cs="Arial"/>
                  <w:szCs w:val="20"/>
                  <w:lang w:val="en-GB"/>
                </w:rPr>
                <w:t>FAU-S-SPG-2025</w:t>
              </w:r>
            </w:ins>
          </w:p>
        </w:tc>
        <w:tc>
          <w:tcPr>
            <w:tcW w:w="1713" w:type="dxa"/>
            <w:vAlign w:val="center"/>
          </w:tcPr>
          <w:p w14:paraId="7FE216C8" w14:textId="77777777" w:rsidR="00F71F56" w:rsidRPr="00D31FC6" w:rsidRDefault="00F71F56" w:rsidP="00D30F6E">
            <w:pPr>
              <w:widowControl w:val="0"/>
              <w:snapToGrid w:val="0"/>
              <w:ind w:left="0"/>
              <w:jc w:val="left"/>
              <w:rPr>
                <w:ins w:id="2702" w:author="Kennedy, Muhil" w:date="2022-12-08T13:34:00Z"/>
                <w:rFonts w:ascii="Century Gothic" w:hAnsi="Century Gothic" w:cs="Arial"/>
                <w:szCs w:val="20"/>
                <w:lang w:val="en-GB"/>
              </w:rPr>
            </w:pPr>
            <w:ins w:id="2703" w:author="Kennedy, Muhil" w:date="2022-12-08T13:34:00Z">
              <w:r>
                <w:rPr>
                  <w:rFonts w:ascii="Century Gothic" w:hAnsi="Century Gothic" w:cs="Arial"/>
                  <w:szCs w:val="20"/>
                  <w:lang w:val="en-GB"/>
                </w:rPr>
                <w:t>Signed on</w:t>
              </w:r>
            </w:ins>
          </w:p>
        </w:tc>
        <w:tc>
          <w:tcPr>
            <w:tcW w:w="1701" w:type="dxa"/>
            <w:vAlign w:val="center"/>
          </w:tcPr>
          <w:p w14:paraId="1F90EBC5" w14:textId="77777777" w:rsidR="00F71F56" w:rsidRPr="00D31FC6" w:rsidRDefault="00F71F56" w:rsidP="00D30F6E">
            <w:pPr>
              <w:widowControl w:val="0"/>
              <w:snapToGrid w:val="0"/>
              <w:ind w:left="0"/>
              <w:jc w:val="center"/>
              <w:rPr>
                <w:ins w:id="2704" w:author="Kennedy, Muhil" w:date="2022-12-08T13:34:00Z"/>
                <w:rFonts w:ascii="Century Gothic" w:hAnsi="Century Gothic" w:cs="Arial"/>
                <w:szCs w:val="20"/>
                <w:lang w:val="en-GB"/>
              </w:rPr>
            </w:pPr>
          </w:p>
        </w:tc>
      </w:tr>
      <w:tr w:rsidR="00F71F56" w:rsidRPr="00D31FC6" w14:paraId="70799148" w14:textId="77777777" w:rsidTr="00D30F6E">
        <w:trPr>
          <w:trHeight w:val="490"/>
          <w:jc w:val="center"/>
          <w:ins w:id="2705" w:author="Kennedy, Muhil" w:date="2022-12-08T13:34:00Z"/>
        </w:trPr>
        <w:tc>
          <w:tcPr>
            <w:tcW w:w="1481" w:type="dxa"/>
            <w:vAlign w:val="center"/>
          </w:tcPr>
          <w:p w14:paraId="5E5873A9" w14:textId="77777777" w:rsidR="00F71F56" w:rsidRPr="00D31FC6" w:rsidRDefault="00F71F56" w:rsidP="00D30F6E">
            <w:pPr>
              <w:widowControl w:val="0"/>
              <w:snapToGrid w:val="0"/>
              <w:ind w:left="0"/>
              <w:rPr>
                <w:ins w:id="2706" w:author="Kennedy, Muhil" w:date="2022-12-08T13:34:00Z"/>
                <w:rFonts w:ascii="Century Gothic" w:hAnsi="Century Gothic" w:cs="Arial"/>
                <w:szCs w:val="20"/>
                <w:lang w:val="en-GB"/>
              </w:rPr>
            </w:pPr>
            <w:ins w:id="2707" w:author="Kennedy, Muhil" w:date="2022-12-08T13:34:00Z">
              <w:r w:rsidRPr="00D31FC6">
                <w:rPr>
                  <w:rFonts w:ascii="Century Gothic" w:hAnsi="Century Gothic" w:cs="Arial"/>
                  <w:szCs w:val="20"/>
                  <w:lang w:val="en-US"/>
                </w:rPr>
                <w:t>Appendix 7</w:t>
              </w:r>
            </w:ins>
          </w:p>
        </w:tc>
        <w:tc>
          <w:tcPr>
            <w:tcW w:w="2537" w:type="dxa"/>
            <w:vAlign w:val="center"/>
          </w:tcPr>
          <w:p w14:paraId="0259F9C8" w14:textId="77777777" w:rsidR="00F71F56" w:rsidRPr="00D31FC6" w:rsidRDefault="00F71F56" w:rsidP="00D30F6E">
            <w:pPr>
              <w:widowControl w:val="0"/>
              <w:snapToGrid w:val="0"/>
              <w:ind w:left="0"/>
              <w:rPr>
                <w:ins w:id="2708" w:author="Kennedy, Muhil" w:date="2022-12-08T13:34:00Z"/>
                <w:rFonts w:ascii="Century Gothic" w:hAnsi="Century Gothic" w:cs="Arial"/>
                <w:szCs w:val="20"/>
                <w:lang w:val="en-GB"/>
              </w:rPr>
            </w:pPr>
            <w:ins w:id="2709" w:author="Kennedy, Muhil" w:date="2022-12-08T13:34:00Z">
              <w:r w:rsidRPr="00D31FC6">
                <w:rPr>
                  <w:rFonts w:ascii="Century Gothic" w:hAnsi="Century Gothic" w:cs="Arial"/>
                  <w:szCs w:val="20"/>
                  <w:lang w:val="en-GB"/>
                </w:rPr>
                <w:t>Supplier Logistics Agreement(SLA)</w:t>
              </w:r>
            </w:ins>
          </w:p>
        </w:tc>
        <w:tc>
          <w:tcPr>
            <w:tcW w:w="1584" w:type="dxa"/>
            <w:vAlign w:val="center"/>
          </w:tcPr>
          <w:p w14:paraId="50D029E6" w14:textId="77777777" w:rsidR="00F71F56" w:rsidRPr="00D31FC6" w:rsidRDefault="00F71F56" w:rsidP="00D30F6E">
            <w:pPr>
              <w:widowControl w:val="0"/>
              <w:snapToGrid w:val="0"/>
              <w:ind w:left="0"/>
              <w:jc w:val="left"/>
              <w:rPr>
                <w:ins w:id="2710" w:author="Kennedy, Muhil" w:date="2022-12-08T13:34:00Z"/>
                <w:rFonts w:ascii="Century Gothic" w:hAnsi="Century Gothic" w:cs="Arial"/>
                <w:szCs w:val="20"/>
                <w:lang w:val="en-GB"/>
              </w:rPr>
            </w:pPr>
            <w:ins w:id="2711" w:author="Kennedy, Muhil" w:date="2022-12-08T13:34:00Z">
              <w:r>
                <w:rPr>
                  <w:rFonts w:ascii="Century Gothic" w:hAnsi="Century Gothic" w:cs="Arial"/>
                  <w:szCs w:val="20"/>
                  <w:lang w:val="en-GB"/>
                </w:rPr>
                <w:t>FAU-S-SPG-2026</w:t>
              </w:r>
            </w:ins>
          </w:p>
        </w:tc>
        <w:tc>
          <w:tcPr>
            <w:tcW w:w="1713" w:type="dxa"/>
            <w:vAlign w:val="center"/>
          </w:tcPr>
          <w:p w14:paraId="5CE437E5" w14:textId="77777777" w:rsidR="00F71F56" w:rsidRPr="00D31FC6" w:rsidRDefault="00F71F56" w:rsidP="00D30F6E">
            <w:pPr>
              <w:widowControl w:val="0"/>
              <w:snapToGrid w:val="0"/>
              <w:ind w:left="0"/>
              <w:jc w:val="left"/>
              <w:rPr>
                <w:ins w:id="2712" w:author="Kennedy, Muhil" w:date="2022-12-08T13:34:00Z"/>
                <w:rFonts w:ascii="Century Gothic" w:hAnsi="Century Gothic" w:cs="Arial"/>
                <w:szCs w:val="20"/>
                <w:lang w:val="en-GB"/>
              </w:rPr>
            </w:pPr>
            <w:ins w:id="2713" w:author="Kennedy, Muhil" w:date="2022-12-08T13:34:00Z">
              <w:r w:rsidRPr="00D31FC6">
                <w:rPr>
                  <w:rFonts w:ascii="Century Gothic" w:hAnsi="Century Gothic" w:cs="Arial"/>
                  <w:szCs w:val="20"/>
                  <w:lang w:val="en-GB"/>
                </w:rPr>
                <w:t>Signed on</w:t>
              </w:r>
            </w:ins>
          </w:p>
        </w:tc>
        <w:tc>
          <w:tcPr>
            <w:tcW w:w="1701" w:type="dxa"/>
            <w:vAlign w:val="center"/>
          </w:tcPr>
          <w:p w14:paraId="3A4126C8" w14:textId="77777777" w:rsidR="00F71F56" w:rsidRPr="00D31FC6" w:rsidRDefault="00F71F56" w:rsidP="00D30F6E">
            <w:pPr>
              <w:widowControl w:val="0"/>
              <w:snapToGrid w:val="0"/>
              <w:ind w:left="0"/>
              <w:jc w:val="center"/>
              <w:rPr>
                <w:ins w:id="2714" w:author="Kennedy, Muhil" w:date="2022-12-08T13:34:00Z"/>
                <w:rFonts w:ascii="Century Gothic" w:hAnsi="Century Gothic" w:cs="Arial"/>
                <w:szCs w:val="20"/>
                <w:lang w:val="en-GB"/>
              </w:rPr>
            </w:pPr>
          </w:p>
        </w:tc>
      </w:tr>
      <w:tr w:rsidR="00F71F56" w:rsidRPr="00497E67" w14:paraId="3BB35919" w14:textId="77777777" w:rsidTr="00D30F6E">
        <w:trPr>
          <w:trHeight w:val="491"/>
          <w:jc w:val="center"/>
          <w:ins w:id="2715" w:author="Kennedy, Muhil" w:date="2022-12-08T13:34:00Z"/>
        </w:trPr>
        <w:tc>
          <w:tcPr>
            <w:tcW w:w="1481" w:type="dxa"/>
            <w:vAlign w:val="center"/>
          </w:tcPr>
          <w:p w14:paraId="02C77411" w14:textId="77777777" w:rsidR="00F71F56" w:rsidRPr="00D31FC6" w:rsidRDefault="00F71F56" w:rsidP="00D30F6E">
            <w:pPr>
              <w:widowControl w:val="0"/>
              <w:snapToGrid w:val="0"/>
              <w:ind w:left="0"/>
              <w:rPr>
                <w:ins w:id="2716" w:author="Kennedy, Muhil" w:date="2022-12-08T13:34:00Z"/>
                <w:rFonts w:ascii="Century Gothic" w:hAnsi="Century Gothic" w:cs="Arial"/>
                <w:szCs w:val="20"/>
                <w:lang w:val="en-GB"/>
              </w:rPr>
            </w:pPr>
            <w:ins w:id="2717" w:author="Kennedy, Muhil" w:date="2022-12-08T13:34:00Z">
              <w:r w:rsidRPr="00D31FC6">
                <w:rPr>
                  <w:rFonts w:ascii="Century Gothic" w:hAnsi="Century Gothic" w:cs="Arial"/>
                  <w:szCs w:val="20"/>
                  <w:lang w:val="en-GB"/>
                </w:rPr>
                <w:t>Appendix 8</w:t>
              </w:r>
            </w:ins>
          </w:p>
        </w:tc>
        <w:tc>
          <w:tcPr>
            <w:tcW w:w="2537" w:type="dxa"/>
            <w:vAlign w:val="center"/>
          </w:tcPr>
          <w:p w14:paraId="38BC5BDC" w14:textId="77777777" w:rsidR="00F71F56" w:rsidRPr="00D31FC6" w:rsidRDefault="00F71F56" w:rsidP="00D30F6E">
            <w:pPr>
              <w:widowControl w:val="0"/>
              <w:snapToGrid w:val="0"/>
              <w:ind w:left="0"/>
              <w:rPr>
                <w:ins w:id="2718" w:author="Kennedy, Muhil" w:date="2022-12-08T13:34:00Z"/>
                <w:rFonts w:ascii="Century Gothic" w:hAnsi="Century Gothic" w:cs="Arial"/>
                <w:szCs w:val="20"/>
                <w:lang w:val="en-GB"/>
              </w:rPr>
            </w:pPr>
            <w:ins w:id="2719" w:author="Kennedy, Muhil" w:date="2022-12-08T13:34:00Z">
              <w:r w:rsidRPr="00D31FC6">
                <w:rPr>
                  <w:rFonts w:ascii="Century Gothic" w:hAnsi="Century Gothic" w:cs="Arial"/>
                  <w:szCs w:val="20"/>
                  <w:lang w:val="en-GB"/>
                </w:rPr>
                <w:t>Supplier Requirements Manual (SRM)</w:t>
              </w:r>
            </w:ins>
          </w:p>
        </w:tc>
        <w:tc>
          <w:tcPr>
            <w:tcW w:w="1584" w:type="dxa"/>
            <w:vAlign w:val="center"/>
          </w:tcPr>
          <w:p w14:paraId="2D1CDCCB" w14:textId="77777777" w:rsidR="00F71F56" w:rsidRPr="00D31FC6" w:rsidRDefault="00F71F56" w:rsidP="00D30F6E">
            <w:pPr>
              <w:widowControl w:val="0"/>
              <w:snapToGrid w:val="0"/>
              <w:ind w:left="0"/>
              <w:jc w:val="left"/>
              <w:rPr>
                <w:ins w:id="2720" w:author="Kennedy, Muhil" w:date="2022-12-08T13:34:00Z"/>
                <w:rFonts w:ascii="Century Gothic" w:hAnsi="Century Gothic" w:cs="Arial"/>
                <w:szCs w:val="20"/>
                <w:lang w:val="en-GB"/>
              </w:rPr>
            </w:pPr>
            <w:ins w:id="2721" w:author="Kennedy, Muhil" w:date="2022-12-08T13:34:00Z">
              <w:r>
                <w:rPr>
                  <w:rFonts w:ascii="Century Gothic" w:hAnsi="Century Gothic" w:cs="Arial"/>
                  <w:szCs w:val="20"/>
                  <w:lang w:val="en-GB"/>
                </w:rPr>
                <w:t>FAU-C-SPG-4030</w:t>
              </w:r>
            </w:ins>
          </w:p>
        </w:tc>
        <w:tc>
          <w:tcPr>
            <w:tcW w:w="1713" w:type="dxa"/>
            <w:vAlign w:val="center"/>
          </w:tcPr>
          <w:p w14:paraId="474F285E" w14:textId="77777777" w:rsidR="00F71F56" w:rsidRPr="00D31FC6" w:rsidRDefault="00F71F56" w:rsidP="00D30F6E">
            <w:pPr>
              <w:widowControl w:val="0"/>
              <w:snapToGrid w:val="0"/>
              <w:ind w:left="0"/>
              <w:jc w:val="left"/>
              <w:rPr>
                <w:ins w:id="2722" w:author="Kennedy, Muhil" w:date="2022-12-08T13:34:00Z"/>
                <w:rFonts w:ascii="Century Gothic" w:hAnsi="Century Gothic" w:cs="Arial"/>
                <w:szCs w:val="20"/>
                <w:lang w:val="en-GB"/>
              </w:rPr>
            </w:pPr>
            <w:ins w:id="2723" w:author="Kennedy, Muhil" w:date="2022-12-08T13:34:00Z">
              <w:r w:rsidRPr="00D31FC6">
                <w:rPr>
                  <w:rFonts w:ascii="Century Gothic" w:hAnsi="Century Gothic" w:cs="Arial"/>
                  <w:szCs w:val="20"/>
                  <w:lang w:val="en-GB"/>
                </w:rPr>
                <w:t>Signed on</w:t>
              </w:r>
            </w:ins>
          </w:p>
        </w:tc>
        <w:tc>
          <w:tcPr>
            <w:tcW w:w="1701" w:type="dxa"/>
            <w:vAlign w:val="center"/>
          </w:tcPr>
          <w:p w14:paraId="42CC8912" w14:textId="77777777" w:rsidR="00F71F56" w:rsidRPr="00D31FC6" w:rsidRDefault="00F71F56" w:rsidP="00D30F6E">
            <w:pPr>
              <w:widowControl w:val="0"/>
              <w:snapToGrid w:val="0"/>
              <w:ind w:left="0"/>
              <w:jc w:val="center"/>
              <w:rPr>
                <w:ins w:id="2724" w:author="Kennedy, Muhil" w:date="2022-12-08T13:34:00Z"/>
                <w:rFonts w:ascii="Century Gothic" w:hAnsi="Century Gothic" w:cs="Arial"/>
                <w:szCs w:val="20"/>
                <w:lang w:val="en-GB"/>
              </w:rPr>
            </w:pPr>
          </w:p>
        </w:tc>
      </w:tr>
      <w:tr w:rsidR="00F71F56" w:rsidRPr="00CF0D92" w14:paraId="4B331AA0" w14:textId="77777777" w:rsidTr="00D30F6E">
        <w:trPr>
          <w:trHeight w:val="491"/>
          <w:jc w:val="center"/>
          <w:ins w:id="2725" w:author="Kennedy, Muhil" w:date="2022-12-08T13:34:00Z"/>
        </w:trPr>
        <w:tc>
          <w:tcPr>
            <w:tcW w:w="1481" w:type="dxa"/>
            <w:vAlign w:val="center"/>
          </w:tcPr>
          <w:p w14:paraId="6A6DDA96" w14:textId="77777777" w:rsidR="00F71F56" w:rsidRPr="00D31FC6" w:rsidRDefault="00F71F56" w:rsidP="00D30F6E">
            <w:pPr>
              <w:widowControl w:val="0"/>
              <w:snapToGrid w:val="0"/>
              <w:ind w:left="0"/>
              <w:rPr>
                <w:ins w:id="2726" w:author="Kennedy, Muhil" w:date="2022-12-08T13:34:00Z"/>
                <w:rFonts w:ascii="Century Gothic" w:hAnsi="Century Gothic" w:cs="Arial"/>
                <w:szCs w:val="20"/>
                <w:lang w:val="en-US"/>
              </w:rPr>
            </w:pPr>
            <w:ins w:id="2727" w:author="Kennedy, Muhil" w:date="2022-12-08T13:34:00Z">
              <w:r w:rsidRPr="00D31FC6">
                <w:rPr>
                  <w:rFonts w:ascii="Century Gothic" w:hAnsi="Century Gothic" w:cs="Arial"/>
                  <w:szCs w:val="20"/>
                  <w:lang w:val="en-GB"/>
                </w:rPr>
                <w:t>Appendix 9</w:t>
              </w:r>
            </w:ins>
          </w:p>
        </w:tc>
        <w:tc>
          <w:tcPr>
            <w:tcW w:w="2537" w:type="dxa"/>
            <w:vAlign w:val="center"/>
          </w:tcPr>
          <w:p w14:paraId="1367A9C6" w14:textId="77777777" w:rsidR="00F71F56" w:rsidRPr="00D31FC6" w:rsidRDefault="00F71F56" w:rsidP="00D30F6E">
            <w:pPr>
              <w:widowControl w:val="0"/>
              <w:snapToGrid w:val="0"/>
              <w:ind w:left="0"/>
              <w:rPr>
                <w:ins w:id="2728" w:author="Kennedy, Muhil" w:date="2022-12-08T13:34:00Z"/>
                <w:rFonts w:ascii="Century Gothic" w:hAnsi="Century Gothic" w:cs="Arial"/>
                <w:szCs w:val="20"/>
                <w:lang w:val="en-US"/>
              </w:rPr>
            </w:pPr>
            <w:ins w:id="2729" w:author="Kennedy, Muhil" w:date="2022-12-08T13:34:00Z">
              <w:r w:rsidRPr="00D31FC6">
                <w:rPr>
                  <w:rFonts w:ascii="Century Gothic" w:hAnsi="Century Gothic" w:cs="Arial"/>
                  <w:szCs w:val="20"/>
                  <w:lang w:val="en-GB"/>
                </w:rPr>
                <w:t>RFQ Package</w:t>
              </w:r>
            </w:ins>
          </w:p>
        </w:tc>
        <w:tc>
          <w:tcPr>
            <w:tcW w:w="1584" w:type="dxa"/>
            <w:vAlign w:val="center"/>
          </w:tcPr>
          <w:p w14:paraId="0AE8DF62" w14:textId="77777777" w:rsidR="00F71F56" w:rsidRPr="00D31FC6" w:rsidRDefault="00F71F56" w:rsidP="00D30F6E">
            <w:pPr>
              <w:widowControl w:val="0"/>
              <w:snapToGrid w:val="0"/>
              <w:ind w:left="0"/>
              <w:jc w:val="left"/>
              <w:rPr>
                <w:ins w:id="2730" w:author="Kennedy, Muhil" w:date="2022-12-08T13:34:00Z"/>
                <w:rFonts w:ascii="Century Gothic" w:hAnsi="Century Gothic" w:cs="Arial"/>
                <w:szCs w:val="20"/>
                <w:lang w:val="en-GB"/>
              </w:rPr>
            </w:pPr>
            <w:ins w:id="2731" w:author="Kennedy, Muhil" w:date="2022-12-08T13:34:00Z">
              <w:r>
                <w:rPr>
                  <w:rFonts w:ascii="Century Gothic" w:hAnsi="Century Gothic" w:cs="Arial"/>
                  <w:szCs w:val="20"/>
                  <w:lang w:val="en-GB"/>
                </w:rPr>
                <w:t>BG Specific</w:t>
              </w:r>
            </w:ins>
          </w:p>
        </w:tc>
        <w:tc>
          <w:tcPr>
            <w:tcW w:w="1713" w:type="dxa"/>
            <w:vAlign w:val="center"/>
          </w:tcPr>
          <w:p w14:paraId="22CE6CE6" w14:textId="77777777" w:rsidR="00F71F56" w:rsidRPr="00D31FC6" w:rsidRDefault="00F71F56" w:rsidP="00D30F6E">
            <w:pPr>
              <w:widowControl w:val="0"/>
              <w:snapToGrid w:val="0"/>
              <w:ind w:left="0"/>
              <w:jc w:val="left"/>
              <w:rPr>
                <w:ins w:id="2732" w:author="Kennedy, Muhil" w:date="2022-12-08T13:34:00Z"/>
                <w:rFonts w:ascii="Century Gothic" w:hAnsi="Century Gothic" w:cs="Arial"/>
                <w:szCs w:val="20"/>
                <w:lang w:val="en-GB"/>
              </w:rPr>
            </w:pPr>
          </w:p>
        </w:tc>
        <w:tc>
          <w:tcPr>
            <w:tcW w:w="1701" w:type="dxa"/>
            <w:vAlign w:val="center"/>
          </w:tcPr>
          <w:p w14:paraId="6434732B" w14:textId="77777777" w:rsidR="00F71F56" w:rsidRPr="00D31FC6" w:rsidRDefault="00F71F56" w:rsidP="00D30F6E">
            <w:pPr>
              <w:widowControl w:val="0"/>
              <w:snapToGrid w:val="0"/>
              <w:ind w:left="0"/>
              <w:jc w:val="center"/>
              <w:rPr>
                <w:ins w:id="2733" w:author="Kennedy, Muhil" w:date="2022-12-08T13:34:00Z"/>
                <w:rFonts w:ascii="Century Gothic" w:hAnsi="Century Gothic" w:cs="Arial"/>
                <w:szCs w:val="20"/>
                <w:lang w:val="en-GB"/>
              </w:rPr>
            </w:pPr>
          </w:p>
        </w:tc>
      </w:tr>
      <w:tr w:rsidR="00F71F56" w:rsidRPr="00497E67" w14:paraId="48648330" w14:textId="77777777" w:rsidTr="00D30F6E">
        <w:trPr>
          <w:trHeight w:val="490"/>
          <w:jc w:val="center"/>
          <w:ins w:id="2734" w:author="Kennedy, Muhil" w:date="2022-12-08T13:34:00Z"/>
        </w:trPr>
        <w:tc>
          <w:tcPr>
            <w:tcW w:w="1481" w:type="dxa"/>
            <w:vAlign w:val="center"/>
          </w:tcPr>
          <w:p w14:paraId="02915C72" w14:textId="77777777" w:rsidR="00F71F56" w:rsidRPr="00D31FC6" w:rsidRDefault="00F71F56" w:rsidP="00D30F6E">
            <w:pPr>
              <w:widowControl w:val="0"/>
              <w:snapToGrid w:val="0"/>
              <w:ind w:left="0"/>
              <w:rPr>
                <w:ins w:id="2735" w:author="Kennedy, Muhil" w:date="2022-12-08T13:34:00Z"/>
                <w:rFonts w:ascii="Century Gothic" w:hAnsi="Century Gothic" w:cs="Arial"/>
                <w:szCs w:val="20"/>
                <w:lang w:val="en-GB"/>
              </w:rPr>
            </w:pPr>
            <w:ins w:id="2736" w:author="Kennedy, Muhil" w:date="2022-12-08T13:34:00Z">
              <w:r w:rsidRPr="00D31FC6">
                <w:rPr>
                  <w:rFonts w:ascii="Century Gothic" w:hAnsi="Century Gothic" w:cs="Arial"/>
                  <w:szCs w:val="20"/>
                  <w:lang w:val="en-GB"/>
                </w:rPr>
                <w:t>Appendix 10</w:t>
              </w:r>
            </w:ins>
          </w:p>
        </w:tc>
        <w:tc>
          <w:tcPr>
            <w:tcW w:w="2537" w:type="dxa"/>
            <w:vAlign w:val="center"/>
          </w:tcPr>
          <w:p w14:paraId="1D943F9B" w14:textId="77777777" w:rsidR="00F71F56" w:rsidRPr="00D31FC6" w:rsidRDefault="00F71F56" w:rsidP="00D30F6E">
            <w:pPr>
              <w:widowControl w:val="0"/>
              <w:snapToGrid w:val="0"/>
              <w:ind w:left="0"/>
              <w:rPr>
                <w:ins w:id="2737" w:author="Kennedy, Muhil" w:date="2022-12-08T13:34:00Z"/>
                <w:rFonts w:ascii="Century Gothic" w:hAnsi="Century Gothic" w:cs="Arial"/>
                <w:szCs w:val="20"/>
                <w:lang w:val="en-GB"/>
              </w:rPr>
            </w:pPr>
            <w:ins w:id="2738" w:author="Kennedy, Muhil" w:date="2022-12-08T13:34:00Z">
              <w:r w:rsidRPr="00D31FC6">
                <w:rPr>
                  <w:rFonts w:ascii="Century Gothic" w:hAnsi="Century Gothic" w:cs="Arial"/>
                  <w:szCs w:val="20"/>
                  <w:lang w:val="en-GB"/>
                </w:rPr>
                <w:t>Statement of Work / RASIC</w:t>
              </w:r>
            </w:ins>
          </w:p>
        </w:tc>
        <w:tc>
          <w:tcPr>
            <w:tcW w:w="1584" w:type="dxa"/>
            <w:vAlign w:val="center"/>
          </w:tcPr>
          <w:p w14:paraId="5B58EE02" w14:textId="77777777" w:rsidR="00F71F56" w:rsidRPr="00D31FC6" w:rsidRDefault="00F71F56" w:rsidP="00D30F6E">
            <w:pPr>
              <w:widowControl w:val="0"/>
              <w:snapToGrid w:val="0"/>
              <w:ind w:left="0"/>
              <w:jc w:val="left"/>
              <w:rPr>
                <w:ins w:id="2739" w:author="Kennedy, Muhil" w:date="2022-12-08T13:34:00Z"/>
                <w:rFonts w:ascii="Century Gothic" w:hAnsi="Century Gothic" w:cs="Arial"/>
                <w:szCs w:val="20"/>
                <w:lang w:val="en-GB"/>
              </w:rPr>
            </w:pPr>
            <w:ins w:id="2740" w:author="Kennedy, Muhil" w:date="2022-12-08T13:34:00Z">
              <w:r>
                <w:rPr>
                  <w:rFonts w:ascii="Century Gothic" w:hAnsi="Century Gothic" w:cs="Arial"/>
                  <w:szCs w:val="20"/>
                  <w:lang w:val="en-GB"/>
                </w:rPr>
                <w:t xml:space="preserve">BG Specific </w:t>
              </w:r>
            </w:ins>
          </w:p>
        </w:tc>
        <w:tc>
          <w:tcPr>
            <w:tcW w:w="1713" w:type="dxa"/>
            <w:vAlign w:val="center"/>
          </w:tcPr>
          <w:p w14:paraId="7DAFA541" w14:textId="77777777" w:rsidR="00F71F56" w:rsidRPr="00D31FC6" w:rsidRDefault="00F71F56" w:rsidP="00D30F6E">
            <w:pPr>
              <w:widowControl w:val="0"/>
              <w:snapToGrid w:val="0"/>
              <w:ind w:left="0"/>
              <w:jc w:val="left"/>
              <w:rPr>
                <w:ins w:id="2741" w:author="Kennedy, Muhil" w:date="2022-12-08T13:34:00Z"/>
                <w:rFonts w:ascii="Century Gothic" w:hAnsi="Century Gothic" w:cs="Arial"/>
                <w:szCs w:val="20"/>
                <w:lang w:val="en-GB"/>
              </w:rPr>
            </w:pPr>
          </w:p>
        </w:tc>
        <w:tc>
          <w:tcPr>
            <w:tcW w:w="1701" w:type="dxa"/>
            <w:vAlign w:val="center"/>
          </w:tcPr>
          <w:p w14:paraId="5663A958" w14:textId="77777777" w:rsidR="00F71F56" w:rsidRPr="00D31FC6" w:rsidRDefault="00F71F56" w:rsidP="00D30F6E">
            <w:pPr>
              <w:widowControl w:val="0"/>
              <w:snapToGrid w:val="0"/>
              <w:ind w:left="0"/>
              <w:jc w:val="center"/>
              <w:rPr>
                <w:ins w:id="2742" w:author="Kennedy, Muhil" w:date="2022-12-08T13:34:00Z"/>
                <w:rFonts w:ascii="Century Gothic" w:hAnsi="Century Gothic" w:cs="Arial"/>
                <w:szCs w:val="20"/>
                <w:lang w:val="en-GB"/>
              </w:rPr>
            </w:pPr>
          </w:p>
        </w:tc>
      </w:tr>
      <w:tr w:rsidR="00F71F56" w:rsidRPr="00497E67" w14:paraId="2341347A" w14:textId="77777777" w:rsidTr="00D30F6E">
        <w:trPr>
          <w:trHeight w:val="490"/>
          <w:jc w:val="center"/>
          <w:ins w:id="2743" w:author="Kennedy, Muhil" w:date="2022-12-08T13:34:00Z"/>
        </w:trPr>
        <w:tc>
          <w:tcPr>
            <w:tcW w:w="1481" w:type="dxa"/>
            <w:vAlign w:val="center"/>
          </w:tcPr>
          <w:p w14:paraId="5309A9B2" w14:textId="77777777" w:rsidR="00F71F56" w:rsidRPr="00D31FC6" w:rsidRDefault="00F71F56" w:rsidP="00D30F6E">
            <w:pPr>
              <w:widowControl w:val="0"/>
              <w:snapToGrid w:val="0"/>
              <w:ind w:left="0"/>
              <w:rPr>
                <w:ins w:id="2744" w:author="Kennedy, Muhil" w:date="2022-12-08T13:34:00Z"/>
                <w:rFonts w:ascii="Century Gothic" w:hAnsi="Century Gothic" w:cs="Arial"/>
                <w:szCs w:val="20"/>
                <w:lang w:val="en-GB"/>
              </w:rPr>
            </w:pPr>
            <w:ins w:id="2745" w:author="Kennedy, Muhil" w:date="2022-12-08T13:34:00Z">
              <w:r w:rsidRPr="00D31FC6">
                <w:rPr>
                  <w:rFonts w:ascii="Century Gothic" w:hAnsi="Century Gothic" w:cs="Arial"/>
                  <w:szCs w:val="20"/>
                  <w:lang w:val="en-GB"/>
                </w:rPr>
                <w:t>Appendix 11</w:t>
              </w:r>
            </w:ins>
          </w:p>
        </w:tc>
        <w:tc>
          <w:tcPr>
            <w:tcW w:w="2537" w:type="dxa"/>
            <w:vAlign w:val="center"/>
          </w:tcPr>
          <w:p w14:paraId="34BFE2AA" w14:textId="77777777" w:rsidR="00F71F56" w:rsidRPr="00D31FC6" w:rsidRDefault="00F71F56" w:rsidP="00D30F6E">
            <w:pPr>
              <w:widowControl w:val="0"/>
              <w:snapToGrid w:val="0"/>
              <w:ind w:left="0"/>
              <w:rPr>
                <w:ins w:id="2746" w:author="Kennedy, Muhil" w:date="2022-12-08T13:34:00Z"/>
                <w:rFonts w:ascii="Century Gothic" w:hAnsi="Century Gothic" w:cs="Arial"/>
                <w:szCs w:val="20"/>
                <w:lang w:val="en-GB"/>
              </w:rPr>
            </w:pPr>
            <w:ins w:id="2747" w:author="Kennedy, Muhil" w:date="2022-12-08T13:34:00Z">
              <w:r w:rsidRPr="00D31FC6">
                <w:rPr>
                  <w:rFonts w:ascii="Century Gothic" w:hAnsi="Century Gothic" w:cs="Arial"/>
                  <w:szCs w:val="20"/>
                  <w:lang w:val="en-GB"/>
                </w:rPr>
                <w:t>SRC Commitment</w:t>
              </w:r>
            </w:ins>
          </w:p>
        </w:tc>
        <w:tc>
          <w:tcPr>
            <w:tcW w:w="1584" w:type="dxa"/>
            <w:vAlign w:val="center"/>
          </w:tcPr>
          <w:p w14:paraId="406754CC" w14:textId="77777777" w:rsidR="00F71F56" w:rsidRPr="00D31FC6" w:rsidRDefault="00F71F56" w:rsidP="00D30F6E">
            <w:pPr>
              <w:widowControl w:val="0"/>
              <w:snapToGrid w:val="0"/>
              <w:ind w:left="0"/>
              <w:jc w:val="left"/>
              <w:rPr>
                <w:ins w:id="2748" w:author="Kennedy, Muhil" w:date="2022-12-08T13:34:00Z"/>
                <w:rFonts w:ascii="Century Gothic" w:hAnsi="Century Gothic" w:cs="Arial"/>
                <w:szCs w:val="20"/>
                <w:lang w:val="en-GB"/>
              </w:rPr>
            </w:pPr>
            <w:ins w:id="2749" w:author="Kennedy, Muhil" w:date="2022-12-08T13:34:00Z">
              <w:r>
                <w:rPr>
                  <w:rFonts w:ascii="Century Gothic" w:hAnsi="Century Gothic" w:cs="Arial"/>
                  <w:szCs w:val="20"/>
                  <w:lang w:val="en-GB"/>
                </w:rPr>
                <w:t>BG Specific</w:t>
              </w:r>
            </w:ins>
          </w:p>
        </w:tc>
        <w:tc>
          <w:tcPr>
            <w:tcW w:w="1713" w:type="dxa"/>
            <w:vAlign w:val="center"/>
          </w:tcPr>
          <w:p w14:paraId="572CE30F" w14:textId="77777777" w:rsidR="00F71F56" w:rsidRPr="00D31FC6" w:rsidRDefault="00F71F56" w:rsidP="00D30F6E">
            <w:pPr>
              <w:widowControl w:val="0"/>
              <w:snapToGrid w:val="0"/>
              <w:ind w:left="0"/>
              <w:jc w:val="left"/>
              <w:rPr>
                <w:ins w:id="2750" w:author="Kennedy, Muhil" w:date="2022-12-08T13:34:00Z"/>
                <w:rFonts w:ascii="Century Gothic" w:hAnsi="Century Gothic" w:cs="Arial"/>
                <w:szCs w:val="20"/>
                <w:lang w:val="en-GB"/>
              </w:rPr>
            </w:pPr>
            <w:ins w:id="2751" w:author="Kennedy, Muhil" w:date="2022-12-08T13:34:00Z">
              <w:r w:rsidRPr="00D31FC6">
                <w:rPr>
                  <w:rFonts w:ascii="Century Gothic" w:hAnsi="Century Gothic" w:cs="Arial"/>
                  <w:szCs w:val="20"/>
                  <w:lang w:val="en-GB"/>
                </w:rPr>
                <w:t>Signed on</w:t>
              </w:r>
            </w:ins>
          </w:p>
        </w:tc>
        <w:tc>
          <w:tcPr>
            <w:tcW w:w="1701" w:type="dxa"/>
            <w:vAlign w:val="center"/>
          </w:tcPr>
          <w:p w14:paraId="700FA531" w14:textId="77777777" w:rsidR="00F71F56" w:rsidRPr="00D31FC6" w:rsidRDefault="00F71F56" w:rsidP="00D30F6E">
            <w:pPr>
              <w:widowControl w:val="0"/>
              <w:snapToGrid w:val="0"/>
              <w:ind w:left="0"/>
              <w:jc w:val="center"/>
              <w:rPr>
                <w:ins w:id="2752" w:author="Kennedy, Muhil" w:date="2022-12-08T13:34:00Z"/>
                <w:rFonts w:ascii="Century Gothic" w:hAnsi="Century Gothic" w:cs="Arial"/>
                <w:szCs w:val="20"/>
                <w:lang w:val="en-GB"/>
              </w:rPr>
            </w:pPr>
          </w:p>
        </w:tc>
      </w:tr>
      <w:tr w:rsidR="00F71F56" w:rsidRPr="00497E67" w14:paraId="6E3991ED" w14:textId="77777777" w:rsidTr="00D30F6E">
        <w:trPr>
          <w:trHeight w:val="490"/>
          <w:jc w:val="center"/>
          <w:ins w:id="2753" w:author="Kennedy, Muhil" w:date="2022-12-08T13:34:00Z"/>
        </w:trPr>
        <w:tc>
          <w:tcPr>
            <w:tcW w:w="1481" w:type="dxa"/>
            <w:vAlign w:val="center"/>
          </w:tcPr>
          <w:p w14:paraId="1786E08C" w14:textId="77777777" w:rsidR="00F71F56" w:rsidRPr="00D31FC6" w:rsidRDefault="00F71F56" w:rsidP="00D30F6E">
            <w:pPr>
              <w:widowControl w:val="0"/>
              <w:snapToGrid w:val="0"/>
              <w:ind w:left="0"/>
              <w:rPr>
                <w:ins w:id="2754" w:author="Kennedy, Muhil" w:date="2022-12-08T13:34:00Z"/>
                <w:rFonts w:ascii="Century Gothic" w:hAnsi="Century Gothic" w:cs="Arial"/>
                <w:szCs w:val="20"/>
                <w:lang w:val="en-GB"/>
              </w:rPr>
            </w:pPr>
            <w:ins w:id="2755" w:author="Kennedy, Muhil" w:date="2022-12-08T13:34:00Z">
              <w:r w:rsidRPr="00D31FC6">
                <w:rPr>
                  <w:rFonts w:ascii="Century Gothic" w:hAnsi="Century Gothic"/>
                  <w:szCs w:val="20"/>
                  <w:lang w:val="en-US"/>
                </w:rPr>
                <w:t>Appendix 12</w:t>
              </w:r>
            </w:ins>
          </w:p>
        </w:tc>
        <w:tc>
          <w:tcPr>
            <w:tcW w:w="2537" w:type="dxa"/>
            <w:vAlign w:val="center"/>
          </w:tcPr>
          <w:p w14:paraId="2C61257D" w14:textId="77777777" w:rsidR="00F71F56" w:rsidRPr="00D31FC6" w:rsidRDefault="00F71F56" w:rsidP="00D30F6E">
            <w:pPr>
              <w:widowControl w:val="0"/>
              <w:snapToGrid w:val="0"/>
              <w:ind w:left="0"/>
              <w:rPr>
                <w:ins w:id="2756" w:author="Kennedy, Muhil" w:date="2022-12-08T13:34:00Z"/>
                <w:rFonts w:ascii="Century Gothic" w:hAnsi="Century Gothic" w:cs="Arial"/>
                <w:szCs w:val="20"/>
                <w:lang w:val="en-GB"/>
              </w:rPr>
            </w:pPr>
            <w:ins w:id="2757" w:author="Kennedy, Muhil" w:date="2022-12-08T13:34:00Z">
              <w:r w:rsidRPr="00D31FC6">
                <w:rPr>
                  <w:rFonts w:ascii="Century Gothic" w:hAnsi="Century Gothic" w:cs="Arial"/>
                  <w:szCs w:val="20"/>
                  <w:lang w:val="en-GB"/>
                </w:rPr>
                <w:t>Parts &amp; Tools Cost Breakdowns</w:t>
              </w:r>
            </w:ins>
          </w:p>
        </w:tc>
        <w:tc>
          <w:tcPr>
            <w:tcW w:w="1584" w:type="dxa"/>
            <w:vAlign w:val="center"/>
          </w:tcPr>
          <w:p w14:paraId="25E802F4" w14:textId="77777777" w:rsidR="00F71F56" w:rsidRPr="00D31FC6" w:rsidRDefault="00F71F56" w:rsidP="00D30F6E">
            <w:pPr>
              <w:widowControl w:val="0"/>
              <w:snapToGrid w:val="0"/>
              <w:ind w:left="0"/>
              <w:jc w:val="left"/>
              <w:rPr>
                <w:ins w:id="2758" w:author="Kennedy, Muhil" w:date="2022-12-08T13:34:00Z"/>
                <w:rFonts w:ascii="Century Gothic" w:hAnsi="Century Gothic" w:cs="Arial"/>
                <w:szCs w:val="20"/>
                <w:lang w:val="en-GB"/>
              </w:rPr>
            </w:pPr>
            <w:ins w:id="2759" w:author="Kennedy, Muhil" w:date="2022-12-08T13:34:00Z">
              <w:r>
                <w:rPr>
                  <w:rFonts w:ascii="Century Gothic" w:hAnsi="Century Gothic" w:cs="Arial"/>
                  <w:szCs w:val="20"/>
                  <w:lang w:val="en-GB"/>
                </w:rPr>
                <w:t>BG Specific</w:t>
              </w:r>
            </w:ins>
          </w:p>
        </w:tc>
        <w:tc>
          <w:tcPr>
            <w:tcW w:w="1713" w:type="dxa"/>
            <w:vAlign w:val="center"/>
          </w:tcPr>
          <w:p w14:paraId="50C61C9D" w14:textId="77777777" w:rsidR="00F71F56" w:rsidRPr="00D31FC6" w:rsidRDefault="00F71F56" w:rsidP="00D30F6E">
            <w:pPr>
              <w:widowControl w:val="0"/>
              <w:snapToGrid w:val="0"/>
              <w:ind w:left="0"/>
              <w:jc w:val="left"/>
              <w:rPr>
                <w:ins w:id="2760" w:author="Kennedy, Muhil" w:date="2022-12-08T13:34:00Z"/>
                <w:rFonts w:ascii="Century Gothic" w:hAnsi="Century Gothic" w:cs="Arial"/>
                <w:szCs w:val="20"/>
                <w:lang w:val="en-GB"/>
              </w:rPr>
            </w:pPr>
          </w:p>
        </w:tc>
        <w:tc>
          <w:tcPr>
            <w:tcW w:w="1701" w:type="dxa"/>
            <w:vAlign w:val="center"/>
          </w:tcPr>
          <w:p w14:paraId="5B4481EF" w14:textId="77777777" w:rsidR="00F71F56" w:rsidRPr="00D31FC6" w:rsidRDefault="00F71F56" w:rsidP="00D30F6E">
            <w:pPr>
              <w:widowControl w:val="0"/>
              <w:snapToGrid w:val="0"/>
              <w:ind w:left="0"/>
              <w:jc w:val="center"/>
              <w:rPr>
                <w:ins w:id="2761" w:author="Kennedy, Muhil" w:date="2022-12-08T13:34:00Z"/>
                <w:rFonts w:ascii="Century Gothic" w:hAnsi="Century Gothic" w:cs="Arial"/>
                <w:szCs w:val="20"/>
                <w:lang w:val="en-GB"/>
              </w:rPr>
            </w:pPr>
          </w:p>
        </w:tc>
      </w:tr>
      <w:tr w:rsidR="00F71F56" w:rsidRPr="00497E67" w14:paraId="05BBF454" w14:textId="77777777" w:rsidTr="00D30F6E">
        <w:trPr>
          <w:trHeight w:val="491"/>
          <w:jc w:val="center"/>
          <w:ins w:id="2762" w:author="Kennedy, Muhil" w:date="2022-12-08T13:34:00Z"/>
        </w:trPr>
        <w:tc>
          <w:tcPr>
            <w:tcW w:w="1481" w:type="dxa"/>
            <w:vAlign w:val="center"/>
          </w:tcPr>
          <w:p w14:paraId="31A024B7" w14:textId="77777777" w:rsidR="00F71F56" w:rsidRPr="00D31FC6" w:rsidRDefault="00F71F56" w:rsidP="00D30F6E">
            <w:pPr>
              <w:widowControl w:val="0"/>
              <w:snapToGrid w:val="0"/>
              <w:ind w:left="0"/>
              <w:rPr>
                <w:ins w:id="2763" w:author="Kennedy, Muhil" w:date="2022-12-08T13:34:00Z"/>
                <w:rFonts w:ascii="Century Gothic" w:hAnsi="Century Gothic" w:cs="Arial"/>
                <w:szCs w:val="20"/>
                <w:lang w:val="en-GB"/>
              </w:rPr>
            </w:pPr>
            <w:ins w:id="2764" w:author="Kennedy, Muhil" w:date="2022-12-08T13:34:00Z">
              <w:r w:rsidRPr="00D31FC6">
                <w:rPr>
                  <w:rFonts w:ascii="Century Gothic" w:hAnsi="Century Gothic"/>
                  <w:szCs w:val="20"/>
                  <w:lang w:val="en-US"/>
                </w:rPr>
                <w:t>Appendix 13</w:t>
              </w:r>
            </w:ins>
          </w:p>
        </w:tc>
        <w:tc>
          <w:tcPr>
            <w:tcW w:w="2537" w:type="dxa"/>
            <w:vAlign w:val="center"/>
          </w:tcPr>
          <w:p w14:paraId="67AD3E72" w14:textId="77777777" w:rsidR="00F71F56" w:rsidRPr="00D31FC6" w:rsidRDefault="00F71F56" w:rsidP="00D30F6E">
            <w:pPr>
              <w:widowControl w:val="0"/>
              <w:snapToGrid w:val="0"/>
              <w:ind w:left="0"/>
              <w:rPr>
                <w:ins w:id="2765" w:author="Kennedy, Muhil" w:date="2022-12-08T13:34:00Z"/>
                <w:rFonts w:ascii="Century Gothic" w:hAnsi="Century Gothic" w:cs="Arial"/>
                <w:szCs w:val="20"/>
                <w:lang w:val="en-GB"/>
              </w:rPr>
            </w:pPr>
            <w:ins w:id="2766" w:author="Kennedy, Muhil" w:date="2022-12-08T13:34:00Z">
              <w:r w:rsidRPr="00D31FC6">
                <w:rPr>
                  <w:rFonts w:ascii="Century Gothic" w:hAnsi="Century Gothic" w:cs="Arial"/>
                  <w:szCs w:val="20"/>
                  <w:lang w:val="en-GB"/>
                </w:rPr>
                <w:t>Drawings &amp; Specifications</w:t>
              </w:r>
            </w:ins>
          </w:p>
        </w:tc>
        <w:tc>
          <w:tcPr>
            <w:tcW w:w="1584" w:type="dxa"/>
            <w:vAlign w:val="center"/>
          </w:tcPr>
          <w:p w14:paraId="7C417D91" w14:textId="77777777" w:rsidR="00F71F56" w:rsidRPr="00D31FC6" w:rsidRDefault="00F71F56" w:rsidP="00D30F6E">
            <w:pPr>
              <w:widowControl w:val="0"/>
              <w:snapToGrid w:val="0"/>
              <w:ind w:left="0"/>
              <w:jc w:val="left"/>
              <w:rPr>
                <w:ins w:id="2767" w:author="Kennedy, Muhil" w:date="2022-12-08T13:34:00Z"/>
                <w:rFonts w:ascii="Century Gothic" w:hAnsi="Century Gothic" w:cs="Arial"/>
                <w:szCs w:val="20"/>
                <w:lang w:val="en-GB"/>
              </w:rPr>
            </w:pPr>
            <w:ins w:id="2768" w:author="Kennedy, Muhil" w:date="2022-12-08T13:34:00Z">
              <w:r>
                <w:rPr>
                  <w:rFonts w:ascii="Century Gothic" w:hAnsi="Century Gothic" w:cs="Arial"/>
                  <w:szCs w:val="20"/>
                  <w:lang w:val="en-GB"/>
                </w:rPr>
                <w:t>BG Specific</w:t>
              </w:r>
            </w:ins>
          </w:p>
        </w:tc>
        <w:tc>
          <w:tcPr>
            <w:tcW w:w="1713" w:type="dxa"/>
            <w:vAlign w:val="center"/>
          </w:tcPr>
          <w:p w14:paraId="777B21ED" w14:textId="77777777" w:rsidR="00F71F56" w:rsidRPr="00D31FC6" w:rsidRDefault="00F71F56" w:rsidP="00D30F6E">
            <w:pPr>
              <w:widowControl w:val="0"/>
              <w:snapToGrid w:val="0"/>
              <w:ind w:left="0"/>
              <w:jc w:val="left"/>
              <w:rPr>
                <w:ins w:id="2769" w:author="Kennedy, Muhil" w:date="2022-12-08T13:34:00Z"/>
                <w:rFonts w:ascii="Century Gothic" w:hAnsi="Century Gothic" w:cs="Arial"/>
                <w:szCs w:val="20"/>
                <w:lang w:val="en-GB"/>
              </w:rPr>
            </w:pPr>
          </w:p>
        </w:tc>
        <w:tc>
          <w:tcPr>
            <w:tcW w:w="1701" w:type="dxa"/>
            <w:vAlign w:val="center"/>
          </w:tcPr>
          <w:p w14:paraId="49D183D9" w14:textId="77777777" w:rsidR="00F71F56" w:rsidRPr="00D31FC6" w:rsidRDefault="00F71F56" w:rsidP="00D30F6E">
            <w:pPr>
              <w:widowControl w:val="0"/>
              <w:snapToGrid w:val="0"/>
              <w:ind w:left="0"/>
              <w:jc w:val="center"/>
              <w:rPr>
                <w:ins w:id="2770" w:author="Kennedy, Muhil" w:date="2022-12-08T13:34:00Z"/>
                <w:rFonts w:ascii="Century Gothic" w:hAnsi="Century Gothic" w:cs="Arial"/>
                <w:szCs w:val="20"/>
                <w:lang w:val="en-GB"/>
              </w:rPr>
            </w:pPr>
          </w:p>
        </w:tc>
      </w:tr>
      <w:tr w:rsidR="00F71F56" w:rsidRPr="00497E67" w14:paraId="7F697F68" w14:textId="77777777" w:rsidTr="00D30F6E">
        <w:trPr>
          <w:trHeight w:val="490"/>
          <w:jc w:val="center"/>
          <w:ins w:id="2771" w:author="Kennedy, Muhil" w:date="2022-12-08T13:34:00Z"/>
        </w:trPr>
        <w:tc>
          <w:tcPr>
            <w:tcW w:w="1481" w:type="dxa"/>
            <w:vAlign w:val="center"/>
          </w:tcPr>
          <w:p w14:paraId="1698DB7D" w14:textId="77777777" w:rsidR="00F71F56" w:rsidRPr="00D31FC6" w:rsidRDefault="00F71F56" w:rsidP="00D30F6E">
            <w:pPr>
              <w:widowControl w:val="0"/>
              <w:snapToGrid w:val="0"/>
              <w:ind w:left="0"/>
              <w:rPr>
                <w:ins w:id="2772" w:author="Kennedy, Muhil" w:date="2022-12-08T13:34:00Z"/>
                <w:rFonts w:ascii="Century Gothic" w:hAnsi="Century Gothic" w:cs="Arial"/>
                <w:szCs w:val="20"/>
                <w:lang w:val="en-GB"/>
              </w:rPr>
            </w:pPr>
            <w:ins w:id="2773" w:author="Kennedy, Muhil" w:date="2022-12-08T13:34:00Z">
              <w:r w:rsidRPr="00D31FC6">
                <w:rPr>
                  <w:rFonts w:ascii="Century Gothic" w:hAnsi="Century Gothic"/>
                  <w:szCs w:val="20"/>
                  <w:lang w:val="en-US"/>
                </w:rPr>
                <w:t>Appendix 14</w:t>
              </w:r>
            </w:ins>
          </w:p>
        </w:tc>
        <w:tc>
          <w:tcPr>
            <w:tcW w:w="2537" w:type="dxa"/>
            <w:vAlign w:val="center"/>
          </w:tcPr>
          <w:p w14:paraId="0128FAE5" w14:textId="77777777" w:rsidR="00F71F56" w:rsidRPr="00D31FC6" w:rsidRDefault="00F71F56" w:rsidP="00D30F6E">
            <w:pPr>
              <w:widowControl w:val="0"/>
              <w:snapToGrid w:val="0"/>
              <w:ind w:left="0"/>
              <w:rPr>
                <w:ins w:id="2774" w:author="Kennedy, Muhil" w:date="2022-12-08T13:34:00Z"/>
                <w:rFonts w:ascii="Century Gothic" w:hAnsi="Century Gothic" w:cs="Arial"/>
                <w:szCs w:val="20"/>
                <w:lang w:val="en-GB"/>
              </w:rPr>
            </w:pPr>
            <w:ins w:id="2775" w:author="Kennedy, Muhil" w:date="2022-12-08T13:34:00Z">
              <w:r>
                <w:rPr>
                  <w:rFonts w:ascii="Century Gothic" w:hAnsi="Century Gothic" w:cs="Arial"/>
                  <w:szCs w:val="20"/>
                  <w:lang w:val="en-GB"/>
                </w:rPr>
                <w:t xml:space="preserve">Time </w:t>
              </w:r>
              <w:r w:rsidRPr="00D31FC6">
                <w:rPr>
                  <w:rFonts w:ascii="Century Gothic" w:hAnsi="Century Gothic" w:cs="Arial"/>
                  <w:szCs w:val="20"/>
                  <w:lang w:val="en-GB"/>
                </w:rPr>
                <w:t>Schedule</w:t>
              </w:r>
            </w:ins>
          </w:p>
        </w:tc>
        <w:tc>
          <w:tcPr>
            <w:tcW w:w="1584" w:type="dxa"/>
            <w:vAlign w:val="center"/>
          </w:tcPr>
          <w:p w14:paraId="1C2DC450" w14:textId="77777777" w:rsidR="00F71F56" w:rsidRPr="00D31FC6" w:rsidRDefault="00F71F56" w:rsidP="00D30F6E">
            <w:pPr>
              <w:widowControl w:val="0"/>
              <w:snapToGrid w:val="0"/>
              <w:ind w:left="0"/>
              <w:jc w:val="left"/>
              <w:rPr>
                <w:ins w:id="2776" w:author="Kennedy, Muhil" w:date="2022-12-08T13:34:00Z"/>
                <w:rFonts w:ascii="Century Gothic" w:hAnsi="Century Gothic" w:cs="Arial"/>
                <w:szCs w:val="20"/>
                <w:lang w:val="en-GB"/>
              </w:rPr>
            </w:pPr>
            <w:ins w:id="2777" w:author="Kennedy, Muhil" w:date="2022-12-08T13:34:00Z">
              <w:r>
                <w:rPr>
                  <w:rFonts w:ascii="Century Gothic" w:hAnsi="Century Gothic" w:cs="Arial"/>
                  <w:szCs w:val="20"/>
                  <w:lang w:val="en-GB"/>
                </w:rPr>
                <w:t>BG Specific</w:t>
              </w:r>
            </w:ins>
          </w:p>
        </w:tc>
        <w:tc>
          <w:tcPr>
            <w:tcW w:w="1713" w:type="dxa"/>
            <w:vAlign w:val="center"/>
          </w:tcPr>
          <w:p w14:paraId="22D0EF7B" w14:textId="77777777" w:rsidR="00F71F56" w:rsidRPr="00D31FC6" w:rsidRDefault="00F71F56" w:rsidP="00D30F6E">
            <w:pPr>
              <w:widowControl w:val="0"/>
              <w:snapToGrid w:val="0"/>
              <w:ind w:left="0"/>
              <w:jc w:val="left"/>
              <w:rPr>
                <w:ins w:id="2778" w:author="Kennedy, Muhil" w:date="2022-12-08T13:34:00Z"/>
                <w:rFonts w:ascii="Century Gothic" w:hAnsi="Century Gothic" w:cs="Arial"/>
                <w:szCs w:val="20"/>
                <w:lang w:val="en-GB"/>
              </w:rPr>
            </w:pPr>
          </w:p>
        </w:tc>
        <w:tc>
          <w:tcPr>
            <w:tcW w:w="1701" w:type="dxa"/>
            <w:vAlign w:val="center"/>
          </w:tcPr>
          <w:p w14:paraId="44800C6D" w14:textId="77777777" w:rsidR="00F71F56" w:rsidRPr="00D31FC6" w:rsidRDefault="00F71F56" w:rsidP="00D30F6E">
            <w:pPr>
              <w:widowControl w:val="0"/>
              <w:snapToGrid w:val="0"/>
              <w:ind w:left="0"/>
              <w:jc w:val="center"/>
              <w:rPr>
                <w:ins w:id="2779" w:author="Kennedy, Muhil" w:date="2022-12-08T13:34:00Z"/>
                <w:rFonts w:ascii="Century Gothic" w:hAnsi="Century Gothic" w:cs="Arial"/>
                <w:szCs w:val="20"/>
                <w:lang w:val="en-GB"/>
              </w:rPr>
            </w:pPr>
          </w:p>
        </w:tc>
      </w:tr>
      <w:tr w:rsidR="00F71F56" w:rsidRPr="00497E67" w14:paraId="094D4ED9" w14:textId="77777777" w:rsidTr="00D30F6E">
        <w:trPr>
          <w:trHeight w:val="490"/>
          <w:jc w:val="center"/>
          <w:ins w:id="2780" w:author="Kennedy, Muhil" w:date="2022-12-08T13:34:00Z"/>
        </w:trPr>
        <w:tc>
          <w:tcPr>
            <w:tcW w:w="1481" w:type="dxa"/>
            <w:vAlign w:val="center"/>
          </w:tcPr>
          <w:p w14:paraId="0D49BE28" w14:textId="77777777" w:rsidR="00F71F56" w:rsidRPr="00D31FC6" w:rsidRDefault="00F71F56" w:rsidP="00D30F6E">
            <w:pPr>
              <w:widowControl w:val="0"/>
              <w:snapToGrid w:val="0"/>
              <w:ind w:left="0"/>
              <w:rPr>
                <w:ins w:id="2781" w:author="Kennedy, Muhil" w:date="2022-12-08T13:34:00Z"/>
                <w:rFonts w:ascii="Century Gothic" w:hAnsi="Century Gothic"/>
                <w:szCs w:val="20"/>
                <w:lang w:val="en-US"/>
              </w:rPr>
            </w:pPr>
            <w:ins w:id="2782" w:author="Kennedy, Muhil" w:date="2022-12-08T13:34:00Z">
              <w:r w:rsidRPr="00D31FC6">
                <w:rPr>
                  <w:rFonts w:ascii="Century Gothic" w:hAnsi="Century Gothic"/>
                  <w:szCs w:val="20"/>
                  <w:lang w:val="en-US"/>
                </w:rPr>
                <w:t>Appendix 15</w:t>
              </w:r>
            </w:ins>
          </w:p>
        </w:tc>
        <w:tc>
          <w:tcPr>
            <w:tcW w:w="2537" w:type="dxa"/>
            <w:vAlign w:val="center"/>
          </w:tcPr>
          <w:p w14:paraId="6110C44B" w14:textId="77777777" w:rsidR="00F71F56" w:rsidRPr="00D31FC6" w:rsidRDefault="00F71F56" w:rsidP="00D30F6E">
            <w:pPr>
              <w:widowControl w:val="0"/>
              <w:snapToGrid w:val="0"/>
              <w:ind w:left="0"/>
              <w:rPr>
                <w:ins w:id="2783" w:author="Kennedy, Muhil" w:date="2022-12-08T13:34:00Z"/>
                <w:rFonts w:ascii="Century Gothic" w:hAnsi="Century Gothic" w:cs="Arial"/>
                <w:szCs w:val="20"/>
                <w:lang w:val="en-GB"/>
              </w:rPr>
            </w:pPr>
            <w:ins w:id="2784" w:author="Kennedy, Muhil" w:date="2022-12-08T13:34:00Z">
              <w:r w:rsidRPr="00D31FC6">
                <w:rPr>
                  <w:rFonts w:ascii="Century Gothic" w:hAnsi="Century Gothic" w:cs="Arial"/>
                  <w:szCs w:val="20"/>
                  <w:lang w:val="en-GB"/>
                </w:rPr>
                <w:t>Team Feasibility Commitment (TFC)</w:t>
              </w:r>
            </w:ins>
          </w:p>
        </w:tc>
        <w:tc>
          <w:tcPr>
            <w:tcW w:w="1584" w:type="dxa"/>
            <w:vAlign w:val="center"/>
          </w:tcPr>
          <w:p w14:paraId="5B476130" w14:textId="77777777" w:rsidR="00F71F56" w:rsidRPr="00D31FC6" w:rsidRDefault="00F71F56" w:rsidP="00D30F6E">
            <w:pPr>
              <w:widowControl w:val="0"/>
              <w:snapToGrid w:val="0"/>
              <w:ind w:left="0"/>
              <w:jc w:val="left"/>
              <w:rPr>
                <w:ins w:id="2785" w:author="Kennedy, Muhil" w:date="2022-12-08T13:34:00Z"/>
                <w:rFonts w:ascii="Century Gothic" w:hAnsi="Century Gothic" w:cs="Arial"/>
                <w:szCs w:val="20"/>
                <w:lang w:val="en-GB"/>
              </w:rPr>
            </w:pPr>
            <w:ins w:id="2786" w:author="Kennedy, Muhil" w:date="2022-12-08T13:34:00Z">
              <w:r>
                <w:rPr>
                  <w:rFonts w:ascii="Century Gothic" w:hAnsi="Century Gothic" w:cs="Arial"/>
                  <w:szCs w:val="20"/>
                  <w:lang w:val="en-GB"/>
                </w:rPr>
                <w:t>FAU-F-SPG-2408</w:t>
              </w:r>
            </w:ins>
          </w:p>
        </w:tc>
        <w:tc>
          <w:tcPr>
            <w:tcW w:w="1713" w:type="dxa"/>
            <w:vAlign w:val="center"/>
          </w:tcPr>
          <w:p w14:paraId="5C685683" w14:textId="77777777" w:rsidR="00F71F56" w:rsidRPr="00D31FC6" w:rsidRDefault="00F71F56" w:rsidP="00D30F6E">
            <w:pPr>
              <w:widowControl w:val="0"/>
              <w:snapToGrid w:val="0"/>
              <w:ind w:left="0"/>
              <w:jc w:val="left"/>
              <w:rPr>
                <w:ins w:id="2787" w:author="Kennedy, Muhil" w:date="2022-12-08T13:34:00Z"/>
                <w:rFonts w:ascii="Century Gothic" w:hAnsi="Century Gothic" w:cs="Arial"/>
                <w:szCs w:val="20"/>
                <w:lang w:val="en-GB"/>
              </w:rPr>
            </w:pPr>
            <w:ins w:id="2788" w:author="Kennedy, Muhil" w:date="2022-12-08T13:34:00Z">
              <w:r w:rsidRPr="00D31FC6">
                <w:rPr>
                  <w:rFonts w:ascii="Century Gothic" w:hAnsi="Century Gothic" w:cs="Arial"/>
                  <w:szCs w:val="20"/>
                  <w:lang w:val="en-GB"/>
                </w:rPr>
                <w:t>Signed on</w:t>
              </w:r>
            </w:ins>
          </w:p>
        </w:tc>
        <w:tc>
          <w:tcPr>
            <w:tcW w:w="1701" w:type="dxa"/>
            <w:vAlign w:val="center"/>
          </w:tcPr>
          <w:p w14:paraId="29CBC4E5" w14:textId="77777777" w:rsidR="00F71F56" w:rsidRPr="00D31FC6" w:rsidRDefault="00F71F56" w:rsidP="00D30F6E">
            <w:pPr>
              <w:widowControl w:val="0"/>
              <w:snapToGrid w:val="0"/>
              <w:ind w:left="0"/>
              <w:jc w:val="center"/>
              <w:rPr>
                <w:ins w:id="2789" w:author="Kennedy, Muhil" w:date="2022-12-08T13:34:00Z"/>
                <w:rFonts w:ascii="Century Gothic" w:hAnsi="Century Gothic" w:cs="Arial"/>
                <w:szCs w:val="20"/>
                <w:lang w:val="en-GB"/>
              </w:rPr>
            </w:pPr>
          </w:p>
        </w:tc>
      </w:tr>
      <w:tr w:rsidR="00F71F56" w:rsidRPr="00497E67" w14:paraId="5A89FEDE" w14:textId="77777777" w:rsidTr="00D30F6E">
        <w:trPr>
          <w:trHeight w:val="491"/>
          <w:jc w:val="center"/>
          <w:ins w:id="2790" w:author="Kennedy, Muhil" w:date="2022-12-08T13:34:00Z"/>
        </w:trPr>
        <w:tc>
          <w:tcPr>
            <w:tcW w:w="1481" w:type="dxa"/>
            <w:vAlign w:val="center"/>
          </w:tcPr>
          <w:p w14:paraId="75D6A382" w14:textId="77777777" w:rsidR="00F71F56" w:rsidRPr="00D31FC6" w:rsidRDefault="00F71F56" w:rsidP="00D30F6E">
            <w:pPr>
              <w:widowControl w:val="0"/>
              <w:snapToGrid w:val="0"/>
              <w:ind w:left="0"/>
              <w:rPr>
                <w:ins w:id="2791" w:author="Kennedy, Muhil" w:date="2022-12-08T13:34:00Z"/>
                <w:rFonts w:ascii="Century Gothic" w:hAnsi="Century Gothic"/>
                <w:szCs w:val="20"/>
                <w:lang w:val="en-US"/>
              </w:rPr>
            </w:pPr>
            <w:ins w:id="2792" w:author="Kennedy, Muhil" w:date="2022-12-08T13:34:00Z">
              <w:r w:rsidRPr="00D31FC6">
                <w:rPr>
                  <w:rFonts w:ascii="Century Gothic" w:hAnsi="Century Gothic"/>
                  <w:szCs w:val="20"/>
                  <w:lang w:val="en-US"/>
                </w:rPr>
                <w:t>Appendix 16</w:t>
              </w:r>
            </w:ins>
          </w:p>
        </w:tc>
        <w:tc>
          <w:tcPr>
            <w:tcW w:w="2537" w:type="dxa"/>
            <w:vAlign w:val="center"/>
          </w:tcPr>
          <w:p w14:paraId="464BB9C6" w14:textId="77777777" w:rsidR="00F71F56" w:rsidRPr="00D31FC6" w:rsidRDefault="00F71F56" w:rsidP="00D30F6E">
            <w:pPr>
              <w:widowControl w:val="0"/>
              <w:snapToGrid w:val="0"/>
              <w:ind w:left="0"/>
              <w:rPr>
                <w:ins w:id="2793" w:author="Kennedy, Muhil" w:date="2022-12-08T13:34:00Z"/>
                <w:rFonts w:ascii="Century Gothic" w:hAnsi="Century Gothic" w:cs="Arial"/>
                <w:szCs w:val="20"/>
                <w:lang w:val="en-GB"/>
              </w:rPr>
            </w:pPr>
            <w:ins w:id="2794" w:author="Kennedy, Muhil" w:date="2022-12-08T13:34:00Z">
              <w:r w:rsidRPr="00D31FC6">
                <w:rPr>
                  <w:rFonts w:ascii="Century Gothic" w:hAnsi="Century Gothic"/>
                  <w:szCs w:val="20"/>
                  <w:lang w:val="en-US"/>
                </w:rPr>
                <w:t>Guaranteed Capacity Commitment (GCC)</w:t>
              </w:r>
            </w:ins>
          </w:p>
        </w:tc>
        <w:tc>
          <w:tcPr>
            <w:tcW w:w="1584" w:type="dxa"/>
            <w:vAlign w:val="center"/>
          </w:tcPr>
          <w:p w14:paraId="6222AB08" w14:textId="77777777" w:rsidR="00F71F56" w:rsidRPr="00D31FC6" w:rsidRDefault="00F71F56" w:rsidP="00D30F6E">
            <w:pPr>
              <w:widowControl w:val="0"/>
              <w:snapToGrid w:val="0"/>
              <w:ind w:left="0"/>
              <w:jc w:val="left"/>
              <w:rPr>
                <w:ins w:id="2795" w:author="Kennedy, Muhil" w:date="2022-12-08T13:34:00Z"/>
                <w:rFonts w:ascii="Century Gothic" w:hAnsi="Century Gothic" w:cs="Arial"/>
                <w:szCs w:val="20"/>
                <w:lang w:val="en-GB"/>
              </w:rPr>
            </w:pPr>
          </w:p>
        </w:tc>
        <w:tc>
          <w:tcPr>
            <w:tcW w:w="1713" w:type="dxa"/>
            <w:vAlign w:val="center"/>
          </w:tcPr>
          <w:p w14:paraId="67084465" w14:textId="77777777" w:rsidR="00F71F56" w:rsidRPr="00D31FC6" w:rsidRDefault="00F71F56" w:rsidP="00D30F6E">
            <w:pPr>
              <w:widowControl w:val="0"/>
              <w:snapToGrid w:val="0"/>
              <w:ind w:left="0"/>
              <w:jc w:val="left"/>
              <w:rPr>
                <w:ins w:id="2796" w:author="Kennedy, Muhil" w:date="2022-12-08T13:34:00Z"/>
                <w:rFonts w:ascii="Century Gothic" w:hAnsi="Century Gothic" w:cs="Arial"/>
                <w:szCs w:val="20"/>
                <w:lang w:val="en-GB"/>
              </w:rPr>
            </w:pPr>
            <w:ins w:id="2797" w:author="Kennedy, Muhil" w:date="2022-12-08T13:34:00Z">
              <w:r w:rsidRPr="00D31FC6">
                <w:rPr>
                  <w:rFonts w:ascii="Century Gothic" w:hAnsi="Century Gothic" w:cs="Arial"/>
                  <w:szCs w:val="20"/>
                  <w:lang w:val="en-GB"/>
                </w:rPr>
                <w:t>Signed on</w:t>
              </w:r>
            </w:ins>
          </w:p>
        </w:tc>
        <w:tc>
          <w:tcPr>
            <w:tcW w:w="1701" w:type="dxa"/>
            <w:vAlign w:val="center"/>
          </w:tcPr>
          <w:p w14:paraId="4334C583" w14:textId="77777777" w:rsidR="00F71F56" w:rsidRPr="00D31FC6" w:rsidRDefault="00F71F56" w:rsidP="00D30F6E">
            <w:pPr>
              <w:widowControl w:val="0"/>
              <w:snapToGrid w:val="0"/>
              <w:ind w:left="0"/>
              <w:jc w:val="center"/>
              <w:rPr>
                <w:ins w:id="2798" w:author="Kennedy, Muhil" w:date="2022-12-08T13:34:00Z"/>
                <w:rFonts w:ascii="Century Gothic" w:hAnsi="Century Gothic" w:cs="Arial"/>
                <w:szCs w:val="20"/>
                <w:lang w:val="en-GB"/>
              </w:rPr>
            </w:pPr>
          </w:p>
        </w:tc>
      </w:tr>
      <w:tr w:rsidR="00F71F56" w:rsidRPr="00497E67" w14:paraId="44E1C31B" w14:textId="77777777" w:rsidTr="00D30F6E">
        <w:trPr>
          <w:trHeight w:val="490"/>
          <w:jc w:val="center"/>
          <w:ins w:id="2799" w:author="Kennedy, Muhil" w:date="2022-12-08T13:34:00Z"/>
        </w:trPr>
        <w:tc>
          <w:tcPr>
            <w:tcW w:w="1481" w:type="dxa"/>
            <w:vAlign w:val="center"/>
          </w:tcPr>
          <w:p w14:paraId="7B03610A" w14:textId="77777777" w:rsidR="00F71F56" w:rsidRPr="00D31FC6" w:rsidRDefault="00F71F56" w:rsidP="00D30F6E">
            <w:pPr>
              <w:widowControl w:val="0"/>
              <w:snapToGrid w:val="0"/>
              <w:ind w:left="0"/>
              <w:rPr>
                <w:ins w:id="2800" w:author="Kennedy, Muhil" w:date="2022-12-08T13:34:00Z"/>
                <w:rFonts w:ascii="Century Gothic" w:hAnsi="Century Gothic"/>
                <w:szCs w:val="20"/>
                <w:lang w:val="en-US"/>
              </w:rPr>
            </w:pPr>
            <w:ins w:id="2801" w:author="Kennedy, Muhil" w:date="2022-12-08T13:34:00Z">
              <w:r w:rsidRPr="00D31FC6">
                <w:rPr>
                  <w:rFonts w:ascii="Century Gothic" w:hAnsi="Century Gothic" w:cs="Arial"/>
                  <w:szCs w:val="20"/>
                  <w:lang w:val="en-GB"/>
                </w:rPr>
                <w:t>Appendix 17</w:t>
              </w:r>
            </w:ins>
          </w:p>
        </w:tc>
        <w:tc>
          <w:tcPr>
            <w:tcW w:w="2537" w:type="dxa"/>
            <w:vAlign w:val="center"/>
          </w:tcPr>
          <w:p w14:paraId="4BAEA708" w14:textId="77777777" w:rsidR="00F71F56" w:rsidRPr="00D31FC6" w:rsidRDefault="00F71F56" w:rsidP="00D30F6E">
            <w:pPr>
              <w:widowControl w:val="0"/>
              <w:snapToGrid w:val="0"/>
              <w:ind w:left="0"/>
              <w:rPr>
                <w:ins w:id="2802" w:author="Kennedy, Muhil" w:date="2022-12-08T13:34:00Z"/>
                <w:rFonts w:ascii="Century Gothic" w:hAnsi="Century Gothic" w:cs="Arial"/>
                <w:szCs w:val="20"/>
                <w:lang w:val="en-GB"/>
              </w:rPr>
            </w:pPr>
            <w:ins w:id="2803" w:author="Kennedy, Muhil" w:date="2022-12-08T13:34:00Z">
              <w:r>
                <w:rPr>
                  <w:rFonts w:ascii="Century Gothic" w:hAnsi="Century Gothic" w:cs="Arial"/>
                  <w:szCs w:val="20"/>
                  <w:lang w:val="en-GB"/>
                </w:rPr>
                <w:t>Quality Commitment (QC</w:t>
              </w:r>
              <w:r w:rsidRPr="00D31FC6">
                <w:rPr>
                  <w:rFonts w:ascii="Century Gothic" w:hAnsi="Century Gothic" w:cs="Arial"/>
                  <w:szCs w:val="20"/>
                  <w:lang w:val="en-GB"/>
                </w:rPr>
                <w:t>)</w:t>
              </w:r>
            </w:ins>
          </w:p>
        </w:tc>
        <w:tc>
          <w:tcPr>
            <w:tcW w:w="1584" w:type="dxa"/>
            <w:vAlign w:val="center"/>
          </w:tcPr>
          <w:p w14:paraId="064AB50D" w14:textId="77777777" w:rsidR="00F71F56" w:rsidRPr="00D31FC6" w:rsidRDefault="00F71F56" w:rsidP="00D30F6E">
            <w:pPr>
              <w:widowControl w:val="0"/>
              <w:snapToGrid w:val="0"/>
              <w:ind w:left="0"/>
              <w:jc w:val="left"/>
              <w:rPr>
                <w:ins w:id="2804" w:author="Kennedy, Muhil" w:date="2022-12-08T13:34:00Z"/>
                <w:rFonts w:ascii="Century Gothic" w:hAnsi="Century Gothic" w:cs="Arial"/>
                <w:szCs w:val="20"/>
                <w:lang w:val="en-GB"/>
              </w:rPr>
            </w:pPr>
            <w:ins w:id="2805" w:author="Kennedy, Muhil" w:date="2022-12-08T13:34:00Z">
              <w:r>
                <w:rPr>
                  <w:rFonts w:ascii="Century Gothic" w:hAnsi="Century Gothic" w:cs="Arial"/>
                  <w:szCs w:val="20"/>
                  <w:lang w:val="en-GB"/>
                </w:rPr>
                <w:t>FAU-F-SPG-3100</w:t>
              </w:r>
            </w:ins>
          </w:p>
        </w:tc>
        <w:tc>
          <w:tcPr>
            <w:tcW w:w="1713" w:type="dxa"/>
            <w:vAlign w:val="center"/>
          </w:tcPr>
          <w:p w14:paraId="7B1070B6" w14:textId="77777777" w:rsidR="00F71F56" w:rsidRPr="00D31FC6" w:rsidRDefault="00F71F56" w:rsidP="00D30F6E">
            <w:pPr>
              <w:widowControl w:val="0"/>
              <w:snapToGrid w:val="0"/>
              <w:ind w:left="0"/>
              <w:jc w:val="left"/>
              <w:rPr>
                <w:ins w:id="2806" w:author="Kennedy, Muhil" w:date="2022-12-08T13:34:00Z"/>
                <w:rFonts w:ascii="Century Gothic" w:hAnsi="Century Gothic" w:cs="Arial"/>
                <w:szCs w:val="20"/>
                <w:lang w:val="en-GB"/>
              </w:rPr>
            </w:pPr>
            <w:ins w:id="2807" w:author="Kennedy, Muhil" w:date="2022-12-08T13:34:00Z">
              <w:r w:rsidRPr="00D31FC6">
                <w:rPr>
                  <w:rFonts w:ascii="Century Gothic" w:hAnsi="Century Gothic" w:cs="Arial"/>
                  <w:szCs w:val="20"/>
                  <w:lang w:val="en-GB"/>
                </w:rPr>
                <w:t>Signed on</w:t>
              </w:r>
            </w:ins>
          </w:p>
        </w:tc>
        <w:tc>
          <w:tcPr>
            <w:tcW w:w="1701" w:type="dxa"/>
            <w:vAlign w:val="center"/>
          </w:tcPr>
          <w:p w14:paraId="40C0F0C6" w14:textId="77777777" w:rsidR="00F71F56" w:rsidRPr="00D31FC6" w:rsidRDefault="00F71F56" w:rsidP="00D30F6E">
            <w:pPr>
              <w:widowControl w:val="0"/>
              <w:snapToGrid w:val="0"/>
              <w:ind w:left="0"/>
              <w:jc w:val="center"/>
              <w:rPr>
                <w:ins w:id="2808" w:author="Kennedy, Muhil" w:date="2022-12-08T13:34:00Z"/>
                <w:rFonts w:ascii="Century Gothic" w:hAnsi="Century Gothic" w:cs="Arial"/>
                <w:szCs w:val="20"/>
                <w:lang w:val="en-GB"/>
              </w:rPr>
            </w:pPr>
          </w:p>
        </w:tc>
      </w:tr>
      <w:tr w:rsidR="00F71F56" w:rsidRPr="00497E67" w14:paraId="495473FA" w14:textId="77777777" w:rsidTr="00D30F6E">
        <w:trPr>
          <w:trHeight w:val="491"/>
          <w:jc w:val="center"/>
          <w:ins w:id="2809" w:author="Kennedy, Muhil" w:date="2022-12-08T13:34:00Z"/>
        </w:trPr>
        <w:tc>
          <w:tcPr>
            <w:tcW w:w="1481" w:type="dxa"/>
            <w:vAlign w:val="center"/>
          </w:tcPr>
          <w:p w14:paraId="2406C138" w14:textId="77777777" w:rsidR="00F71F56" w:rsidRPr="00D31FC6" w:rsidRDefault="00F71F56" w:rsidP="00D30F6E">
            <w:pPr>
              <w:widowControl w:val="0"/>
              <w:snapToGrid w:val="0"/>
              <w:ind w:left="0"/>
              <w:rPr>
                <w:ins w:id="2810" w:author="Kennedy, Muhil" w:date="2022-12-08T13:34:00Z"/>
                <w:rFonts w:ascii="Century Gothic" w:hAnsi="Century Gothic"/>
                <w:szCs w:val="20"/>
                <w:lang w:val="en-US"/>
              </w:rPr>
            </w:pPr>
            <w:ins w:id="2811" w:author="Kennedy, Muhil" w:date="2022-12-08T13:34:00Z">
              <w:r w:rsidRPr="00D31FC6">
                <w:rPr>
                  <w:rFonts w:ascii="Century Gothic" w:hAnsi="Century Gothic" w:cs="Arial"/>
                  <w:szCs w:val="20"/>
                  <w:lang w:val="en-GB"/>
                </w:rPr>
                <w:t>Appendix 18</w:t>
              </w:r>
            </w:ins>
          </w:p>
        </w:tc>
        <w:tc>
          <w:tcPr>
            <w:tcW w:w="2537" w:type="dxa"/>
            <w:vAlign w:val="center"/>
          </w:tcPr>
          <w:p w14:paraId="322F5617" w14:textId="77777777" w:rsidR="00F71F56" w:rsidRPr="00D31FC6" w:rsidRDefault="00F71F56" w:rsidP="00D30F6E">
            <w:pPr>
              <w:widowControl w:val="0"/>
              <w:snapToGrid w:val="0"/>
              <w:ind w:left="0"/>
              <w:rPr>
                <w:ins w:id="2812" w:author="Kennedy, Muhil" w:date="2022-12-08T13:34:00Z"/>
                <w:rFonts w:ascii="Century Gothic" w:hAnsi="Century Gothic" w:cs="Arial"/>
                <w:szCs w:val="20"/>
                <w:lang w:val="en-GB"/>
              </w:rPr>
            </w:pPr>
            <w:ins w:id="2813" w:author="Kennedy, Muhil" w:date="2022-12-08T13:34:00Z">
              <w:r w:rsidRPr="00D31FC6">
                <w:rPr>
                  <w:rFonts w:ascii="Century Gothic" w:hAnsi="Century Gothic"/>
                  <w:szCs w:val="20"/>
                  <w:lang w:val="en-US"/>
                </w:rPr>
                <w:t>Logistics Data Sheet (LDS)</w:t>
              </w:r>
            </w:ins>
          </w:p>
        </w:tc>
        <w:tc>
          <w:tcPr>
            <w:tcW w:w="1584" w:type="dxa"/>
            <w:vAlign w:val="center"/>
          </w:tcPr>
          <w:p w14:paraId="5D06748A" w14:textId="77777777" w:rsidR="00F71F56" w:rsidRPr="00D31FC6" w:rsidRDefault="00F71F56" w:rsidP="00D30F6E">
            <w:pPr>
              <w:widowControl w:val="0"/>
              <w:snapToGrid w:val="0"/>
              <w:ind w:left="0"/>
              <w:jc w:val="left"/>
              <w:rPr>
                <w:ins w:id="2814" w:author="Kennedy, Muhil" w:date="2022-12-08T13:34:00Z"/>
                <w:rFonts w:ascii="Century Gothic" w:hAnsi="Century Gothic" w:cs="Arial"/>
                <w:szCs w:val="20"/>
                <w:lang w:val="en-GB"/>
              </w:rPr>
            </w:pPr>
          </w:p>
        </w:tc>
        <w:tc>
          <w:tcPr>
            <w:tcW w:w="1713" w:type="dxa"/>
            <w:vAlign w:val="center"/>
          </w:tcPr>
          <w:p w14:paraId="5BB1B736" w14:textId="77777777" w:rsidR="00F71F56" w:rsidRPr="00D31FC6" w:rsidRDefault="00F71F56" w:rsidP="00D30F6E">
            <w:pPr>
              <w:widowControl w:val="0"/>
              <w:snapToGrid w:val="0"/>
              <w:ind w:left="0"/>
              <w:jc w:val="left"/>
              <w:rPr>
                <w:ins w:id="2815" w:author="Kennedy, Muhil" w:date="2022-12-08T13:34:00Z"/>
                <w:rFonts w:ascii="Century Gothic" w:hAnsi="Century Gothic" w:cs="Arial"/>
                <w:szCs w:val="20"/>
                <w:lang w:val="en-GB"/>
              </w:rPr>
            </w:pPr>
            <w:ins w:id="2816" w:author="Kennedy, Muhil" w:date="2022-12-08T13:34:00Z">
              <w:r w:rsidRPr="00D31FC6">
                <w:rPr>
                  <w:rFonts w:ascii="Century Gothic" w:hAnsi="Century Gothic" w:cs="Arial"/>
                  <w:szCs w:val="20"/>
                  <w:lang w:val="en-GB"/>
                </w:rPr>
                <w:t>Signed on</w:t>
              </w:r>
            </w:ins>
          </w:p>
        </w:tc>
        <w:tc>
          <w:tcPr>
            <w:tcW w:w="1701" w:type="dxa"/>
            <w:vAlign w:val="center"/>
          </w:tcPr>
          <w:p w14:paraId="4BCE6DBB" w14:textId="77777777" w:rsidR="00F71F56" w:rsidRPr="00D31FC6" w:rsidRDefault="00F71F56" w:rsidP="00D30F6E">
            <w:pPr>
              <w:widowControl w:val="0"/>
              <w:snapToGrid w:val="0"/>
              <w:ind w:left="0"/>
              <w:jc w:val="center"/>
              <w:rPr>
                <w:ins w:id="2817" w:author="Kennedy, Muhil" w:date="2022-12-08T13:34:00Z"/>
                <w:rFonts w:ascii="Century Gothic" w:hAnsi="Century Gothic" w:cs="Arial"/>
                <w:szCs w:val="20"/>
                <w:lang w:val="en-GB"/>
              </w:rPr>
            </w:pPr>
          </w:p>
        </w:tc>
      </w:tr>
      <w:tr w:rsidR="00F71F56" w:rsidRPr="00497E67" w14:paraId="38E1A9B2" w14:textId="77777777" w:rsidTr="00D30F6E">
        <w:trPr>
          <w:trHeight w:val="490"/>
          <w:jc w:val="center"/>
          <w:ins w:id="2818" w:author="Kennedy, Muhil" w:date="2022-12-08T13:34:00Z"/>
        </w:trPr>
        <w:tc>
          <w:tcPr>
            <w:tcW w:w="1481" w:type="dxa"/>
            <w:vAlign w:val="center"/>
          </w:tcPr>
          <w:p w14:paraId="47F21DE1" w14:textId="77777777" w:rsidR="00F71F56" w:rsidRPr="00D31FC6" w:rsidRDefault="00F71F56" w:rsidP="00D30F6E">
            <w:pPr>
              <w:widowControl w:val="0"/>
              <w:snapToGrid w:val="0"/>
              <w:ind w:left="0"/>
              <w:rPr>
                <w:ins w:id="2819" w:author="Kennedy, Muhil" w:date="2022-12-08T13:34:00Z"/>
                <w:rFonts w:ascii="Century Gothic" w:hAnsi="Century Gothic"/>
                <w:szCs w:val="20"/>
                <w:lang w:val="en-US"/>
              </w:rPr>
            </w:pPr>
            <w:ins w:id="2820" w:author="Kennedy, Muhil" w:date="2022-12-08T13:34:00Z">
              <w:r>
                <w:rPr>
                  <w:rFonts w:ascii="Century Gothic" w:hAnsi="Century Gothic" w:cs="Arial"/>
                  <w:szCs w:val="20"/>
                  <w:lang w:val="en-GB"/>
                </w:rPr>
                <w:t>Appendix 19</w:t>
              </w:r>
            </w:ins>
          </w:p>
        </w:tc>
        <w:tc>
          <w:tcPr>
            <w:tcW w:w="2537" w:type="dxa"/>
            <w:vAlign w:val="center"/>
          </w:tcPr>
          <w:p w14:paraId="2E711555" w14:textId="77777777" w:rsidR="00F71F56" w:rsidRPr="00D31FC6" w:rsidRDefault="00F71F56" w:rsidP="00D30F6E">
            <w:pPr>
              <w:widowControl w:val="0"/>
              <w:snapToGrid w:val="0"/>
              <w:ind w:left="0"/>
              <w:rPr>
                <w:ins w:id="2821" w:author="Kennedy, Muhil" w:date="2022-12-08T13:34:00Z"/>
                <w:rFonts w:ascii="Century Gothic" w:hAnsi="Century Gothic" w:cs="Arial"/>
                <w:szCs w:val="20"/>
                <w:lang w:val="en-GB"/>
              </w:rPr>
            </w:pPr>
            <w:ins w:id="2822" w:author="Kennedy, Muhil" w:date="2022-12-08T13:34:00Z">
              <w:r w:rsidRPr="00D31FC6">
                <w:rPr>
                  <w:rFonts w:ascii="Century Gothic" w:hAnsi="Century Gothic" w:cs="Arial"/>
                  <w:szCs w:val="20"/>
                  <w:lang w:val="en-GB"/>
                </w:rPr>
                <w:t>Long Term Agreement (LTA) (if any)</w:t>
              </w:r>
            </w:ins>
          </w:p>
        </w:tc>
        <w:tc>
          <w:tcPr>
            <w:tcW w:w="1584" w:type="dxa"/>
            <w:vAlign w:val="center"/>
          </w:tcPr>
          <w:p w14:paraId="434C3A7E" w14:textId="77777777" w:rsidR="00F71F56" w:rsidRPr="00D31FC6" w:rsidRDefault="00F71F56" w:rsidP="00D30F6E">
            <w:pPr>
              <w:widowControl w:val="0"/>
              <w:snapToGrid w:val="0"/>
              <w:ind w:left="0"/>
              <w:jc w:val="left"/>
              <w:rPr>
                <w:ins w:id="2823" w:author="Kennedy, Muhil" w:date="2022-12-08T13:34:00Z"/>
                <w:rFonts w:ascii="Century Gothic" w:hAnsi="Century Gothic" w:cs="Arial"/>
                <w:szCs w:val="20"/>
                <w:lang w:val="en-GB"/>
              </w:rPr>
            </w:pPr>
          </w:p>
        </w:tc>
        <w:tc>
          <w:tcPr>
            <w:tcW w:w="1713" w:type="dxa"/>
            <w:vAlign w:val="center"/>
          </w:tcPr>
          <w:p w14:paraId="5E6CBABB" w14:textId="77777777" w:rsidR="00F71F56" w:rsidRPr="00D31FC6" w:rsidRDefault="00F71F56" w:rsidP="00D30F6E">
            <w:pPr>
              <w:widowControl w:val="0"/>
              <w:snapToGrid w:val="0"/>
              <w:ind w:left="0"/>
              <w:jc w:val="left"/>
              <w:rPr>
                <w:ins w:id="2824" w:author="Kennedy, Muhil" w:date="2022-12-08T13:34:00Z"/>
                <w:rFonts w:ascii="Century Gothic" w:hAnsi="Century Gothic" w:cs="Arial"/>
                <w:szCs w:val="20"/>
                <w:lang w:val="en-GB"/>
              </w:rPr>
            </w:pPr>
            <w:ins w:id="2825" w:author="Kennedy, Muhil" w:date="2022-12-08T13:34:00Z">
              <w:r w:rsidRPr="00D31FC6">
                <w:rPr>
                  <w:rFonts w:ascii="Century Gothic" w:hAnsi="Century Gothic" w:cs="Arial"/>
                  <w:szCs w:val="20"/>
                  <w:lang w:val="en-GB"/>
                </w:rPr>
                <w:t>Signed on</w:t>
              </w:r>
            </w:ins>
          </w:p>
        </w:tc>
        <w:tc>
          <w:tcPr>
            <w:tcW w:w="1701" w:type="dxa"/>
            <w:vAlign w:val="center"/>
          </w:tcPr>
          <w:p w14:paraId="0C44724D" w14:textId="77777777" w:rsidR="00F71F56" w:rsidRPr="00D31FC6" w:rsidRDefault="00F71F56" w:rsidP="00D30F6E">
            <w:pPr>
              <w:widowControl w:val="0"/>
              <w:snapToGrid w:val="0"/>
              <w:ind w:left="0"/>
              <w:jc w:val="center"/>
              <w:rPr>
                <w:ins w:id="2826" w:author="Kennedy, Muhil" w:date="2022-12-08T13:34:00Z"/>
                <w:rFonts w:ascii="Century Gothic" w:hAnsi="Century Gothic" w:cs="Arial"/>
                <w:szCs w:val="20"/>
                <w:lang w:val="en-GB"/>
              </w:rPr>
            </w:pPr>
          </w:p>
        </w:tc>
      </w:tr>
      <w:tr w:rsidR="00F71F56" w:rsidRPr="00497E67" w14:paraId="2117571D" w14:textId="77777777" w:rsidTr="00D30F6E">
        <w:trPr>
          <w:trHeight w:val="491"/>
          <w:jc w:val="center"/>
          <w:ins w:id="2827" w:author="Kennedy, Muhil" w:date="2022-12-08T13:34:00Z"/>
        </w:trPr>
        <w:tc>
          <w:tcPr>
            <w:tcW w:w="1481" w:type="dxa"/>
            <w:vAlign w:val="center"/>
          </w:tcPr>
          <w:p w14:paraId="4437F492" w14:textId="77777777" w:rsidR="00F71F56" w:rsidRPr="00D31FC6" w:rsidRDefault="00F71F56" w:rsidP="00D30F6E">
            <w:pPr>
              <w:widowControl w:val="0"/>
              <w:snapToGrid w:val="0"/>
              <w:ind w:left="0"/>
              <w:rPr>
                <w:ins w:id="2828" w:author="Kennedy, Muhil" w:date="2022-12-08T13:34:00Z"/>
                <w:rFonts w:ascii="Century Gothic" w:hAnsi="Century Gothic" w:cs="Arial"/>
                <w:szCs w:val="20"/>
                <w:lang w:val="en-GB"/>
              </w:rPr>
            </w:pPr>
            <w:ins w:id="2829" w:author="Kennedy, Muhil" w:date="2022-12-08T13:34:00Z">
              <w:r w:rsidRPr="00D31FC6">
                <w:rPr>
                  <w:rFonts w:ascii="Century Gothic" w:hAnsi="Century Gothic" w:cs="Arial"/>
                  <w:szCs w:val="20"/>
                  <w:lang w:val="en-GB"/>
                </w:rPr>
                <w:lastRenderedPageBreak/>
                <w:t>Appendix 2</w:t>
              </w:r>
              <w:r>
                <w:rPr>
                  <w:rFonts w:ascii="Century Gothic" w:hAnsi="Century Gothic" w:cs="Arial"/>
                  <w:szCs w:val="20"/>
                  <w:lang w:val="en-GB"/>
                </w:rPr>
                <w:t>0</w:t>
              </w:r>
            </w:ins>
          </w:p>
        </w:tc>
        <w:tc>
          <w:tcPr>
            <w:tcW w:w="2537" w:type="dxa"/>
            <w:vAlign w:val="center"/>
          </w:tcPr>
          <w:p w14:paraId="31AE55E3" w14:textId="77777777" w:rsidR="00F71F56" w:rsidRPr="00D31FC6" w:rsidRDefault="00F71F56" w:rsidP="00D30F6E">
            <w:pPr>
              <w:widowControl w:val="0"/>
              <w:snapToGrid w:val="0"/>
              <w:ind w:left="0"/>
              <w:rPr>
                <w:ins w:id="2830" w:author="Kennedy, Muhil" w:date="2022-12-08T13:34:00Z"/>
                <w:rFonts w:ascii="Century Gothic" w:hAnsi="Century Gothic" w:cs="Arial"/>
                <w:szCs w:val="20"/>
                <w:lang w:val="en-GB"/>
              </w:rPr>
            </w:pPr>
            <w:ins w:id="2831" w:author="Kennedy, Muhil" w:date="2022-12-08T13:34:00Z">
              <w:r w:rsidRPr="00D31FC6">
                <w:rPr>
                  <w:rFonts w:ascii="Century Gothic" w:hAnsi="Century Gothic"/>
                  <w:szCs w:val="20"/>
                  <w:lang w:val="en-US"/>
                </w:rPr>
                <w:t>Tools Loan Agreement (if any)</w:t>
              </w:r>
            </w:ins>
          </w:p>
        </w:tc>
        <w:tc>
          <w:tcPr>
            <w:tcW w:w="1584" w:type="dxa"/>
            <w:vAlign w:val="center"/>
          </w:tcPr>
          <w:p w14:paraId="0821BEEF" w14:textId="77777777" w:rsidR="00F71F56" w:rsidRPr="00D31FC6" w:rsidRDefault="00F71F56" w:rsidP="00D30F6E">
            <w:pPr>
              <w:widowControl w:val="0"/>
              <w:snapToGrid w:val="0"/>
              <w:ind w:left="0"/>
              <w:jc w:val="left"/>
              <w:rPr>
                <w:ins w:id="2832" w:author="Kennedy, Muhil" w:date="2022-12-08T13:34:00Z"/>
                <w:rFonts w:ascii="Century Gothic" w:hAnsi="Century Gothic" w:cs="Arial"/>
                <w:szCs w:val="20"/>
                <w:lang w:val="en-GB"/>
              </w:rPr>
            </w:pPr>
          </w:p>
        </w:tc>
        <w:tc>
          <w:tcPr>
            <w:tcW w:w="1713" w:type="dxa"/>
            <w:vAlign w:val="center"/>
          </w:tcPr>
          <w:p w14:paraId="11A685A8" w14:textId="77777777" w:rsidR="00F71F56" w:rsidRPr="00D31FC6" w:rsidRDefault="00F71F56" w:rsidP="00D30F6E">
            <w:pPr>
              <w:widowControl w:val="0"/>
              <w:snapToGrid w:val="0"/>
              <w:ind w:left="0"/>
              <w:jc w:val="left"/>
              <w:rPr>
                <w:ins w:id="2833" w:author="Kennedy, Muhil" w:date="2022-12-08T13:34:00Z"/>
                <w:rFonts w:ascii="Century Gothic" w:hAnsi="Century Gothic" w:cs="Arial"/>
                <w:szCs w:val="20"/>
                <w:lang w:val="en-GB"/>
              </w:rPr>
            </w:pPr>
            <w:ins w:id="2834" w:author="Kennedy, Muhil" w:date="2022-12-08T13:34:00Z">
              <w:r w:rsidRPr="00D31FC6">
                <w:rPr>
                  <w:rFonts w:ascii="Century Gothic" w:hAnsi="Century Gothic" w:cs="Arial"/>
                  <w:szCs w:val="20"/>
                  <w:lang w:val="en-GB"/>
                </w:rPr>
                <w:t>Signed on</w:t>
              </w:r>
            </w:ins>
          </w:p>
        </w:tc>
        <w:tc>
          <w:tcPr>
            <w:tcW w:w="1701" w:type="dxa"/>
            <w:vAlign w:val="center"/>
          </w:tcPr>
          <w:p w14:paraId="3C6245AA" w14:textId="77777777" w:rsidR="00F71F56" w:rsidRPr="00D31FC6" w:rsidRDefault="00F71F56" w:rsidP="00D30F6E">
            <w:pPr>
              <w:widowControl w:val="0"/>
              <w:snapToGrid w:val="0"/>
              <w:ind w:left="0"/>
              <w:jc w:val="center"/>
              <w:rPr>
                <w:ins w:id="2835" w:author="Kennedy, Muhil" w:date="2022-12-08T13:34:00Z"/>
                <w:rFonts w:ascii="Century Gothic" w:hAnsi="Century Gothic" w:cs="Arial"/>
                <w:szCs w:val="20"/>
                <w:lang w:val="en-GB"/>
              </w:rPr>
            </w:pPr>
          </w:p>
        </w:tc>
      </w:tr>
      <w:tr w:rsidR="00F71F56" w:rsidRPr="00497E67" w14:paraId="0DBE0F63" w14:textId="77777777" w:rsidTr="00D30F6E">
        <w:trPr>
          <w:trHeight w:val="490"/>
          <w:jc w:val="center"/>
          <w:ins w:id="2836" w:author="Kennedy, Muhil" w:date="2022-12-08T13:34:00Z"/>
        </w:trPr>
        <w:tc>
          <w:tcPr>
            <w:tcW w:w="1481" w:type="dxa"/>
            <w:vAlign w:val="center"/>
          </w:tcPr>
          <w:p w14:paraId="1775AA89" w14:textId="77777777" w:rsidR="00F71F56" w:rsidRPr="00D31FC6" w:rsidRDefault="00F71F56" w:rsidP="00D30F6E">
            <w:pPr>
              <w:widowControl w:val="0"/>
              <w:snapToGrid w:val="0"/>
              <w:ind w:left="0"/>
              <w:rPr>
                <w:ins w:id="2837" w:author="Kennedy, Muhil" w:date="2022-12-08T13:34:00Z"/>
                <w:rFonts w:ascii="Century Gothic" w:hAnsi="Century Gothic" w:cs="Arial"/>
                <w:szCs w:val="20"/>
                <w:lang w:val="en-GB"/>
              </w:rPr>
            </w:pPr>
            <w:ins w:id="2838"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1</w:t>
              </w:r>
            </w:ins>
          </w:p>
        </w:tc>
        <w:tc>
          <w:tcPr>
            <w:tcW w:w="2537" w:type="dxa"/>
            <w:vAlign w:val="center"/>
          </w:tcPr>
          <w:p w14:paraId="181C09B0" w14:textId="77777777" w:rsidR="00F71F56" w:rsidRPr="00D31FC6" w:rsidRDefault="00F71F56" w:rsidP="00D30F6E">
            <w:pPr>
              <w:widowControl w:val="0"/>
              <w:snapToGrid w:val="0"/>
              <w:ind w:left="0"/>
              <w:rPr>
                <w:ins w:id="2839" w:author="Kennedy, Muhil" w:date="2022-12-08T13:34:00Z"/>
                <w:rFonts w:ascii="Century Gothic" w:hAnsi="Century Gothic" w:cs="Arial"/>
                <w:szCs w:val="20"/>
                <w:lang w:val="en-GB"/>
              </w:rPr>
            </w:pPr>
            <w:ins w:id="2840" w:author="Kennedy, Muhil" w:date="2022-12-08T13:34:00Z">
              <w:r w:rsidRPr="00D31FC6">
                <w:rPr>
                  <w:rFonts w:ascii="Century Gothic" w:hAnsi="Century Gothic"/>
                  <w:szCs w:val="20"/>
                  <w:lang w:val="en-US"/>
                </w:rPr>
                <w:t>PPAP PSW Checklist (if any)</w:t>
              </w:r>
            </w:ins>
          </w:p>
        </w:tc>
        <w:tc>
          <w:tcPr>
            <w:tcW w:w="1584" w:type="dxa"/>
            <w:vAlign w:val="center"/>
          </w:tcPr>
          <w:p w14:paraId="06AC5618" w14:textId="77777777" w:rsidR="00F71F56" w:rsidRPr="00D31FC6" w:rsidRDefault="00F71F56" w:rsidP="00D30F6E">
            <w:pPr>
              <w:widowControl w:val="0"/>
              <w:snapToGrid w:val="0"/>
              <w:ind w:left="0"/>
              <w:jc w:val="left"/>
              <w:rPr>
                <w:ins w:id="2841" w:author="Kennedy, Muhil" w:date="2022-12-08T13:34:00Z"/>
                <w:rFonts w:ascii="Century Gothic" w:hAnsi="Century Gothic" w:cs="Arial"/>
                <w:szCs w:val="20"/>
                <w:lang w:val="en-GB"/>
              </w:rPr>
            </w:pPr>
          </w:p>
        </w:tc>
        <w:tc>
          <w:tcPr>
            <w:tcW w:w="1713" w:type="dxa"/>
            <w:vAlign w:val="center"/>
          </w:tcPr>
          <w:p w14:paraId="1C6F9031" w14:textId="77777777" w:rsidR="00F71F56" w:rsidRPr="00D31FC6" w:rsidRDefault="00F71F56" w:rsidP="00D30F6E">
            <w:pPr>
              <w:widowControl w:val="0"/>
              <w:snapToGrid w:val="0"/>
              <w:ind w:left="0"/>
              <w:jc w:val="left"/>
              <w:rPr>
                <w:ins w:id="2842" w:author="Kennedy, Muhil" w:date="2022-12-08T13:34:00Z"/>
                <w:rFonts w:ascii="Century Gothic" w:hAnsi="Century Gothic" w:cs="Arial"/>
                <w:szCs w:val="20"/>
                <w:lang w:val="en-GB"/>
              </w:rPr>
            </w:pPr>
            <w:ins w:id="2843" w:author="Kennedy, Muhil" w:date="2022-12-08T13:34:00Z">
              <w:r w:rsidRPr="00D31FC6">
                <w:rPr>
                  <w:rFonts w:ascii="Century Gothic" w:hAnsi="Century Gothic" w:cs="Arial"/>
                  <w:szCs w:val="20"/>
                  <w:lang w:val="en-GB"/>
                </w:rPr>
                <w:t>Signed on</w:t>
              </w:r>
            </w:ins>
          </w:p>
        </w:tc>
        <w:tc>
          <w:tcPr>
            <w:tcW w:w="1701" w:type="dxa"/>
            <w:vAlign w:val="center"/>
          </w:tcPr>
          <w:p w14:paraId="7EFB677C" w14:textId="77777777" w:rsidR="00F71F56" w:rsidRPr="00D31FC6" w:rsidRDefault="00F71F56" w:rsidP="00D30F6E">
            <w:pPr>
              <w:widowControl w:val="0"/>
              <w:snapToGrid w:val="0"/>
              <w:ind w:left="0"/>
              <w:jc w:val="center"/>
              <w:rPr>
                <w:ins w:id="2844" w:author="Kennedy, Muhil" w:date="2022-12-08T13:34:00Z"/>
                <w:rFonts w:ascii="Century Gothic" w:hAnsi="Century Gothic" w:cs="Arial"/>
                <w:szCs w:val="20"/>
                <w:lang w:val="en-GB"/>
              </w:rPr>
            </w:pPr>
          </w:p>
        </w:tc>
      </w:tr>
      <w:tr w:rsidR="00F71F56" w:rsidRPr="00497E67" w14:paraId="6B9AF09A" w14:textId="77777777" w:rsidTr="00D30F6E">
        <w:trPr>
          <w:trHeight w:val="490"/>
          <w:jc w:val="center"/>
          <w:ins w:id="2845" w:author="Kennedy, Muhil" w:date="2022-12-08T13:34:00Z"/>
        </w:trPr>
        <w:tc>
          <w:tcPr>
            <w:tcW w:w="1481" w:type="dxa"/>
            <w:vAlign w:val="center"/>
          </w:tcPr>
          <w:p w14:paraId="4F610EDF" w14:textId="77777777" w:rsidR="00F71F56" w:rsidRPr="00D31FC6" w:rsidRDefault="00F71F56" w:rsidP="00D30F6E">
            <w:pPr>
              <w:widowControl w:val="0"/>
              <w:snapToGrid w:val="0"/>
              <w:ind w:left="0"/>
              <w:rPr>
                <w:ins w:id="2846" w:author="Kennedy, Muhil" w:date="2022-12-08T13:34:00Z"/>
                <w:rFonts w:ascii="Century Gothic" w:hAnsi="Century Gothic" w:cs="Arial"/>
                <w:szCs w:val="20"/>
                <w:lang w:val="en-GB"/>
              </w:rPr>
            </w:pPr>
            <w:ins w:id="2847"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2</w:t>
              </w:r>
            </w:ins>
          </w:p>
        </w:tc>
        <w:tc>
          <w:tcPr>
            <w:tcW w:w="2537" w:type="dxa"/>
            <w:vAlign w:val="center"/>
          </w:tcPr>
          <w:p w14:paraId="59846CE8" w14:textId="77777777" w:rsidR="00F71F56" w:rsidRPr="00D31FC6" w:rsidRDefault="00F71F56" w:rsidP="00D30F6E">
            <w:pPr>
              <w:widowControl w:val="0"/>
              <w:snapToGrid w:val="0"/>
              <w:ind w:left="0"/>
              <w:rPr>
                <w:ins w:id="2848" w:author="Kennedy, Muhil" w:date="2022-12-08T13:34:00Z"/>
                <w:rFonts w:ascii="Century Gothic" w:hAnsi="Century Gothic" w:cs="Arial"/>
                <w:szCs w:val="20"/>
                <w:lang w:val="en-GB"/>
              </w:rPr>
            </w:pPr>
            <w:ins w:id="2849" w:author="Kennedy, Muhil" w:date="2022-12-08T13:34:00Z">
              <w:r w:rsidRPr="00D31FC6">
                <w:rPr>
                  <w:rFonts w:ascii="Century Gothic" w:hAnsi="Century Gothic" w:cs="Arial"/>
                  <w:szCs w:val="20"/>
                  <w:lang w:val="en-GB"/>
                </w:rPr>
                <w:t>APQP_Status+report (if any)</w:t>
              </w:r>
            </w:ins>
          </w:p>
        </w:tc>
        <w:tc>
          <w:tcPr>
            <w:tcW w:w="1584" w:type="dxa"/>
            <w:vAlign w:val="center"/>
          </w:tcPr>
          <w:p w14:paraId="4852EFB3" w14:textId="77777777" w:rsidR="00F71F56" w:rsidRPr="00D31FC6" w:rsidRDefault="00F71F56" w:rsidP="00D30F6E">
            <w:pPr>
              <w:widowControl w:val="0"/>
              <w:snapToGrid w:val="0"/>
              <w:ind w:left="0"/>
              <w:jc w:val="left"/>
              <w:rPr>
                <w:ins w:id="2850" w:author="Kennedy, Muhil" w:date="2022-12-08T13:34:00Z"/>
                <w:rFonts w:ascii="Century Gothic" w:hAnsi="Century Gothic" w:cs="Arial"/>
                <w:szCs w:val="20"/>
                <w:lang w:val="en-GB"/>
              </w:rPr>
            </w:pPr>
          </w:p>
        </w:tc>
        <w:tc>
          <w:tcPr>
            <w:tcW w:w="1713" w:type="dxa"/>
            <w:vAlign w:val="center"/>
          </w:tcPr>
          <w:p w14:paraId="30C283B0" w14:textId="77777777" w:rsidR="00F71F56" w:rsidRPr="00D31FC6" w:rsidRDefault="00F71F56" w:rsidP="00D30F6E">
            <w:pPr>
              <w:widowControl w:val="0"/>
              <w:snapToGrid w:val="0"/>
              <w:ind w:left="0"/>
              <w:jc w:val="left"/>
              <w:rPr>
                <w:ins w:id="2851" w:author="Kennedy, Muhil" w:date="2022-12-08T13:34:00Z"/>
                <w:rFonts w:ascii="Century Gothic" w:hAnsi="Century Gothic" w:cs="Arial"/>
                <w:szCs w:val="20"/>
                <w:lang w:val="en-GB"/>
              </w:rPr>
            </w:pPr>
            <w:ins w:id="2852" w:author="Kennedy, Muhil" w:date="2022-12-08T13:34:00Z">
              <w:r w:rsidRPr="00D31FC6">
                <w:rPr>
                  <w:rFonts w:ascii="Century Gothic" w:hAnsi="Century Gothic" w:cs="Arial"/>
                  <w:szCs w:val="20"/>
                  <w:lang w:val="en-GB"/>
                </w:rPr>
                <w:t>Signed on</w:t>
              </w:r>
            </w:ins>
          </w:p>
        </w:tc>
        <w:tc>
          <w:tcPr>
            <w:tcW w:w="1701" w:type="dxa"/>
            <w:vAlign w:val="center"/>
          </w:tcPr>
          <w:p w14:paraId="3142D2BA" w14:textId="77777777" w:rsidR="00F71F56" w:rsidRPr="00D31FC6" w:rsidRDefault="00F71F56" w:rsidP="00D30F6E">
            <w:pPr>
              <w:widowControl w:val="0"/>
              <w:snapToGrid w:val="0"/>
              <w:ind w:left="0"/>
              <w:jc w:val="center"/>
              <w:rPr>
                <w:ins w:id="2853" w:author="Kennedy, Muhil" w:date="2022-12-08T13:34:00Z"/>
                <w:rFonts w:ascii="Century Gothic" w:hAnsi="Century Gothic" w:cs="Arial"/>
                <w:szCs w:val="20"/>
                <w:lang w:val="en-GB"/>
              </w:rPr>
            </w:pPr>
          </w:p>
        </w:tc>
      </w:tr>
      <w:tr w:rsidR="00F71F56" w:rsidRPr="00ED081A" w14:paraId="6B911E19" w14:textId="77777777" w:rsidTr="00D30F6E">
        <w:trPr>
          <w:trHeight w:val="491"/>
          <w:jc w:val="center"/>
          <w:ins w:id="2854" w:author="Kennedy, Muhil" w:date="2022-12-08T13:34:00Z"/>
        </w:trPr>
        <w:tc>
          <w:tcPr>
            <w:tcW w:w="1481" w:type="dxa"/>
            <w:vAlign w:val="center"/>
          </w:tcPr>
          <w:p w14:paraId="320D2547" w14:textId="77777777" w:rsidR="00F71F56" w:rsidRPr="00D31FC6" w:rsidRDefault="00F71F56" w:rsidP="00D30F6E">
            <w:pPr>
              <w:widowControl w:val="0"/>
              <w:snapToGrid w:val="0"/>
              <w:ind w:left="0"/>
              <w:rPr>
                <w:ins w:id="2855" w:author="Kennedy, Muhil" w:date="2022-12-08T13:34:00Z"/>
                <w:rFonts w:ascii="Century Gothic" w:hAnsi="Century Gothic" w:cs="Arial"/>
                <w:szCs w:val="20"/>
                <w:lang w:val="en-GB"/>
              </w:rPr>
            </w:pPr>
            <w:ins w:id="2856"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3</w:t>
              </w:r>
            </w:ins>
          </w:p>
        </w:tc>
        <w:tc>
          <w:tcPr>
            <w:tcW w:w="2537" w:type="dxa"/>
            <w:vAlign w:val="center"/>
          </w:tcPr>
          <w:p w14:paraId="3D5BECD6" w14:textId="77777777" w:rsidR="00F71F56" w:rsidRPr="00D31FC6" w:rsidRDefault="00F71F56" w:rsidP="00D30F6E">
            <w:pPr>
              <w:widowControl w:val="0"/>
              <w:snapToGrid w:val="0"/>
              <w:ind w:left="0"/>
              <w:rPr>
                <w:ins w:id="2857" w:author="Kennedy, Muhil" w:date="2022-12-08T13:34:00Z"/>
                <w:rFonts w:ascii="Century Gothic" w:hAnsi="Century Gothic" w:cs="Arial"/>
                <w:szCs w:val="20"/>
                <w:lang w:val="en-GB"/>
              </w:rPr>
            </w:pPr>
            <w:ins w:id="2858" w:author="Kennedy, Muhil" w:date="2022-12-08T13:34:00Z">
              <w:r>
                <w:rPr>
                  <w:rFonts w:ascii="Century Gothic" w:hAnsi="Century Gothic" w:cs="Arial"/>
                  <w:szCs w:val="20"/>
                  <w:lang w:val="en-GB"/>
                </w:rPr>
                <w:t>Development Cost Participation and End of year rebate</w:t>
              </w:r>
            </w:ins>
          </w:p>
        </w:tc>
        <w:tc>
          <w:tcPr>
            <w:tcW w:w="1584" w:type="dxa"/>
            <w:vAlign w:val="center"/>
          </w:tcPr>
          <w:p w14:paraId="0A9991A1" w14:textId="77777777" w:rsidR="00F71F56" w:rsidRPr="00D31FC6" w:rsidRDefault="00F71F56" w:rsidP="00D30F6E">
            <w:pPr>
              <w:widowControl w:val="0"/>
              <w:snapToGrid w:val="0"/>
              <w:ind w:left="0"/>
              <w:jc w:val="left"/>
              <w:rPr>
                <w:ins w:id="2859" w:author="Kennedy, Muhil" w:date="2022-12-08T13:34:00Z"/>
                <w:rFonts w:ascii="Century Gothic" w:hAnsi="Century Gothic" w:cs="Arial"/>
                <w:szCs w:val="20"/>
                <w:lang w:val="en-GB"/>
              </w:rPr>
            </w:pPr>
          </w:p>
        </w:tc>
        <w:tc>
          <w:tcPr>
            <w:tcW w:w="1713" w:type="dxa"/>
            <w:vAlign w:val="center"/>
          </w:tcPr>
          <w:p w14:paraId="407496B2" w14:textId="77777777" w:rsidR="00F71F56" w:rsidRPr="00D31FC6" w:rsidRDefault="00F71F56" w:rsidP="00D30F6E">
            <w:pPr>
              <w:widowControl w:val="0"/>
              <w:snapToGrid w:val="0"/>
              <w:ind w:left="0"/>
              <w:jc w:val="left"/>
              <w:rPr>
                <w:ins w:id="2860" w:author="Kennedy, Muhil" w:date="2022-12-08T13:34:00Z"/>
                <w:rFonts w:ascii="Century Gothic" w:hAnsi="Century Gothic" w:cs="Arial"/>
                <w:szCs w:val="20"/>
                <w:lang w:val="en-GB"/>
              </w:rPr>
            </w:pPr>
          </w:p>
        </w:tc>
        <w:tc>
          <w:tcPr>
            <w:tcW w:w="1701" w:type="dxa"/>
            <w:vAlign w:val="center"/>
          </w:tcPr>
          <w:p w14:paraId="53C5EFE6" w14:textId="77777777" w:rsidR="00F71F56" w:rsidRPr="00D31FC6" w:rsidRDefault="00F71F56" w:rsidP="00D30F6E">
            <w:pPr>
              <w:widowControl w:val="0"/>
              <w:snapToGrid w:val="0"/>
              <w:ind w:left="0"/>
              <w:jc w:val="center"/>
              <w:rPr>
                <w:ins w:id="2861" w:author="Kennedy, Muhil" w:date="2022-12-08T13:34:00Z"/>
                <w:rFonts w:ascii="Century Gothic" w:hAnsi="Century Gothic" w:cs="Arial"/>
                <w:szCs w:val="20"/>
                <w:lang w:val="en-GB"/>
              </w:rPr>
            </w:pPr>
          </w:p>
        </w:tc>
      </w:tr>
      <w:tr w:rsidR="00F71F56" w:rsidRPr="00ED081A" w14:paraId="298027BF" w14:textId="77777777" w:rsidTr="00D30F6E">
        <w:trPr>
          <w:trHeight w:val="490"/>
          <w:jc w:val="center"/>
          <w:ins w:id="2862" w:author="Kennedy, Muhil" w:date="2022-12-08T13:34:00Z"/>
        </w:trPr>
        <w:tc>
          <w:tcPr>
            <w:tcW w:w="1481" w:type="dxa"/>
            <w:vAlign w:val="center"/>
          </w:tcPr>
          <w:p w14:paraId="393C933A" w14:textId="77777777" w:rsidR="00F71F56" w:rsidRPr="00D31FC6" w:rsidRDefault="00F71F56" w:rsidP="00D30F6E">
            <w:pPr>
              <w:widowControl w:val="0"/>
              <w:snapToGrid w:val="0"/>
              <w:ind w:left="0"/>
              <w:rPr>
                <w:ins w:id="2863" w:author="Kennedy, Muhil" w:date="2022-12-08T13:34:00Z"/>
                <w:rFonts w:ascii="Century Gothic" w:hAnsi="Century Gothic" w:cs="Arial"/>
                <w:szCs w:val="20"/>
                <w:lang w:val="en-GB"/>
              </w:rPr>
            </w:pPr>
            <w:ins w:id="2864" w:author="Kennedy, Muhil" w:date="2022-12-08T13:34:00Z">
              <w:r w:rsidRPr="00D31FC6">
                <w:rPr>
                  <w:rFonts w:ascii="Century Gothic" w:hAnsi="Century Gothic" w:cs="Arial"/>
                  <w:szCs w:val="20"/>
                  <w:lang w:val="en-GB"/>
                </w:rPr>
                <w:t xml:space="preserve">Appendix </w:t>
              </w:r>
              <w:r>
                <w:rPr>
                  <w:rFonts w:ascii="Century Gothic" w:hAnsi="Century Gothic" w:cs="Arial"/>
                  <w:szCs w:val="20"/>
                  <w:lang w:val="en-GB"/>
                </w:rPr>
                <w:t>A</w:t>
              </w:r>
            </w:ins>
          </w:p>
        </w:tc>
        <w:tc>
          <w:tcPr>
            <w:tcW w:w="2537" w:type="dxa"/>
            <w:vAlign w:val="center"/>
          </w:tcPr>
          <w:p w14:paraId="63E8F282" w14:textId="77777777" w:rsidR="00F71F56" w:rsidRPr="00D31FC6" w:rsidRDefault="00F71F56" w:rsidP="00D30F6E">
            <w:pPr>
              <w:widowControl w:val="0"/>
              <w:snapToGrid w:val="0"/>
              <w:ind w:left="0"/>
              <w:rPr>
                <w:ins w:id="2865" w:author="Kennedy, Muhil" w:date="2022-12-08T13:34:00Z"/>
                <w:rFonts w:ascii="Century Gothic" w:hAnsi="Century Gothic" w:cs="Arial"/>
                <w:szCs w:val="20"/>
                <w:lang w:val="en-GB"/>
              </w:rPr>
            </w:pPr>
            <w:ins w:id="2866" w:author="Kennedy, Muhil" w:date="2022-12-08T13:34:00Z">
              <w:r w:rsidRPr="00D31FC6">
                <w:rPr>
                  <w:rFonts w:ascii="Century Gothic" w:hAnsi="Century Gothic"/>
                  <w:szCs w:val="20"/>
                  <w:lang w:val="en-US"/>
                </w:rPr>
                <w:t>Template of Declaration of Adherence</w:t>
              </w:r>
            </w:ins>
          </w:p>
        </w:tc>
        <w:tc>
          <w:tcPr>
            <w:tcW w:w="1584" w:type="dxa"/>
            <w:vAlign w:val="center"/>
          </w:tcPr>
          <w:p w14:paraId="7AAC4847" w14:textId="77777777" w:rsidR="00F71F56" w:rsidRPr="00D31FC6" w:rsidRDefault="00F71F56" w:rsidP="00D30F6E">
            <w:pPr>
              <w:widowControl w:val="0"/>
              <w:snapToGrid w:val="0"/>
              <w:ind w:left="0"/>
              <w:jc w:val="left"/>
              <w:rPr>
                <w:ins w:id="2867" w:author="Kennedy, Muhil" w:date="2022-12-08T13:34:00Z"/>
                <w:rFonts w:ascii="Century Gothic" w:hAnsi="Century Gothic" w:cs="Arial"/>
                <w:szCs w:val="20"/>
                <w:lang w:val="en-GB"/>
              </w:rPr>
            </w:pPr>
          </w:p>
        </w:tc>
        <w:tc>
          <w:tcPr>
            <w:tcW w:w="1713" w:type="dxa"/>
            <w:vAlign w:val="center"/>
          </w:tcPr>
          <w:p w14:paraId="3E5DD0F1" w14:textId="77777777" w:rsidR="00F71F56" w:rsidRPr="00D31FC6" w:rsidRDefault="00F71F56" w:rsidP="00D30F6E">
            <w:pPr>
              <w:widowControl w:val="0"/>
              <w:snapToGrid w:val="0"/>
              <w:ind w:left="0"/>
              <w:jc w:val="left"/>
              <w:rPr>
                <w:ins w:id="2868" w:author="Kennedy, Muhil" w:date="2022-12-08T13:34:00Z"/>
                <w:rFonts w:ascii="Century Gothic" w:hAnsi="Century Gothic" w:cs="Arial"/>
                <w:szCs w:val="20"/>
                <w:lang w:val="en-GB"/>
              </w:rPr>
            </w:pPr>
          </w:p>
        </w:tc>
        <w:tc>
          <w:tcPr>
            <w:tcW w:w="1701" w:type="dxa"/>
            <w:vAlign w:val="center"/>
          </w:tcPr>
          <w:p w14:paraId="30257ED9" w14:textId="77777777" w:rsidR="00F71F56" w:rsidRPr="00D31FC6" w:rsidRDefault="00F71F56" w:rsidP="00D30F6E">
            <w:pPr>
              <w:widowControl w:val="0"/>
              <w:snapToGrid w:val="0"/>
              <w:ind w:left="0"/>
              <w:jc w:val="center"/>
              <w:rPr>
                <w:ins w:id="2869" w:author="Kennedy, Muhil" w:date="2022-12-08T13:34:00Z"/>
                <w:rFonts w:ascii="Century Gothic" w:hAnsi="Century Gothic" w:cs="Arial"/>
                <w:szCs w:val="20"/>
                <w:lang w:val="en-GB"/>
              </w:rPr>
            </w:pPr>
          </w:p>
        </w:tc>
      </w:tr>
    </w:tbl>
    <w:p w14:paraId="348186DB" w14:textId="77777777" w:rsidR="00F71F56" w:rsidRPr="00497E67" w:rsidRDefault="00F71F56" w:rsidP="00F71F56">
      <w:pPr>
        <w:widowControl w:val="0"/>
        <w:snapToGrid w:val="0"/>
        <w:rPr>
          <w:ins w:id="2870" w:author="Kennedy, Muhil" w:date="2022-12-08T13:34:00Z"/>
          <w:rFonts w:ascii="Century Gothic" w:hAnsi="Century Gothic"/>
          <w:szCs w:val="20"/>
          <w:lang w:val="en-US" w:eastAsia="pt-BR"/>
        </w:rPr>
      </w:pPr>
    </w:p>
    <w:p w14:paraId="681F4970" w14:textId="77777777" w:rsidR="00F71F56" w:rsidRDefault="00F71F56" w:rsidP="00F71F56">
      <w:pPr>
        <w:pStyle w:val="FaureciaText2"/>
        <w:widowControl w:val="0"/>
        <w:snapToGrid w:val="0"/>
        <w:spacing w:before="0" w:after="0"/>
        <w:ind w:left="0"/>
        <w:rPr>
          <w:ins w:id="2871" w:author="Kennedy, Muhil" w:date="2022-12-08T13:34:00Z"/>
          <w:rFonts w:ascii="Century Gothic" w:hAnsi="Century Gothic"/>
          <w:szCs w:val="20"/>
          <w:lang w:val="en-US"/>
        </w:rPr>
      </w:pPr>
      <w:ins w:id="2872" w:author="Kennedy, Muhil" w:date="2022-12-08T13:34:00Z">
        <w:r w:rsidRPr="005033D1">
          <w:rPr>
            <w:rFonts w:ascii="Century Gothic" w:hAnsi="Century Gothic"/>
            <w:szCs w:val="20"/>
            <w:lang w:val="en-GB" w:eastAsia="fr-FR"/>
          </w:rPr>
          <w:t xml:space="preserve">In the event of discrepancies, the documents named in this </w:t>
        </w:r>
        <w:r>
          <w:rPr>
            <w:rFonts w:ascii="Century Gothic" w:hAnsi="Century Gothic"/>
            <w:szCs w:val="20"/>
            <w:lang w:val="en-GB" w:eastAsia="fr-FR"/>
          </w:rPr>
          <w:t>article</w:t>
        </w:r>
        <w:r w:rsidRPr="005033D1">
          <w:rPr>
            <w:rFonts w:ascii="Century Gothic" w:hAnsi="Century Gothic"/>
            <w:szCs w:val="20"/>
            <w:lang w:val="en-GB" w:eastAsia="fr-FR"/>
          </w:rPr>
          <w:t xml:space="preserve"> 2 shall apply in the order stated. The LON shall take precedence over all above-mentioned documents. I</w:t>
        </w:r>
        <w:r w:rsidRPr="005033D1">
          <w:rPr>
            <w:rFonts w:ascii="Century Gothic" w:hAnsi="Century Gothic"/>
            <w:szCs w:val="20"/>
            <w:lang w:val="en-US"/>
          </w:rPr>
          <w:t>n case of contradiction, specific provisions shall prevail over general provisions.</w:t>
        </w:r>
      </w:ins>
    </w:p>
    <w:p w14:paraId="13512B47" w14:textId="77777777" w:rsidR="00F71F56" w:rsidRPr="00497E67" w:rsidRDefault="00F71F56" w:rsidP="00F71F56">
      <w:pPr>
        <w:pStyle w:val="FaureciaText2"/>
        <w:widowControl w:val="0"/>
        <w:snapToGrid w:val="0"/>
        <w:spacing w:before="0" w:after="0"/>
        <w:ind w:left="0"/>
        <w:rPr>
          <w:ins w:id="2873" w:author="Kennedy, Muhil" w:date="2022-12-08T13:34:00Z"/>
          <w:rFonts w:ascii="Century Gothic" w:hAnsi="Century Gothic"/>
          <w:szCs w:val="20"/>
          <w:lang w:val="en-US" w:eastAsia="fr-FR"/>
        </w:rPr>
      </w:pPr>
    </w:p>
    <w:p w14:paraId="2BF5F140" w14:textId="77777777" w:rsidR="00F71F56" w:rsidRPr="006B1A43" w:rsidRDefault="00F71F56" w:rsidP="00F71F56">
      <w:pPr>
        <w:pStyle w:val="Heading1"/>
        <w:keepNext w:val="0"/>
        <w:widowControl w:val="0"/>
        <w:tabs>
          <w:tab w:val="num" w:pos="1440"/>
        </w:tabs>
        <w:snapToGrid w:val="0"/>
        <w:ind w:left="0"/>
        <w:rPr>
          <w:ins w:id="2874" w:author="Kennedy, Muhil" w:date="2022-12-08T13:34:00Z"/>
          <w:rFonts w:ascii="Century Gothic" w:hAnsi="Century Gothic"/>
          <w:lang w:val="en-US"/>
          <w14:shadow w14:blurRad="0" w14:dist="0" w14:dir="0" w14:sx="0" w14:sy="0" w14:kx="0" w14:ky="0" w14:algn="none">
            <w14:srgbClr w14:val="000000"/>
          </w14:shadow>
        </w:rPr>
      </w:pPr>
      <w:ins w:id="2875" w:author="Kennedy, Muhil" w:date="2022-12-08T13:34:00Z">
        <w:r w:rsidRPr="006B1A43">
          <w:rPr>
            <w:rFonts w:ascii="Century Gothic" w:hAnsi="Century Gothic"/>
            <w:lang w:val="en-US"/>
            <w14:shadow w14:blurRad="0" w14:dist="0" w14:dir="0" w14:sx="0" w14:sy="0" w14:kx="0" w14:ky="0" w14:algn="none">
              <w14:srgbClr w14:val="000000"/>
            </w14:shadow>
          </w:rPr>
          <w:t>Supplier’s delivery obligation</w:t>
        </w:r>
      </w:ins>
    </w:p>
    <w:p w14:paraId="1534EF68" w14:textId="77777777" w:rsidR="00F71F56" w:rsidRDefault="00F71F56" w:rsidP="00F71F56">
      <w:pPr>
        <w:pStyle w:val="Heading2"/>
        <w:keepNext w:val="0"/>
        <w:widowControl w:val="0"/>
        <w:numPr>
          <w:ilvl w:val="0"/>
          <w:numId w:val="0"/>
        </w:numPr>
        <w:snapToGrid w:val="0"/>
        <w:spacing w:before="0" w:after="0"/>
        <w:ind w:left="576"/>
        <w:rPr>
          <w:ins w:id="2876" w:author="Kennedy, Muhil" w:date="2022-12-08T13:34:00Z"/>
          <w:rFonts w:ascii="Century Gothic" w:hAnsi="Century Gothic"/>
          <w:i w:val="0"/>
          <w:iCs w:val="0"/>
          <w14:shadow w14:blurRad="0" w14:dist="0" w14:dir="0" w14:sx="0" w14:sy="0" w14:kx="0" w14:ky="0" w14:algn="none">
            <w14:srgbClr w14:val="000000"/>
          </w14:shadow>
        </w:rPr>
      </w:pPr>
    </w:p>
    <w:p w14:paraId="2AD12360" w14:textId="77777777" w:rsidR="00F71F56" w:rsidRPr="006B1A43" w:rsidRDefault="00F71F56" w:rsidP="00F71F56">
      <w:pPr>
        <w:pStyle w:val="Heading2"/>
        <w:keepNext w:val="0"/>
        <w:widowControl w:val="0"/>
        <w:snapToGrid w:val="0"/>
        <w:spacing w:before="0" w:after="0"/>
        <w:rPr>
          <w:ins w:id="2877" w:author="Kennedy, Muhil" w:date="2022-12-08T13:34:00Z"/>
          <w:rFonts w:ascii="Century Gothic" w:hAnsi="Century Gothic"/>
          <w:i w:val="0"/>
          <w:iCs w:val="0"/>
          <w14:shadow w14:blurRad="0" w14:dist="0" w14:dir="0" w14:sx="0" w14:sy="0" w14:kx="0" w14:ky="0" w14:algn="none">
            <w14:srgbClr w14:val="000000"/>
          </w14:shadow>
        </w:rPr>
      </w:pPr>
      <w:ins w:id="2878" w:author="Kennedy, Muhil" w:date="2022-12-08T13:34:00Z">
        <w:r w:rsidRPr="006B1A43">
          <w:rPr>
            <w:rFonts w:ascii="Century Gothic" w:hAnsi="Century Gothic"/>
            <w:i w:val="0"/>
            <w:iCs w:val="0"/>
            <w14:shadow w14:blurRad="0" w14:dist="0" w14:dir="0" w14:sx="0" w14:sy="0" w14:kx="0" w14:ky="0" w14:algn="none">
              <w14:srgbClr w14:val="000000"/>
            </w14:shadow>
          </w:rPr>
          <w:t>Development Phase</w:t>
        </w:r>
      </w:ins>
    </w:p>
    <w:p w14:paraId="3446F55D" w14:textId="77777777" w:rsidR="00F71F56" w:rsidRDefault="00F71F56" w:rsidP="00F71F56">
      <w:pPr>
        <w:pStyle w:val="Heading3"/>
        <w:keepNext w:val="0"/>
        <w:widowControl w:val="0"/>
        <w:numPr>
          <w:ilvl w:val="0"/>
          <w:numId w:val="0"/>
        </w:numPr>
        <w:snapToGrid w:val="0"/>
        <w:spacing w:before="0" w:after="0"/>
        <w:ind w:left="1287"/>
        <w:rPr>
          <w:ins w:id="2879" w:author="Kennedy, Muhil" w:date="2022-12-08T13:34:00Z"/>
          <w:rFonts w:ascii="Century Gothic" w:hAnsi="Century Gothic"/>
          <w:szCs w:val="20"/>
        </w:rPr>
      </w:pPr>
    </w:p>
    <w:p w14:paraId="213FC24F"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2880" w:author="Kennedy, Muhil" w:date="2022-12-08T13:34:00Z"/>
          <w:rFonts w:ascii="Century Gothic" w:hAnsi="Century Gothic"/>
          <w:b w:val="0"/>
          <w:bCs w:val="0"/>
          <w:i/>
          <w:iCs/>
          <w:szCs w:val="20"/>
        </w:rPr>
      </w:pPr>
      <w:ins w:id="2881" w:author="Kennedy, Muhil" w:date="2022-12-08T13:34:00Z">
        <w:r w:rsidRPr="006B1A43">
          <w:rPr>
            <w:rFonts w:ascii="Century Gothic" w:hAnsi="Century Gothic"/>
            <w:b w:val="0"/>
            <w:bCs w:val="0"/>
            <w:i/>
            <w:iCs/>
            <w:szCs w:val="20"/>
          </w:rPr>
          <w:t>Description of Development</w:t>
        </w:r>
      </w:ins>
    </w:p>
    <w:p w14:paraId="260E1C27" w14:textId="77777777" w:rsidR="00F71F56" w:rsidRDefault="00F71F56" w:rsidP="00F71F56">
      <w:pPr>
        <w:widowControl w:val="0"/>
        <w:snapToGrid w:val="0"/>
        <w:rPr>
          <w:ins w:id="2882" w:author="Kennedy, Muhil" w:date="2022-12-08T13:34:00Z"/>
          <w:rFonts w:ascii="Century Gothic" w:hAnsi="Century Gothic"/>
          <w:szCs w:val="20"/>
          <w:highlight w:val="yellow"/>
          <w:lang w:val="en-US" w:eastAsia="en-US"/>
        </w:rPr>
      </w:pPr>
    </w:p>
    <w:p w14:paraId="065ADAA4" w14:textId="77777777" w:rsidR="00F71F56" w:rsidRPr="00497E67" w:rsidRDefault="00F71F56" w:rsidP="00F71F56">
      <w:pPr>
        <w:widowControl w:val="0"/>
        <w:snapToGrid w:val="0"/>
        <w:rPr>
          <w:ins w:id="2883" w:author="Kennedy, Muhil" w:date="2022-12-08T13:34:00Z"/>
          <w:rFonts w:ascii="Century Gothic" w:hAnsi="Century Gothic"/>
          <w:szCs w:val="20"/>
          <w:lang w:val="en-US" w:eastAsia="en-US"/>
        </w:rPr>
      </w:pPr>
      <w:ins w:id="2884" w:author="Kennedy, Muhil" w:date="2022-12-08T13:34:00Z">
        <w:r w:rsidRPr="00497E67">
          <w:rPr>
            <w:rFonts w:ascii="Century Gothic" w:hAnsi="Century Gothic"/>
            <w:szCs w:val="20"/>
            <w:highlight w:val="yellow"/>
            <w:lang w:val="en-US" w:eastAsia="en-US"/>
          </w:rPr>
          <w:t>Description of Development to be inserted.</w:t>
        </w:r>
      </w:ins>
    </w:p>
    <w:p w14:paraId="66826A37" w14:textId="77777777" w:rsidR="00F71F56" w:rsidRPr="006B1A43" w:rsidRDefault="00F71F56" w:rsidP="00F71F56">
      <w:pPr>
        <w:pStyle w:val="Heading3"/>
        <w:keepNext w:val="0"/>
        <w:widowControl w:val="0"/>
        <w:numPr>
          <w:ilvl w:val="0"/>
          <w:numId w:val="0"/>
        </w:numPr>
        <w:snapToGrid w:val="0"/>
        <w:spacing w:before="0" w:after="0"/>
        <w:ind w:left="1287"/>
        <w:rPr>
          <w:ins w:id="2885" w:author="Kennedy, Muhil" w:date="2022-12-08T13:34:00Z"/>
          <w:rFonts w:ascii="Century Gothic" w:hAnsi="Century Gothic"/>
          <w:szCs w:val="20"/>
          <w:lang w:val="en-US"/>
        </w:rPr>
      </w:pPr>
    </w:p>
    <w:p w14:paraId="3431B95E"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2886" w:author="Kennedy, Muhil" w:date="2022-12-08T13:34:00Z"/>
          <w:rFonts w:ascii="Century Gothic" w:hAnsi="Century Gothic"/>
          <w:b w:val="0"/>
          <w:bCs w:val="0"/>
          <w:i/>
          <w:iCs/>
          <w:szCs w:val="20"/>
        </w:rPr>
      </w:pPr>
      <w:ins w:id="2887" w:author="Kennedy, Muhil" w:date="2022-12-08T13:34:00Z">
        <w:r w:rsidRPr="006B1A43">
          <w:rPr>
            <w:rFonts w:ascii="Century Gothic" w:hAnsi="Century Gothic"/>
            <w:b w:val="0"/>
            <w:bCs w:val="0"/>
            <w:i/>
            <w:iCs/>
            <w:szCs w:val="20"/>
          </w:rPr>
          <w:t xml:space="preserve">Deliverables </w:t>
        </w:r>
      </w:ins>
    </w:p>
    <w:p w14:paraId="72A10883" w14:textId="77777777" w:rsidR="00F71F56" w:rsidRDefault="00F71F56" w:rsidP="00F71F56">
      <w:pPr>
        <w:widowControl w:val="0"/>
        <w:snapToGrid w:val="0"/>
        <w:rPr>
          <w:ins w:id="2888" w:author="Kennedy, Muhil" w:date="2022-12-08T13:34:00Z"/>
          <w:rFonts w:ascii="Century Gothic" w:hAnsi="Century Gothic" w:cs="Arial"/>
          <w:szCs w:val="20"/>
          <w:highlight w:val="yellow"/>
          <w:lang w:val="en-GB"/>
        </w:rPr>
      </w:pPr>
    </w:p>
    <w:p w14:paraId="26D080BA" w14:textId="77777777" w:rsidR="00F71F56" w:rsidRPr="00497E67" w:rsidRDefault="00F71F56" w:rsidP="00F71F56">
      <w:pPr>
        <w:widowControl w:val="0"/>
        <w:snapToGrid w:val="0"/>
        <w:rPr>
          <w:ins w:id="2889" w:author="Kennedy, Muhil" w:date="2022-12-08T13:34:00Z"/>
          <w:rFonts w:ascii="Century Gothic" w:hAnsi="Century Gothic" w:cs="Arial"/>
          <w:szCs w:val="20"/>
          <w:lang w:val="en-GB"/>
        </w:rPr>
      </w:pPr>
      <w:ins w:id="2890" w:author="Kennedy, Muhil" w:date="2022-12-08T13:34:00Z">
        <w:r w:rsidRPr="00497E67">
          <w:rPr>
            <w:rFonts w:ascii="Century Gothic" w:hAnsi="Century Gothic" w:cs="Arial"/>
            <w:szCs w:val="20"/>
            <w:highlight w:val="yellow"/>
            <w:lang w:val="en-GB"/>
          </w:rPr>
          <w:t>Description of the Deliverables to be inserted</w:t>
        </w:r>
        <w:r w:rsidRPr="00497E67">
          <w:rPr>
            <w:rFonts w:ascii="Century Gothic" w:hAnsi="Century Gothic" w:cs="Arial"/>
            <w:szCs w:val="20"/>
            <w:lang w:val="en-GB"/>
          </w:rPr>
          <w:t>.</w:t>
        </w:r>
      </w:ins>
    </w:p>
    <w:p w14:paraId="27E73238" w14:textId="77777777" w:rsidR="00F71F56" w:rsidRPr="006B1A43" w:rsidRDefault="00F71F56" w:rsidP="00F71F56">
      <w:pPr>
        <w:pStyle w:val="Heading3"/>
        <w:keepNext w:val="0"/>
        <w:widowControl w:val="0"/>
        <w:numPr>
          <w:ilvl w:val="0"/>
          <w:numId w:val="0"/>
        </w:numPr>
        <w:snapToGrid w:val="0"/>
        <w:spacing w:before="0" w:after="0"/>
        <w:ind w:left="1287"/>
        <w:rPr>
          <w:ins w:id="2891" w:author="Kennedy, Muhil" w:date="2022-12-08T13:34:00Z"/>
          <w:rFonts w:ascii="Century Gothic" w:hAnsi="Century Gothic"/>
          <w:szCs w:val="20"/>
          <w:lang w:val="en-US"/>
        </w:rPr>
      </w:pPr>
    </w:p>
    <w:p w14:paraId="6B7E4F3B"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2892" w:author="Kennedy, Muhil" w:date="2022-12-08T13:34:00Z"/>
          <w:rFonts w:ascii="Century Gothic" w:hAnsi="Century Gothic"/>
          <w:b w:val="0"/>
          <w:bCs w:val="0"/>
          <w:i/>
          <w:iCs/>
          <w:szCs w:val="20"/>
        </w:rPr>
      </w:pPr>
      <w:ins w:id="2893" w:author="Kennedy, Muhil" w:date="2022-12-08T13:34:00Z">
        <w:r w:rsidRPr="006B1A43">
          <w:rPr>
            <w:rFonts w:ascii="Century Gothic" w:hAnsi="Century Gothic"/>
            <w:b w:val="0"/>
            <w:bCs w:val="0"/>
            <w:i/>
            <w:iCs/>
            <w:szCs w:val="20"/>
          </w:rPr>
          <w:t>Validation Process</w:t>
        </w:r>
      </w:ins>
    </w:p>
    <w:p w14:paraId="67B26FCF" w14:textId="77777777" w:rsidR="00F71F56" w:rsidRDefault="00F71F56" w:rsidP="00F71F56">
      <w:pPr>
        <w:widowControl w:val="0"/>
        <w:snapToGrid w:val="0"/>
        <w:rPr>
          <w:ins w:id="2894" w:author="Kennedy, Muhil" w:date="2022-12-08T13:34:00Z"/>
          <w:rFonts w:ascii="Century Gothic" w:hAnsi="Century Gothic" w:cs="Arial"/>
          <w:szCs w:val="20"/>
          <w:lang w:val="en-GB"/>
        </w:rPr>
      </w:pPr>
    </w:p>
    <w:p w14:paraId="43784F43" w14:textId="77777777" w:rsidR="00F71F56" w:rsidRPr="00497E67" w:rsidRDefault="00F71F56" w:rsidP="00F71F56">
      <w:pPr>
        <w:widowControl w:val="0"/>
        <w:snapToGrid w:val="0"/>
        <w:rPr>
          <w:ins w:id="2895" w:author="Kennedy, Muhil" w:date="2022-12-08T13:34:00Z"/>
          <w:rFonts w:ascii="Century Gothic" w:hAnsi="Century Gothic" w:cs="Arial"/>
          <w:szCs w:val="20"/>
          <w:lang w:val="en-GB"/>
        </w:rPr>
      </w:pPr>
      <w:ins w:id="2896" w:author="Kennedy, Muhil" w:date="2022-12-08T13:34:00Z">
        <w:r w:rsidRPr="00497E67">
          <w:rPr>
            <w:rFonts w:ascii="Century Gothic" w:hAnsi="Century Gothic" w:cs="Arial"/>
            <w:szCs w:val="20"/>
            <w:lang w:val="en-GB"/>
          </w:rPr>
          <w:t>The Supplier is committed to fulfil the PPAP (as defined in Supplier Requirement Manual) and Program milestones on time according to the Program planning. Date for PPAP and Program milestones will be agreed in advanced product quality planning ("</w:t>
        </w:r>
        <w:r w:rsidRPr="00497E67">
          <w:rPr>
            <w:rFonts w:ascii="Century Gothic" w:hAnsi="Century Gothic" w:cs="Arial"/>
            <w:b/>
            <w:szCs w:val="20"/>
            <w:lang w:val="en-GB"/>
          </w:rPr>
          <w:t>APQP</w:t>
        </w:r>
        <w:r w:rsidRPr="00497E67">
          <w:rPr>
            <w:rFonts w:ascii="Century Gothic" w:hAnsi="Century Gothic" w:cs="Arial"/>
            <w:szCs w:val="20"/>
            <w:lang w:val="en-GB"/>
          </w:rPr>
          <w:t>") meetings, as described in Supplier Requirement Manual. In case of failure to fulfil the dates agreed in the latest APQP, Faurecia will charge to Supplier all associated costs with, minimum 5% of the associated Tools Price (as defined below). ASQ (Advanced Supplier Quality) Status Report (as described in Supplier Requirement Manual) must be updated at least on a monthly basis, and submitted to Faurecia the 20</w:t>
        </w:r>
        <w:r w:rsidRPr="00497E67">
          <w:rPr>
            <w:rFonts w:ascii="Century Gothic" w:hAnsi="Century Gothic" w:cs="Arial"/>
            <w:szCs w:val="20"/>
            <w:vertAlign w:val="superscript"/>
            <w:lang w:val="en-GB"/>
          </w:rPr>
          <w:t>th</w:t>
        </w:r>
        <w:r w:rsidRPr="00497E67">
          <w:rPr>
            <w:rFonts w:ascii="Century Gothic" w:hAnsi="Century Gothic" w:cs="Arial"/>
            <w:szCs w:val="20"/>
            <w:lang w:val="en-GB"/>
          </w:rPr>
          <w:t xml:space="preserve"> of each month. </w:t>
        </w:r>
      </w:ins>
    </w:p>
    <w:p w14:paraId="798588DD" w14:textId="77777777" w:rsidR="00F71F56" w:rsidRPr="00497E67" w:rsidRDefault="00F71F56" w:rsidP="00F71F56">
      <w:pPr>
        <w:widowControl w:val="0"/>
        <w:snapToGrid w:val="0"/>
        <w:rPr>
          <w:ins w:id="2897" w:author="Kennedy, Muhil" w:date="2022-12-08T13:34:00Z"/>
          <w:rFonts w:ascii="Century Gothic" w:hAnsi="Century Gothic" w:cs="Arial"/>
          <w:szCs w:val="20"/>
          <w:lang w:val="en-GB"/>
        </w:rPr>
      </w:pPr>
    </w:p>
    <w:p w14:paraId="12E08A16" w14:textId="77777777" w:rsidR="00F71F56" w:rsidRPr="00497E67" w:rsidRDefault="00F71F56" w:rsidP="00F71F56">
      <w:pPr>
        <w:widowControl w:val="0"/>
        <w:snapToGrid w:val="0"/>
        <w:rPr>
          <w:ins w:id="2898" w:author="Kennedy, Muhil" w:date="2022-12-08T13:34:00Z"/>
          <w:rFonts w:ascii="Century Gothic" w:hAnsi="Century Gothic" w:cs="Arial"/>
          <w:szCs w:val="20"/>
          <w:lang w:val="en-GB"/>
        </w:rPr>
      </w:pPr>
      <w:ins w:id="2899" w:author="Kennedy, Muhil" w:date="2022-12-08T13:34:00Z">
        <w:r w:rsidRPr="00497E67">
          <w:rPr>
            <w:rFonts w:ascii="Century Gothic" w:hAnsi="Century Gothic" w:cs="Arial"/>
            <w:szCs w:val="20"/>
            <w:lang w:val="en-GB"/>
          </w:rPr>
          <w:t>The Supplier shall propose a detailed Program timing including all design, test, and industrialisation milestones in accordance with Faurecia's and OEM's Program milestones that will have to be approved by Faurecia.</w:t>
        </w:r>
      </w:ins>
    </w:p>
    <w:p w14:paraId="4B1E34F3" w14:textId="77777777" w:rsidR="00F71F56" w:rsidRPr="00497E67" w:rsidRDefault="00F71F56" w:rsidP="00F71F56">
      <w:pPr>
        <w:widowControl w:val="0"/>
        <w:snapToGrid w:val="0"/>
        <w:rPr>
          <w:ins w:id="2900" w:author="Kennedy, Muhil" w:date="2022-12-08T13:34:00Z"/>
          <w:rFonts w:ascii="Century Gothic" w:hAnsi="Century Gothic" w:cs="Arial"/>
          <w:szCs w:val="20"/>
          <w:lang w:val="en-GB"/>
        </w:rPr>
      </w:pPr>
    </w:p>
    <w:p w14:paraId="60E228A4" w14:textId="77777777" w:rsidR="00F71F56" w:rsidRPr="00497E67" w:rsidRDefault="00F71F56" w:rsidP="00F71F56">
      <w:pPr>
        <w:widowControl w:val="0"/>
        <w:snapToGrid w:val="0"/>
        <w:rPr>
          <w:ins w:id="2901" w:author="Kennedy, Muhil" w:date="2022-12-08T13:34:00Z"/>
          <w:rFonts w:ascii="Century Gothic" w:hAnsi="Century Gothic" w:cs="Arial"/>
          <w:szCs w:val="20"/>
          <w:lang w:val="en-GB"/>
        </w:rPr>
      </w:pPr>
      <w:ins w:id="2902" w:author="Kennedy, Muhil" w:date="2022-12-08T13:34:00Z">
        <w:r w:rsidRPr="00497E67">
          <w:rPr>
            <w:rFonts w:ascii="Century Gothic" w:hAnsi="Century Gothic" w:cs="Arial"/>
            <w:szCs w:val="20"/>
            <w:lang w:val="en-GB"/>
          </w:rPr>
          <w:t xml:space="preserve">All timings follow-up (Tools, test, industrialization…) will be updated and sent to Faurecia's Program Buyer/ASQ every week. </w:t>
        </w:r>
      </w:ins>
    </w:p>
    <w:p w14:paraId="5F3DF7AA" w14:textId="77777777" w:rsidR="00F71F56" w:rsidRPr="00497E67" w:rsidRDefault="00F71F56" w:rsidP="00F71F56">
      <w:pPr>
        <w:widowControl w:val="0"/>
        <w:snapToGrid w:val="0"/>
        <w:rPr>
          <w:ins w:id="2903" w:author="Kennedy, Muhil" w:date="2022-12-08T13:34:00Z"/>
          <w:rFonts w:ascii="Century Gothic" w:hAnsi="Century Gothic" w:cs="Arial"/>
          <w:szCs w:val="20"/>
          <w:lang w:val="en-GB"/>
        </w:rPr>
      </w:pPr>
    </w:p>
    <w:p w14:paraId="675317A9" w14:textId="77777777" w:rsidR="00F71F56" w:rsidRPr="00497E67" w:rsidRDefault="00F71F56" w:rsidP="00F71F56">
      <w:pPr>
        <w:widowControl w:val="0"/>
        <w:snapToGrid w:val="0"/>
        <w:rPr>
          <w:ins w:id="2904" w:author="Kennedy, Muhil" w:date="2022-12-08T13:34:00Z"/>
          <w:rFonts w:ascii="Century Gothic" w:hAnsi="Century Gothic" w:cs="Arial"/>
          <w:szCs w:val="20"/>
          <w:lang w:val="en-GB"/>
        </w:rPr>
      </w:pPr>
      <w:ins w:id="2905" w:author="Kennedy, Muhil" w:date="2022-12-08T13:34:00Z">
        <w:r w:rsidRPr="00497E67">
          <w:rPr>
            <w:rFonts w:ascii="Century Gothic" w:hAnsi="Century Gothic" w:cs="Arial"/>
            <w:szCs w:val="20"/>
            <w:lang w:val="en-GB"/>
          </w:rPr>
          <w:t xml:space="preserve">The Supplier has to reserve and provide all the necessary means and personnel from the concerned departments in order to achieve the Program planning, by nominating a dedicated team including, at least, project leader, product engineer and quality engineer. The Supplier's Program team will have to be kept until SOP (as defined below) date+90 days or PPAP+90days.  </w:t>
        </w:r>
      </w:ins>
    </w:p>
    <w:p w14:paraId="79BFA59A" w14:textId="77777777" w:rsidR="00F71F56" w:rsidRDefault="00F71F56" w:rsidP="00F71F56">
      <w:pPr>
        <w:widowControl w:val="0"/>
        <w:snapToGrid w:val="0"/>
        <w:rPr>
          <w:ins w:id="2906" w:author="Kennedy, Muhil" w:date="2022-12-08T13:34:00Z"/>
          <w:rFonts w:ascii="Century Gothic" w:hAnsi="Century Gothic" w:cs="Arial"/>
          <w:szCs w:val="20"/>
          <w:lang w:val="en-GB"/>
        </w:rPr>
      </w:pPr>
    </w:p>
    <w:p w14:paraId="484104C6" w14:textId="77777777" w:rsidR="00F71F56" w:rsidRPr="00497E67" w:rsidRDefault="00F71F56" w:rsidP="00F71F56">
      <w:pPr>
        <w:widowControl w:val="0"/>
        <w:snapToGrid w:val="0"/>
        <w:rPr>
          <w:ins w:id="2907" w:author="Kennedy, Muhil" w:date="2022-12-08T13:34:00Z"/>
          <w:rFonts w:ascii="Century Gothic" w:hAnsi="Century Gothic" w:cs="Arial"/>
          <w:szCs w:val="20"/>
          <w:lang w:val="en-GB"/>
        </w:rPr>
      </w:pPr>
      <w:ins w:id="2908" w:author="Kennedy, Muhil" w:date="2022-12-08T13:34:00Z">
        <w:r w:rsidRPr="00497E67">
          <w:rPr>
            <w:rFonts w:ascii="Century Gothic" w:hAnsi="Century Gothic" w:cs="Arial"/>
            <w:szCs w:val="20"/>
            <w:lang w:val="en-GB"/>
          </w:rPr>
          <w:lastRenderedPageBreak/>
          <w:t xml:space="preserve">During the regular follow up of the </w:t>
        </w:r>
        <w:r>
          <w:rPr>
            <w:rFonts w:ascii="Century Gothic" w:hAnsi="Century Gothic" w:cs="Arial"/>
            <w:szCs w:val="20"/>
            <w:highlight w:val="green"/>
            <w:lang w:val="en-GB"/>
          </w:rPr>
          <w:t>D</w:t>
        </w:r>
        <w:r w:rsidRPr="00497E67">
          <w:rPr>
            <w:rFonts w:ascii="Century Gothic" w:hAnsi="Century Gothic" w:cs="Arial"/>
            <w:szCs w:val="20"/>
            <w:highlight w:val="green"/>
            <w:lang w:val="en-GB"/>
          </w:rPr>
          <w:t xml:space="preserve">evelopment   </w:t>
        </w:r>
        <w:r w:rsidRPr="00497E67">
          <w:rPr>
            <w:rFonts w:ascii="Century Gothic" w:hAnsi="Century Gothic" w:cs="Arial"/>
            <w:szCs w:val="20"/>
            <w:highlight w:val="yellow"/>
            <w:lang w:val="en-GB"/>
          </w:rPr>
          <w:t>/</w:t>
        </w:r>
        <w:r>
          <w:rPr>
            <w:rFonts w:ascii="Century Gothic" w:hAnsi="Century Gothic" w:cs="Arial"/>
            <w:szCs w:val="20"/>
            <w:highlight w:val="yellow"/>
            <w:lang w:val="en-GB"/>
          </w:rPr>
          <w:t>m</w:t>
        </w:r>
        <w:r w:rsidRPr="00497E67">
          <w:rPr>
            <w:rFonts w:ascii="Century Gothic" w:hAnsi="Century Gothic" w:cs="Arial"/>
            <w:szCs w:val="20"/>
            <w:highlight w:val="yellow"/>
            <w:lang w:val="en-GB"/>
          </w:rPr>
          <w:t>anufacturing</w:t>
        </w:r>
        <w:r w:rsidRPr="00497E67">
          <w:rPr>
            <w:rFonts w:ascii="Century Gothic" w:hAnsi="Century Gothic" w:cs="Arial"/>
            <w:szCs w:val="20"/>
            <w:lang w:val="en-GB"/>
          </w:rPr>
          <w:t xml:space="preserve"> of the Part, it will be monitored if the Supplier is able to achieve the agreed Deliverables. Faurecia will be entitled to subcontract all or part of the Agreement if the Supplier is unable to achieve such agreed Deliverables after notice sent to the Supplier. All related costs will be charged to the Supplier.</w:t>
        </w:r>
      </w:ins>
    </w:p>
    <w:p w14:paraId="0160F547" w14:textId="77777777" w:rsidR="00F71F56" w:rsidRPr="00497E67" w:rsidRDefault="00F71F56" w:rsidP="00F71F56">
      <w:pPr>
        <w:widowControl w:val="0"/>
        <w:snapToGrid w:val="0"/>
        <w:rPr>
          <w:ins w:id="2909" w:author="Kennedy, Muhil" w:date="2022-12-08T13:34:00Z"/>
          <w:rFonts w:ascii="Century Gothic" w:hAnsi="Century Gothic" w:cs="Arial"/>
          <w:szCs w:val="20"/>
          <w:lang w:val="en-GB"/>
        </w:rPr>
      </w:pPr>
    </w:p>
    <w:p w14:paraId="7FAE53FF" w14:textId="77777777" w:rsidR="00F71F56" w:rsidRPr="00497E67" w:rsidRDefault="00F71F56" w:rsidP="00F71F56">
      <w:pPr>
        <w:widowControl w:val="0"/>
        <w:snapToGrid w:val="0"/>
        <w:rPr>
          <w:ins w:id="2910" w:author="Kennedy, Muhil" w:date="2022-12-08T13:34:00Z"/>
          <w:rFonts w:ascii="Century Gothic" w:hAnsi="Century Gothic" w:cs="Arial"/>
          <w:szCs w:val="20"/>
          <w:lang w:val="en-GB"/>
        </w:rPr>
      </w:pPr>
      <w:ins w:id="2911" w:author="Kennedy, Muhil" w:date="2022-12-08T13:34:00Z">
        <w:r w:rsidRPr="00497E67">
          <w:rPr>
            <w:rFonts w:ascii="Century Gothic" w:hAnsi="Century Gothic" w:cs="Arial"/>
            <w:szCs w:val="20"/>
            <w:lang w:val="en-GB"/>
          </w:rPr>
          <w:t>The Supplier has to provide on-site support during all phases of prototype builds and Program launch as necessary and/or requested by Faurecia</w:t>
        </w:r>
      </w:ins>
    </w:p>
    <w:p w14:paraId="5DD9481C" w14:textId="77777777" w:rsidR="00F71F56" w:rsidRPr="00497E67" w:rsidRDefault="00F71F56" w:rsidP="00F71F56">
      <w:pPr>
        <w:widowControl w:val="0"/>
        <w:snapToGrid w:val="0"/>
        <w:rPr>
          <w:ins w:id="2912" w:author="Kennedy, Muhil" w:date="2022-12-08T13:34:00Z"/>
          <w:rFonts w:ascii="Century Gothic" w:hAnsi="Century Gothic" w:cs="Arial"/>
          <w:szCs w:val="20"/>
          <w:lang w:val="en-GB"/>
        </w:rPr>
      </w:pPr>
    </w:p>
    <w:p w14:paraId="73B043E5" w14:textId="77777777" w:rsidR="00F71F56" w:rsidRPr="00497E67" w:rsidRDefault="00F71F56" w:rsidP="00F71F56">
      <w:pPr>
        <w:widowControl w:val="0"/>
        <w:snapToGrid w:val="0"/>
        <w:rPr>
          <w:ins w:id="2913" w:author="Kennedy, Muhil" w:date="2022-12-08T13:34:00Z"/>
          <w:rFonts w:ascii="Century Gothic" w:hAnsi="Century Gothic" w:cs="Arial"/>
          <w:szCs w:val="20"/>
          <w:lang w:val="en-GB"/>
        </w:rPr>
      </w:pPr>
      <w:ins w:id="2914" w:author="Kennedy, Muhil" w:date="2022-12-08T13:34:00Z">
        <w:r w:rsidRPr="00497E67">
          <w:rPr>
            <w:rFonts w:ascii="Century Gothic" w:hAnsi="Century Gothic" w:cs="Arial"/>
            <w:szCs w:val="20"/>
            <w:highlight w:val="green"/>
            <w:lang w:val="en-GB"/>
          </w:rPr>
          <w:t>The Supplier shall deliver promptly to Faurecia upon Faurecia’s request all documentation, samples, prototypes, Parts, Tools and any other elements materializing the carried out Development and the Development that should have been carried out in accordance with the LON.</w:t>
        </w:r>
      </w:ins>
    </w:p>
    <w:p w14:paraId="4C298D58" w14:textId="77777777" w:rsidR="00F71F56" w:rsidRPr="00497E67" w:rsidRDefault="00F71F56" w:rsidP="00F71F56">
      <w:pPr>
        <w:widowControl w:val="0"/>
        <w:snapToGrid w:val="0"/>
        <w:rPr>
          <w:ins w:id="2915" w:author="Kennedy, Muhil" w:date="2022-12-08T13:34:00Z"/>
          <w:rFonts w:ascii="Century Gothic" w:hAnsi="Century Gothic" w:cs="Arial"/>
          <w:szCs w:val="20"/>
          <w:lang w:val="en-GB"/>
        </w:rPr>
      </w:pPr>
    </w:p>
    <w:p w14:paraId="71204B32" w14:textId="77777777" w:rsidR="00F71F56" w:rsidRPr="00497E67" w:rsidRDefault="00F71F56" w:rsidP="00F71F56">
      <w:pPr>
        <w:widowControl w:val="0"/>
        <w:snapToGrid w:val="0"/>
        <w:rPr>
          <w:ins w:id="2916" w:author="Kennedy, Muhil" w:date="2022-12-08T13:34:00Z"/>
          <w:rFonts w:ascii="Century Gothic" w:hAnsi="Century Gothic" w:cs="Arial"/>
          <w:szCs w:val="20"/>
          <w:lang w:val="en-GB"/>
        </w:rPr>
      </w:pPr>
      <w:ins w:id="2917" w:author="Kennedy, Muhil" w:date="2022-12-08T13:34:00Z">
        <w:r w:rsidRPr="00497E67">
          <w:rPr>
            <w:rFonts w:ascii="Century Gothic" w:hAnsi="Century Gothic" w:cs="Arial"/>
            <w:szCs w:val="20"/>
            <w:highlight w:val="yellow"/>
            <w:lang w:val="en-GB"/>
          </w:rPr>
          <w:t>The Supplier shall deliver promptly to Faurecia upon Faurecia’s request all documentation, samples, prototypes, Parts, Tools and any other elements materializing the Deliverables.</w:t>
        </w:r>
      </w:ins>
    </w:p>
    <w:p w14:paraId="7EF1C262" w14:textId="77777777" w:rsidR="00F71F56" w:rsidRDefault="00F71F56" w:rsidP="00F71F56">
      <w:pPr>
        <w:widowControl w:val="0"/>
        <w:snapToGrid w:val="0"/>
        <w:rPr>
          <w:ins w:id="2918" w:author="Kennedy, Muhil" w:date="2022-12-08T13:34:00Z"/>
          <w:rFonts w:ascii="Century Gothic" w:hAnsi="Century Gothic" w:cs="Arial"/>
          <w:strike/>
          <w:szCs w:val="20"/>
          <w:lang w:val="en-GB"/>
        </w:rPr>
      </w:pPr>
    </w:p>
    <w:p w14:paraId="1BBB284F" w14:textId="77777777" w:rsidR="00F71F56" w:rsidRPr="00497E67" w:rsidRDefault="00F71F56" w:rsidP="00F71F56">
      <w:pPr>
        <w:widowControl w:val="0"/>
        <w:snapToGrid w:val="0"/>
        <w:rPr>
          <w:ins w:id="2919" w:author="Kennedy, Muhil" w:date="2022-12-08T13:34:00Z"/>
          <w:rFonts w:ascii="Century Gothic" w:hAnsi="Century Gothic" w:cs="Arial"/>
          <w:szCs w:val="20"/>
          <w:lang w:val="en-GB"/>
        </w:rPr>
      </w:pPr>
      <w:ins w:id="2920" w:author="Kennedy, Muhil" w:date="2022-12-08T13:34:00Z">
        <w:r w:rsidRPr="00497E67">
          <w:rPr>
            <w:rFonts w:ascii="Century Gothic" w:hAnsi="Century Gothic" w:cs="Arial"/>
            <w:szCs w:val="20"/>
            <w:lang w:val="en-GB"/>
          </w:rPr>
          <w:t xml:space="preserve">Should there be any reserves Faurecia may: </w:t>
        </w:r>
      </w:ins>
    </w:p>
    <w:p w14:paraId="7606182B" w14:textId="77777777" w:rsidR="00F71F56" w:rsidRPr="00497E67" w:rsidRDefault="00F71F56" w:rsidP="00F71F56">
      <w:pPr>
        <w:widowControl w:val="0"/>
        <w:snapToGrid w:val="0"/>
        <w:ind w:left="1080"/>
        <w:rPr>
          <w:ins w:id="2921" w:author="Kennedy, Muhil" w:date="2022-12-08T13:34:00Z"/>
          <w:rFonts w:ascii="Century Gothic" w:hAnsi="Century Gothic" w:cs="Arial"/>
          <w:szCs w:val="20"/>
          <w:lang w:val="en-GB"/>
        </w:rPr>
      </w:pPr>
    </w:p>
    <w:p w14:paraId="62DA0FAC" w14:textId="77777777" w:rsidR="00F71F56" w:rsidRPr="00497E67" w:rsidRDefault="00F71F56" w:rsidP="00F71F56">
      <w:pPr>
        <w:widowControl w:val="0"/>
        <w:numPr>
          <w:ilvl w:val="0"/>
          <w:numId w:val="26"/>
        </w:numPr>
        <w:tabs>
          <w:tab w:val="clear" w:pos="2100"/>
          <w:tab w:val="num" w:pos="1418"/>
        </w:tabs>
        <w:snapToGrid w:val="0"/>
        <w:ind w:left="1418" w:hanging="284"/>
        <w:rPr>
          <w:ins w:id="2922" w:author="Kennedy, Muhil" w:date="2022-12-08T13:34:00Z"/>
          <w:rFonts w:ascii="Century Gothic" w:hAnsi="Century Gothic" w:cs="Arial"/>
          <w:szCs w:val="20"/>
          <w:lang w:val="en-GB"/>
        </w:rPr>
      </w:pPr>
      <w:ins w:id="2923" w:author="Kennedy, Muhil" w:date="2022-12-08T13:34:00Z">
        <w:r w:rsidRPr="00497E67">
          <w:rPr>
            <w:rFonts w:ascii="Century Gothic" w:hAnsi="Century Gothic" w:cs="Arial"/>
            <w:szCs w:val="20"/>
            <w:lang w:val="en-GB"/>
          </w:rPr>
          <w:t>require that the Supplier remedies at its own expenses Faurecia’s reserves within the time limits stipulated in the written document; or</w:t>
        </w:r>
      </w:ins>
    </w:p>
    <w:p w14:paraId="6298229B" w14:textId="77777777" w:rsidR="00F71F56" w:rsidRPr="00497E67" w:rsidRDefault="00F71F56" w:rsidP="00F71F56">
      <w:pPr>
        <w:widowControl w:val="0"/>
        <w:tabs>
          <w:tab w:val="num" w:pos="1418"/>
        </w:tabs>
        <w:snapToGrid w:val="0"/>
        <w:ind w:left="1418" w:hanging="284"/>
        <w:rPr>
          <w:ins w:id="2924" w:author="Kennedy, Muhil" w:date="2022-12-08T13:34:00Z"/>
          <w:rFonts w:ascii="Century Gothic" w:hAnsi="Century Gothic" w:cs="Arial"/>
          <w:szCs w:val="20"/>
          <w:lang w:val="en-GB"/>
        </w:rPr>
      </w:pPr>
    </w:p>
    <w:p w14:paraId="01748E72" w14:textId="77777777" w:rsidR="00F71F56" w:rsidRPr="00497E67" w:rsidRDefault="00F71F56" w:rsidP="00F71F56">
      <w:pPr>
        <w:widowControl w:val="0"/>
        <w:numPr>
          <w:ilvl w:val="0"/>
          <w:numId w:val="26"/>
        </w:numPr>
        <w:tabs>
          <w:tab w:val="clear" w:pos="2100"/>
          <w:tab w:val="num" w:pos="1418"/>
        </w:tabs>
        <w:snapToGrid w:val="0"/>
        <w:ind w:left="1418" w:hanging="284"/>
        <w:rPr>
          <w:ins w:id="2925" w:author="Kennedy, Muhil" w:date="2022-12-08T13:34:00Z"/>
          <w:rFonts w:ascii="Century Gothic" w:hAnsi="Century Gothic" w:cs="Arial"/>
          <w:strike/>
          <w:szCs w:val="20"/>
          <w:lang w:val="en-GB"/>
        </w:rPr>
      </w:pPr>
      <w:ins w:id="2926" w:author="Kennedy, Muhil" w:date="2022-12-08T13:34:00Z">
        <w:r w:rsidRPr="00497E67">
          <w:rPr>
            <w:rFonts w:ascii="Century Gothic" w:hAnsi="Century Gothic" w:cs="Arial"/>
            <w:szCs w:val="20"/>
            <w:lang w:val="en-GB"/>
          </w:rPr>
          <w:t>accept the Deliverables as such in exchange of an appropriate reduction of the Supplier remuneration</w:t>
        </w:r>
      </w:ins>
    </w:p>
    <w:p w14:paraId="6F8961BC" w14:textId="77777777" w:rsidR="00F71F56" w:rsidRPr="00497E67" w:rsidRDefault="00F71F56" w:rsidP="00F71F56">
      <w:pPr>
        <w:widowControl w:val="0"/>
        <w:snapToGrid w:val="0"/>
        <w:rPr>
          <w:ins w:id="2927" w:author="Kennedy, Muhil" w:date="2022-12-08T13:34:00Z"/>
          <w:rFonts w:ascii="Century Gothic" w:hAnsi="Century Gothic" w:cs="Arial"/>
          <w:szCs w:val="20"/>
          <w:lang w:val="en-GB"/>
        </w:rPr>
      </w:pPr>
    </w:p>
    <w:p w14:paraId="04775D97" w14:textId="77777777" w:rsidR="00F71F56" w:rsidRPr="00497E67" w:rsidRDefault="00F71F56" w:rsidP="00F71F56">
      <w:pPr>
        <w:widowControl w:val="0"/>
        <w:snapToGrid w:val="0"/>
        <w:rPr>
          <w:ins w:id="2928" w:author="Kennedy, Muhil" w:date="2022-12-08T13:34:00Z"/>
          <w:rFonts w:ascii="Century Gothic" w:hAnsi="Century Gothic" w:cs="Arial"/>
          <w:szCs w:val="20"/>
          <w:lang w:val="en-GB"/>
        </w:rPr>
      </w:pPr>
      <w:ins w:id="2929" w:author="Kennedy, Muhil" w:date="2022-12-08T13:34:00Z">
        <w:r w:rsidRPr="00497E67">
          <w:rPr>
            <w:rFonts w:ascii="Century Gothic" w:hAnsi="Century Gothic" w:cs="Arial"/>
            <w:szCs w:val="20"/>
            <w:lang w:val="en-GB"/>
          </w:rPr>
          <w:t>In case of non-satisfactory result of a validation test or of non-fulfilment of time limits by the Supplier, Faurecia reserves the right to:</w:t>
        </w:r>
      </w:ins>
    </w:p>
    <w:p w14:paraId="724E2545" w14:textId="77777777" w:rsidR="00F71F56" w:rsidRPr="00497E67" w:rsidRDefault="00F71F56" w:rsidP="00F71F56">
      <w:pPr>
        <w:widowControl w:val="0"/>
        <w:snapToGrid w:val="0"/>
        <w:rPr>
          <w:ins w:id="2930" w:author="Kennedy, Muhil" w:date="2022-12-08T13:34:00Z"/>
          <w:rFonts w:ascii="Century Gothic" w:hAnsi="Century Gothic" w:cs="Arial"/>
          <w:szCs w:val="20"/>
          <w:lang w:val="en-GB"/>
        </w:rPr>
      </w:pPr>
    </w:p>
    <w:p w14:paraId="3AF8C9D8" w14:textId="77777777" w:rsidR="00F71F56" w:rsidRPr="00497E67" w:rsidRDefault="00F71F56" w:rsidP="00F71F56">
      <w:pPr>
        <w:widowControl w:val="0"/>
        <w:numPr>
          <w:ilvl w:val="0"/>
          <w:numId w:val="13"/>
        </w:numPr>
        <w:tabs>
          <w:tab w:val="clear" w:pos="2100"/>
          <w:tab w:val="num" w:pos="1418"/>
        </w:tabs>
        <w:snapToGrid w:val="0"/>
        <w:ind w:left="1418" w:hanging="284"/>
        <w:rPr>
          <w:ins w:id="2931" w:author="Kennedy, Muhil" w:date="2022-12-08T13:34:00Z"/>
          <w:rFonts w:ascii="Century Gothic" w:hAnsi="Century Gothic" w:cs="Arial"/>
          <w:szCs w:val="20"/>
          <w:lang w:val="en-GB"/>
        </w:rPr>
      </w:pPr>
      <w:ins w:id="2932" w:author="Kennedy, Muhil" w:date="2022-12-08T13:34:00Z">
        <w:r w:rsidRPr="00497E67">
          <w:rPr>
            <w:rFonts w:ascii="Century Gothic" w:hAnsi="Century Gothic" w:cs="Arial"/>
            <w:szCs w:val="20"/>
            <w:lang w:val="en-GB"/>
          </w:rPr>
          <w:t>decide to postpone validation and set new time limits; or</w:t>
        </w:r>
      </w:ins>
    </w:p>
    <w:p w14:paraId="75642E05" w14:textId="77777777" w:rsidR="00F71F56" w:rsidRPr="00497E67" w:rsidRDefault="00F71F56" w:rsidP="00F71F56">
      <w:pPr>
        <w:widowControl w:val="0"/>
        <w:tabs>
          <w:tab w:val="num" w:pos="1418"/>
        </w:tabs>
        <w:snapToGrid w:val="0"/>
        <w:ind w:left="1418" w:hanging="284"/>
        <w:rPr>
          <w:ins w:id="2933" w:author="Kennedy, Muhil" w:date="2022-12-08T13:34:00Z"/>
          <w:rFonts w:ascii="Century Gothic" w:hAnsi="Century Gothic" w:cs="Arial"/>
          <w:szCs w:val="20"/>
          <w:lang w:val="en-GB"/>
        </w:rPr>
      </w:pPr>
    </w:p>
    <w:p w14:paraId="1F466BC2" w14:textId="77777777" w:rsidR="00F71F56" w:rsidRDefault="00F71F56" w:rsidP="00F71F56">
      <w:pPr>
        <w:widowControl w:val="0"/>
        <w:numPr>
          <w:ilvl w:val="0"/>
          <w:numId w:val="13"/>
        </w:numPr>
        <w:tabs>
          <w:tab w:val="clear" w:pos="2100"/>
          <w:tab w:val="num" w:pos="1418"/>
        </w:tabs>
        <w:snapToGrid w:val="0"/>
        <w:ind w:left="1418" w:hanging="284"/>
        <w:rPr>
          <w:ins w:id="2934" w:author="Kennedy, Muhil" w:date="2022-12-08T13:34:00Z"/>
          <w:rFonts w:ascii="Century Gothic" w:hAnsi="Century Gothic" w:cs="Arial"/>
          <w:szCs w:val="20"/>
          <w:lang w:val="en-GB"/>
        </w:rPr>
      </w:pPr>
      <w:ins w:id="2935" w:author="Kennedy, Muhil" w:date="2022-12-08T13:34:00Z">
        <w:r w:rsidRPr="00497E67">
          <w:rPr>
            <w:rFonts w:ascii="Century Gothic" w:hAnsi="Century Gothic" w:cs="Arial"/>
            <w:szCs w:val="20"/>
            <w:lang w:val="en-GB"/>
          </w:rPr>
          <w:t>terminate the Agreement, without prejudice of damages that Faurecia might claim, and without payment of a termination charges and without a formal prior notice being necessary. As a consequence, the Supplier shall not be entitled to charge the rejected Deliverables.</w:t>
        </w:r>
      </w:ins>
    </w:p>
    <w:p w14:paraId="6BA0A15A" w14:textId="77777777" w:rsidR="00F71F56" w:rsidRDefault="00F71F56" w:rsidP="00F71F56">
      <w:pPr>
        <w:pStyle w:val="ListParagraph"/>
        <w:rPr>
          <w:ins w:id="2936" w:author="Kennedy, Muhil" w:date="2022-12-08T13:34:00Z"/>
          <w:rFonts w:ascii="Century Gothic" w:hAnsi="Century Gothic" w:cs="Arial"/>
          <w:szCs w:val="20"/>
          <w:lang w:val="en-GB"/>
        </w:rPr>
      </w:pPr>
    </w:p>
    <w:p w14:paraId="0C5AFC86"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2937" w:author="Kennedy, Muhil" w:date="2022-12-08T13:34:00Z"/>
          <w:rFonts w:ascii="Century Gothic" w:hAnsi="Century Gothic"/>
          <w:b w:val="0"/>
          <w:bCs w:val="0"/>
          <w:i/>
          <w:iCs/>
          <w:szCs w:val="20"/>
        </w:rPr>
      </w:pPr>
      <w:ins w:id="2938" w:author="Kennedy, Muhil" w:date="2022-12-08T13:34:00Z">
        <w:r w:rsidRPr="006B1A43">
          <w:rPr>
            <w:rFonts w:ascii="Century Gothic" w:hAnsi="Century Gothic"/>
            <w:b w:val="0"/>
            <w:bCs w:val="0"/>
            <w:i/>
            <w:iCs/>
            <w:szCs w:val="20"/>
            <w:lang w:val="en-US"/>
          </w:rPr>
          <w:t>Development</w:t>
        </w:r>
        <w:r w:rsidRPr="006B1A43">
          <w:rPr>
            <w:rFonts w:ascii="Century Gothic" w:hAnsi="Century Gothic"/>
            <w:b w:val="0"/>
            <w:bCs w:val="0"/>
            <w:i/>
            <w:iCs/>
            <w:szCs w:val="20"/>
          </w:rPr>
          <w:t xml:space="preserve"> Schedule </w:t>
        </w:r>
      </w:ins>
    </w:p>
    <w:p w14:paraId="199659DA" w14:textId="77777777" w:rsidR="00F71F56" w:rsidRDefault="00F71F56" w:rsidP="00F71F56">
      <w:pPr>
        <w:pStyle w:val="Faureciaberschrift2"/>
        <w:widowControl w:val="0"/>
        <w:numPr>
          <w:ilvl w:val="0"/>
          <w:numId w:val="0"/>
        </w:numPr>
        <w:snapToGrid w:val="0"/>
        <w:spacing w:after="0"/>
        <w:ind w:left="567"/>
        <w:rPr>
          <w:ins w:id="2939" w:author="Kennedy, Muhil" w:date="2022-12-08T13:34:00Z"/>
          <w:rFonts w:ascii="Century Gothic" w:hAnsi="Century Gothic"/>
          <w:snapToGrid/>
          <w:szCs w:val="20"/>
          <w:lang w:val="en-GB" w:eastAsia="fr-FR"/>
        </w:rPr>
      </w:pPr>
    </w:p>
    <w:p w14:paraId="3801CA60" w14:textId="77777777" w:rsidR="00F71F56" w:rsidRDefault="00F71F56" w:rsidP="00F71F56">
      <w:pPr>
        <w:pStyle w:val="Faureciaberschrift2"/>
        <w:widowControl w:val="0"/>
        <w:numPr>
          <w:ilvl w:val="0"/>
          <w:numId w:val="0"/>
        </w:numPr>
        <w:snapToGrid w:val="0"/>
        <w:spacing w:after="0"/>
        <w:ind w:left="567"/>
        <w:rPr>
          <w:ins w:id="2940" w:author="Kennedy, Muhil" w:date="2022-12-08T13:34:00Z"/>
          <w:rFonts w:ascii="Century Gothic" w:hAnsi="Century Gothic"/>
          <w:snapToGrid/>
          <w:szCs w:val="20"/>
          <w:lang w:val="en-GB" w:eastAsia="fr-FR"/>
        </w:rPr>
      </w:pPr>
      <w:ins w:id="2941" w:author="Kennedy, Muhil" w:date="2022-12-08T13:34:00Z">
        <w:r w:rsidRPr="00497E67">
          <w:rPr>
            <w:rFonts w:ascii="Century Gothic" w:hAnsi="Century Gothic"/>
            <w:snapToGrid/>
            <w:szCs w:val="20"/>
            <w:lang w:val="en-GB" w:eastAsia="fr-FR"/>
          </w:rPr>
          <w:t xml:space="preserve">The Supplier acknowledges that fulfilment of dates and Development time limits,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sidRPr="00497E67">
          <w:rPr>
            <w:rFonts w:ascii="Century Gothic" w:hAnsi="Century Gothic"/>
            <w:snapToGrid/>
            <w:szCs w:val="20"/>
            <w:lang w:val="en-GB" w:eastAsia="fr-FR"/>
          </w:rPr>
          <w:t>(</w:t>
        </w:r>
        <w:r>
          <w:rPr>
            <w:rFonts w:ascii="Century Gothic" w:hAnsi="Century Gothic"/>
            <w:snapToGrid/>
            <w:szCs w:val="20"/>
            <w:lang w:val="en-GB" w:eastAsia="fr-FR"/>
          </w:rPr>
          <w:t xml:space="preserve">Time </w:t>
        </w:r>
        <w:r w:rsidRPr="00497E67">
          <w:rPr>
            <w:rFonts w:ascii="Century Gothic" w:hAnsi="Century Gothic"/>
            <w:snapToGrid/>
            <w:szCs w:val="20"/>
            <w:lang w:val="en-GB" w:eastAsia="fr-FR"/>
          </w:rPr>
          <w:t>Schedule), are mandatory and represent an essential condition of the consent given by Faurecia to enter into this LON.</w:t>
        </w:r>
      </w:ins>
    </w:p>
    <w:p w14:paraId="37BD97F9" w14:textId="77777777" w:rsidR="00F71F56" w:rsidRPr="00497E67" w:rsidRDefault="00F71F56" w:rsidP="00F71F56">
      <w:pPr>
        <w:pStyle w:val="Heading2"/>
        <w:keepNext w:val="0"/>
        <w:widowControl w:val="0"/>
        <w:numPr>
          <w:ilvl w:val="0"/>
          <w:numId w:val="0"/>
        </w:numPr>
        <w:snapToGrid w:val="0"/>
        <w:spacing w:before="0" w:after="0"/>
        <w:rPr>
          <w:ins w:id="2942" w:author="Kennedy, Muhil" w:date="2022-12-08T13:34:00Z"/>
          <w:rFonts w:ascii="Century Gothic" w:hAnsi="Century Gothic"/>
        </w:rPr>
      </w:pPr>
    </w:p>
    <w:p w14:paraId="7F7BEFCA" w14:textId="77777777" w:rsidR="00F71F56" w:rsidRDefault="00F71F56" w:rsidP="00F71F56">
      <w:pPr>
        <w:pStyle w:val="Heading2"/>
        <w:keepNext w:val="0"/>
        <w:widowControl w:val="0"/>
        <w:snapToGrid w:val="0"/>
        <w:spacing w:before="0" w:after="0"/>
        <w:rPr>
          <w:ins w:id="2943" w:author="Kennedy, Muhil" w:date="2022-12-08T13:34:00Z"/>
          <w:rFonts w:ascii="Century Gothic" w:hAnsi="Century Gothic"/>
          <w:i w:val="0"/>
          <w:iCs w:val="0"/>
          <w14:shadow w14:blurRad="0" w14:dist="0" w14:dir="0" w14:sx="0" w14:sy="0" w14:kx="0" w14:ky="0" w14:algn="none">
            <w14:srgbClr w14:val="000000"/>
          </w14:shadow>
        </w:rPr>
      </w:pPr>
      <w:ins w:id="2944" w:author="Kennedy, Muhil" w:date="2022-12-08T13:34:00Z">
        <w:r w:rsidRPr="006B1A43">
          <w:rPr>
            <w:rFonts w:ascii="Century Gothic" w:hAnsi="Century Gothic"/>
            <w:i w:val="0"/>
            <w:iCs w:val="0"/>
            <w14:shadow w14:blurRad="0" w14:dist="0" w14:dir="0" w14:sx="0" w14:sy="0" w14:kx="0" w14:ky="0" w14:algn="none">
              <w14:srgbClr w14:val="000000"/>
            </w14:shadow>
          </w:rPr>
          <w:t>Supply of Tools</w:t>
        </w:r>
      </w:ins>
    </w:p>
    <w:p w14:paraId="50AB0B66" w14:textId="77777777" w:rsidR="00F71F56" w:rsidRPr="006B1A43" w:rsidRDefault="00F71F56" w:rsidP="00F71F56">
      <w:pPr>
        <w:pStyle w:val="Heading2"/>
        <w:keepNext w:val="0"/>
        <w:widowControl w:val="0"/>
        <w:numPr>
          <w:ilvl w:val="0"/>
          <w:numId w:val="0"/>
        </w:numPr>
        <w:snapToGrid w:val="0"/>
        <w:spacing w:before="0" w:after="0"/>
        <w:ind w:left="576"/>
        <w:rPr>
          <w:ins w:id="2945" w:author="Kennedy, Muhil" w:date="2022-12-08T13:34:00Z"/>
          <w:rFonts w:ascii="Century Gothic" w:hAnsi="Century Gothic"/>
          <w:i w:val="0"/>
          <w:iCs w:val="0"/>
          <w14:shadow w14:blurRad="0" w14:dist="0" w14:dir="0" w14:sx="0" w14:sy="0" w14:kx="0" w14:ky="0" w14:algn="none">
            <w14:srgbClr w14:val="000000"/>
          </w14:shadow>
        </w:rPr>
      </w:pPr>
    </w:p>
    <w:p w14:paraId="4CE11B00"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2946" w:author="Kennedy, Muhil" w:date="2022-12-08T13:34:00Z"/>
          <w:rFonts w:ascii="Century Gothic" w:hAnsi="Century Gothic"/>
          <w:b w:val="0"/>
          <w:bCs w:val="0"/>
          <w:i/>
          <w:iCs/>
          <w:szCs w:val="20"/>
        </w:rPr>
      </w:pPr>
      <w:ins w:id="2947" w:author="Kennedy, Muhil" w:date="2022-12-08T13:34:00Z">
        <w:r w:rsidRPr="006B1A43">
          <w:rPr>
            <w:rFonts w:ascii="Century Gothic" w:hAnsi="Century Gothic"/>
            <w:b w:val="0"/>
            <w:bCs w:val="0"/>
            <w:i/>
            <w:iCs/>
            <w:szCs w:val="20"/>
          </w:rPr>
          <w:t>Description of the Tools</w:t>
        </w:r>
      </w:ins>
    </w:p>
    <w:p w14:paraId="72D5ABC2" w14:textId="77777777" w:rsidR="00F71F56" w:rsidRDefault="00F71F56" w:rsidP="00F71F56">
      <w:pPr>
        <w:pStyle w:val="Faureciaberschrift2"/>
        <w:widowControl w:val="0"/>
        <w:numPr>
          <w:ilvl w:val="0"/>
          <w:numId w:val="0"/>
        </w:numPr>
        <w:snapToGrid w:val="0"/>
        <w:spacing w:after="0"/>
        <w:ind w:left="567"/>
        <w:rPr>
          <w:ins w:id="2948" w:author="Kennedy, Muhil" w:date="2022-12-08T13:34:00Z"/>
          <w:rFonts w:ascii="Century Gothic" w:hAnsi="Century Gothic"/>
          <w:snapToGrid/>
          <w:szCs w:val="20"/>
          <w:lang w:val="en-GB" w:eastAsia="fr-FR"/>
        </w:rPr>
      </w:pPr>
    </w:p>
    <w:p w14:paraId="0A2B2CBD" w14:textId="77777777" w:rsidR="00F71F56" w:rsidRPr="00F75542" w:rsidRDefault="00F71F56" w:rsidP="00F71F56">
      <w:pPr>
        <w:pStyle w:val="Faureciaberschrift2"/>
        <w:widowControl w:val="0"/>
        <w:numPr>
          <w:ilvl w:val="0"/>
          <w:numId w:val="0"/>
        </w:numPr>
        <w:snapToGrid w:val="0"/>
        <w:spacing w:after="0"/>
        <w:ind w:left="567"/>
        <w:rPr>
          <w:ins w:id="2949" w:author="Kennedy, Muhil" w:date="2022-12-08T13:34:00Z"/>
          <w:rFonts w:ascii="Century Gothic" w:hAnsi="Century Gothic"/>
          <w:snapToGrid/>
          <w:szCs w:val="20"/>
          <w:lang w:val="en-GB" w:eastAsia="fr-FR"/>
        </w:rPr>
      </w:pPr>
      <w:ins w:id="2950" w:author="Kennedy, Muhil" w:date="2022-12-08T13:34:00Z">
        <w:r w:rsidRPr="00497E67">
          <w:rPr>
            <w:rFonts w:ascii="Century Gothic" w:hAnsi="Century Gothic"/>
            <w:snapToGrid/>
            <w:szCs w:val="20"/>
            <w:lang w:val="en-GB" w:eastAsia="fr-FR"/>
          </w:rPr>
          <w:t xml:space="preserve">The Supplier shall supply our Company for every Supplying Plant with the Tools necessary for production of the Parts, including the respective equipment (in duplicate), gauges, and related drawings free of charge unless a fee is specified below. </w:t>
        </w:r>
      </w:ins>
    </w:p>
    <w:p w14:paraId="355FFA7F" w14:textId="77777777" w:rsidR="00F71F56" w:rsidRPr="006B1A43" w:rsidRDefault="00F71F56" w:rsidP="00F71F56">
      <w:pPr>
        <w:rPr>
          <w:ins w:id="2951" w:author="Kennedy, Muhil" w:date="2022-12-08T13:34:00Z"/>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5"/>
        <w:gridCol w:w="3617"/>
        <w:gridCol w:w="3354"/>
      </w:tblGrid>
      <w:tr w:rsidR="00F71F56" w:rsidRPr="00497E67" w14:paraId="4E5C52C9" w14:textId="77777777" w:rsidTr="00D30F6E">
        <w:trPr>
          <w:ins w:id="2952" w:author="Kennedy, Muhil" w:date="2022-12-08T13:34:00Z"/>
        </w:trPr>
        <w:tc>
          <w:tcPr>
            <w:tcW w:w="1134" w:type="pct"/>
            <w:shd w:val="clear" w:color="auto" w:fill="D9D9D9" w:themeFill="background1" w:themeFillShade="D9"/>
          </w:tcPr>
          <w:p w14:paraId="3E199794" w14:textId="77777777" w:rsidR="00F71F56" w:rsidRPr="00497E67" w:rsidRDefault="00F71F56" w:rsidP="00D30F6E">
            <w:pPr>
              <w:pStyle w:val="FaureciaText"/>
              <w:widowControl w:val="0"/>
              <w:snapToGrid w:val="0"/>
              <w:spacing w:before="0" w:after="0"/>
              <w:ind w:left="0"/>
              <w:jc w:val="center"/>
              <w:rPr>
                <w:ins w:id="2953" w:author="Kennedy, Muhil" w:date="2022-12-08T13:34:00Z"/>
                <w:rFonts w:ascii="Century Gothic" w:hAnsi="Century Gothic"/>
                <w:b/>
                <w:bCs/>
                <w:szCs w:val="20"/>
                <w:lang w:val="en-GB" w:eastAsia="fr-FR"/>
              </w:rPr>
            </w:pPr>
            <w:ins w:id="2954" w:author="Kennedy, Muhil" w:date="2022-12-08T13:34:00Z">
              <w:r w:rsidRPr="00497E67">
                <w:rPr>
                  <w:rFonts w:ascii="Century Gothic" w:hAnsi="Century Gothic"/>
                  <w:b/>
                  <w:bCs/>
                  <w:szCs w:val="20"/>
                  <w:lang w:val="en-GB" w:eastAsia="fr-FR"/>
                </w:rPr>
                <w:t>Tool N°</w:t>
              </w:r>
            </w:ins>
          </w:p>
        </w:tc>
        <w:tc>
          <w:tcPr>
            <w:tcW w:w="2006" w:type="pct"/>
            <w:shd w:val="clear" w:color="auto" w:fill="D9D9D9" w:themeFill="background1" w:themeFillShade="D9"/>
            <w:vAlign w:val="center"/>
          </w:tcPr>
          <w:p w14:paraId="76D8E081" w14:textId="77777777" w:rsidR="00F71F56" w:rsidRPr="00497E67" w:rsidRDefault="00F71F56" w:rsidP="00D30F6E">
            <w:pPr>
              <w:pStyle w:val="FaureciaText"/>
              <w:widowControl w:val="0"/>
              <w:snapToGrid w:val="0"/>
              <w:spacing w:before="0" w:after="0"/>
              <w:ind w:left="0"/>
              <w:jc w:val="center"/>
              <w:rPr>
                <w:ins w:id="2955" w:author="Kennedy, Muhil" w:date="2022-12-08T13:34:00Z"/>
                <w:rFonts w:ascii="Century Gothic" w:hAnsi="Century Gothic"/>
                <w:b/>
                <w:bCs/>
                <w:szCs w:val="20"/>
                <w:lang w:val="en-GB" w:eastAsia="fr-FR"/>
              </w:rPr>
            </w:pPr>
            <w:ins w:id="2956" w:author="Kennedy, Muhil" w:date="2022-12-08T13:34:00Z">
              <w:r w:rsidRPr="00497E67">
                <w:rPr>
                  <w:rFonts w:ascii="Century Gothic" w:hAnsi="Century Gothic"/>
                  <w:b/>
                  <w:bCs/>
                  <w:szCs w:val="20"/>
                  <w:lang w:val="en-GB" w:eastAsia="fr-FR"/>
                </w:rPr>
                <w:t>Description of the Tool</w:t>
              </w:r>
            </w:ins>
          </w:p>
        </w:tc>
        <w:tc>
          <w:tcPr>
            <w:tcW w:w="1860" w:type="pct"/>
            <w:shd w:val="clear" w:color="auto" w:fill="D9D9D9" w:themeFill="background1" w:themeFillShade="D9"/>
          </w:tcPr>
          <w:p w14:paraId="7929A999" w14:textId="77777777" w:rsidR="00F71F56" w:rsidRPr="00497E67" w:rsidRDefault="00F71F56" w:rsidP="00D30F6E">
            <w:pPr>
              <w:pStyle w:val="FaureciaText"/>
              <w:widowControl w:val="0"/>
              <w:snapToGrid w:val="0"/>
              <w:spacing w:before="0" w:after="0"/>
              <w:jc w:val="center"/>
              <w:rPr>
                <w:ins w:id="2957" w:author="Kennedy, Muhil" w:date="2022-12-08T13:34:00Z"/>
                <w:rFonts w:ascii="Century Gothic" w:hAnsi="Century Gothic"/>
                <w:b/>
                <w:bCs/>
                <w:szCs w:val="20"/>
                <w:lang w:val="en-GB" w:eastAsia="fr-FR"/>
              </w:rPr>
            </w:pPr>
            <w:ins w:id="2958" w:author="Kennedy, Muhil" w:date="2022-12-08T13:34:00Z">
              <w:r w:rsidRPr="00497E67">
                <w:rPr>
                  <w:rFonts w:ascii="Century Gothic" w:hAnsi="Century Gothic"/>
                  <w:b/>
                  <w:bCs/>
                  <w:szCs w:val="20"/>
                  <w:lang w:val="en-GB" w:eastAsia="fr-FR"/>
                </w:rPr>
                <w:t>Quantity</w:t>
              </w:r>
            </w:ins>
          </w:p>
        </w:tc>
      </w:tr>
      <w:tr w:rsidR="00F71F56" w:rsidRPr="00497E67" w14:paraId="57EF13FF" w14:textId="77777777" w:rsidTr="00D30F6E">
        <w:trPr>
          <w:ins w:id="2959" w:author="Kennedy, Muhil" w:date="2022-12-08T13:34:00Z"/>
        </w:trPr>
        <w:tc>
          <w:tcPr>
            <w:tcW w:w="1134" w:type="pct"/>
          </w:tcPr>
          <w:p w14:paraId="46E0BAC4" w14:textId="77777777" w:rsidR="00F71F56" w:rsidRPr="00497E67" w:rsidRDefault="00F71F56" w:rsidP="00D30F6E">
            <w:pPr>
              <w:pStyle w:val="BodyText"/>
              <w:widowControl w:val="0"/>
              <w:snapToGrid w:val="0"/>
              <w:rPr>
                <w:ins w:id="2960" w:author="Kennedy, Muhil" w:date="2022-12-08T13:34:00Z"/>
                <w:rFonts w:ascii="Century Gothic" w:hAnsi="Century Gothic"/>
                <w:sz w:val="20"/>
                <w:szCs w:val="20"/>
                <w:lang w:val="en-GB"/>
              </w:rPr>
            </w:pPr>
            <w:ins w:id="2961" w:author="Kennedy, Muhil" w:date="2022-12-08T13:34:00Z">
              <w:r w:rsidRPr="00497E67">
                <w:rPr>
                  <w:rFonts w:ascii="Century Gothic" w:hAnsi="Century Gothic"/>
                  <w:sz w:val="20"/>
                  <w:szCs w:val="20"/>
                  <w:lang w:val="en-GB"/>
                </w:rPr>
                <w:t>Tool N°1</w:t>
              </w:r>
            </w:ins>
          </w:p>
        </w:tc>
        <w:tc>
          <w:tcPr>
            <w:tcW w:w="2006" w:type="pct"/>
            <w:vAlign w:val="center"/>
          </w:tcPr>
          <w:p w14:paraId="3669D190" w14:textId="77777777" w:rsidR="00F71F56" w:rsidRPr="00497E67" w:rsidRDefault="00F71F56" w:rsidP="00D30F6E">
            <w:pPr>
              <w:pStyle w:val="BodyText"/>
              <w:widowControl w:val="0"/>
              <w:snapToGrid w:val="0"/>
              <w:rPr>
                <w:ins w:id="2962" w:author="Kennedy, Muhil" w:date="2022-12-08T13:34:00Z"/>
                <w:rFonts w:ascii="Century Gothic" w:hAnsi="Century Gothic"/>
                <w:sz w:val="20"/>
                <w:szCs w:val="20"/>
                <w:lang w:val="en-GB"/>
              </w:rPr>
            </w:pPr>
          </w:p>
        </w:tc>
        <w:tc>
          <w:tcPr>
            <w:tcW w:w="1860" w:type="pct"/>
          </w:tcPr>
          <w:p w14:paraId="14994B6B" w14:textId="77777777" w:rsidR="00F71F56" w:rsidRPr="00497E67" w:rsidRDefault="00F71F56" w:rsidP="00D30F6E">
            <w:pPr>
              <w:pStyle w:val="BodyText"/>
              <w:widowControl w:val="0"/>
              <w:snapToGrid w:val="0"/>
              <w:rPr>
                <w:ins w:id="2963" w:author="Kennedy, Muhil" w:date="2022-12-08T13:34:00Z"/>
                <w:rFonts w:ascii="Century Gothic" w:hAnsi="Century Gothic"/>
                <w:sz w:val="20"/>
                <w:szCs w:val="20"/>
                <w:lang w:val="en-GB"/>
              </w:rPr>
            </w:pPr>
          </w:p>
        </w:tc>
      </w:tr>
      <w:tr w:rsidR="00F71F56" w:rsidRPr="00497E67" w14:paraId="05E519C3" w14:textId="77777777" w:rsidTr="00D30F6E">
        <w:trPr>
          <w:ins w:id="2964" w:author="Kennedy, Muhil" w:date="2022-12-08T13:34:00Z"/>
        </w:trPr>
        <w:tc>
          <w:tcPr>
            <w:tcW w:w="1134" w:type="pct"/>
          </w:tcPr>
          <w:p w14:paraId="09DF0C76" w14:textId="77777777" w:rsidR="00F71F56" w:rsidRPr="00497E67" w:rsidRDefault="00F71F56" w:rsidP="00D30F6E">
            <w:pPr>
              <w:pStyle w:val="BodyText"/>
              <w:widowControl w:val="0"/>
              <w:snapToGrid w:val="0"/>
              <w:rPr>
                <w:ins w:id="2965" w:author="Kennedy, Muhil" w:date="2022-12-08T13:34:00Z"/>
                <w:rFonts w:ascii="Century Gothic" w:hAnsi="Century Gothic"/>
                <w:sz w:val="20"/>
                <w:szCs w:val="20"/>
                <w:lang w:val="en-GB"/>
              </w:rPr>
            </w:pPr>
            <w:ins w:id="2966" w:author="Kennedy, Muhil" w:date="2022-12-08T13:34:00Z">
              <w:r w:rsidRPr="00497E67">
                <w:rPr>
                  <w:rFonts w:ascii="Century Gothic" w:hAnsi="Century Gothic"/>
                  <w:sz w:val="20"/>
                  <w:szCs w:val="20"/>
                  <w:lang w:val="en-GB"/>
                </w:rPr>
                <w:t>Tool N°2</w:t>
              </w:r>
            </w:ins>
          </w:p>
        </w:tc>
        <w:tc>
          <w:tcPr>
            <w:tcW w:w="2006" w:type="pct"/>
            <w:vAlign w:val="center"/>
          </w:tcPr>
          <w:p w14:paraId="4CEDB0C8" w14:textId="77777777" w:rsidR="00F71F56" w:rsidRPr="00497E67" w:rsidRDefault="00F71F56" w:rsidP="00D30F6E">
            <w:pPr>
              <w:pStyle w:val="BodyText"/>
              <w:widowControl w:val="0"/>
              <w:snapToGrid w:val="0"/>
              <w:rPr>
                <w:ins w:id="2967" w:author="Kennedy, Muhil" w:date="2022-12-08T13:34:00Z"/>
                <w:rFonts w:ascii="Century Gothic" w:hAnsi="Century Gothic"/>
                <w:sz w:val="20"/>
                <w:szCs w:val="20"/>
                <w:lang w:val="en-GB"/>
              </w:rPr>
            </w:pPr>
          </w:p>
        </w:tc>
        <w:tc>
          <w:tcPr>
            <w:tcW w:w="1860" w:type="pct"/>
          </w:tcPr>
          <w:p w14:paraId="55A3BF0C" w14:textId="77777777" w:rsidR="00F71F56" w:rsidRPr="00497E67" w:rsidRDefault="00F71F56" w:rsidP="00D30F6E">
            <w:pPr>
              <w:pStyle w:val="BodyText"/>
              <w:widowControl w:val="0"/>
              <w:snapToGrid w:val="0"/>
              <w:rPr>
                <w:ins w:id="2968" w:author="Kennedy, Muhil" w:date="2022-12-08T13:34:00Z"/>
                <w:rFonts w:ascii="Century Gothic" w:hAnsi="Century Gothic"/>
                <w:sz w:val="20"/>
                <w:szCs w:val="20"/>
                <w:lang w:val="en-GB"/>
              </w:rPr>
            </w:pPr>
          </w:p>
        </w:tc>
      </w:tr>
      <w:tr w:rsidR="00F71F56" w:rsidRPr="00497E67" w14:paraId="57BE42E2" w14:textId="77777777" w:rsidTr="00D30F6E">
        <w:trPr>
          <w:ins w:id="2969" w:author="Kennedy, Muhil" w:date="2022-12-08T13:34:00Z"/>
        </w:trPr>
        <w:tc>
          <w:tcPr>
            <w:tcW w:w="1134" w:type="pct"/>
          </w:tcPr>
          <w:p w14:paraId="4119FE9E" w14:textId="77777777" w:rsidR="00F71F56" w:rsidRPr="00497E67" w:rsidRDefault="00F71F56" w:rsidP="00D30F6E">
            <w:pPr>
              <w:pStyle w:val="BodyText"/>
              <w:widowControl w:val="0"/>
              <w:snapToGrid w:val="0"/>
              <w:rPr>
                <w:ins w:id="2970" w:author="Kennedy, Muhil" w:date="2022-12-08T13:34:00Z"/>
                <w:rFonts w:ascii="Century Gothic" w:hAnsi="Century Gothic"/>
                <w:sz w:val="20"/>
                <w:szCs w:val="20"/>
                <w:lang w:val="en-GB"/>
              </w:rPr>
            </w:pPr>
            <w:ins w:id="2971" w:author="Kennedy, Muhil" w:date="2022-12-08T13:34:00Z">
              <w:r w:rsidRPr="00497E67">
                <w:rPr>
                  <w:rFonts w:ascii="Century Gothic" w:hAnsi="Century Gothic"/>
                  <w:sz w:val="20"/>
                  <w:szCs w:val="20"/>
                  <w:lang w:val="en-GB"/>
                </w:rPr>
                <w:t>Tool N°3</w:t>
              </w:r>
            </w:ins>
          </w:p>
        </w:tc>
        <w:tc>
          <w:tcPr>
            <w:tcW w:w="2006" w:type="pct"/>
            <w:vAlign w:val="center"/>
          </w:tcPr>
          <w:p w14:paraId="1D49D6C1" w14:textId="77777777" w:rsidR="00F71F56" w:rsidRPr="00497E67" w:rsidRDefault="00F71F56" w:rsidP="00D30F6E">
            <w:pPr>
              <w:pStyle w:val="BodyText"/>
              <w:widowControl w:val="0"/>
              <w:snapToGrid w:val="0"/>
              <w:rPr>
                <w:ins w:id="2972" w:author="Kennedy, Muhil" w:date="2022-12-08T13:34:00Z"/>
                <w:rFonts w:ascii="Century Gothic" w:hAnsi="Century Gothic"/>
                <w:sz w:val="20"/>
                <w:szCs w:val="20"/>
                <w:lang w:val="en-GB"/>
              </w:rPr>
            </w:pPr>
          </w:p>
        </w:tc>
        <w:tc>
          <w:tcPr>
            <w:tcW w:w="1860" w:type="pct"/>
          </w:tcPr>
          <w:p w14:paraId="34C07E69" w14:textId="77777777" w:rsidR="00F71F56" w:rsidRPr="00497E67" w:rsidRDefault="00F71F56" w:rsidP="00D30F6E">
            <w:pPr>
              <w:pStyle w:val="BodyText"/>
              <w:widowControl w:val="0"/>
              <w:snapToGrid w:val="0"/>
              <w:rPr>
                <w:ins w:id="2973" w:author="Kennedy, Muhil" w:date="2022-12-08T13:34:00Z"/>
                <w:rFonts w:ascii="Century Gothic" w:hAnsi="Century Gothic"/>
                <w:sz w:val="20"/>
                <w:szCs w:val="20"/>
                <w:lang w:val="en-GB"/>
              </w:rPr>
            </w:pPr>
          </w:p>
        </w:tc>
      </w:tr>
    </w:tbl>
    <w:p w14:paraId="3918AF8B" w14:textId="77777777" w:rsidR="00F71F56" w:rsidRDefault="00F71F56" w:rsidP="00F71F56">
      <w:pPr>
        <w:pStyle w:val="FaureciaText2"/>
        <w:widowControl w:val="0"/>
        <w:snapToGrid w:val="0"/>
        <w:spacing w:before="0" w:after="0"/>
        <w:rPr>
          <w:ins w:id="2974" w:author="Kennedy, Muhil" w:date="2022-12-08T13:34:00Z"/>
          <w:rFonts w:ascii="Century Gothic" w:hAnsi="Century Gothic"/>
          <w:szCs w:val="20"/>
          <w:lang w:val="en-US"/>
        </w:rPr>
      </w:pPr>
    </w:p>
    <w:p w14:paraId="0313405D" w14:textId="77777777" w:rsidR="00F71F56" w:rsidRDefault="00F71F56" w:rsidP="00F71F56">
      <w:pPr>
        <w:pStyle w:val="FaureciaText2"/>
        <w:widowControl w:val="0"/>
        <w:snapToGrid w:val="0"/>
        <w:spacing w:before="0" w:after="0"/>
        <w:rPr>
          <w:ins w:id="2975" w:author="Kennedy, Muhil" w:date="2022-12-08T13:34:00Z"/>
          <w:rFonts w:ascii="Century Gothic" w:hAnsi="Century Gothic"/>
          <w:szCs w:val="20"/>
          <w:lang w:val="en-US"/>
        </w:rPr>
      </w:pPr>
      <w:ins w:id="2976" w:author="Kennedy, Muhil" w:date="2022-12-08T13:34:00Z">
        <w:r w:rsidRPr="00F75542">
          <w:rPr>
            <w:rFonts w:ascii="Century Gothic" w:hAnsi="Century Gothic"/>
            <w:szCs w:val="20"/>
            <w:lang w:val="en-US"/>
          </w:rPr>
          <w:t xml:space="preserve">The Terms and Conditions for the Supply of Tools (Appendix </w:t>
        </w:r>
        <w:r>
          <w:rPr>
            <w:rFonts w:ascii="Century Gothic" w:hAnsi="Century Gothic"/>
            <w:szCs w:val="20"/>
            <w:lang w:val="en-US"/>
          </w:rPr>
          <w:t>1</w:t>
        </w:r>
        <w:r w:rsidRPr="00F75542">
          <w:rPr>
            <w:rFonts w:ascii="Century Gothic" w:hAnsi="Century Gothic"/>
            <w:szCs w:val="20"/>
            <w:lang w:val="en-US"/>
          </w:rPr>
          <w:t xml:space="preserve">) shall apply to the delivery </w:t>
        </w:r>
        <w:r w:rsidRPr="00F75542">
          <w:rPr>
            <w:rFonts w:ascii="Century Gothic" w:hAnsi="Century Gothic"/>
            <w:szCs w:val="20"/>
            <w:lang w:val="en-US"/>
          </w:rPr>
          <w:lastRenderedPageBreak/>
          <w:t>of tools. To avoid misunderstandings, it is stated that any separate order for tools by our COMPANY shall be made solely for technical reasons, and no deviating or supplementary arrangements shall be agreed as the result of such orders for tools.</w:t>
        </w:r>
      </w:ins>
    </w:p>
    <w:p w14:paraId="1498F399" w14:textId="77777777" w:rsidR="00F71F56" w:rsidRDefault="00F71F56" w:rsidP="00F71F56">
      <w:pPr>
        <w:pStyle w:val="FaureciaText2"/>
        <w:widowControl w:val="0"/>
        <w:snapToGrid w:val="0"/>
        <w:spacing w:before="0" w:after="0"/>
        <w:rPr>
          <w:ins w:id="2977" w:author="Kennedy, Muhil" w:date="2022-12-08T13:34:00Z"/>
          <w:rFonts w:ascii="Century Gothic" w:hAnsi="Century Gothic"/>
          <w:szCs w:val="20"/>
          <w:lang w:val="en-US"/>
        </w:rPr>
      </w:pPr>
    </w:p>
    <w:p w14:paraId="4AC5F6D2" w14:textId="77777777" w:rsidR="00F71F56" w:rsidRDefault="00F71F56" w:rsidP="00F71F56">
      <w:pPr>
        <w:pStyle w:val="FaureciaText2"/>
        <w:widowControl w:val="0"/>
        <w:snapToGrid w:val="0"/>
        <w:spacing w:before="0" w:after="0"/>
        <w:rPr>
          <w:ins w:id="2978" w:author="Kennedy, Muhil" w:date="2022-12-08T13:34:00Z"/>
          <w:rFonts w:ascii="Century Gothic" w:hAnsi="Century Gothic"/>
          <w:szCs w:val="20"/>
          <w:lang w:val="en-US"/>
        </w:rPr>
      </w:pPr>
      <w:ins w:id="2979" w:author="Kennedy, Muhil" w:date="2022-12-08T13:34:00Z">
        <w:r w:rsidRPr="00F75542">
          <w:rPr>
            <w:rFonts w:ascii="Century Gothic" w:hAnsi="Century Gothic"/>
            <w:szCs w:val="20"/>
            <w:lang w:val="en-US"/>
          </w:rPr>
          <w:t xml:space="preserve">The Terms and Conditions for the Lending of Tools (Appendix </w:t>
        </w:r>
        <w:r>
          <w:rPr>
            <w:rFonts w:ascii="Century Gothic" w:hAnsi="Century Gothic"/>
            <w:szCs w:val="20"/>
            <w:lang w:val="en-US"/>
          </w:rPr>
          <w:t>20</w:t>
        </w:r>
        <w:r w:rsidRPr="00F75542">
          <w:rPr>
            <w:rFonts w:ascii="Century Gothic" w:hAnsi="Century Gothic"/>
            <w:szCs w:val="20"/>
            <w:lang w:val="en-US"/>
          </w:rPr>
          <w:t>) shall apply to the Supplier’s use of the tools.</w:t>
        </w:r>
      </w:ins>
    </w:p>
    <w:p w14:paraId="279AB6A6" w14:textId="77777777" w:rsidR="00F71F56" w:rsidRDefault="00F71F56" w:rsidP="00F71F56">
      <w:pPr>
        <w:pStyle w:val="FaureciaText2"/>
        <w:widowControl w:val="0"/>
        <w:snapToGrid w:val="0"/>
        <w:spacing w:before="0" w:after="0"/>
        <w:rPr>
          <w:ins w:id="2980" w:author="Kennedy, Muhil" w:date="2022-12-08T13:34:00Z"/>
          <w:rFonts w:ascii="Century Gothic" w:hAnsi="Century Gothic"/>
          <w:szCs w:val="20"/>
          <w:lang w:val="en-US"/>
        </w:rPr>
      </w:pPr>
    </w:p>
    <w:p w14:paraId="755DC868" w14:textId="77777777" w:rsidR="00F71F56" w:rsidRDefault="00F71F56" w:rsidP="00F71F56">
      <w:pPr>
        <w:pStyle w:val="FaureciaText2"/>
        <w:widowControl w:val="0"/>
        <w:snapToGrid w:val="0"/>
        <w:spacing w:before="0" w:after="0"/>
        <w:rPr>
          <w:ins w:id="2981" w:author="Kennedy, Muhil" w:date="2022-12-08T13:34:00Z"/>
          <w:rFonts w:ascii="Century Gothic" w:hAnsi="Century Gothic"/>
          <w:szCs w:val="20"/>
          <w:lang w:val="en-US"/>
        </w:rPr>
      </w:pPr>
    </w:p>
    <w:p w14:paraId="29DE3046"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2982" w:author="Kennedy, Muhil" w:date="2022-12-08T13:34:00Z"/>
          <w:rFonts w:ascii="Century Gothic" w:hAnsi="Century Gothic"/>
          <w:b w:val="0"/>
          <w:bCs w:val="0"/>
          <w:i/>
          <w:iCs/>
          <w:szCs w:val="20"/>
          <w:lang w:val="en-US"/>
        </w:rPr>
      </w:pPr>
      <w:ins w:id="2983" w:author="Kennedy, Muhil" w:date="2022-12-08T13:34:00Z">
        <w:r w:rsidRPr="006B1A43">
          <w:rPr>
            <w:rFonts w:ascii="Century Gothic" w:hAnsi="Century Gothic"/>
            <w:b w:val="0"/>
            <w:bCs w:val="0"/>
            <w:i/>
            <w:iCs/>
            <w:szCs w:val="20"/>
            <w:lang w:val="en-US"/>
          </w:rPr>
          <w:t>Tools Delivery Schedule</w:t>
        </w:r>
      </w:ins>
    </w:p>
    <w:p w14:paraId="4BEEB5E3" w14:textId="77777777" w:rsidR="00F71F56" w:rsidRPr="006B1A43" w:rsidRDefault="00F71F56" w:rsidP="00F71F56">
      <w:pPr>
        <w:rPr>
          <w:ins w:id="2984" w:author="Kennedy, Muhil" w:date="2022-12-08T13:34:00Z"/>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8"/>
        <w:gridCol w:w="3514"/>
        <w:gridCol w:w="3514"/>
      </w:tblGrid>
      <w:tr w:rsidR="00F71F56" w:rsidRPr="00497E67" w14:paraId="31CE936D" w14:textId="77777777" w:rsidTr="00D30F6E">
        <w:trPr>
          <w:ins w:id="2985" w:author="Kennedy, Muhil" w:date="2022-12-08T13:34:00Z"/>
        </w:trPr>
        <w:tc>
          <w:tcPr>
            <w:tcW w:w="1102" w:type="pct"/>
            <w:shd w:val="clear" w:color="auto" w:fill="D9D9D9" w:themeFill="background1" w:themeFillShade="D9"/>
          </w:tcPr>
          <w:p w14:paraId="1FC491BE" w14:textId="77777777" w:rsidR="00F71F56" w:rsidRPr="00497E67" w:rsidRDefault="00F71F56" w:rsidP="00D30F6E">
            <w:pPr>
              <w:pStyle w:val="BodyText"/>
              <w:widowControl w:val="0"/>
              <w:snapToGrid w:val="0"/>
              <w:ind w:left="142"/>
              <w:jc w:val="center"/>
              <w:rPr>
                <w:ins w:id="2986" w:author="Kennedy, Muhil" w:date="2022-12-08T13:34:00Z"/>
                <w:rFonts w:ascii="Century Gothic" w:hAnsi="Century Gothic"/>
                <w:b/>
                <w:bCs/>
                <w:sz w:val="20"/>
                <w:szCs w:val="20"/>
                <w:lang w:val="en-GB"/>
              </w:rPr>
            </w:pPr>
            <w:ins w:id="2987" w:author="Kennedy, Muhil" w:date="2022-12-08T13:34:00Z">
              <w:r w:rsidRPr="00497E67">
                <w:rPr>
                  <w:rFonts w:ascii="Century Gothic" w:hAnsi="Century Gothic"/>
                  <w:b/>
                  <w:bCs/>
                  <w:sz w:val="20"/>
                  <w:szCs w:val="20"/>
                  <w:lang w:val="en-GB"/>
                </w:rPr>
                <w:t>Tool N°</w:t>
              </w:r>
            </w:ins>
          </w:p>
        </w:tc>
        <w:tc>
          <w:tcPr>
            <w:tcW w:w="1949" w:type="pct"/>
            <w:shd w:val="clear" w:color="auto" w:fill="D9D9D9" w:themeFill="background1" w:themeFillShade="D9"/>
            <w:vAlign w:val="center"/>
          </w:tcPr>
          <w:p w14:paraId="5317FC6A" w14:textId="77777777" w:rsidR="00F71F56" w:rsidRPr="00497E67" w:rsidRDefault="00F71F56" w:rsidP="00D30F6E">
            <w:pPr>
              <w:pStyle w:val="BodyText"/>
              <w:widowControl w:val="0"/>
              <w:snapToGrid w:val="0"/>
              <w:jc w:val="center"/>
              <w:rPr>
                <w:ins w:id="2988" w:author="Kennedy, Muhil" w:date="2022-12-08T13:34:00Z"/>
                <w:rFonts w:ascii="Century Gothic" w:hAnsi="Century Gothic"/>
                <w:b/>
                <w:bCs/>
                <w:sz w:val="20"/>
                <w:szCs w:val="20"/>
                <w:lang w:val="en-GB"/>
              </w:rPr>
            </w:pPr>
            <w:ins w:id="2989" w:author="Kennedy, Muhil" w:date="2022-12-08T13:34:00Z">
              <w:r w:rsidRPr="00497E67">
                <w:rPr>
                  <w:rFonts w:ascii="Century Gothic" w:hAnsi="Century Gothic"/>
                  <w:b/>
                  <w:bCs/>
                  <w:sz w:val="20"/>
                  <w:szCs w:val="20"/>
                  <w:lang w:val="en-GB"/>
                </w:rPr>
                <w:t>Place of Delivery</w:t>
              </w:r>
            </w:ins>
          </w:p>
        </w:tc>
        <w:tc>
          <w:tcPr>
            <w:tcW w:w="1949" w:type="pct"/>
            <w:shd w:val="clear" w:color="auto" w:fill="D9D9D9" w:themeFill="background1" w:themeFillShade="D9"/>
          </w:tcPr>
          <w:p w14:paraId="5A3B58E8" w14:textId="77777777" w:rsidR="00F71F56" w:rsidRPr="00497E67" w:rsidRDefault="00F71F56" w:rsidP="00D30F6E">
            <w:pPr>
              <w:pStyle w:val="BodyText"/>
              <w:widowControl w:val="0"/>
              <w:snapToGrid w:val="0"/>
              <w:jc w:val="center"/>
              <w:rPr>
                <w:ins w:id="2990" w:author="Kennedy, Muhil" w:date="2022-12-08T13:34:00Z"/>
                <w:rFonts w:ascii="Century Gothic" w:hAnsi="Century Gothic"/>
                <w:b/>
                <w:bCs/>
                <w:sz w:val="20"/>
                <w:szCs w:val="20"/>
                <w:lang w:val="en-GB"/>
              </w:rPr>
            </w:pPr>
            <w:ins w:id="2991" w:author="Kennedy, Muhil" w:date="2022-12-08T13:34:00Z">
              <w:r w:rsidRPr="00497E67">
                <w:rPr>
                  <w:rFonts w:ascii="Century Gothic" w:hAnsi="Century Gothic"/>
                  <w:b/>
                  <w:bCs/>
                  <w:sz w:val="20"/>
                  <w:szCs w:val="20"/>
                  <w:lang w:val="en-GB"/>
                </w:rPr>
                <w:t>Due Date</w:t>
              </w:r>
            </w:ins>
          </w:p>
        </w:tc>
      </w:tr>
      <w:tr w:rsidR="00F71F56" w:rsidRPr="00497E67" w14:paraId="35250DB9" w14:textId="77777777" w:rsidTr="00D30F6E">
        <w:trPr>
          <w:ins w:id="2992" w:author="Kennedy, Muhil" w:date="2022-12-08T13:34:00Z"/>
        </w:trPr>
        <w:tc>
          <w:tcPr>
            <w:tcW w:w="1102" w:type="pct"/>
          </w:tcPr>
          <w:p w14:paraId="5CFA7996" w14:textId="77777777" w:rsidR="00F71F56" w:rsidRPr="00497E67" w:rsidRDefault="00F71F56" w:rsidP="00D30F6E">
            <w:pPr>
              <w:pStyle w:val="BodyText"/>
              <w:widowControl w:val="0"/>
              <w:snapToGrid w:val="0"/>
              <w:rPr>
                <w:ins w:id="2993" w:author="Kennedy, Muhil" w:date="2022-12-08T13:34:00Z"/>
                <w:rFonts w:ascii="Century Gothic" w:hAnsi="Century Gothic"/>
                <w:sz w:val="20"/>
                <w:szCs w:val="20"/>
                <w:lang w:val="en-GB"/>
              </w:rPr>
            </w:pPr>
            <w:ins w:id="2994" w:author="Kennedy, Muhil" w:date="2022-12-08T13:34:00Z">
              <w:r w:rsidRPr="00497E67">
                <w:rPr>
                  <w:rFonts w:ascii="Century Gothic" w:hAnsi="Century Gothic"/>
                  <w:sz w:val="20"/>
                  <w:szCs w:val="20"/>
                  <w:lang w:val="en-GB"/>
                </w:rPr>
                <w:t>Tool N°1</w:t>
              </w:r>
            </w:ins>
          </w:p>
        </w:tc>
        <w:tc>
          <w:tcPr>
            <w:tcW w:w="1949" w:type="pct"/>
            <w:vAlign w:val="center"/>
          </w:tcPr>
          <w:p w14:paraId="10176A27" w14:textId="77777777" w:rsidR="00F71F56" w:rsidRPr="00497E67" w:rsidRDefault="00F71F56" w:rsidP="00D30F6E">
            <w:pPr>
              <w:pStyle w:val="BodyText"/>
              <w:widowControl w:val="0"/>
              <w:snapToGrid w:val="0"/>
              <w:rPr>
                <w:ins w:id="2995" w:author="Kennedy, Muhil" w:date="2022-12-08T13:34:00Z"/>
                <w:rFonts w:ascii="Century Gothic" w:hAnsi="Century Gothic"/>
                <w:sz w:val="20"/>
                <w:szCs w:val="20"/>
                <w:lang w:val="en-GB"/>
              </w:rPr>
            </w:pPr>
          </w:p>
        </w:tc>
        <w:tc>
          <w:tcPr>
            <w:tcW w:w="1949" w:type="pct"/>
          </w:tcPr>
          <w:p w14:paraId="6D501AE7" w14:textId="77777777" w:rsidR="00F71F56" w:rsidRPr="00497E67" w:rsidRDefault="00F71F56" w:rsidP="00D30F6E">
            <w:pPr>
              <w:pStyle w:val="BodyText"/>
              <w:widowControl w:val="0"/>
              <w:snapToGrid w:val="0"/>
              <w:rPr>
                <w:ins w:id="2996" w:author="Kennedy, Muhil" w:date="2022-12-08T13:34:00Z"/>
                <w:rFonts w:ascii="Century Gothic" w:hAnsi="Century Gothic"/>
                <w:sz w:val="20"/>
                <w:szCs w:val="20"/>
                <w:lang w:val="en-GB"/>
              </w:rPr>
            </w:pPr>
          </w:p>
        </w:tc>
      </w:tr>
      <w:tr w:rsidR="00F71F56" w:rsidRPr="00497E67" w14:paraId="17A45567" w14:textId="77777777" w:rsidTr="00D30F6E">
        <w:trPr>
          <w:ins w:id="2997" w:author="Kennedy, Muhil" w:date="2022-12-08T13:34:00Z"/>
        </w:trPr>
        <w:tc>
          <w:tcPr>
            <w:tcW w:w="1102" w:type="pct"/>
          </w:tcPr>
          <w:p w14:paraId="698C4B25" w14:textId="77777777" w:rsidR="00F71F56" w:rsidRPr="00497E67" w:rsidRDefault="00F71F56" w:rsidP="00D30F6E">
            <w:pPr>
              <w:pStyle w:val="BodyText"/>
              <w:widowControl w:val="0"/>
              <w:snapToGrid w:val="0"/>
              <w:rPr>
                <w:ins w:id="2998" w:author="Kennedy, Muhil" w:date="2022-12-08T13:34:00Z"/>
                <w:rFonts w:ascii="Century Gothic" w:hAnsi="Century Gothic"/>
                <w:sz w:val="20"/>
                <w:szCs w:val="20"/>
                <w:lang w:val="en-GB"/>
              </w:rPr>
            </w:pPr>
            <w:ins w:id="2999" w:author="Kennedy, Muhil" w:date="2022-12-08T13:34:00Z">
              <w:r w:rsidRPr="00497E67">
                <w:rPr>
                  <w:rFonts w:ascii="Century Gothic" w:hAnsi="Century Gothic"/>
                  <w:sz w:val="20"/>
                  <w:szCs w:val="20"/>
                  <w:lang w:val="en-GB"/>
                </w:rPr>
                <w:t>Tool N°2</w:t>
              </w:r>
            </w:ins>
          </w:p>
        </w:tc>
        <w:tc>
          <w:tcPr>
            <w:tcW w:w="1949" w:type="pct"/>
            <w:vAlign w:val="center"/>
          </w:tcPr>
          <w:p w14:paraId="462BBB95" w14:textId="77777777" w:rsidR="00F71F56" w:rsidRPr="00497E67" w:rsidRDefault="00F71F56" w:rsidP="00D30F6E">
            <w:pPr>
              <w:pStyle w:val="BodyText"/>
              <w:widowControl w:val="0"/>
              <w:snapToGrid w:val="0"/>
              <w:rPr>
                <w:ins w:id="3000" w:author="Kennedy, Muhil" w:date="2022-12-08T13:34:00Z"/>
                <w:rFonts w:ascii="Century Gothic" w:hAnsi="Century Gothic"/>
                <w:sz w:val="20"/>
                <w:szCs w:val="20"/>
                <w:lang w:val="en-GB"/>
              </w:rPr>
            </w:pPr>
          </w:p>
        </w:tc>
        <w:tc>
          <w:tcPr>
            <w:tcW w:w="1949" w:type="pct"/>
          </w:tcPr>
          <w:p w14:paraId="16C8279C" w14:textId="77777777" w:rsidR="00F71F56" w:rsidRPr="00497E67" w:rsidRDefault="00F71F56" w:rsidP="00D30F6E">
            <w:pPr>
              <w:pStyle w:val="BodyText"/>
              <w:widowControl w:val="0"/>
              <w:snapToGrid w:val="0"/>
              <w:rPr>
                <w:ins w:id="3001" w:author="Kennedy, Muhil" w:date="2022-12-08T13:34:00Z"/>
                <w:rFonts w:ascii="Century Gothic" w:hAnsi="Century Gothic"/>
                <w:sz w:val="20"/>
                <w:szCs w:val="20"/>
                <w:lang w:val="en-GB"/>
              </w:rPr>
            </w:pPr>
          </w:p>
        </w:tc>
      </w:tr>
      <w:tr w:rsidR="00F71F56" w:rsidRPr="00497E67" w14:paraId="3B2E0363" w14:textId="77777777" w:rsidTr="00D30F6E">
        <w:trPr>
          <w:ins w:id="3002" w:author="Kennedy, Muhil" w:date="2022-12-08T13:34:00Z"/>
        </w:trPr>
        <w:tc>
          <w:tcPr>
            <w:tcW w:w="1102" w:type="pct"/>
          </w:tcPr>
          <w:p w14:paraId="166D2012" w14:textId="77777777" w:rsidR="00F71F56" w:rsidRPr="00497E67" w:rsidRDefault="00F71F56" w:rsidP="00D30F6E">
            <w:pPr>
              <w:pStyle w:val="BodyText"/>
              <w:widowControl w:val="0"/>
              <w:snapToGrid w:val="0"/>
              <w:rPr>
                <w:ins w:id="3003" w:author="Kennedy, Muhil" w:date="2022-12-08T13:34:00Z"/>
                <w:rFonts w:ascii="Century Gothic" w:hAnsi="Century Gothic"/>
                <w:sz w:val="20"/>
                <w:szCs w:val="20"/>
                <w:lang w:val="en-GB"/>
              </w:rPr>
            </w:pPr>
            <w:ins w:id="3004" w:author="Kennedy, Muhil" w:date="2022-12-08T13:34:00Z">
              <w:r w:rsidRPr="00497E67">
                <w:rPr>
                  <w:rFonts w:ascii="Century Gothic" w:hAnsi="Century Gothic"/>
                  <w:sz w:val="20"/>
                  <w:szCs w:val="20"/>
                  <w:lang w:val="en-GB"/>
                </w:rPr>
                <w:t>Tool N°3</w:t>
              </w:r>
            </w:ins>
          </w:p>
        </w:tc>
        <w:tc>
          <w:tcPr>
            <w:tcW w:w="1949" w:type="pct"/>
            <w:vAlign w:val="center"/>
          </w:tcPr>
          <w:p w14:paraId="7374093C" w14:textId="77777777" w:rsidR="00F71F56" w:rsidRPr="00497E67" w:rsidRDefault="00F71F56" w:rsidP="00D30F6E">
            <w:pPr>
              <w:pStyle w:val="BodyText"/>
              <w:widowControl w:val="0"/>
              <w:snapToGrid w:val="0"/>
              <w:rPr>
                <w:ins w:id="3005" w:author="Kennedy, Muhil" w:date="2022-12-08T13:34:00Z"/>
                <w:rFonts w:ascii="Century Gothic" w:hAnsi="Century Gothic"/>
                <w:sz w:val="20"/>
                <w:szCs w:val="20"/>
                <w:lang w:val="en-GB"/>
              </w:rPr>
            </w:pPr>
          </w:p>
        </w:tc>
        <w:tc>
          <w:tcPr>
            <w:tcW w:w="1949" w:type="pct"/>
          </w:tcPr>
          <w:p w14:paraId="45933390" w14:textId="77777777" w:rsidR="00F71F56" w:rsidRPr="00497E67" w:rsidRDefault="00F71F56" w:rsidP="00D30F6E">
            <w:pPr>
              <w:pStyle w:val="BodyText"/>
              <w:widowControl w:val="0"/>
              <w:snapToGrid w:val="0"/>
              <w:rPr>
                <w:ins w:id="3006" w:author="Kennedy, Muhil" w:date="2022-12-08T13:34:00Z"/>
                <w:rFonts w:ascii="Century Gothic" w:hAnsi="Century Gothic"/>
                <w:sz w:val="20"/>
                <w:szCs w:val="20"/>
                <w:lang w:val="en-GB"/>
              </w:rPr>
            </w:pPr>
          </w:p>
        </w:tc>
      </w:tr>
    </w:tbl>
    <w:p w14:paraId="6F44D244" w14:textId="77777777" w:rsidR="00F71F56" w:rsidRPr="00497E67" w:rsidRDefault="00F71F56" w:rsidP="00F71F56">
      <w:pPr>
        <w:widowControl w:val="0"/>
        <w:snapToGrid w:val="0"/>
        <w:ind w:left="0"/>
        <w:rPr>
          <w:ins w:id="3007" w:author="Kennedy, Muhil" w:date="2022-12-08T13:34:00Z"/>
          <w:rFonts w:ascii="Century Gothic" w:hAnsi="Century Gothic"/>
          <w:b/>
          <w:bCs/>
          <w:szCs w:val="20"/>
          <w:lang w:val="en-US" w:eastAsia="en-US"/>
        </w:rPr>
      </w:pPr>
    </w:p>
    <w:p w14:paraId="3E436AB9"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008" w:author="Kennedy, Muhil" w:date="2022-12-08T13:34:00Z"/>
          <w:rFonts w:ascii="Century Gothic" w:hAnsi="Century Gothic"/>
          <w:b w:val="0"/>
          <w:bCs w:val="0"/>
          <w:i/>
          <w:iCs/>
          <w:szCs w:val="20"/>
          <w:lang w:val="en-US"/>
        </w:rPr>
      </w:pPr>
      <w:ins w:id="3009" w:author="Kennedy, Muhil" w:date="2022-12-08T13:34:00Z">
        <w:r w:rsidRPr="006B1A43">
          <w:rPr>
            <w:rFonts w:ascii="Century Gothic" w:hAnsi="Century Gothic"/>
            <w:b w:val="0"/>
            <w:bCs w:val="0"/>
            <w:i/>
            <w:iCs/>
            <w:szCs w:val="20"/>
            <w:lang w:val="en-US"/>
          </w:rPr>
          <w:t xml:space="preserve">Acceptance and transfer of ownership </w:t>
        </w:r>
      </w:ins>
    </w:p>
    <w:p w14:paraId="3B6203F7" w14:textId="77777777" w:rsidR="00F71F56" w:rsidRDefault="00F71F56" w:rsidP="00F71F56">
      <w:pPr>
        <w:widowControl w:val="0"/>
        <w:snapToGrid w:val="0"/>
        <w:rPr>
          <w:ins w:id="3010" w:author="Kennedy, Muhil" w:date="2022-12-08T13:34:00Z"/>
          <w:rFonts w:ascii="Century Gothic" w:hAnsi="Century Gothic"/>
          <w:szCs w:val="20"/>
          <w:lang w:val="en-US" w:eastAsia="en-US"/>
        </w:rPr>
      </w:pPr>
    </w:p>
    <w:p w14:paraId="3A3EDC85" w14:textId="77777777" w:rsidR="00F71F56" w:rsidRPr="00497E67" w:rsidRDefault="00F71F56" w:rsidP="00F71F56">
      <w:pPr>
        <w:widowControl w:val="0"/>
        <w:snapToGrid w:val="0"/>
        <w:rPr>
          <w:ins w:id="3011" w:author="Kennedy, Muhil" w:date="2022-12-08T13:34:00Z"/>
          <w:rFonts w:ascii="Century Gothic" w:hAnsi="Century Gothic"/>
          <w:szCs w:val="20"/>
          <w:lang w:val="en-US" w:eastAsia="en-US"/>
        </w:rPr>
      </w:pPr>
      <w:ins w:id="3012" w:author="Kennedy, Muhil" w:date="2022-12-08T13:34:00Z">
        <w:r w:rsidRPr="00497E67">
          <w:rPr>
            <w:rFonts w:ascii="Century Gothic" w:hAnsi="Century Gothic"/>
            <w:szCs w:val="20"/>
            <w:lang w:val="en-US" w:eastAsia="en-US"/>
          </w:rPr>
          <w:t>Transfer of ownership of the Tools shall pass to Faurecia:</w:t>
        </w:r>
      </w:ins>
    </w:p>
    <w:p w14:paraId="189EA03A" w14:textId="77777777" w:rsidR="00F71F56" w:rsidRPr="00497E67" w:rsidRDefault="00F71F56" w:rsidP="00F71F56">
      <w:pPr>
        <w:widowControl w:val="0"/>
        <w:snapToGrid w:val="0"/>
        <w:rPr>
          <w:ins w:id="3013" w:author="Kennedy, Muhil" w:date="2022-12-08T13:34:00Z"/>
          <w:rFonts w:ascii="Century Gothic" w:hAnsi="Century Gothic"/>
          <w:szCs w:val="20"/>
          <w:lang w:val="en-US" w:eastAsia="en-US"/>
        </w:rPr>
      </w:pPr>
    </w:p>
    <w:p w14:paraId="1875969B" w14:textId="77777777" w:rsidR="00F71F56" w:rsidRPr="00497E67" w:rsidRDefault="00F71F56" w:rsidP="00F71F56">
      <w:pPr>
        <w:pStyle w:val="ListParagraph"/>
        <w:widowControl w:val="0"/>
        <w:numPr>
          <w:ilvl w:val="0"/>
          <w:numId w:val="14"/>
        </w:numPr>
        <w:snapToGrid w:val="0"/>
        <w:contextualSpacing w:val="0"/>
        <w:rPr>
          <w:ins w:id="3014" w:author="Kennedy, Muhil" w:date="2022-12-08T13:34:00Z"/>
          <w:rFonts w:ascii="Century Gothic" w:hAnsi="Century Gothic"/>
          <w:szCs w:val="20"/>
          <w:lang w:val="en-US" w:eastAsia="en-US"/>
        </w:rPr>
      </w:pPr>
      <w:ins w:id="3015" w:author="Kennedy, Muhil" w:date="2022-12-08T13:34:00Z">
        <w:r w:rsidRPr="00497E67">
          <w:rPr>
            <w:rFonts w:ascii="Century Gothic" w:hAnsi="Century Gothic"/>
            <w:szCs w:val="20"/>
            <w:lang w:val="en-US" w:eastAsia="en-US"/>
          </w:rPr>
          <w:t>upon delivery of the Tools in the event of a sale (i.e., Tools are manufactured by Supplier's subcontractor and sold to Faurecia); or</w:t>
        </w:r>
      </w:ins>
    </w:p>
    <w:p w14:paraId="721F815C" w14:textId="77777777" w:rsidR="00F71F56" w:rsidRPr="00497E67" w:rsidRDefault="00F71F56" w:rsidP="00F71F56">
      <w:pPr>
        <w:pStyle w:val="ListParagraph"/>
        <w:widowControl w:val="0"/>
        <w:numPr>
          <w:ilvl w:val="0"/>
          <w:numId w:val="14"/>
        </w:numPr>
        <w:snapToGrid w:val="0"/>
        <w:contextualSpacing w:val="0"/>
        <w:rPr>
          <w:ins w:id="3016" w:author="Kennedy, Muhil" w:date="2022-12-08T13:34:00Z"/>
          <w:rFonts w:ascii="Century Gothic" w:hAnsi="Century Gothic"/>
          <w:szCs w:val="20"/>
          <w:lang w:val="en-US" w:eastAsia="en-US"/>
        </w:rPr>
      </w:pPr>
      <w:ins w:id="3017" w:author="Kennedy, Muhil" w:date="2022-12-08T13:34:00Z">
        <w:r w:rsidRPr="00497E67">
          <w:rPr>
            <w:rFonts w:ascii="Century Gothic" w:hAnsi="Century Gothic"/>
            <w:szCs w:val="20"/>
            <w:lang w:val="en-US" w:eastAsia="en-US"/>
          </w:rPr>
          <w:t>upon acceptance of the Tools by Faurecia in the event of a services agreement (i.e., Tools are manufactured by Supplier itself).</w:t>
        </w:r>
      </w:ins>
    </w:p>
    <w:p w14:paraId="3DB2AA72" w14:textId="77777777" w:rsidR="00F71F56" w:rsidRDefault="00F71F56" w:rsidP="00F71F56">
      <w:pPr>
        <w:widowControl w:val="0"/>
        <w:snapToGrid w:val="0"/>
        <w:rPr>
          <w:ins w:id="3018" w:author="Kennedy, Muhil" w:date="2022-12-08T13:34:00Z"/>
          <w:rFonts w:ascii="Century Gothic" w:hAnsi="Century Gothic"/>
          <w:szCs w:val="20"/>
          <w:lang w:val="en-US" w:eastAsia="en-US"/>
        </w:rPr>
      </w:pPr>
    </w:p>
    <w:p w14:paraId="0A41B35B" w14:textId="77777777" w:rsidR="00F71F56" w:rsidRDefault="00F71F56" w:rsidP="00F71F56">
      <w:pPr>
        <w:pStyle w:val="Faureciaberschrift2"/>
        <w:widowControl w:val="0"/>
        <w:numPr>
          <w:ilvl w:val="0"/>
          <w:numId w:val="0"/>
        </w:numPr>
        <w:snapToGrid w:val="0"/>
        <w:spacing w:after="0"/>
        <w:ind w:left="567"/>
        <w:rPr>
          <w:ins w:id="3019" w:author="Kennedy, Muhil" w:date="2022-12-08T13:34:00Z"/>
          <w:rFonts w:ascii="Century Gothic" w:hAnsi="Century Gothic" w:cs="Times New Roman"/>
          <w:szCs w:val="20"/>
          <w:lang w:val="en-US"/>
        </w:rPr>
      </w:pPr>
      <w:ins w:id="3020" w:author="Kennedy, Muhil" w:date="2022-12-08T13:34:00Z">
        <w:r>
          <w:rPr>
            <w:rFonts w:ascii="Century Gothic" w:hAnsi="Century Gothic" w:cs="Times New Roman"/>
            <w:szCs w:val="20"/>
            <w:lang w:val="en-US"/>
          </w:rPr>
          <w:t>T</w:t>
        </w:r>
        <w:r w:rsidRPr="00497E67">
          <w:rPr>
            <w:rFonts w:ascii="Century Gothic" w:hAnsi="Century Gothic" w:cs="Times New Roman"/>
            <w:szCs w:val="20"/>
            <w:lang w:val="en-US"/>
          </w:rPr>
          <w:t xml:space="preserve">he Supplier shall </w:t>
        </w:r>
        <w:r>
          <w:rPr>
            <w:rFonts w:ascii="Century Gothic" w:hAnsi="Century Gothic" w:cs="Times New Roman"/>
            <w:szCs w:val="20"/>
            <w:lang w:val="en-US"/>
          </w:rPr>
          <w:t xml:space="preserve">also, </w:t>
        </w:r>
        <w:r w:rsidRPr="00497E67">
          <w:rPr>
            <w:rFonts w:ascii="Century Gothic" w:hAnsi="Century Gothic" w:cs="Times New Roman"/>
            <w:szCs w:val="20"/>
            <w:lang w:val="en-US"/>
          </w:rPr>
          <w:t xml:space="preserve">transfer ownership to Faurecia, together with </w:t>
        </w:r>
        <w:r>
          <w:rPr>
            <w:rFonts w:ascii="Century Gothic" w:hAnsi="Century Gothic" w:cs="Times New Roman"/>
            <w:szCs w:val="20"/>
            <w:lang w:val="en-US"/>
          </w:rPr>
          <w:t>the tools</w:t>
        </w:r>
        <w:r w:rsidRPr="00497E67">
          <w:rPr>
            <w:rFonts w:ascii="Century Gothic" w:hAnsi="Century Gothic" w:cs="Times New Roman"/>
            <w:szCs w:val="20"/>
            <w:lang w:val="en-US"/>
          </w:rPr>
          <w:t>, gauges and drawings</w:t>
        </w:r>
        <w:r>
          <w:rPr>
            <w:rFonts w:ascii="Century Gothic" w:hAnsi="Century Gothic" w:cs="Times New Roman"/>
            <w:szCs w:val="20"/>
            <w:lang w:val="en-US"/>
          </w:rPr>
          <w:t>,</w:t>
        </w:r>
        <w:r w:rsidRPr="00497E67">
          <w:rPr>
            <w:rFonts w:ascii="Century Gothic" w:hAnsi="Century Gothic" w:cs="Times New Roman"/>
            <w:szCs w:val="20"/>
            <w:lang w:val="en-US"/>
          </w:rPr>
          <w:t xml:space="preserve"> and will mark them in accordance with Faurecia instructions. </w:t>
        </w:r>
      </w:ins>
    </w:p>
    <w:p w14:paraId="158A58AB" w14:textId="77777777" w:rsidR="00F71F56" w:rsidRPr="00497E67" w:rsidRDefault="00F71F56" w:rsidP="00F71F56">
      <w:pPr>
        <w:widowControl w:val="0"/>
        <w:snapToGrid w:val="0"/>
        <w:rPr>
          <w:ins w:id="3021" w:author="Kennedy, Muhil" w:date="2022-12-08T13:34:00Z"/>
          <w:rFonts w:ascii="Century Gothic" w:hAnsi="Century Gothic"/>
          <w:szCs w:val="20"/>
          <w:lang w:val="en-US" w:eastAsia="en-US"/>
        </w:rPr>
      </w:pPr>
    </w:p>
    <w:p w14:paraId="77784AD8" w14:textId="77777777" w:rsidR="00F71F56" w:rsidRPr="00497E67" w:rsidRDefault="00F71F56" w:rsidP="00F71F56">
      <w:pPr>
        <w:widowControl w:val="0"/>
        <w:snapToGrid w:val="0"/>
        <w:rPr>
          <w:ins w:id="3022" w:author="Kennedy, Muhil" w:date="2022-12-08T13:34:00Z"/>
          <w:rFonts w:ascii="Century Gothic" w:hAnsi="Century Gothic" w:cs="Arial"/>
          <w:szCs w:val="20"/>
          <w:lang w:val="en-US"/>
        </w:rPr>
      </w:pPr>
      <w:ins w:id="3023" w:author="Kennedy, Muhil" w:date="2022-12-08T13:34:00Z">
        <w:r w:rsidRPr="00497E67">
          <w:rPr>
            <w:rFonts w:ascii="Century Gothic" w:hAnsi="Century Gothic" w:cs="Arial"/>
            <w:szCs w:val="20"/>
            <w:lang w:val="en-US"/>
          </w:rPr>
          <w:t>No reservation of title clause proposed by the Supplier or its subcontractors shall be effective against Faurecia. The Supplier shall assure that no reservation of title clause shall be asserted by its sub-contractors for any element delivered by them and which is part of the Tools.</w:t>
        </w:r>
      </w:ins>
    </w:p>
    <w:p w14:paraId="5CDC3F8C" w14:textId="77777777" w:rsidR="00F71F56" w:rsidRPr="00497E67" w:rsidRDefault="00F71F56" w:rsidP="00F71F56">
      <w:pPr>
        <w:widowControl w:val="0"/>
        <w:snapToGrid w:val="0"/>
        <w:rPr>
          <w:ins w:id="3024" w:author="Kennedy, Muhil" w:date="2022-12-08T13:34:00Z"/>
          <w:rFonts w:ascii="Century Gothic" w:hAnsi="Century Gothic"/>
          <w:szCs w:val="20"/>
          <w:lang w:val="en-US" w:eastAsia="en-US"/>
        </w:rPr>
      </w:pPr>
    </w:p>
    <w:p w14:paraId="087EBA1A" w14:textId="77777777" w:rsidR="00F71F56" w:rsidRPr="006B1A43" w:rsidRDefault="00F71F56" w:rsidP="00F71F56">
      <w:pPr>
        <w:pStyle w:val="Heading2"/>
        <w:keepNext w:val="0"/>
        <w:widowControl w:val="0"/>
        <w:snapToGrid w:val="0"/>
        <w:spacing w:before="0" w:after="0"/>
        <w:rPr>
          <w:ins w:id="3025" w:author="Kennedy, Muhil" w:date="2022-12-08T13:34:00Z"/>
          <w:rFonts w:ascii="Century Gothic" w:hAnsi="Century Gothic"/>
          <w:i w:val="0"/>
          <w:iCs w:val="0"/>
          <w14:shadow w14:blurRad="0" w14:dist="0" w14:dir="0" w14:sx="0" w14:sy="0" w14:kx="0" w14:ky="0" w14:algn="none">
            <w14:srgbClr w14:val="000000"/>
          </w14:shadow>
        </w:rPr>
      </w:pPr>
      <w:ins w:id="3026" w:author="Kennedy, Muhil" w:date="2022-12-08T13:34:00Z">
        <w:r w:rsidRPr="006B1A43">
          <w:rPr>
            <w:rFonts w:ascii="Century Gothic" w:hAnsi="Century Gothic"/>
            <w:i w:val="0"/>
            <w:iCs w:val="0"/>
            <w14:shadow w14:blurRad="0" w14:dist="0" w14:dir="0" w14:sx="0" w14:sy="0" w14:kx="0" w14:ky="0" w14:algn="none">
              <w14:srgbClr w14:val="000000"/>
            </w14:shadow>
          </w:rPr>
          <w:t xml:space="preserve">Supply of Parts </w:t>
        </w:r>
      </w:ins>
    </w:p>
    <w:p w14:paraId="00B61B91" w14:textId="77777777" w:rsidR="00F71F56" w:rsidRDefault="00F71F56" w:rsidP="00F71F56">
      <w:pPr>
        <w:pStyle w:val="Heading3"/>
        <w:keepNext w:val="0"/>
        <w:widowControl w:val="0"/>
        <w:numPr>
          <w:ilvl w:val="0"/>
          <w:numId w:val="0"/>
        </w:numPr>
        <w:snapToGrid w:val="0"/>
        <w:spacing w:before="0" w:after="0"/>
        <w:ind w:left="1287"/>
        <w:rPr>
          <w:ins w:id="3027" w:author="Kennedy, Muhil" w:date="2022-12-08T13:34:00Z"/>
          <w:rFonts w:ascii="Century Gothic" w:hAnsi="Century Gothic"/>
          <w:szCs w:val="20"/>
          <w:lang w:val="en-US"/>
        </w:rPr>
      </w:pPr>
    </w:p>
    <w:p w14:paraId="654C2BEB"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028" w:author="Kennedy, Muhil" w:date="2022-12-08T13:34:00Z"/>
          <w:rFonts w:ascii="Century Gothic" w:hAnsi="Century Gothic"/>
          <w:b w:val="0"/>
          <w:bCs w:val="0"/>
          <w:i/>
          <w:iCs/>
          <w:szCs w:val="20"/>
          <w:lang w:val="en-US"/>
        </w:rPr>
      </w:pPr>
      <w:ins w:id="3029" w:author="Kennedy, Muhil" w:date="2022-12-08T13:34:00Z">
        <w:r w:rsidRPr="006B1A43">
          <w:rPr>
            <w:rFonts w:ascii="Century Gothic" w:hAnsi="Century Gothic"/>
            <w:b w:val="0"/>
            <w:bCs w:val="0"/>
            <w:i/>
            <w:iCs/>
            <w:szCs w:val="20"/>
            <w:lang w:val="en-US"/>
          </w:rPr>
          <w:t>Description of Parts</w:t>
        </w:r>
      </w:ins>
    </w:p>
    <w:p w14:paraId="363DB096" w14:textId="77777777" w:rsidR="00F71F56" w:rsidRDefault="00F71F56" w:rsidP="00F71F56">
      <w:pPr>
        <w:widowControl w:val="0"/>
        <w:snapToGrid w:val="0"/>
        <w:rPr>
          <w:ins w:id="3030" w:author="Kennedy, Muhil" w:date="2022-12-08T13:34:00Z"/>
          <w:rFonts w:ascii="Century Gothic" w:hAnsi="Century Gothic"/>
          <w:szCs w:val="20"/>
          <w:lang w:val="en-US"/>
        </w:rPr>
      </w:pPr>
    </w:p>
    <w:p w14:paraId="77AC441A" w14:textId="77777777" w:rsidR="00F71F56" w:rsidRPr="00497E67" w:rsidRDefault="00F71F56" w:rsidP="00F71F56">
      <w:pPr>
        <w:widowControl w:val="0"/>
        <w:snapToGrid w:val="0"/>
        <w:rPr>
          <w:ins w:id="3031" w:author="Kennedy, Muhil" w:date="2022-12-08T13:34:00Z"/>
          <w:rFonts w:ascii="Century Gothic" w:hAnsi="Century Gothic"/>
          <w:szCs w:val="20"/>
          <w:lang w:val="en-US"/>
        </w:rPr>
      </w:pPr>
      <w:ins w:id="3032" w:author="Kennedy, Muhil" w:date="2022-12-08T13:34:00Z">
        <w:r w:rsidRPr="00497E67">
          <w:rPr>
            <w:rFonts w:ascii="Century Gothic" w:hAnsi="Century Gothic"/>
            <w:szCs w:val="20"/>
            <w:lang w:val="en-US"/>
          </w:rPr>
          <w:t xml:space="preserve">The Supplier shall manufacture the Parts listed in the following table in the Supplying Plant, and deliver them free from defects, in accordance with the Specifications listed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Pr>
            <w:rFonts w:ascii="Century Gothic" w:hAnsi="Century Gothic"/>
            <w:szCs w:val="20"/>
            <w:lang w:val="en-US"/>
          </w:rPr>
          <w:t>(Drawings and Specifications)</w:t>
        </w:r>
        <w:r w:rsidRPr="00497E67">
          <w:rPr>
            <w:rFonts w:ascii="Century Gothic" w:hAnsi="Century Gothic"/>
            <w:szCs w:val="20"/>
            <w:lang w:val="en-US"/>
          </w:rPr>
          <w:t xml:space="preserve"> to the Receiving Plant.</w:t>
        </w:r>
      </w:ins>
    </w:p>
    <w:p w14:paraId="26BDA2F1" w14:textId="77777777" w:rsidR="00F71F56" w:rsidRPr="00497E67" w:rsidRDefault="00F71F56" w:rsidP="00F71F56">
      <w:pPr>
        <w:widowControl w:val="0"/>
        <w:tabs>
          <w:tab w:val="left" w:pos="5745"/>
        </w:tabs>
        <w:snapToGrid w:val="0"/>
        <w:ind w:left="0"/>
        <w:rPr>
          <w:ins w:id="3033" w:author="Kennedy, Muhil" w:date="2022-12-08T13:34:00Z"/>
          <w:rFonts w:ascii="Century Gothic" w:hAnsi="Century Gothic"/>
          <w:szCs w:val="20"/>
          <w:lang w:val="en-GB"/>
        </w:rPr>
      </w:pPr>
    </w:p>
    <w:tbl>
      <w:tblPr>
        <w:tblW w:w="9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1480"/>
        <w:gridCol w:w="5103"/>
        <w:gridCol w:w="1140"/>
      </w:tblGrid>
      <w:tr w:rsidR="00F71F56" w:rsidRPr="00497E67" w14:paraId="24B65B74" w14:textId="77777777" w:rsidTr="00D30F6E">
        <w:trPr>
          <w:trHeight w:hRule="exact" w:val="464"/>
          <w:ins w:id="3034" w:author="Kennedy, Muhil" w:date="2022-12-08T13:34:00Z"/>
        </w:trPr>
        <w:tc>
          <w:tcPr>
            <w:tcW w:w="1489" w:type="dxa"/>
            <w:tcBorders>
              <w:bottom w:val="single" w:sz="6" w:space="0" w:color="auto"/>
            </w:tcBorders>
            <w:shd w:val="clear" w:color="auto" w:fill="D9D9D9" w:themeFill="background1" w:themeFillShade="D9"/>
            <w:vAlign w:val="center"/>
          </w:tcPr>
          <w:p w14:paraId="5420B704" w14:textId="77777777" w:rsidR="00F71F56" w:rsidRPr="00497E67" w:rsidRDefault="00F71F56" w:rsidP="00D30F6E">
            <w:pPr>
              <w:widowControl w:val="0"/>
              <w:snapToGrid w:val="0"/>
              <w:ind w:left="0"/>
              <w:jc w:val="center"/>
              <w:rPr>
                <w:ins w:id="3035" w:author="Kennedy, Muhil" w:date="2022-12-08T13:34:00Z"/>
                <w:rFonts w:ascii="Century Gothic" w:hAnsi="Century Gothic" w:cs="Arial"/>
                <w:b/>
                <w:bCs/>
                <w:szCs w:val="20"/>
                <w:lang w:val="en-US"/>
              </w:rPr>
            </w:pPr>
            <w:ins w:id="3036" w:author="Kennedy, Muhil" w:date="2022-12-08T13:34:00Z">
              <w:r w:rsidRPr="00497E67">
                <w:rPr>
                  <w:rFonts w:ascii="Century Gothic" w:hAnsi="Century Gothic" w:cs="Arial"/>
                  <w:b/>
                  <w:bCs/>
                  <w:szCs w:val="20"/>
                  <w:lang w:val="en-US"/>
                </w:rPr>
                <w:t>Reference</w:t>
              </w:r>
            </w:ins>
          </w:p>
        </w:tc>
        <w:tc>
          <w:tcPr>
            <w:tcW w:w="1480" w:type="dxa"/>
            <w:tcBorders>
              <w:bottom w:val="single" w:sz="6" w:space="0" w:color="auto"/>
            </w:tcBorders>
            <w:shd w:val="clear" w:color="auto" w:fill="D9D9D9" w:themeFill="background1" w:themeFillShade="D9"/>
            <w:vAlign w:val="center"/>
          </w:tcPr>
          <w:p w14:paraId="0619E887" w14:textId="77777777" w:rsidR="00F71F56" w:rsidRPr="00497E67" w:rsidRDefault="00F71F56" w:rsidP="00D30F6E">
            <w:pPr>
              <w:widowControl w:val="0"/>
              <w:snapToGrid w:val="0"/>
              <w:ind w:left="-65"/>
              <w:jc w:val="center"/>
              <w:rPr>
                <w:ins w:id="3037" w:author="Kennedy, Muhil" w:date="2022-12-08T13:34:00Z"/>
                <w:rFonts w:ascii="Century Gothic" w:hAnsi="Century Gothic" w:cs="Arial"/>
                <w:b/>
                <w:bCs/>
                <w:szCs w:val="20"/>
                <w:lang w:val="en-US"/>
              </w:rPr>
            </w:pPr>
            <w:ins w:id="3038" w:author="Kennedy, Muhil" w:date="2022-12-08T13:34:00Z">
              <w:r w:rsidRPr="00497E67">
                <w:rPr>
                  <w:rFonts w:ascii="Century Gothic" w:hAnsi="Century Gothic" w:cs="Arial"/>
                  <w:b/>
                  <w:bCs/>
                  <w:szCs w:val="20"/>
                  <w:lang w:val="en-US"/>
                </w:rPr>
                <w:t>Index</w:t>
              </w:r>
            </w:ins>
          </w:p>
        </w:tc>
        <w:tc>
          <w:tcPr>
            <w:tcW w:w="5103" w:type="dxa"/>
            <w:tcBorders>
              <w:bottom w:val="single" w:sz="6" w:space="0" w:color="auto"/>
            </w:tcBorders>
            <w:shd w:val="clear" w:color="auto" w:fill="D9D9D9" w:themeFill="background1" w:themeFillShade="D9"/>
            <w:vAlign w:val="center"/>
          </w:tcPr>
          <w:p w14:paraId="2AFA2EE1" w14:textId="77777777" w:rsidR="00F71F56" w:rsidRPr="00497E67" w:rsidRDefault="00F71F56" w:rsidP="00D30F6E">
            <w:pPr>
              <w:widowControl w:val="0"/>
              <w:snapToGrid w:val="0"/>
              <w:ind w:left="0"/>
              <w:jc w:val="center"/>
              <w:rPr>
                <w:ins w:id="3039" w:author="Kennedy, Muhil" w:date="2022-12-08T13:34:00Z"/>
                <w:rFonts w:ascii="Century Gothic" w:hAnsi="Century Gothic" w:cs="Arial"/>
                <w:b/>
                <w:bCs/>
                <w:szCs w:val="20"/>
                <w:lang w:val="en-US"/>
              </w:rPr>
            </w:pPr>
            <w:ins w:id="3040" w:author="Kennedy, Muhil" w:date="2022-12-08T13:34:00Z">
              <w:r w:rsidRPr="00497E67">
                <w:rPr>
                  <w:rFonts w:ascii="Century Gothic" w:hAnsi="Century Gothic" w:cs="Arial"/>
                  <w:b/>
                  <w:bCs/>
                  <w:szCs w:val="20"/>
                  <w:lang w:val="en-US"/>
                </w:rPr>
                <w:t>Description</w:t>
              </w:r>
            </w:ins>
          </w:p>
        </w:tc>
        <w:tc>
          <w:tcPr>
            <w:tcW w:w="1140" w:type="dxa"/>
            <w:tcBorders>
              <w:bottom w:val="single" w:sz="6" w:space="0" w:color="auto"/>
            </w:tcBorders>
            <w:shd w:val="clear" w:color="auto" w:fill="D9D9D9" w:themeFill="background1" w:themeFillShade="D9"/>
            <w:vAlign w:val="center"/>
          </w:tcPr>
          <w:p w14:paraId="5AE52B2E" w14:textId="77777777" w:rsidR="00F71F56" w:rsidRPr="00497E67" w:rsidRDefault="00F71F56" w:rsidP="00D30F6E">
            <w:pPr>
              <w:widowControl w:val="0"/>
              <w:snapToGrid w:val="0"/>
              <w:ind w:left="0"/>
              <w:jc w:val="center"/>
              <w:rPr>
                <w:ins w:id="3041" w:author="Kennedy, Muhil" w:date="2022-12-08T13:34:00Z"/>
                <w:rFonts w:ascii="Century Gothic" w:hAnsi="Century Gothic" w:cs="Arial"/>
                <w:b/>
                <w:bCs/>
                <w:szCs w:val="20"/>
                <w:lang w:val="en-US"/>
              </w:rPr>
            </w:pPr>
            <w:ins w:id="3042" w:author="Kennedy, Muhil" w:date="2022-12-08T13:34:00Z">
              <w:r w:rsidRPr="00497E67">
                <w:rPr>
                  <w:rFonts w:ascii="Century Gothic" w:hAnsi="Century Gothic" w:cs="Arial"/>
                  <w:b/>
                  <w:bCs/>
                  <w:szCs w:val="20"/>
                  <w:lang w:val="en-US"/>
                </w:rPr>
                <w:t>Part N°</w:t>
              </w:r>
            </w:ins>
          </w:p>
        </w:tc>
      </w:tr>
      <w:tr w:rsidR="00F71F56" w:rsidRPr="00497E67" w14:paraId="41FD4375" w14:textId="77777777" w:rsidTr="00D30F6E">
        <w:trPr>
          <w:ins w:id="3043" w:author="Kennedy, Muhil" w:date="2022-12-08T13:34:00Z"/>
        </w:trPr>
        <w:tc>
          <w:tcPr>
            <w:tcW w:w="1489" w:type="dxa"/>
            <w:tcBorders>
              <w:bottom w:val="dotted" w:sz="4" w:space="0" w:color="auto"/>
              <w:right w:val="single" w:sz="6" w:space="0" w:color="auto"/>
            </w:tcBorders>
            <w:vAlign w:val="center"/>
          </w:tcPr>
          <w:p w14:paraId="02DF3F85" w14:textId="77777777" w:rsidR="00F71F56" w:rsidRPr="00497E67" w:rsidRDefault="00F71F56" w:rsidP="00D30F6E">
            <w:pPr>
              <w:widowControl w:val="0"/>
              <w:snapToGrid w:val="0"/>
              <w:ind w:left="0"/>
              <w:jc w:val="center"/>
              <w:rPr>
                <w:ins w:id="3044" w:author="Kennedy, Muhil" w:date="2022-12-08T13:34:00Z"/>
                <w:rFonts w:ascii="Century Gothic" w:hAnsi="Century Gothic" w:cs="Arial"/>
                <w:szCs w:val="20"/>
                <w:lang w:val="en-US"/>
              </w:rPr>
            </w:pPr>
          </w:p>
        </w:tc>
        <w:tc>
          <w:tcPr>
            <w:tcW w:w="1480" w:type="dxa"/>
            <w:tcBorders>
              <w:left w:val="single" w:sz="6" w:space="0" w:color="auto"/>
              <w:bottom w:val="dotted" w:sz="4" w:space="0" w:color="auto"/>
              <w:right w:val="single" w:sz="6" w:space="0" w:color="auto"/>
            </w:tcBorders>
            <w:vAlign w:val="center"/>
          </w:tcPr>
          <w:p w14:paraId="499484A4" w14:textId="77777777" w:rsidR="00F71F56" w:rsidRPr="00497E67" w:rsidRDefault="00F71F56" w:rsidP="00D30F6E">
            <w:pPr>
              <w:widowControl w:val="0"/>
              <w:snapToGrid w:val="0"/>
              <w:ind w:left="109"/>
              <w:jc w:val="center"/>
              <w:rPr>
                <w:ins w:id="3045" w:author="Kennedy, Muhil" w:date="2022-12-08T13:34:00Z"/>
                <w:rFonts w:ascii="Century Gothic" w:hAnsi="Century Gothic" w:cs="Arial"/>
                <w:szCs w:val="20"/>
                <w:lang w:val="en-US"/>
              </w:rPr>
            </w:pPr>
          </w:p>
        </w:tc>
        <w:tc>
          <w:tcPr>
            <w:tcW w:w="5103" w:type="dxa"/>
            <w:tcBorders>
              <w:left w:val="single" w:sz="6" w:space="0" w:color="auto"/>
              <w:bottom w:val="dotted" w:sz="4" w:space="0" w:color="auto"/>
              <w:right w:val="single" w:sz="6" w:space="0" w:color="auto"/>
            </w:tcBorders>
            <w:vAlign w:val="center"/>
          </w:tcPr>
          <w:p w14:paraId="61B171AD" w14:textId="77777777" w:rsidR="00F71F56" w:rsidRPr="00497E67" w:rsidRDefault="00F71F56" w:rsidP="00D30F6E">
            <w:pPr>
              <w:widowControl w:val="0"/>
              <w:snapToGrid w:val="0"/>
              <w:ind w:left="178"/>
              <w:jc w:val="center"/>
              <w:rPr>
                <w:ins w:id="3046" w:author="Kennedy, Muhil" w:date="2022-12-08T13:34:00Z"/>
                <w:rFonts w:ascii="Century Gothic" w:hAnsi="Century Gothic" w:cs="Arial"/>
                <w:szCs w:val="20"/>
                <w:lang w:val="en-US"/>
              </w:rPr>
            </w:pPr>
          </w:p>
        </w:tc>
        <w:tc>
          <w:tcPr>
            <w:tcW w:w="1140" w:type="dxa"/>
            <w:tcBorders>
              <w:left w:val="single" w:sz="6" w:space="0" w:color="auto"/>
              <w:bottom w:val="dotted" w:sz="4" w:space="0" w:color="auto"/>
              <w:right w:val="single" w:sz="6" w:space="0" w:color="auto"/>
            </w:tcBorders>
          </w:tcPr>
          <w:p w14:paraId="6F62F27B" w14:textId="77777777" w:rsidR="00F71F56" w:rsidRPr="00497E67" w:rsidRDefault="00F71F56" w:rsidP="00D30F6E">
            <w:pPr>
              <w:widowControl w:val="0"/>
              <w:snapToGrid w:val="0"/>
              <w:ind w:left="0"/>
              <w:jc w:val="left"/>
              <w:rPr>
                <w:ins w:id="3047" w:author="Kennedy, Muhil" w:date="2022-12-08T13:34:00Z"/>
                <w:rFonts w:ascii="Century Gothic" w:hAnsi="Century Gothic"/>
                <w:szCs w:val="20"/>
                <w:lang w:val="en-US"/>
              </w:rPr>
            </w:pPr>
            <w:ins w:id="3048" w:author="Kennedy, Muhil" w:date="2022-12-08T13:34:00Z">
              <w:r w:rsidRPr="00497E67">
                <w:rPr>
                  <w:rFonts w:ascii="Century Gothic" w:hAnsi="Century Gothic"/>
                  <w:szCs w:val="20"/>
                  <w:lang w:val="en-US"/>
                </w:rPr>
                <w:t>Part N°1</w:t>
              </w:r>
            </w:ins>
          </w:p>
        </w:tc>
      </w:tr>
      <w:tr w:rsidR="00F71F56" w:rsidRPr="00497E67" w14:paraId="33DA0B49" w14:textId="77777777" w:rsidTr="00D30F6E">
        <w:trPr>
          <w:ins w:id="3049" w:author="Kennedy, Muhil" w:date="2022-12-08T13:34:00Z"/>
        </w:trPr>
        <w:tc>
          <w:tcPr>
            <w:tcW w:w="1489" w:type="dxa"/>
            <w:tcBorders>
              <w:top w:val="dotted" w:sz="4" w:space="0" w:color="auto"/>
              <w:bottom w:val="dotted" w:sz="4" w:space="0" w:color="auto"/>
              <w:right w:val="single" w:sz="6" w:space="0" w:color="auto"/>
            </w:tcBorders>
            <w:vAlign w:val="center"/>
          </w:tcPr>
          <w:p w14:paraId="2C11B333" w14:textId="77777777" w:rsidR="00F71F56" w:rsidRPr="00497E67" w:rsidRDefault="00F71F56" w:rsidP="00D30F6E">
            <w:pPr>
              <w:widowControl w:val="0"/>
              <w:snapToGrid w:val="0"/>
              <w:ind w:left="0"/>
              <w:jc w:val="center"/>
              <w:rPr>
                <w:ins w:id="3050" w:author="Kennedy, Muhil" w:date="2022-12-08T13:34:00Z"/>
                <w:rFonts w:ascii="Century Gothic" w:hAnsi="Century Gothic" w:cs="Arial"/>
                <w:szCs w:val="20"/>
                <w:lang w:val="en-US"/>
              </w:rPr>
            </w:pPr>
          </w:p>
        </w:tc>
        <w:tc>
          <w:tcPr>
            <w:tcW w:w="1480" w:type="dxa"/>
            <w:tcBorders>
              <w:top w:val="dotted" w:sz="4" w:space="0" w:color="auto"/>
              <w:left w:val="single" w:sz="6" w:space="0" w:color="auto"/>
              <w:bottom w:val="dotted" w:sz="4" w:space="0" w:color="auto"/>
              <w:right w:val="single" w:sz="6" w:space="0" w:color="auto"/>
            </w:tcBorders>
            <w:vAlign w:val="center"/>
          </w:tcPr>
          <w:p w14:paraId="3E14813F" w14:textId="77777777" w:rsidR="00F71F56" w:rsidRPr="00497E67" w:rsidRDefault="00F71F56" w:rsidP="00D30F6E">
            <w:pPr>
              <w:widowControl w:val="0"/>
              <w:snapToGrid w:val="0"/>
              <w:ind w:left="109"/>
              <w:jc w:val="center"/>
              <w:rPr>
                <w:ins w:id="3051"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dotted" w:sz="4" w:space="0" w:color="auto"/>
              <w:right w:val="single" w:sz="6" w:space="0" w:color="auto"/>
            </w:tcBorders>
            <w:vAlign w:val="center"/>
          </w:tcPr>
          <w:p w14:paraId="33AF1FEF" w14:textId="77777777" w:rsidR="00F71F56" w:rsidRPr="00497E67" w:rsidRDefault="00F71F56" w:rsidP="00D30F6E">
            <w:pPr>
              <w:widowControl w:val="0"/>
              <w:snapToGrid w:val="0"/>
              <w:ind w:left="178"/>
              <w:jc w:val="center"/>
              <w:rPr>
                <w:ins w:id="3052"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dotted" w:sz="4" w:space="0" w:color="auto"/>
              <w:right w:val="single" w:sz="6" w:space="0" w:color="auto"/>
            </w:tcBorders>
          </w:tcPr>
          <w:p w14:paraId="6068E9B1" w14:textId="77777777" w:rsidR="00F71F56" w:rsidRPr="00497E67" w:rsidRDefault="00F71F56" w:rsidP="00D30F6E">
            <w:pPr>
              <w:widowControl w:val="0"/>
              <w:snapToGrid w:val="0"/>
              <w:ind w:left="0"/>
              <w:jc w:val="left"/>
              <w:rPr>
                <w:ins w:id="3053" w:author="Kennedy, Muhil" w:date="2022-12-08T13:34:00Z"/>
                <w:rFonts w:ascii="Century Gothic" w:hAnsi="Century Gothic"/>
                <w:szCs w:val="20"/>
                <w:lang w:val="en-US"/>
              </w:rPr>
            </w:pPr>
            <w:ins w:id="3054" w:author="Kennedy, Muhil" w:date="2022-12-08T13:34:00Z">
              <w:r w:rsidRPr="00497E67">
                <w:rPr>
                  <w:rFonts w:ascii="Century Gothic" w:hAnsi="Century Gothic"/>
                  <w:szCs w:val="20"/>
                  <w:lang w:val="en-US"/>
                </w:rPr>
                <w:t>Part N°2</w:t>
              </w:r>
            </w:ins>
          </w:p>
        </w:tc>
      </w:tr>
      <w:tr w:rsidR="00F71F56" w:rsidRPr="00497E67" w14:paraId="4D3295A9" w14:textId="77777777" w:rsidTr="00D30F6E">
        <w:trPr>
          <w:ins w:id="3055" w:author="Kennedy, Muhil" w:date="2022-12-08T13:34:00Z"/>
        </w:trPr>
        <w:tc>
          <w:tcPr>
            <w:tcW w:w="1489" w:type="dxa"/>
            <w:tcBorders>
              <w:top w:val="dotted" w:sz="4" w:space="0" w:color="auto"/>
              <w:bottom w:val="dotted" w:sz="4" w:space="0" w:color="auto"/>
              <w:right w:val="single" w:sz="6" w:space="0" w:color="auto"/>
            </w:tcBorders>
            <w:vAlign w:val="center"/>
          </w:tcPr>
          <w:p w14:paraId="4EEFBD25" w14:textId="77777777" w:rsidR="00F71F56" w:rsidRPr="00497E67" w:rsidRDefault="00F71F56" w:rsidP="00D30F6E">
            <w:pPr>
              <w:widowControl w:val="0"/>
              <w:snapToGrid w:val="0"/>
              <w:ind w:left="0"/>
              <w:jc w:val="center"/>
              <w:rPr>
                <w:ins w:id="3056" w:author="Kennedy, Muhil" w:date="2022-12-08T13:34:00Z"/>
                <w:rFonts w:ascii="Century Gothic" w:hAnsi="Century Gothic"/>
                <w:szCs w:val="20"/>
                <w:lang w:val="en-US"/>
              </w:rPr>
            </w:pPr>
          </w:p>
        </w:tc>
        <w:tc>
          <w:tcPr>
            <w:tcW w:w="1480" w:type="dxa"/>
            <w:tcBorders>
              <w:top w:val="dotted" w:sz="4" w:space="0" w:color="auto"/>
              <w:left w:val="single" w:sz="6" w:space="0" w:color="auto"/>
              <w:bottom w:val="dotted" w:sz="4" w:space="0" w:color="auto"/>
              <w:right w:val="single" w:sz="6" w:space="0" w:color="auto"/>
            </w:tcBorders>
            <w:vAlign w:val="center"/>
          </w:tcPr>
          <w:p w14:paraId="5E38152C" w14:textId="77777777" w:rsidR="00F71F56" w:rsidRPr="00497E67" w:rsidRDefault="00F71F56" w:rsidP="00D30F6E">
            <w:pPr>
              <w:widowControl w:val="0"/>
              <w:snapToGrid w:val="0"/>
              <w:ind w:left="109"/>
              <w:jc w:val="center"/>
              <w:rPr>
                <w:ins w:id="3057"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dotted" w:sz="4" w:space="0" w:color="auto"/>
              <w:right w:val="single" w:sz="6" w:space="0" w:color="auto"/>
            </w:tcBorders>
            <w:vAlign w:val="center"/>
          </w:tcPr>
          <w:p w14:paraId="289125EF" w14:textId="77777777" w:rsidR="00F71F56" w:rsidRPr="00497E67" w:rsidRDefault="00F71F56" w:rsidP="00D30F6E">
            <w:pPr>
              <w:widowControl w:val="0"/>
              <w:snapToGrid w:val="0"/>
              <w:ind w:left="178"/>
              <w:jc w:val="center"/>
              <w:rPr>
                <w:ins w:id="3058"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dotted" w:sz="4" w:space="0" w:color="auto"/>
              <w:right w:val="single" w:sz="6" w:space="0" w:color="auto"/>
            </w:tcBorders>
          </w:tcPr>
          <w:p w14:paraId="6368F958" w14:textId="77777777" w:rsidR="00F71F56" w:rsidRPr="00497E67" w:rsidRDefault="00F71F56" w:rsidP="00D30F6E">
            <w:pPr>
              <w:widowControl w:val="0"/>
              <w:snapToGrid w:val="0"/>
              <w:ind w:left="0"/>
              <w:jc w:val="left"/>
              <w:rPr>
                <w:ins w:id="3059" w:author="Kennedy, Muhil" w:date="2022-12-08T13:34:00Z"/>
                <w:rFonts w:ascii="Century Gothic" w:hAnsi="Century Gothic"/>
                <w:szCs w:val="20"/>
                <w:lang w:val="en-US"/>
              </w:rPr>
            </w:pPr>
            <w:ins w:id="3060" w:author="Kennedy, Muhil" w:date="2022-12-08T13:34:00Z">
              <w:r w:rsidRPr="00497E67">
                <w:rPr>
                  <w:rFonts w:ascii="Century Gothic" w:hAnsi="Century Gothic"/>
                  <w:szCs w:val="20"/>
                  <w:lang w:val="en-US"/>
                </w:rPr>
                <w:t>Part N°3</w:t>
              </w:r>
            </w:ins>
          </w:p>
        </w:tc>
      </w:tr>
      <w:tr w:rsidR="00F71F56" w:rsidRPr="00497E67" w14:paraId="6BC3151A" w14:textId="77777777" w:rsidTr="00D30F6E">
        <w:trPr>
          <w:ins w:id="3061" w:author="Kennedy, Muhil" w:date="2022-12-08T13:34:00Z"/>
        </w:trPr>
        <w:tc>
          <w:tcPr>
            <w:tcW w:w="1489" w:type="dxa"/>
            <w:tcBorders>
              <w:top w:val="dotted" w:sz="4" w:space="0" w:color="auto"/>
              <w:bottom w:val="single" w:sz="4" w:space="0" w:color="auto"/>
              <w:right w:val="single" w:sz="6" w:space="0" w:color="auto"/>
            </w:tcBorders>
            <w:vAlign w:val="center"/>
          </w:tcPr>
          <w:p w14:paraId="28A4556E" w14:textId="77777777" w:rsidR="00F71F56" w:rsidRPr="00497E67" w:rsidRDefault="00F71F56" w:rsidP="00D30F6E">
            <w:pPr>
              <w:widowControl w:val="0"/>
              <w:snapToGrid w:val="0"/>
              <w:ind w:left="0"/>
              <w:jc w:val="center"/>
              <w:rPr>
                <w:ins w:id="3062" w:author="Kennedy, Muhil" w:date="2022-12-08T13:34:00Z"/>
                <w:rFonts w:ascii="Century Gothic" w:hAnsi="Century Gothic"/>
                <w:szCs w:val="20"/>
                <w:lang w:val="en-US"/>
              </w:rPr>
            </w:pPr>
          </w:p>
        </w:tc>
        <w:tc>
          <w:tcPr>
            <w:tcW w:w="1480" w:type="dxa"/>
            <w:tcBorders>
              <w:top w:val="dotted" w:sz="4" w:space="0" w:color="auto"/>
              <w:left w:val="single" w:sz="6" w:space="0" w:color="auto"/>
              <w:bottom w:val="single" w:sz="4" w:space="0" w:color="auto"/>
              <w:right w:val="single" w:sz="6" w:space="0" w:color="auto"/>
            </w:tcBorders>
            <w:vAlign w:val="center"/>
          </w:tcPr>
          <w:p w14:paraId="436E190E" w14:textId="77777777" w:rsidR="00F71F56" w:rsidRPr="00497E67" w:rsidRDefault="00F71F56" w:rsidP="00D30F6E">
            <w:pPr>
              <w:widowControl w:val="0"/>
              <w:snapToGrid w:val="0"/>
              <w:ind w:left="109"/>
              <w:jc w:val="center"/>
              <w:rPr>
                <w:ins w:id="3063"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single" w:sz="4" w:space="0" w:color="auto"/>
              <w:right w:val="single" w:sz="6" w:space="0" w:color="auto"/>
            </w:tcBorders>
            <w:vAlign w:val="center"/>
          </w:tcPr>
          <w:p w14:paraId="71C3FB7C" w14:textId="77777777" w:rsidR="00F71F56" w:rsidRPr="00497E67" w:rsidRDefault="00F71F56" w:rsidP="00D30F6E">
            <w:pPr>
              <w:widowControl w:val="0"/>
              <w:snapToGrid w:val="0"/>
              <w:ind w:left="178"/>
              <w:jc w:val="center"/>
              <w:rPr>
                <w:ins w:id="3064"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single" w:sz="4" w:space="0" w:color="auto"/>
              <w:right w:val="single" w:sz="6" w:space="0" w:color="auto"/>
            </w:tcBorders>
          </w:tcPr>
          <w:p w14:paraId="0693B63E" w14:textId="77777777" w:rsidR="00F71F56" w:rsidRPr="00497E67" w:rsidRDefault="00F71F56" w:rsidP="00D30F6E">
            <w:pPr>
              <w:widowControl w:val="0"/>
              <w:snapToGrid w:val="0"/>
              <w:ind w:left="0"/>
              <w:jc w:val="left"/>
              <w:rPr>
                <w:ins w:id="3065" w:author="Kennedy, Muhil" w:date="2022-12-08T13:34:00Z"/>
                <w:rFonts w:ascii="Century Gothic" w:hAnsi="Century Gothic"/>
                <w:szCs w:val="20"/>
                <w:lang w:val="en-US"/>
              </w:rPr>
            </w:pPr>
            <w:ins w:id="3066" w:author="Kennedy, Muhil" w:date="2022-12-08T13:34:00Z">
              <w:r w:rsidRPr="00497E67">
                <w:rPr>
                  <w:rFonts w:ascii="Century Gothic" w:hAnsi="Century Gothic"/>
                  <w:szCs w:val="20"/>
                  <w:lang w:val="en-US"/>
                </w:rPr>
                <w:t>Part N°4</w:t>
              </w:r>
            </w:ins>
          </w:p>
        </w:tc>
      </w:tr>
    </w:tbl>
    <w:p w14:paraId="360D8992" w14:textId="77777777" w:rsidR="00F71F56" w:rsidRPr="00497E67" w:rsidRDefault="00F71F56" w:rsidP="00F71F56">
      <w:pPr>
        <w:widowControl w:val="0"/>
        <w:snapToGrid w:val="0"/>
        <w:rPr>
          <w:ins w:id="3067" w:author="Kennedy, Muhil" w:date="2022-12-08T13:34:00Z"/>
          <w:rFonts w:ascii="Century Gothic" w:hAnsi="Century Gothic"/>
          <w:szCs w:val="20"/>
          <w:lang w:val="en-US"/>
        </w:rPr>
      </w:pPr>
    </w:p>
    <w:p w14:paraId="40637B15"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068" w:author="Kennedy, Muhil" w:date="2022-12-08T13:34:00Z"/>
          <w:rFonts w:ascii="Century Gothic" w:hAnsi="Century Gothic"/>
          <w:b w:val="0"/>
          <w:bCs w:val="0"/>
          <w:i/>
          <w:iCs/>
          <w:szCs w:val="20"/>
          <w:lang w:val="en-US"/>
        </w:rPr>
      </w:pPr>
      <w:ins w:id="3069" w:author="Kennedy, Muhil" w:date="2022-12-08T13:34:00Z">
        <w:r w:rsidRPr="006B1A43">
          <w:rPr>
            <w:rFonts w:ascii="Century Gothic" w:hAnsi="Century Gothic"/>
            <w:b w:val="0"/>
            <w:bCs w:val="0"/>
            <w:i/>
            <w:iCs/>
            <w:szCs w:val="20"/>
            <w:lang w:val="en-US"/>
          </w:rPr>
          <w:t>Place and term of delivery</w:t>
        </w:r>
      </w:ins>
    </w:p>
    <w:p w14:paraId="4375B4B0" w14:textId="77777777" w:rsidR="00F71F56" w:rsidRDefault="00F71F56" w:rsidP="00F71F56">
      <w:pPr>
        <w:pStyle w:val="Faureciaberschrift2"/>
        <w:widowControl w:val="0"/>
        <w:numPr>
          <w:ilvl w:val="0"/>
          <w:numId w:val="0"/>
        </w:numPr>
        <w:snapToGrid w:val="0"/>
        <w:spacing w:after="0"/>
        <w:ind w:left="567"/>
        <w:rPr>
          <w:ins w:id="3070" w:author="Kennedy, Muhil" w:date="2022-12-08T13:34:00Z"/>
          <w:rFonts w:ascii="Century Gothic" w:hAnsi="Century Gothic" w:cs="Times New Roman"/>
          <w:snapToGrid/>
          <w:szCs w:val="20"/>
          <w:lang w:val="en-US" w:eastAsia="fr-FR"/>
        </w:rPr>
      </w:pPr>
    </w:p>
    <w:p w14:paraId="15A19889" w14:textId="77777777" w:rsidR="00F71F56" w:rsidRDefault="00F71F56" w:rsidP="00F71F56">
      <w:pPr>
        <w:pStyle w:val="Faureciaberschrift2"/>
        <w:widowControl w:val="0"/>
        <w:numPr>
          <w:ilvl w:val="0"/>
          <w:numId w:val="0"/>
        </w:numPr>
        <w:snapToGrid w:val="0"/>
        <w:spacing w:after="0"/>
        <w:ind w:left="567"/>
        <w:rPr>
          <w:ins w:id="3071" w:author="Kennedy, Muhil" w:date="2022-12-08T13:34:00Z"/>
          <w:rFonts w:ascii="Century Gothic" w:hAnsi="Century Gothic" w:cs="Times New Roman"/>
          <w:snapToGrid/>
          <w:szCs w:val="20"/>
          <w:lang w:val="en-US" w:eastAsia="fr-FR"/>
        </w:rPr>
      </w:pPr>
      <w:ins w:id="3072" w:author="Kennedy, Muhil" w:date="2022-12-08T13:34:00Z">
        <w:r w:rsidRPr="00497E67">
          <w:rPr>
            <w:rFonts w:ascii="Century Gothic" w:hAnsi="Century Gothic" w:cs="Times New Roman"/>
            <w:snapToGrid/>
            <w:szCs w:val="20"/>
            <w:lang w:val="en-US" w:eastAsia="fr-FR"/>
          </w:rPr>
          <w:t>The Supplying Plants and related Receiving Plants shall be as set forth in the following table. The delivery shall be made in accordance with the Incoterm (ICC Incoterms 20</w:t>
        </w:r>
        <w:r>
          <w:rPr>
            <w:rFonts w:ascii="Century Gothic" w:hAnsi="Century Gothic" w:cs="Times New Roman"/>
            <w:snapToGrid/>
            <w:szCs w:val="20"/>
            <w:lang w:val="en-US" w:eastAsia="fr-FR"/>
          </w:rPr>
          <w:t>2</w:t>
        </w:r>
        <w:r w:rsidRPr="00497E67">
          <w:rPr>
            <w:rFonts w:ascii="Century Gothic" w:hAnsi="Century Gothic" w:cs="Times New Roman"/>
            <w:snapToGrid/>
            <w:szCs w:val="20"/>
            <w:lang w:val="en-US" w:eastAsia="fr-FR"/>
          </w:rPr>
          <w:t>0) and place of delivery set out in the following table.</w:t>
        </w:r>
      </w:ins>
    </w:p>
    <w:p w14:paraId="73657604" w14:textId="77777777" w:rsidR="00F71F56" w:rsidRPr="006B1A43" w:rsidRDefault="00F71F56" w:rsidP="00F71F56">
      <w:pPr>
        <w:rPr>
          <w:ins w:id="3073" w:author="Kennedy, Muhil" w:date="2022-12-08T13:34:00Z"/>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701"/>
        <w:gridCol w:w="2410"/>
        <w:gridCol w:w="2126"/>
        <w:gridCol w:w="1843"/>
      </w:tblGrid>
      <w:tr w:rsidR="00F71F56" w:rsidRPr="00497E67" w14:paraId="1F46EA6A" w14:textId="77777777" w:rsidTr="00D30F6E">
        <w:trPr>
          <w:ins w:id="3074" w:author="Kennedy, Muhil" w:date="2022-12-08T13:34:00Z"/>
        </w:trPr>
        <w:tc>
          <w:tcPr>
            <w:tcW w:w="1134" w:type="dxa"/>
            <w:shd w:val="clear" w:color="auto" w:fill="D9D9D9" w:themeFill="background1" w:themeFillShade="D9"/>
            <w:vAlign w:val="center"/>
          </w:tcPr>
          <w:p w14:paraId="166D64C7" w14:textId="77777777" w:rsidR="00F71F56" w:rsidRPr="00497E67" w:rsidRDefault="00F71F56" w:rsidP="00D30F6E">
            <w:pPr>
              <w:widowControl w:val="0"/>
              <w:snapToGrid w:val="0"/>
              <w:ind w:left="0"/>
              <w:jc w:val="center"/>
              <w:rPr>
                <w:ins w:id="3075" w:author="Kennedy, Muhil" w:date="2022-12-08T13:34:00Z"/>
                <w:rFonts w:ascii="Century Gothic" w:hAnsi="Century Gothic" w:cs="Arial"/>
                <w:b/>
                <w:bCs/>
                <w:szCs w:val="20"/>
                <w:lang w:val="en-US"/>
              </w:rPr>
            </w:pPr>
            <w:ins w:id="3076" w:author="Kennedy, Muhil" w:date="2022-12-08T13:34:00Z">
              <w:r w:rsidRPr="00497E67">
                <w:rPr>
                  <w:rFonts w:ascii="Century Gothic" w:hAnsi="Century Gothic" w:cs="Arial"/>
                  <w:b/>
                  <w:bCs/>
                  <w:szCs w:val="20"/>
                  <w:lang w:val="en-US"/>
                </w:rPr>
                <w:t>N°</w:t>
              </w:r>
            </w:ins>
          </w:p>
        </w:tc>
        <w:tc>
          <w:tcPr>
            <w:tcW w:w="1701" w:type="dxa"/>
            <w:shd w:val="clear" w:color="auto" w:fill="D9D9D9" w:themeFill="background1" w:themeFillShade="D9"/>
          </w:tcPr>
          <w:p w14:paraId="7DBFDA5D" w14:textId="77777777" w:rsidR="00F71F56" w:rsidRPr="00497E67" w:rsidRDefault="00F71F56" w:rsidP="00D30F6E">
            <w:pPr>
              <w:widowControl w:val="0"/>
              <w:snapToGrid w:val="0"/>
              <w:ind w:left="0"/>
              <w:jc w:val="center"/>
              <w:rPr>
                <w:ins w:id="3077" w:author="Kennedy, Muhil" w:date="2022-12-08T13:34:00Z"/>
                <w:rFonts w:ascii="Century Gothic" w:hAnsi="Century Gothic" w:cs="Arial"/>
                <w:b/>
                <w:bCs/>
                <w:szCs w:val="20"/>
                <w:lang w:val="en-US"/>
              </w:rPr>
            </w:pPr>
          </w:p>
        </w:tc>
        <w:tc>
          <w:tcPr>
            <w:tcW w:w="2410" w:type="dxa"/>
            <w:shd w:val="clear" w:color="auto" w:fill="D9D9D9" w:themeFill="background1" w:themeFillShade="D9"/>
          </w:tcPr>
          <w:p w14:paraId="44292B34" w14:textId="77777777" w:rsidR="00F71F56" w:rsidRPr="00497E67" w:rsidRDefault="00F71F56" w:rsidP="00D30F6E">
            <w:pPr>
              <w:widowControl w:val="0"/>
              <w:snapToGrid w:val="0"/>
              <w:ind w:left="0"/>
              <w:jc w:val="center"/>
              <w:rPr>
                <w:ins w:id="3078" w:author="Kennedy, Muhil" w:date="2022-12-08T13:34:00Z"/>
                <w:rFonts w:ascii="Century Gothic" w:hAnsi="Century Gothic" w:cs="Arial"/>
                <w:b/>
                <w:bCs/>
                <w:szCs w:val="20"/>
                <w:lang w:val="en-US"/>
              </w:rPr>
            </w:pPr>
            <w:ins w:id="3079" w:author="Kennedy, Muhil" w:date="2022-12-08T13:34:00Z">
              <w:r w:rsidRPr="00497E67">
                <w:rPr>
                  <w:rFonts w:ascii="Century Gothic" w:hAnsi="Century Gothic" w:cs="Arial"/>
                  <w:b/>
                  <w:bCs/>
                  <w:szCs w:val="20"/>
                  <w:lang w:val="en-US"/>
                </w:rPr>
                <w:t>Supplying Plant</w:t>
              </w:r>
            </w:ins>
          </w:p>
        </w:tc>
        <w:tc>
          <w:tcPr>
            <w:tcW w:w="2126" w:type="dxa"/>
            <w:shd w:val="clear" w:color="auto" w:fill="D9D9D9" w:themeFill="background1" w:themeFillShade="D9"/>
          </w:tcPr>
          <w:p w14:paraId="7A6B48D2" w14:textId="77777777" w:rsidR="00F71F56" w:rsidRPr="00497E67" w:rsidRDefault="00F71F56" w:rsidP="00D30F6E">
            <w:pPr>
              <w:widowControl w:val="0"/>
              <w:snapToGrid w:val="0"/>
              <w:ind w:left="0"/>
              <w:jc w:val="center"/>
              <w:rPr>
                <w:ins w:id="3080" w:author="Kennedy, Muhil" w:date="2022-12-08T13:34:00Z"/>
                <w:rFonts w:ascii="Century Gothic" w:hAnsi="Century Gothic" w:cs="Arial"/>
                <w:b/>
                <w:bCs/>
                <w:szCs w:val="20"/>
                <w:lang w:val="en-US"/>
              </w:rPr>
            </w:pPr>
            <w:ins w:id="3081" w:author="Kennedy, Muhil" w:date="2022-12-08T13:34:00Z">
              <w:r w:rsidRPr="00497E67">
                <w:rPr>
                  <w:rFonts w:ascii="Century Gothic" w:hAnsi="Century Gothic" w:cs="Arial"/>
                  <w:b/>
                  <w:bCs/>
                  <w:szCs w:val="20"/>
                  <w:lang w:val="en-US"/>
                </w:rPr>
                <w:t>Receiving Plant</w:t>
              </w:r>
            </w:ins>
          </w:p>
        </w:tc>
        <w:tc>
          <w:tcPr>
            <w:tcW w:w="1843" w:type="dxa"/>
            <w:shd w:val="clear" w:color="auto" w:fill="D9D9D9" w:themeFill="background1" w:themeFillShade="D9"/>
          </w:tcPr>
          <w:p w14:paraId="00D5A5D1" w14:textId="77777777" w:rsidR="00F71F56" w:rsidRPr="00497E67" w:rsidRDefault="00F71F56" w:rsidP="00D30F6E">
            <w:pPr>
              <w:widowControl w:val="0"/>
              <w:snapToGrid w:val="0"/>
              <w:ind w:left="0"/>
              <w:jc w:val="center"/>
              <w:rPr>
                <w:ins w:id="3082" w:author="Kennedy, Muhil" w:date="2022-12-08T13:34:00Z"/>
                <w:rFonts w:ascii="Century Gothic" w:hAnsi="Century Gothic" w:cs="Arial"/>
                <w:b/>
                <w:bCs/>
                <w:szCs w:val="20"/>
                <w:lang w:val="en-US"/>
              </w:rPr>
            </w:pPr>
            <w:ins w:id="3083" w:author="Kennedy, Muhil" w:date="2022-12-08T13:34:00Z">
              <w:r w:rsidRPr="00497E67">
                <w:rPr>
                  <w:rFonts w:ascii="Century Gothic" w:hAnsi="Century Gothic" w:cs="Arial"/>
                  <w:b/>
                  <w:bCs/>
                  <w:szCs w:val="20"/>
                  <w:lang w:val="en-US"/>
                </w:rPr>
                <w:t>Incoterm</w:t>
              </w:r>
            </w:ins>
          </w:p>
        </w:tc>
      </w:tr>
      <w:tr w:rsidR="00F71F56" w:rsidRPr="00497E67" w14:paraId="4AE34B09" w14:textId="77777777" w:rsidTr="00D30F6E">
        <w:trPr>
          <w:ins w:id="3084" w:author="Kennedy, Muhil" w:date="2022-12-08T13:34:00Z"/>
        </w:trPr>
        <w:tc>
          <w:tcPr>
            <w:tcW w:w="1134" w:type="dxa"/>
            <w:vMerge w:val="restart"/>
            <w:vAlign w:val="center"/>
          </w:tcPr>
          <w:p w14:paraId="7E9BB3C8" w14:textId="77777777" w:rsidR="00F71F56" w:rsidRPr="00497E67" w:rsidRDefault="00F71F56" w:rsidP="00D30F6E">
            <w:pPr>
              <w:pStyle w:val="FaureciaText"/>
              <w:widowControl w:val="0"/>
              <w:snapToGrid w:val="0"/>
              <w:spacing w:before="0" w:after="0"/>
              <w:ind w:left="5"/>
              <w:jc w:val="center"/>
              <w:rPr>
                <w:ins w:id="3085" w:author="Kennedy, Muhil" w:date="2022-12-08T13:34:00Z"/>
                <w:rFonts w:ascii="Century Gothic" w:hAnsi="Century Gothic" w:cs="Times New Roman"/>
                <w:szCs w:val="20"/>
                <w:lang w:val="en-US" w:eastAsia="fr-FR"/>
              </w:rPr>
            </w:pPr>
            <w:ins w:id="3086" w:author="Kennedy, Muhil" w:date="2022-12-08T13:34:00Z">
              <w:r w:rsidRPr="00497E67">
                <w:rPr>
                  <w:rFonts w:ascii="Century Gothic" w:hAnsi="Century Gothic" w:cs="Times New Roman"/>
                  <w:szCs w:val="20"/>
                  <w:lang w:val="en-US" w:eastAsia="fr-FR"/>
                </w:rPr>
                <w:t>Part 1</w:t>
              </w:r>
            </w:ins>
          </w:p>
        </w:tc>
        <w:tc>
          <w:tcPr>
            <w:tcW w:w="1701" w:type="dxa"/>
          </w:tcPr>
          <w:p w14:paraId="364CEBBE" w14:textId="77777777" w:rsidR="00F71F56" w:rsidRPr="00497E67" w:rsidRDefault="00F71F56" w:rsidP="00D30F6E">
            <w:pPr>
              <w:pStyle w:val="FaureciaText"/>
              <w:widowControl w:val="0"/>
              <w:snapToGrid w:val="0"/>
              <w:spacing w:before="0" w:after="0"/>
              <w:ind w:left="5"/>
              <w:jc w:val="center"/>
              <w:rPr>
                <w:ins w:id="3087" w:author="Kennedy, Muhil" w:date="2022-12-08T13:34:00Z"/>
                <w:rFonts w:ascii="Century Gothic" w:hAnsi="Century Gothic" w:cs="Times New Roman"/>
                <w:szCs w:val="20"/>
                <w:lang w:val="en-US" w:eastAsia="fr-FR"/>
              </w:rPr>
            </w:pPr>
            <w:ins w:id="3088" w:author="Kennedy, Muhil" w:date="2022-12-08T13:34:00Z">
              <w:r w:rsidRPr="00497E67">
                <w:rPr>
                  <w:rFonts w:ascii="Century Gothic" w:hAnsi="Century Gothic" w:cs="Times New Roman"/>
                  <w:szCs w:val="20"/>
                  <w:lang w:val="en-US" w:eastAsia="fr-FR"/>
                </w:rPr>
                <w:t>Prototype</w:t>
              </w:r>
            </w:ins>
          </w:p>
        </w:tc>
        <w:tc>
          <w:tcPr>
            <w:tcW w:w="2410" w:type="dxa"/>
          </w:tcPr>
          <w:p w14:paraId="3FFC9F6E" w14:textId="77777777" w:rsidR="00F71F56" w:rsidRPr="00497E67" w:rsidRDefault="00F71F56" w:rsidP="00D30F6E">
            <w:pPr>
              <w:pStyle w:val="BodyText"/>
              <w:widowControl w:val="0"/>
              <w:snapToGrid w:val="0"/>
              <w:rPr>
                <w:ins w:id="3089" w:author="Kennedy, Muhil" w:date="2022-12-08T13:34:00Z"/>
                <w:rFonts w:ascii="Century Gothic" w:hAnsi="Century Gothic" w:cs="Times New Roman"/>
                <w:sz w:val="20"/>
                <w:szCs w:val="20"/>
                <w:lang w:val="en-US"/>
              </w:rPr>
            </w:pPr>
          </w:p>
        </w:tc>
        <w:tc>
          <w:tcPr>
            <w:tcW w:w="2126" w:type="dxa"/>
          </w:tcPr>
          <w:p w14:paraId="597D1CC5" w14:textId="77777777" w:rsidR="00F71F56" w:rsidRPr="00497E67" w:rsidRDefault="00F71F56" w:rsidP="00D30F6E">
            <w:pPr>
              <w:pStyle w:val="BodyText"/>
              <w:widowControl w:val="0"/>
              <w:snapToGrid w:val="0"/>
              <w:rPr>
                <w:ins w:id="3090" w:author="Kennedy, Muhil" w:date="2022-12-08T13:34:00Z"/>
                <w:rFonts w:ascii="Century Gothic" w:hAnsi="Century Gothic" w:cs="Times New Roman"/>
                <w:sz w:val="20"/>
                <w:szCs w:val="20"/>
                <w:lang w:val="en-US"/>
              </w:rPr>
            </w:pPr>
          </w:p>
        </w:tc>
        <w:tc>
          <w:tcPr>
            <w:tcW w:w="1843" w:type="dxa"/>
            <w:vAlign w:val="center"/>
          </w:tcPr>
          <w:p w14:paraId="2FC59B4B" w14:textId="77777777" w:rsidR="00F71F56" w:rsidRPr="00497E67" w:rsidRDefault="00F71F56" w:rsidP="00D30F6E">
            <w:pPr>
              <w:pStyle w:val="FaureciaText"/>
              <w:widowControl w:val="0"/>
              <w:snapToGrid w:val="0"/>
              <w:spacing w:before="0" w:after="0"/>
              <w:rPr>
                <w:ins w:id="3091" w:author="Kennedy, Muhil" w:date="2022-12-08T13:34:00Z"/>
                <w:rFonts w:ascii="Century Gothic" w:hAnsi="Century Gothic" w:cs="Times New Roman"/>
                <w:szCs w:val="20"/>
                <w:lang w:val="en-US" w:eastAsia="fr-FR"/>
              </w:rPr>
            </w:pPr>
          </w:p>
        </w:tc>
      </w:tr>
      <w:tr w:rsidR="00F71F56" w:rsidRPr="00497E67" w14:paraId="402AA860" w14:textId="77777777" w:rsidTr="00D30F6E">
        <w:trPr>
          <w:ins w:id="3092" w:author="Kennedy, Muhil" w:date="2022-12-08T13:34:00Z"/>
        </w:trPr>
        <w:tc>
          <w:tcPr>
            <w:tcW w:w="1134" w:type="dxa"/>
            <w:vMerge/>
            <w:vAlign w:val="center"/>
          </w:tcPr>
          <w:p w14:paraId="0CC27A5B" w14:textId="77777777" w:rsidR="00F71F56" w:rsidRPr="00497E67" w:rsidRDefault="00F71F56" w:rsidP="00D30F6E">
            <w:pPr>
              <w:pStyle w:val="BodyText"/>
              <w:widowControl w:val="0"/>
              <w:snapToGrid w:val="0"/>
              <w:ind w:left="5"/>
              <w:jc w:val="center"/>
              <w:rPr>
                <w:ins w:id="3093" w:author="Kennedy, Muhil" w:date="2022-12-08T13:34:00Z"/>
                <w:rFonts w:ascii="Century Gothic" w:hAnsi="Century Gothic" w:cs="Times New Roman"/>
                <w:sz w:val="20"/>
                <w:szCs w:val="20"/>
                <w:lang w:val="en-US"/>
              </w:rPr>
            </w:pPr>
          </w:p>
        </w:tc>
        <w:tc>
          <w:tcPr>
            <w:tcW w:w="1701" w:type="dxa"/>
          </w:tcPr>
          <w:p w14:paraId="1BDC9F9F" w14:textId="77777777" w:rsidR="00F71F56" w:rsidRPr="00497E67" w:rsidRDefault="00F71F56" w:rsidP="00D30F6E">
            <w:pPr>
              <w:pStyle w:val="FaureciaText"/>
              <w:widowControl w:val="0"/>
              <w:snapToGrid w:val="0"/>
              <w:spacing w:before="0" w:after="0"/>
              <w:ind w:left="5"/>
              <w:jc w:val="center"/>
              <w:rPr>
                <w:ins w:id="3094" w:author="Kennedy, Muhil" w:date="2022-12-08T13:34:00Z"/>
                <w:rFonts w:ascii="Century Gothic" w:hAnsi="Century Gothic" w:cs="Times New Roman"/>
                <w:szCs w:val="20"/>
                <w:lang w:val="en-US" w:eastAsia="fr-FR"/>
              </w:rPr>
            </w:pPr>
            <w:ins w:id="3095" w:author="Kennedy, Muhil" w:date="2022-12-08T13:34:00Z">
              <w:r w:rsidRPr="00497E67">
                <w:rPr>
                  <w:rFonts w:ascii="Century Gothic" w:hAnsi="Century Gothic" w:cs="Times New Roman"/>
                  <w:szCs w:val="20"/>
                  <w:lang w:val="en-US" w:eastAsia="fr-FR"/>
                </w:rPr>
                <w:t>Pre-Series</w:t>
              </w:r>
            </w:ins>
          </w:p>
        </w:tc>
        <w:tc>
          <w:tcPr>
            <w:tcW w:w="2410" w:type="dxa"/>
          </w:tcPr>
          <w:p w14:paraId="79E450D4" w14:textId="77777777" w:rsidR="00F71F56" w:rsidRPr="00497E67" w:rsidRDefault="00F71F56" w:rsidP="00D30F6E">
            <w:pPr>
              <w:pStyle w:val="BodyText"/>
              <w:widowControl w:val="0"/>
              <w:snapToGrid w:val="0"/>
              <w:rPr>
                <w:ins w:id="3096" w:author="Kennedy, Muhil" w:date="2022-12-08T13:34:00Z"/>
                <w:rFonts w:ascii="Century Gothic" w:hAnsi="Century Gothic" w:cs="Times New Roman"/>
                <w:sz w:val="20"/>
                <w:szCs w:val="20"/>
                <w:lang w:val="en-US"/>
              </w:rPr>
            </w:pPr>
          </w:p>
        </w:tc>
        <w:tc>
          <w:tcPr>
            <w:tcW w:w="2126" w:type="dxa"/>
          </w:tcPr>
          <w:p w14:paraId="46FDCC74" w14:textId="77777777" w:rsidR="00F71F56" w:rsidRPr="00497E67" w:rsidRDefault="00F71F56" w:rsidP="00D30F6E">
            <w:pPr>
              <w:pStyle w:val="BodyText"/>
              <w:widowControl w:val="0"/>
              <w:snapToGrid w:val="0"/>
              <w:rPr>
                <w:ins w:id="3097" w:author="Kennedy, Muhil" w:date="2022-12-08T13:34:00Z"/>
                <w:rFonts w:ascii="Century Gothic" w:hAnsi="Century Gothic" w:cs="Times New Roman"/>
                <w:sz w:val="20"/>
                <w:szCs w:val="20"/>
                <w:lang w:val="en-US"/>
              </w:rPr>
            </w:pPr>
          </w:p>
        </w:tc>
        <w:tc>
          <w:tcPr>
            <w:tcW w:w="1843" w:type="dxa"/>
          </w:tcPr>
          <w:p w14:paraId="1199464D" w14:textId="77777777" w:rsidR="00F71F56" w:rsidRPr="00497E67" w:rsidRDefault="00F71F56" w:rsidP="00D30F6E">
            <w:pPr>
              <w:pStyle w:val="BodyText"/>
              <w:widowControl w:val="0"/>
              <w:snapToGrid w:val="0"/>
              <w:rPr>
                <w:ins w:id="3098" w:author="Kennedy, Muhil" w:date="2022-12-08T13:34:00Z"/>
                <w:rFonts w:ascii="Century Gothic" w:hAnsi="Century Gothic" w:cs="Times New Roman"/>
                <w:sz w:val="20"/>
                <w:szCs w:val="20"/>
                <w:lang w:val="en-US"/>
              </w:rPr>
            </w:pPr>
          </w:p>
        </w:tc>
      </w:tr>
      <w:tr w:rsidR="00F71F56" w:rsidRPr="00497E67" w14:paraId="1BB77025" w14:textId="77777777" w:rsidTr="00D30F6E">
        <w:trPr>
          <w:ins w:id="3099" w:author="Kennedy, Muhil" w:date="2022-12-08T13:34:00Z"/>
        </w:trPr>
        <w:tc>
          <w:tcPr>
            <w:tcW w:w="1134" w:type="dxa"/>
            <w:vMerge/>
            <w:vAlign w:val="center"/>
          </w:tcPr>
          <w:p w14:paraId="3F8A51C0" w14:textId="77777777" w:rsidR="00F71F56" w:rsidRPr="00497E67" w:rsidRDefault="00F71F56" w:rsidP="00D30F6E">
            <w:pPr>
              <w:pStyle w:val="BodyText"/>
              <w:widowControl w:val="0"/>
              <w:snapToGrid w:val="0"/>
              <w:ind w:left="5"/>
              <w:jc w:val="center"/>
              <w:rPr>
                <w:ins w:id="3100" w:author="Kennedy, Muhil" w:date="2022-12-08T13:34:00Z"/>
                <w:rFonts w:ascii="Century Gothic" w:hAnsi="Century Gothic" w:cs="Times New Roman"/>
                <w:sz w:val="20"/>
                <w:szCs w:val="20"/>
                <w:lang w:val="en-US"/>
              </w:rPr>
            </w:pPr>
          </w:p>
        </w:tc>
        <w:tc>
          <w:tcPr>
            <w:tcW w:w="1701" w:type="dxa"/>
          </w:tcPr>
          <w:p w14:paraId="386F1BA7" w14:textId="77777777" w:rsidR="00F71F56" w:rsidRPr="00497E67" w:rsidRDefault="00F71F56" w:rsidP="00D30F6E">
            <w:pPr>
              <w:pStyle w:val="FaureciaText"/>
              <w:widowControl w:val="0"/>
              <w:snapToGrid w:val="0"/>
              <w:spacing w:before="0" w:after="0"/>
              <w:ind w:left="5"/>
              <w:jc w:val="center"/>
              <w:rPr>
                <w:ins w:id="3101" w:author="Kennedy, Muhil" w:date="2022-12-08T13:34:00Z"/>
                <w:rFonts w:ascii="Century Gothic" w:hAnsi="Century Gothic" w:cs="Times New Roman"/>
                <w:szCs w:val="20"/>
                <w:lang w:val="en-US" w:eastAsia="fr-FR"/>
              </w:rPr>
            </w:pPr>
            <w:ins w:id="3102" w:author="Kennedy, Muhil" w:date="2022-12-08T13:34:00Z">
              <w:r w:rsidRPr="00497E67">
                <w:rPr>
                  <w:rFonts w:ascii="Century Gothic" w:hAnsi="Century Gothic" w:cs="Times New Roman"/>
                  <w:szCs w:val="20"/>
                  <w:lang w:val="en-US" w:eastAsia="fr-FR"/>
                </w:rPr>
                <w:t>Series</w:t>
              </w:r>
            </w:ins>
          </w:p>
        </w:tc>
        <w:tc>
          <w:tcPr>
            <w:tcW w:w="2410" w:type="dxa"/>
          </w:tcPr>
          <w:p w14:paraId="19849489" w14:textId="77777777" w:rsidR="00F71F56" w:rsidRPr="00497E67" w:rsidRDefault="00F71F56" w:rsidP="00D30F6E">
            <w:pPr>
              <w:pStyle w:val="BodyText"/>
              <w:widowControl w:val="0"/>
              <w:snapToGrid w:val="0"/>
              <w:rPr>
                <w:ins w:id="3103" w:author="Kennedy, Muhil" w:date="2022-12-08T13:34:00Z"/>
                <w:rFonts w:ascii="Century Gothic" w:hAnsi="Century Gothic" w:cs="Times New Roman"/>
                <w:sz w:val="20"/>
                <w:szCs w:val="20"/>
                <w:lang w:val="en-US"/>
              </w:rPr>
            </w:pPr>
          </w:p>
        </w:tc>
        <w:tc>
          <w:tcPr>
            <w:tcW w:w="2126" w:type="dxa"/>
          </w:tcPr>
          <w:p w14:paraId="0E430E76" w14:textId="77777777" w:rsidR="00F71F56" w:rsidRPr="00497E67" w:rsidRDefault="00F71F56" w:rsidP="00D30F6E">
            <w:pPr>
              <w:pStyle w:val="BodyText"/>
              <w:widowControl w:val="0"/>
              <w:snapToGrid w:val="0"/>
              <w:rPr>
                <w:ins w:id="3104" w:author="Kennedy, Muhil" w:date="2022-12-08T13:34:00Z"/>
                <w:rFonts w:ascii="Century Gothic" w:hAnsi="Century Gothic" w:cs="Times New Roman"/>
                <w:sz w:val="20"/>
                <w:szCs w:val="20"/>
                <w:lang w:val="en-US"/>
              </w:rPr>
            </w:pPr>
          </w:p>
        </w:tc>
        <w:tc>
          <w:tcPr>
            <w:tcW w:w="1843" w:type="dxa"/>
          </w:tcPr>
          <w:p w14:paraId="3D8E6B4E" w14:textId="77777777" w:rsidR="00F71F56" w:rsidRPr="00497E67" w:rsidRDefault="00F71F56" w:rsidP="00D30F6E">
            <w:pPr>
              <w:pStyle w:val="BodyText"/>
              <w:widowControl w:val="0"/>
              <w:snapToGrid w:val="0"/>
              <w:rPr>
                <w:ins w:id="3105" w:author="Kennedy, Muhil" w:date="2022-12-08T13:34:00Z"/>
                <w:rFonts w:ascii="Century Gothic" w:hAnsi="Century Gothic" w:cs="Times New Roman"/>
                <w:sz w:val="20"/>
                <w:szCs w:val="20"/>
                <w:lang w:val="en-US"/>
              </w:rPr>
            </w:pPr>
          </w:p>
        </w:tc>
      </w:tr>
      <w:tr w:rsidR="00F71F56" w:rsidRPr="00497E67" w14:paraId="1D1BAC02" w14:textId="77777777" w:rsidTr="00D30F6E">
        <w:trPr>
          <w:ins w:id="3106" w:author="Kennedy, Muhil" w:date="2022-12-08T13:34:00Z"/>
        </w:trPr>
        <w:tc>
          <w:tcPr>
            <w:tcW w:w="1134" w:type="dxa"/>
            <w:vMerge w:val="restart"/>
            <w:vAlign w:val="center"/>
          </w:tcPr>
          <w:p w14:paraId="675608FD" w14:textId="77777777" w:rsidR="00F71F56" w:rsidRPr="00497E67" w:rsidRDefault="00F71F56" w:rsidP="00D30F6E">
            <w:pPr>
              <w:pStyle w:val="FaureciaText"/>
              <w:widowControl w:val="0"/>
              <w:snapToGrid w:val="0"/>
              <w:spacing w:before="0" w:after="0"/>
              <w:ind w:left="5"/>
              <w:jc w:val="center"/>
              <w:rPr>
                <w:ins w:id="3107" w:author="Kennedy, Muhil" w:date="2022-12-08T13:34:00Z"/>
                <w:rFonts w:ascii="Century Gothic" w:hAnsi="Century Gothic" w:cs="Times New Roman"/>
                <w:szCs w:val="20"/>
                <w:lang w:val="en-US" w:eastAsia="fr-FR"/>
              </w:rPr>
            </w:pPr>
            <w:ins w:id="3108" w:author="Kennedy, Muhil" w:date="2022-12-08T13:34:00Z">
              <w:r w:rsidRPr="00497E67">
                <w:rPr>
                  <w:rFonts w:ascii="Century Gothic" w:hAnsi="Century Gothic" w:cs="Times New Roman"/>
                  <w:szCs w:val="20"/>
                  <w:lang w:val="en-US" w:eastAsia="fr-FR"/>
                </w:rPr>
                <w:t>Part 2</w:t>
              </w:r>
            </w:ins>
          </w:p>
        </w:tc>
        <w:tc>
          <w:tcPr>
            <w:tcW w:w="1701" w:type="dxa"/>
          </w:tcPr>
          <w:p w14:paraId="6AA3D209" w14:textId="77777777" w:rsidR="00F71F56" w:rsidRPr="00497E67" w:rsidRDefault="00F71F56" w:rsidP="00D30F6E">
            <w:pPr>
              <w:pStyle w:val="FaureciaText"/>
              <w:widowControl w:val="0"/>
              <w:snapToGrid w:val="0"/>
              <w:spacing w:before="0" w:after="0"/>
              <w:ind w:left="5"/>
              <w:jc w:val="center"/>
              <w:rPr>
                <w:ins w:id="3109" w:author="Kennedy, Muhil" w:date="2022-12-08T13:34:00Z"/>
                <w:rFonts w:ascii="Century Gothic" w:hAnsi="Century Gothic" w:cs="Times New Roman"/>
                <w:szCs w:val="20"/>
                <w:lang w:val="en-US" w:eastAsia="fr-FR"/>
              </w:rPr>
            </w:pPr>
            <w:ins w:id="3110" w:author="Kennedy, Muhil" w:date="2022-12-08T13:34:00Z">
              <w:r w:rsidRPr="00497E67">
                <w:rPr>
                  <w:rFonts w:ascii="Century Gothic" w:hAnsi="Century Gothic" w:cs="Times New Roman"/>
                  <w:szCs w:val="20"/>
                  <w:lang w:val="en-US" w:eastAsia="fr-FR"/>
                </w:rPr>
                <w:t>Prototype</w:t>
              </w:r>
            </w:ins>
          </w:p>
        </w:tc>
        <w:tc>
          <w:tcPr>
            <w:tcW w:w="2410" w:type="dxa"/>
          </w:tcPr>
          <w:p w14:paraId="29BD9457" w14:textId="77777777" w:rsidR="00F71F56" w:rsidRPr="00497E67" w:rsidRDefault="00F71F56" w:rsidP="00D30F6E">
            <w:pPr>
              <w:pStyle w:val="BodyText"/>
              <w:widowControl w:val="0"/>
              <w:snapToGrid w:val="0"/>
              <w:rPr>
                <w:ins w:id="3111" w:author="Kennedy, Muhil" w:date="2022-12-08T13:34:00Z"/>
                <w:rFonts w:ascii="Century Gothic" w:hAnsi="Century Gothic" w:cs="Times New Roman"/>
                <w:sz w:val="20"/>
                <w:szCs w:val="20"/>
                <w:lang w:val="en-US"/>
              </w:rPr>
            </w:pPr>
          </w:p>
        </w:tc>
        <w:tc>
          <w:tcPr>
            <w:tcW w:w="2126" w:type="dxa"/>
          </w:tcPr>
          <w:p w14:paraId="68F084C0" w14:textId="77777777" w:rsidR="00F71F56" w:rsidRPr="00497E67" w:rsidRDefault="00F71F56" w:rsidP="00D30F6E">
            <w:pPr>
              <w:pStyle w:val="BodyText"/>
              <w:widowControl w:val="0"/>
              <w:snapToGrid w:val="0"/>
              <w:rPr>
                <w:ins w:id="3112" w:author="Kennedy, Muhil" w:date="2022-12-08T13:34:00Z"/>
                <w:rFonts w:ascii="Century Gothic" w:hAnsi="Century Gothic" w:cs="Times New Roman"/>
                <w:sz w:val="20"/>
                <w:szCs w:val="20"/>
                <w:lang w:val="en-US"/>
              </w:rPr>
            </w:pPr>
          </w:p>
        </w:tc>
        <w:tc>
          <w:tcPr>
            <w:tcW w:w="1843" w:type="dxa"/>
            <w:vAlign w:val="center"/>
          </w:tcPr>
          <w:p w14:paraId="6E21ADF6" w14:textId="77777777" w:rsidR="00F71F56" w:rsidRPr="00497E67" w:rsidRDefault="00F71F56" w:rsidP="00D30F6E">
            <w:pPr>
              <w:pStyle w:val="FaureciaText"/>
              <w:widowControl w:val="0"/>
              <w:snapToGrid w:val="0"/>
              <w:spacing w:before="0" w:after="0"/>
              <w:rPr>
                <w:ins w:id="3113" w:author="Kennedy, Muhil" w:date="2022-12-08T13:34:00Z"/>
                <w:rFonts w:ascii="Century Gothic" w:hAnsi="Century Gothic" w:cs="Times New Roman"/>
                <w:szCs w:val="20"/>
                <w:lang w:val="en-US" w:eastAsia="fr-FR"/>
              </w:rPr>
            </w:pPr>
          </w:p>
        </w:tc>
      </w:tr>
      <w:tr w:rsidR="00F71F56" w:rsidRPr="00497E67" w14:paraId="6E60764C" w14:textId="77777777" w:rsidTr="00D30F6E">
        <w:trPr>
          <w:ins w:id="3114" w:author="Kennedy, Muhil" w:date="2022-12-08T13:34:00Z"/>
        </w:trPr>
        <w:tc>
          <w:tcPr>
            <w:tcW w:w="1134" w:type="dxa"/>
            <w:vMerge/>
            <w:vAlign w:val="center"/>
          </w:tcPr>
          <w:p w14:paraId="49A28318" w14:textId="77777777" w:rsidR="00F71F56" w:rsidRPr="00497E67" w:rsidRDefault="00F71F56" w:rsidP="00D30F6E">
            <w:pPr>
              <w:pStyle w:val="BodyText"/>
              <w:widowControl w:val="0"/>
              <w:snapToGrid w:val="0"/>
              <w:ind w:left="5"/>
              <w:jc w:val="center"/>
              <w:rPr>
                <w:ins w:id="3115" w:author="Kennedy, Muhil" w:date="2022-12-08T13:34:00Z"/>
                <w:rFonts w:ascii="Century Gothic" w:hAnsi="Century Gothic" w:cs="Times New Roman"/>
                <w:sz w:val="20"/>
                <w:szCs w:val="20"/>
                <w:lang w:val="en-US"/>
              </w:rPr>
            </w:pPr>
          </w:p>
        </w:tc>
        <w:tc>
          <w:tcPr>
            <w:tcW w:w="1701" w:type="dxa"/>
          </w:tcPr>
          <w:p w14:paraId="7A8C1CA9" w14:textId="77777777" w:rsidR="00F71F56" w:rsidRPr="00497E67" w:rsidRDefault="00F71F56" w:rsidP="00D30F6E">
            <w:pPr>
              <w:pStyle w:val="FaureciaText"/>
              <w:widowControl w:val="0"/>
              <w:snapToGrid w:val="0"/>
              <w:spacing w:before="0" w:after="0"/>
              <w:ind w:left="5"/>
              <w:jc w:val="center"/>
              <w:rPr>
                <w:ins w:id="3116" w:author="Kennedy, Muhil" w:date="2022-12-08T13:34:00Z"/>
                <w:rFonts w:ascii="Century Gothic" w:hAnsi="Century Gothic" w:cs="Times New Roman"/>
                <w:szCs w:val="20"/>
                <w:lang w:val="en-US" w:eastAsia="fr-FR"/>
              </w:rPr>
            </w:pPr>
            <w:ins w:id="3117" w:author="Kennedy, Muhil" w:date="2022-12-08T13:34:00Z">
              <w:r w:rsidRPr="00497E67">
                <w:rPr>
                  <w:rFonts w:ascii="Century Gothic" w:hAnsi="Century Gothic" w:cs="Times New Roman"/>
                  <w:szCs w:val="20"/>
                  <w:lang w:val="en-US" w:eastAsia="fr-FR"/>
                </w:rPr>
                <w:t>Pre-Series</w:t>
              </w:r>
            </w:ins>
          </w:p>
        </w:tc>
        <w:tc>
          <w:tcPr>
            <w:tcW w:w="2410" w:type="dxa"/>
          </w:tcPr>
          <w:p w14:paraId="6C3483A4" w14:textId="77777777" w:rsidR="00F71F56" w:rsidRPr="00497E67" w:rsidRDefault="00F71F56" w:rsidP="00D30F6E">
            <w:pPr>
              <w:pStyle w:val="BodyText"/>
              <w:widowControl w:val="0"/>
              <w:snapToGrid w:val="0"/>
              <w:rPr>
                <w:ins w:id="3118" w:author="Kennedy, Muhil" w:date="2022-12-08T13:34:00Z"/>
                <w:rFonts w:ascii="Century Gothic" w:hAnsi="Century Gothic" w:cs="Times New Roman"/>
                <w:sz w:val="20"/>
                <w:szCs w:val="20"/>
                <w:lang w:val="en-US"/>
              </w:rPr>
            </w:pPr>
          </w:p>
        </w:tc>
        <w:tc>
          <w:tcPr>
            <w:tcW w:w="2126" w:type="dxa"/>
          </w:tcPr>
          <w:p w14:paraId="35AB1B59" w14:textId="77777777" w:rsidR="00F71F56" w:rsidRPr="00497E67" w:rsidRDefault="00F71F56" w:rsidP="00D30F6E">
            <w:pPr>
              <w:pStyle w:val="BodyText"/>
              <w:widowControl w:val="0"/>
              <w:snapToGrid w:val="0"/>
              <w:rPr>
                <w:ins w:id="3119" w:author="Kennedy, Muhil" w:date="2022-12-08T13:34:00Z"/>
                <w:rFonts w:ascii="Century Gothic" w:hAnsi="Century Gothic" w:cs="Times New Roman"/>
                <w:sz w:val="20"/>
                <w:szCs w:val="20"/>
                <w:lang w:val="en-US"/>
              </w:rPr>
            </w:pPr>
          </w:p>
        </w:tc>
        <w:tc>
          <w:tcPr>
            <w:tcW w:w="1843" w:type="dxa"/>
          </w:tcPr>
          <w:p w14:paraId="0044E70C" w14:textId="77777777" w:rsidR="00F71F56" w:rsidRPr="00497E67" w:rsidRDefault="00F71F56" w:rsidP="00D30F6E">
            <w:pPr>
              <w:pStyle w:val="BodyText"/>
              <w:widowControl w:val="0"/>
              <w:snapToGrid w:val="0"/>
              <w:jc w:val="center"/>
              <w:rPr>
                <w:ins w:id="3120" w:author="Kennedy, Muhil" w:date="2022-12-08T13:34:00Z"/>
                <w:rFonts w:ascii="Century Gothic" w:hAnsi="Century Gothic" w:cs="Times New Roman"/>
                <w:sz w:val="20"/>
                <w:szCs w:val="20"/>
                <w:lang w:val="en-US"/>
              </w:rPr>
            </w:pPr>
          </w:p>
        </w:tc>
      </w:tr>
      <w:tr w:rsidR="00F71F56" w:rsidRPr="00497E67" w14:paraId="3E6F60EC" w14:textId="77777777" w:rsidTr="00D30F6E">
        <w:trPr>
          <w:ins w:id="3121" w:author="Kennedy, Muhil" w:date="2022-12-08T13:34:00Z"/>
        </w:trPr>
        <w:tc>
          <w:tcPr>
            <w:tcW w:w="1134" w:type="dxa"/>
            <w:vMerge/>
            <w:vAlign w:val="center"/>
          </w:tcPr>
          <w:p w14:paraId="05A731A2" w14:textId="77777777" w:rsidR="00F71F56" w:rsidRPr="00497E67" w:rsidRDefault="00F71F56" w:rsidP="00D30F6E">
            <w:pPr>
              <w:pStyle w:val="BodyText"/>
              <w:widowControl w:val="0"/>
              <w:snapToGrid w:val="0"/>
              <w:ind w:left="5"/>
              <w:jc w:val="center"/>
              <w:rPr>
                <w:ins w:id="3122" w:author="Kennedy, Muhil" w:date="2022-12-08T13:34:00Z"/>
                <w:rFonts w:ascii="Century Gothic" w:hAnsi="Century Gothic" w:cs="Times New Roman"/>
                <w:sz w:val="20"/>
                <w:szCs w:val="20"/>
                <w:lang w:val="en-US"/>
              </w:rPr>
            </w:pPr>
          </w:p>
        </w:tc>
        <w:tc>
          <w:tcPr>
            <w:tcW w:w="1701" w:type="dxa"/>
          </w:tcPr>
          <w:p w14:paraId="7A27C4A0" w14:textId="77777777" w:rsidR="00F71F56" w:rsidRPr="00497E67" w:rsidRDefault="00F71F56" w:rsidP="00D30F6E">
            <w:pPr>
              <w:pStyle w:val="FaureciaText"/>
              <w:widowControl w:val="0"/>
              <w:snapToGrid w:val="0"/>
              <w:spacing w:before="0" w:after="0"/>
              <w:ind w:left="5"/>
              <w:jc w:val="center"/>
              <w:rPr>
                <w:ins w:id="3123" w:author="Kennedy, Muhil" w:date="2022-12-08T13:34:00Z"/>
                <w:rFonts w:ascii="Century Gothic" w:hAnsi="Century Gothic" w:cs="Times New Roman"/>
                <w:szCs w:val="20"/>
                <w:lang w:val="en-US" w:eastAsia="fr-FR"/>
              </w:rPr>
            </w:pPr>
            <w:ins w:id="3124" w:author="Kennedy, Muhil" w:date="2022-12-08T13:34:00Z">
              <w:r w:rsidRPr="00497E67">
                <w:rPr>
                  <w:rFonts w:ascii="Century Gothic" w:hAnsi="Century Gothic" w:cs="Times New Roman"/>
                  <w:szCs w:val="20"/>
                  <w:lang w:val="en-US" w:eastAsia="fr-FR"/>
                </w:rPr>
                <w:t>Series</w:t>
              </w:r>
            </w:ins>
          </w:p>
        </w:tc>
        <w:tc>
          <w:tcPr>
            <w:tcW w:w="2410" w:type="dxa"/>
          </w:tcPr>
          <w:p w14:paraId="62AF37D7" w14:textId="77777777" w:rsidR="00F71F56" w:rsidRPr="00497E67" w:rsidRDefault="00F71F56" w:rsidP="00D30F6E">
            <w:pPr>
              <w:pStyle w:val="BodyText"/>
              <w:widowControl w:val="0"/>
              <w:snapToGrid w:val="0"/>
              <w:rPr>
                <w:ins w:id="3125" w:author="Kennedy, Muhil" w:date="2022-12-08T13:34:00Z"/>
                <w:rFonts w:ascii="Century Gothic" w:hAnsi="Century Gothic" w:cs="Times New Roman"/>
                <w:sz w:val="20"/>
                <w:szCs w:val="20"/>
                <w:lang w:val="en-US"/>
              </w:rPr>
            </w:pPr>
          </w:p>
        </w:tc>
        <w:tc>
          <w:tcPr>
            <w:tcW w:w="2126" w:type="dxa"/>
          </w:tcPr>
          <w:p w14:paraId="76FE2DE9" w14:textId="77777777" w:rsidR="00F71F56" w:rsidRPr="00497E67" w:rsidRDefault="00F71F56" w:rsidP="00D30F6E">
            <w:pPr>
              <w:pStyle w:val="BodyText"/>
              <w:widowControl w:val="0"/>
              <w:snapToGrid w:val="0"/>
              <w:rPr>
                <w:ins w:id="3126" w:author="Kennedy, Muhil" w:date="2022-12-08T13:34:00Z"/>
                <w:rFonts w:ascii="Century Gothic" w:hAnsi="Century Gothic" w:cs="Times New Roman"/>
                <w:sz w:val="20"/>
                <w:szCs w:val="20"/>
                <w:lang w:val="en-US"/>
              </w:rPr>
            </w:pPr>
          </w:p>
        </w:tc>
        <w:tc>
          <w:tcPr>
            <w:tcW w:w="1843" w:type="dxa"/>
          </w:tcPr>
          <w:p w14:paraId="103438B0" w14:textId="77777777" w:rsidR="00F71F56" w:rsidRPr="00497E67" w:rsidRDefault="00F71F56" w:rsidP="00D30F6E">
            <w:pPr>
              <w:pStyle w:val="BodyText"/>
              <w:widowControl w:val="0"/>
              <w:snapToGrid w:val="0"/>
              <w:jc w:val="center"/>
              <w:rPr>
                <w:ins w:id="3127" w:author="Kennedy, Muhil" w:date="2022-12-08T13:34:00Z"/>
                <w:rFonts w:ascii="Century Gothic" w:hAnsi="Century Gothic" w:cs="Times New Roman"/>
                <w:sz w:val="20"/>
                <w:szCs w:val="20"/>
                <w:lang w:val="en-US"/>
              </w:rPr>
            </w:pPr>
          </w:p>
        </w:tc>
      </w:tr>
      <w:tr w:rsidR="00F71F56" w:rsidRPr="00497E67" w14:paraId="42B38FF9" w14:textId="77777777" w:rsidTr="00D30F6E">
        <w:trPr>
          <w:ins w:id="3128" w:author="Kennedy, Muhil" w:date="2022-12-08T13:34:00Z"/>
        </w:trPr>
        <w:tc>
          <w:tcPr>
            <w:tcW w:w="1134" w:type="dxa"/>
            <w:vMerge w:val="restart"/>
            <w:vAlign w:val="center"/>
          </w:tcPr>
          <w:p w14:paraId="51E62549" w14:textId="77777777" w:rsidR="00F71F56" w:rsidRPr="00497E67" w:rsidRDefault="00F71F56" w:rsidP="00D30F6E">
            <w:pPr>
              <w:pStyle w:val="FaureciaText"/>
              <w:widowControl w:val="0"/>
              <w:snapToGrid w:val="0"/>
              <w:spacing w:before="0" w:after="0"/>
              <w:ind w:left="5"/>
              <w:jc w:val="center"/>
              <w:rPr>
                <w:ins w:id="3129" w:author="Kennedy, Muhil" w:date="2022-12-08T13:34:00Z"/>
                <w:rFonts w:ascii="Century Gothic" w:hAnsi="Century Gothic" w:cs="Times New Roman"/>
                <w:szCs w:val="20"/>
                <w:lang w:val="en-US" w:eastAsia="fr-FR"/>
              </w:rPr>
            </w:pPr>
            <w:ins w:id="3130" w:author="Kennedy, Muhil" w:date="2022-12-08T13:34:00Z">
              <w:r w:rsidRPr="00497E67">
                <w:rPr>
                  <w:rFonts w:ascii="Century Gothic" w:hAnsi="Century Gothic" w:cs="Times New Roman"/>
                  <w:szCs w:val="20"/>
                  <w:lang w:val="en-US" w:eastAsia="fr-FR"/>
                </w:rPr>
                <w:t>Part 3</w:t>
              </w:r>
            </w:ins>
          </w:p>
        </w:tc>
        <w:tc>
          <w:tcPr>
            <w:tcW w:w="1701" w:type="dxa"/>
          </w:tcPr>
          <w:p w14:paraId="05313C69" w14:textId="77777777" w:rsidR="00F71F56" w:rsidRPr="00497E67" w:rsidRDefault="00F71F56" w:rsidP="00D30F6E">
            <w:pPr>
              <w:pStyle w:val="FaureciaText"/>
              <w:widowControl w:val="0"/>
              <w:snapToGrid w:val="0"/>
              <w:spacing w:before="0" w:after="0"/>
              <w:ind w:left="5"/>
              <w:jc w:val="center"/>
              <w:rPr>
                <w:ins w:id="3131" w:author="Kennedy, Muhil" w:date="2022-12-08T13:34:00Z"/>
                <w:rFonts w:ascii="Century Gothic" w:hAnsi="Century Gothic" w:cs="Times New Roman"/>
                <w:szCs w:val="20"/>
                <w:lang w:val="en-US" w:eastAsia="fr-FR"/>
              </w:rPr>
            </w:pPr>
            <w:ins w:id="3132" w:author="Kennedy, Muhil" w:date="2022-12-08T13:34:00Z">
              <w:r w:rsidRPr="00497E67">
                <w:rPr>
                  <w:rFonts w:ascii="Century Gothic" w:hAnsi="Century Gothic" w:cs="Times New Roman"/>
                  <w:szCs w:val="20"/>
                  <w:lang w:val="en-US" w:eastAsia="fr-FR"/>
                </w:rPr>
                <w:t>Prototype</w:t>
              </w:r>
            </w:ins>
          </w:p>
        </w:tc>
        <w:tc>
          <w:tcPr>
            <w:tcW w:w="2410" w:type="dxa"/>
          </w:tcPr>
          <w:p w14:paraId="4CE74848" w14:textId="77777777" w:rsidR="00F71F56" w:rsidRPr="00497E67" w:rsidRDefault="00F71F56" w:rsidP="00D30F6E">
            <w:pPr>
              <w:pStyle w:val="BodyText"/>
              <w:widowControl w:val="0"/>
              <w:snapToGrid w:val="0"/>
              <w:rPr>
                <w:ins w:id="3133" w:author="Kennedy, Muhil" w:date="2022-12-08T13:34:00Z"/>
                <w:rFonts w:ascii="Century Gothic" w:hAnsi="Century Gothic" w:cs="Times New Roman"/>
                <w:sz w:val="20"/>
                <w:szCs w:val="20"/>
                <w:lang w:val="en-US"/>
              </w:rPr>
            </w:pPr>
          </w:p>
        </w:tc>
        <w:tc>
          <w:tcPr>
            <w:tcW w:w="2126" w:type="dxa"/>
          </w:tcPr>
          <w:p w14:paraId="5FCCDE93" w14:textId="77777777" w:rsidR="00F71F56" w:rsidRPr="00497E67" w:rsidRDefault="00F71F56" w:rsidP="00D30F6E">
            <w:pPr>
              <w:pStyle w:val="BodyText"/>
              <w:widowControl w:val="0"/>
              <w:snapToGrid w:val="0"/>
              <w:rPr>
                <w:ins w:id="3134" w:author="Kennedy, Muhil" w:date="2022-12-08T13:34:00Z"/>
                <w:rFonts w:ascii="Century Gothic" w:hAnsi="Century Gothic" w:cs="Times New Roman"/>
                <w:sz w:val="20"/>
                <w:szCs w:val="20"/>
                <w:lang w:val="en-US"/>
              </w:rPr>
            </w:pPr>
          </w:p>
        </w:tc>
        <w:tc>
          <w:tcPr>
            <w:tcW w:w="1843" w:type="dxa"/>
            <w:vAlign w:val="center"/>
          </w:tcPr>
          <w:p w14:paraId="5183A73C" w14:textId="77777777" w:rsidR="00F71F56" w:rsidRPr="00497E67" w:rsidRDefault="00F71F56" w:rsidP="00D30F6E">
            <w:pPr>
              <w:pStyle w:val="FaureciaText"/>
              <w:widowControl w:val="0"/>
              <w:snapToGrid w:val="0"/>
              <w:spacing w:before="0" w:after="0"/>
              <w:rPr>
                <w:ins w:id="3135" w:author="Kennedy, Muhil" w:date="2022-12-08T13:34:00Z"/>
                <w:rFonts w:ascii="Century Gothic" w:hAnsi="Century Gothic" w:cs="Times New Roman"/>
                <w:szCs w:val="20"/>
                <w:lang w:val="en-US" w:eastAsia="fr-FR"/>
              </w:rPr>
            </w:pPr>
          </w:p>
        </w:tc>
      </w:tr>
      <w:tr w:rsidR="00F71F56" w:rsidRPr="00497E67" w14:paraId="63EDE599" w14:textId="77777777" w:rsidTr="00D30F6E">
        <w:trPr>
          <w:ins w:id="3136" w:author="Kennedy, Muhil" w:date="2022-12-08T13:34:00Z"/>
        </w:trPr>
        <w:tc>
          <w:tcPr>
            <w:tcW w:w="1134" w:type="dxa"/>
            <w:vMerge/>
            <w:vAlign w:val="center"/>
          </w:tcPr>
          <w:p w14:paraId="7DA721DD" w14:textId="77777777" w:rsidR="00F71F56" w:rsidRPr="00497E67" w:rsidRDefault="00F71F56" w:rsidP="00D30F6E">
            <w:pPr>
              <w:pStyle w:val="BodyText"/>
              <w:widowControl w:val="0"/>
              <w:snapToGrid w:val="0"/>
              <w:ind w:left="5"/>
              <w:jc w:val="center"/>
              <w:rPr>
                <w:ins w:id="3137" w:author="Kennedy, Muhil" w:date="2022-12-08T13:34:00Z"/>
                <w:rFonts w:ascii="Century Gothic" w:hAnsi="Century Gothic" w:cs="Times New Roman"/>
                <w:sz w:val="20"/>
                <w:szCs w:val="20"/>
                <w:lang w:val="en-US"/>
              </w:rPr>
            </w:pPr>
          </w:p>
        </w:tc>
        <w:tc>
          <w:tcPr>
            <w:tcW w:w="1701" w:type="dxa"/>
          </w:tcPr>
          <w:p w14:paraId="0FCB1665" w14:textId="77777777" w:rsidR="00F71F56" w:rsidRPr="00497E67" w:rsidRDefault="00F71F56" w:rsidP="00D30F6E">
            <w:pPr>
              <w:pStyle w:val="FaureciaText"/>
              <w:widowControl w:val="0"/>
              <w:snapToGrid w:val="0"/>
              <w:spacing w:before="0" w:after="0"/>
              <w:ind w:left="5"/>
              <w:jc w:val="center"/>
              <w:rPr>
                <w:ins w:id="3138" w:author="Kennedy, Muhil" w:date="2022-12-08T13:34:00Z"/>
                <w:rFonts w:ascii="Century Gothic" w:hAnsi="Century Gothic" w:cs="Times New Roman"/>
                <w:szCs w:val="20"/>
                <w:lang w:val="en-US" w:eastAsia="fr-FR"/>
              </w:rPr>
            </w:pPr>
            <w:ins w:id="3139" w:author="Kennedy, Muhil" w:date="2022-12-08T13:34:00Z">
              <w:r w:rsidRPr="00497E67">
                <w:rPr>
                  <w:rFonts w:ascii="Century Gothic" w:hAnsi="Century Gothic" w:cs="Times New Roman"/>
                  <w:szCs w:val="20"/>
                  <w:lang w:val="en-US" w:eastAsia="fr-FR"/>
                </w:rPr>
                <w:t>Pre-Series</w:t>
              </w:r>
            </w:ins>
          </w:p>
        </w:tc>
        <w:tc>
          <w:tcPr>
            <w:tcW w:w="2410" w:type="dxa"/>
          </w:tcPr>
          <w:p w14:paraId="7D26E4F3" w14:textId="77777777" w:rsidR="00F71F56" w:rsidRPr="00497E67" w:rsidRDefault="00F71F56" w:rsidP="00D30F6E">
            <w:pPr>
              <w:pStyle w:val="BodyText"/>
              <w:widowControl w:val="0"/>
              <w:snapToGrid w:val="0"/>
              <w:rPr>
                <w:ins w:id="3140" w:author="Kennedy, Muhil" w:date="2022-12-08T13:34:00Z"/>
                <w:rFonts w:ascii="Century Gothic" w:hAnsi="Century Gothic" w:cs="Times New Roman"/>
                <w:sz w:val="20"/>
                <w:szCs w:val="20"/>
                <w:lang w:val="en-US"/>
              </w:rPr>
            </w:pPr>
          </w:p>
        </w:tc>
        <w:tc>
          <w:tcPr>
            <w:tcW w:w="2126" w:type="dxa"/>
          </w:tcPr>
          <w:p w14:paraId="582A2A53" w14:textId="77777777" w:rsidR="00F71F56" w:rsidRPr="00497E67" w:rsidRDefault="00F71F56" w:rsidP="00D30F6E">
            <w:pPr>
              <w:pStyle w:val="BodyText"/>
              <w:widowControl w:val="0"/>
              <w:snapToGrid w:val="0"/>
              <w:rPr>
                <w:ins w:id="3141" w:author="Kennedy, Muhil" w:date="2022-12-08T13:34:00Z"/>
                <w:rFonts w:ascii="Century Gothic" w:hAnsi="Century Gothic" w:cs="Times New Roman"/>
                <w:sz w:val="20"/>
                <w:szCs w:val="20"/>
                <w:lang w:val="en-US"/>
              </w:rPr>
            </w:pPr>
          </w:p>
        </w:tc>
        <w:tc>
          <w:tcPr>
            <w:tcW w:w="1843" w:type="dxa"/>
          </w:tcPr>
          <w:p w14:paraId="64A6894B" w14:textId="77777777" w:rsidR="00F71F56" w:rsidRPr="00497E67" w:rsidRDefault="00F71F56" w:rsidP="00D30F6E">
            <w:pPr>
              <w:pStyle w:val="BodyText"/>
              <w:widowControl w:val="0"/>
              <w:snapToGrid w:val="0"/>
              <w:rPr>
                <w:ins w:id="3142" w:author="Kennedy, Muhil" w:date="2022-12-08T13:34:00Z"/>
                <w:rFonts w:ascii="Century Gothic" w:hAnsi="Century Gothic" w:cs="Times New Roman"/>
                <w:sz w:val="20"/>
                <w:szCs w:val="20"/>
                <w:lang w:val="en-US"/>
              </w:rPr>
            </w:pPr>
          </w:p>
        </w:tc>
      </w:tr>
      <w:tr w:rsidR="00F71F56" w:rsidRPr="00497E67" w14:paraId="1F98BA03" w14:textId="77777777" w:rsidTr="00D30F6E">
        <w:trPr>
          <w:ins w:id="3143" w:author="Kennedy, Muhil" w:date="2022-12-08T13:34:00Z"/>
        </w:trPr>
        <w:tc>
          <w:tcPr>
            <w:tcW w:w="1134" w:type="dxa"/>
            <w:vMerge/>
            <w:vAlign w:val="center"/>
          </w:tcPr>
          <w:p w14:paraId="388E193E" w14:textId="77777777" w:rsidR="00F71F56" w:rsidRPr="00497E67" w:rsidRDefault="00F71F56" w:rsidP="00D30F6E">
            <w:pPr>
              <w:pStyle w:val="BodyText"/>
              <w:widowControl w:val="0"/>
              <w:snapToGrid w:val="0"/>
              <w:ind w:left="5"/>
              <w:jc w:val="center"/>
              <w:rPr>
                <w:ins w:id="3144" w:author="Kennedy, Muhil" w:date="2022-12-08T13:34:00Z"/>
                <w:rFonts w:ascii="Century Gothic" w:hAnsi="Century Gothic" w:cs="Times New Roman"/>
                <w:sz w:val="20"/>
                <w:szCs w:val="20"/>
                <w:lang w:val="en-US"/>
              </w:rPr>
            </w:pPr>
          </w:p>
        </w:tc>
        <w:tc>
          <w:tcPr>
            <w:tcW w:w="1701" w:type="dxa"/>
          </w:tcPr>
          <w:p w14:paraId="3E6B2043" w14:textId="77777777" w:rsidR="00F71F56" w:rsidRPr="00497E67" w:rsidRDefault="00F71F56" w:rsidP="00D30F6E">
            <w:pPr>
              <w:pStyle w:val="FaureciaText"/>
              <w:widowControl w:val="0"/>
              <w:snapToGrid w:val="0"/>
              <w:spacing w:before="0" w:after="0"/>
              <w:ind w:left="5"/>
              <w:jc w:val="center"/>
              <w:rPr>
                <w:ins w:id="3145" w:author="Kennedy, Muhil" w:date="2022-12-08T13:34:00Z"/>
                <w:rFonts w:ascii="Century Gothic" w:hAnsi="Century Gothic" w:cs="Times New Roman"/>
                <w:szCs w:val="20"/>
                <w:lang w:val="en-US" w:eastAsia="fr-FR"/>
              </w:rPr>
            </w:pPr>
            <w:ins w:id="3146" w:author="Kennedy, Muhil" w:date="2022-12-08T13:34:00Z">
              <w:r w:rsidRPr="00497E67">
                <w:rPr>
                  <w:rFonts w:ascii="Century Gothic" w:hAnsi="Century Gothic" w:cs="Times New Roman"/>
                  <w:szCs w:val="20"/>
                  <w:lang w:val="en-US" w:eastAsia="fr-FR"/>
                </w:rPr>
                <w:t>Series</w:t>
              </w:r>
            </w:ins>
          </w:p>
        </w:tc>
        <w:tc>
          <w:tcPr>
            <w:tcW w:w="2410" w:type="dxa"/>
          </w:tcPr>
          <w:p w14:paraId="2EC181C8" w14:textId="77777777" w:rsidR="00F71F56" w:rsidRPr="00497E67" w:rsidRDefault="00F71F56" w:rsidP="00D30F6E">
            <w:pPr>
              <w:pStyle w:val="BodyText"/>
              <w:widowControl w:val="0"/>
              <w:snapToGrid w:val="0"/>
              <w:rPr>
                <w:ins w:id="3147" w:author="Kennedy, Muhil" w:date="2022-12-08T13:34:00Z"/>
                <w:rFonts w:ascii="Century Gothic" w:hAnsi="Century Gothic" w:cs="Times New Roman"/>
                <w:sz w:val="20"/>
                <w:szCs w:val="20"/>
                <w:lang w:val="en-US"/>
              </w:rPr>
            </w:pPr>
          </w:p>
        </w:tc>
        <w:tc>
          <w:tcPr>
            <w:tcW w:w="2126" w:type="dxa"/>
          </w:tcPr>
          <w:p w14:paraId="509CAE85" w14:textId="77777777" w:rsidR="00F71F56" w:rsidRPr="00497E67" w:rsidRDefault="00F71F56" w:rsidP="00D30F6E">
            <w:pPr>
              <w:pStyle w:val="BodyText"/>
              <w:widowControl w:val="0"/>
              <w:snapToGrid w:val="0"/>
              <w:rPr>
                <w:ins w:id="3148" w:author="Kennedy, Muhil" w:date="2022-12-08T13:34:00Z"/>
                <w:rFonts w:ascii="Century Gothic" w:hAnsi="Century Gothic" w:cs="Times New Roman"/>
                <w:sz w:val="20"/>
                <w:szCs w:val="20"/>
                <w:lang w:val="en-US"/>
              </w:rPr>
            </w:pPr>
          </w:p>
        </w:tc>
        <w:tc>
          <w:tcPr>
            <w:tcW w:w="1843" w:type="dxa"/>
          </w:tcPr>
          <w:p w14:paraId="25E00E7E" w14:textId="77777777" w:rsidR="00F71F56" w:rsidRPr="00497E67" w:rsidRDefault="00F71F56" w:rsidP="00D30F6E">
            <w:pPr>
              <w:pStyle w:val="BodyText"/>
              <w:widowControl w:val="0"/>
              <w:snapToGrid w:val="0"/>
              <w:rPr>
                <w:ins w:id="3149" w:author="Kennedy, Muhil" w:date="2022-12-08T13:34:00Z"/>
                <w:rFonts w:ascii="Century Gothic" w:hAnsi="Century Gothic" w:cs="Times New Roman"/>
                <w:sz w:val="20"/>
                <w:szCs w:val="20"/>
                <w:lang w:val="en-US"/>
              </w:rPr>
            </w:pPr>
          </w:p>
        </w:tc>
      </w:tr>
      <w:tr w:rsidR="00F71F56" w:rsidRPr="00497E67" w14:paraId="7C179FFF" w14:textId="77777777" w:rsidTr="00D30F6E">
        <w:trPr>
          <w:ins w:id="3150" w:author="Kennedy, Muhil" w:date="2022-12-08T13:34:00Z"/>
        </w:trPr>
        <w:tc>
          <w:tcPr>
            <w:tcW w:w="1134" w:type="dxa"/>
            <w:vMerge w:val="restart"/>
            <w:vAlign w:val="center"/>
          </w:tcPr>
          <w:p w14:paraId="4124CE72" w14:textId="77777777" w:rsidR="00F71F56" w:rsidRPr="00497E67" w:rsidRDefault="00F71F56" w:rsidP="00D30F6E">
            <w:pPr>
              <w:pStyle w:val="FaureciaText"/>
              <w:widowControl w:val="0"/>
              <w:snapToGrid w:val="0"/>
              <w:spacing w:before="0" w:after="0"/>
              <w:ind w:left="5"/>
              <w:jc w:val="center"/>
              <w:rPr>
                <w:ins w:id="3151" w:author="Kennedy, Muhil" w:date="2022-12-08T13:34:00Z"/>
                <w:rFonts w:ascii="Century Gothic" w:hAnsi="Century Gothic" w:cs="Times New Roman"/>
                <w:szCs w:val="20"/>
                <w:lang w:val="en-US" w:eastAsia="fr-FR"/>
              </w:rPr>
            </w:pPr>
            <w:ins w:id="3152" w:author="Kennedy, Muhil" w:date="2022-12-08T13:34:00Z">
              <w:r w:rsidRPr="00497E67">
                <w:rPr>
                  <w:rFonts w:ascii="Century Gothic" w:hAnsi="Century Gothic" w:cs="Times New Roman"/>
                  <w:szCs w:val="20"/>
                  <w:lang w:val="en-US" w:eastAsia="fr-FR"/>
                </w:rPr>
                <w:t>Part 4</w:t>
              </w:r>
            </w:ins>
          </w:p>
        </w:tc>
        <w:tc>
          <w:tcPr>
            <w:tcW w:w="1701" w:type="dxa"/>
            <w:tcBorders>
              <w:top w:val="single" w:sz="4" w:space="0" w:color="auto"/>
              <w:left w:val="single" w:sz="4" w:space="0" w:color="auto"/>
              <w:bottom w:val="single" w:sz="4" w:space="0" w:color="auto"/>
              <w:right w:val="single" w:sz="4" w:space="0" w:color="auto"/>
            </w:tcBorders>
          </w:tcPr>
          <w:p w14:paraId="3C10BE96" w14:textId="77777777" w:rsidR="00F71F56" w:rsidRPr="00497E67" w:rsidRDefault="00F71F56" w:rsidP="00D30F6E">
            <w:pPr>
              <w:pStyle w:val="FaureciaText"/>
              <w:widowControl w:val="0"/>
              <w:snapToGrid w:val="0"/>
              <w:spacing w:before="0" w:after="0"/>
              <w:ind w:left="5"/>
              <w:jc w:val="center"/>
              <w:rPr>
                <w:ins w:id="3153" w:author="Kennedy, Muhil" w:date="2022-12-08T13:34:00Z"/>
                <w:rFonts w:ascii="Century Gothic" w:hAnsi="Century Gothic" w:cs="Times New Roman"/>
                <w:szCs w:val="20"/>
                <w:lang w:val="en-US" w:eastAsia="fr-FR"/>
              </w:rPr>
            </w:pPr>
            <w:ins w:id="3154" w:author="Kennedy, Muhil" w:date="2022-12-08T13:34:00Z">
              <w:r w:rsidRPr="00497E67">
                <w:rPr>
                  <w:rFonts w:ascii="Century Gothic" w:hAnsi="Century Gothic" w:cs="Times New Roman"/>
                  <w:szCs w:val="20"/>
                  <w:lang w:val="en-US" w:eastAsia="fr-FR"/>
                </w:rPr>
                <w:t>Prototype</w:t>
              </w:r>
            </w:ins>
          </w:p>
        </w:tc>
        <w:tc>
          <w:tcPr>
            <w:tcW w:w="2410" w:type="dxa"/>
            <w:tcBorders>
              <w:top w:val="single" w:sz="4" w:space="0" w:color="auto"/>
              <w:left w:val="single" w:sz="4" w:space="0" w:color="auto"/>
              <w:bottom w:val="single" w:sz="4" w:space="0" w:color="auto"/>
              <w:right w:val="single" w:sz="4" w:space="0" w:color="auto"/>
            </w:tcBorders>
          </w:tcPr>
          <w:p w14:paraId="696C4BCB" w14:textId="77777777" w:rsidR="00F71F56" w:rsidRPr="00497E67" w:rsidRDefault="00F71F56" w:rsidP="00D30F6E">
            <w:pPr>
              <w:pStyle w:val="FaureciaText"/>
              <w:widowControl w:val="0"/>
              <w:snapToGrid w:val="0"/>
              <w:spacing w:before="0" w:after="0"/>
              <w:rPr>
                <w:ins w:id="3155"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7AA499A3" w14:textId="77777777" w:rsidR="00F71F56" w:rsidRPr="00497E67" w:rsidRDefault="00F71F56" w:rsidP="00D30F6E">
            <w:pPr>
              <w:pStyle w:val="BodyText"/>
              <w:widowControl w:val="0"/>
              <w:snapToGrid w:val="0"/>
              <w:rPr>
                <w:ins w:id="3156"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17A6FBD4" w14:textId="77777777" w:rsidR="00F71F56" w:rsidRPr="00497E67" w:rsidRDefault="00F71F56" w:rsidP="00D30F6E">
            <w:pPr>
              <w:pStyle w:val="BodyText"/>
              <w:widowControl w:val="0"/>
              <w:snapToGrid w:val="0"/>
              <w:rPr>
                <w:ins w:id="3157" w:author="Kennedy, Muhil" w:date="2022-12-08T13:34:00Z"/>
                <w:rFonts w:ascii="Century Gothic" w:hAnsi="Century Gothic" w:cs="Times New Roman"/>
                <w:sz w:val="20"/>
                <w:szCs w:val="20"/>
                <w:lang w:val="en-US"/>
              </w:rPr>
            </w:pPr>
          </w:p>
        </w:tc>
      </w:tr>
      <w:tr w:rsidR="00F71F56" w:rsidRPr="00497E67" w14:paraId="67D562D7" w14:textId="77777777" w:rsidTr="00D30F6E">
        <w:trPr>
          <w:ins w:id="3158" w:author="Kennedy, Muhil" w:date="2022-12-08T13:34:00Z"/>
        </w:trPr>
        <w:tc>
          <w:tcPr>
            <w:tcW w:w="1134" w:type="dxa"/>
            <w:vMerge/>
            <w:vAlign w:val="center"/>
          </w:tcPr>
          <w:p w14:paraId="3161EB61" w14:textId="77777777" w:rsidR="00F71F56" w:rsidRPr="00497E67" w:rsidRDefault="00F71F56" w:rsidP="00D30F6E">
            <w:pPr>
              <w:pStyle w:val="BodyText"/>
              <w:widowControl w:val="0"/>
              <w:snapToGrid w:val="0"/>
              <w:rPr>
                <w:ins w:id="3159" w:author="Kennedy, Muhil" w:date="2022-12-08T13:34:00Z"/>
                <w:rFonts w:ascii="Century Gothic" w:hAnsi="Century Gothic" w:cs="Times New Roman"/>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148FB7E4" w14:textId="77777777" w:rsidR="00F71F56" w:rsidRPr="00497E67" w:rsidRDefault="00F71F56" w:rsidP="00D30F6E">
            <w:pPr>
              <w:pStyle w:val="FaureciaText"/>
              <w:widowControl w:val="0"/>
              <w:snapToGrid w:val="0"/>
              <w:spacing w:before="0" w:after="0"/>
              <w:ind w:left="5"/>
              <w:jc w:val="center"/>
              <w:rPr>
                <w:ins w:id="3160" w:author="Kennedy, Muhil" w:date="2022-12-08T13:34:00Z"/>
                <w:rFonts w:ascii="Century Gothic" w:hAnsi="Century Gothic" w:cs="Times New Roman"/>
                <w:szCs w:val="20"/>
                <w:lang w:val="en-US" w:eastAsia="fr-FR"/>
              </w:rPr>
            </w:pPr>
            <w:ins w:id="3161" w:author="Kennedy, Muhil" w:date="2022-12-08T13:34:00Z">
              <w:r w:rsidRPr="00497E67">
                <w:rPr>
                  <w:rFonts w:ascii="Century Gothic" w:hAnsi="Century Gothic" w:cs="Times New Roman"/>
                  <w:szCs w:val="20"/>
                  <w:lang w:val="en-US" w:eastAsia="fr-FR"/>
                </w:rPr>
                <w:t>Pre-Series</w:t>
              </w:r>
            </w:ins>
          </w:p>
        </w:tc>
        <w:tc>
          <w:tcPr>
            <w:tcW w:w="2410" w:type="dxa"/>
            <w:tcBorders>
              <w:top w:val="single" w:sz="4" w:space="0" w:color="auto"/>
              <w:left w:val="single" w:sz="4" w:space="0" w:color="auto"/>
              <w:bottom w:val="single" w:sz="4" w:space="0" w:color="auto"/>
              <w:right w:val="single" w:sz="4" w:space="0" w:color="auto"/>
            </w:tcBorders>
          </w:tcPr>
          <w:p w14:paraId="688E5C86" w14:textId="77777777" w:rsidR="00F71F56" w:rsidRPr="00497E67" w:rsidRDefault="00F71F56" w:rsidP="00D30F6E">
            <w:pPr>
              <w:pStyle w:val="FaureciaText"/>
              <w:widowControl w:val="0"/>
              <w:snapToGrid w:val="0"/>
              <w:spacing w:before="0" w:after="0"/>
              <w:rPr>
                <w:ins w:id="3162"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38807173" w14:textId="77777777" w:rsidR="00F71F56" w:rsidRPr="00497E67" w:rsidRDefault="00F71F56" w:rsidP="00D30F6E">
            <w:pPr>
              <w:pStyle w:val="BodyText"/>
              <w:widowControl w:val="0"/>
              <w:snapToGrid w:val="0"/>
              <w:rPr>
                <w:ins w:id="3163"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328D0A6A" w14:textId="77777777" w:rsidR="00F71F56" w:rsidRPr="00497E67" w:rsidRDefault="00F71F56" w:rsidP="00D30F6E">
            <w:pPr>
              <w:pStyle w:val="BodyText"/>
              <w:widowControl w:val="0"/>
              <w:snapToGrid w:val="0"/>
              <w:rPr>
                <w:ins w:id="3164" w:author="Kennedy, Muhil" w:date="2022-12-08T13:34:00Z"/>
                <w:rFonts w:ascii="Century Gothic" w:hAnsi="Century Gothic" w:cs="Times New Roman"/>
                <w:sz w:val="20"/>
                <w:szCs w:val="20"/>
                <w:lang w:val="en-US"/>
              </w:rPr>
            </w:pPr>
          </w:p>
        </w:tc>
      </w:tr>
      <w:tr w:rsidR="00F71F56" w:rsidRPr="00497E67" w14:paraId="2A3B0337" w14:textId="77777777" w:rsidTr="00D30F6E">
        <w:trPr>
          <w:ins w:id="3165" w:author="Kennedy, Muhil" w:date="2022-12-08T13:34:00Z"/>
        </w:trPr>
        <w:tc>
          <w:tcPr>
            <w:tcW w:w="1134" w:type="dxa"/>
            <w:vMerge/>
            <w:vAlign w:val="center"/>
          </w:tcPr>
          <w:p w14:paraId="003DC640" w14:textId="77777777" w:rsidR="00F71F56" w:rsidRPr="00497E67" w:rsidRDefault="00F71F56" w:rsidP="00D30F6E">
            <w:pPr>
              <w:pStyle w:val="BodyText"/>
              <w:widowControl w:val="0"/>
              <w:snapToGrid w:val="0"/>
              <w:rPr>
                <w:ins w:id="3166" w:author="Kennedy, Muhil" w:date="2022-12-08T13:34:00Z"/>
                <w:rFonts w:ascii="Century Gothic" w:hAnsi="Century Gothic" w:cs="Times New Roman"/>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5CEB2731" w14:textId="77777777" w:rsidR="00F71F56" w:rsidRPr="00497E67" w:rsidRDefault="00F71F56" w:rsidP="00D30F6E">
            <w:pPr>
              <w:pStyle w:val="FaureciaText"/>
              <w:widowControl w:val="0"/>
              <w:snapToGrid w:val="0"/>
              <w:spacing w:before="0" w:after="0"/>
              <w:ind w:left="5"/>
              <w:jc w:val="center"/>
              <w:rPr>
                <w:ins w:id="3167" w:author="Kennedy, Muhil" w:date="2022-12-08T13:34:00Z"/>
                <w:rFonts w:ascii="Century Gothic" w:hAnsi="Century Gothic" w:cs="Times New Roman"/>
                <w:szCs w:val="20"/>
                <w:lang w:val="en-US" w:eastAsia="fr-FR"/>
              </w:rPr>
            </w:pPr>
            <w:ins w:id="3168" w:author="Kennedy, Muhil" w:date="2022-12-08T13:34:00Z">
              <w:r w:rsidRPr="00497E67">
                <w:rPr>
                  <w:rFonts w:ascii="Century Gothic" w:hAnsi="Century Gothic" w:cs="Times New Roman"/>
                  <w:szCs w:val="20"/>
                  <w:lang w:val="en-US" w:eastAsia="fr-FR"/>
                </w:rPr>
                <w:t>Series</w:t>
              </w:r>
            </w:ins>
          </w:p>
        </w:tc>
        <w:tc>
          <w:tcPr>
            <w:tcW w:w="2410" w:type="dxa"/>
            <w:tcBorders>
              <w:top w:val="single" w:sz="4" w:space="0" w:color="auto"/>
              <w:left w:val="single" w:sz="4" w:space="0" w:color="auto"/>
              <w:bottom w:val="single" w:sz="4" w:space="0" w:color="auto"/>
              <w:right w:val="single" w:sz="4" w:space="0" w:color="auto"/>
            </w:tcBorders>
          </w:tcPr>
          <w:p w14:paraId="444B6782" w14:textId="77777777" w:rsidR="00F71F56" w:rsidRPr="00497E67" w:rsidRDefault="00F71F56" w:rsidP="00D30F6E">
            <w:pPr>
              <w:pStyle w:val="FaureciaText"/>
              <w:widowControl w:val="0"/>
              <w:snapToGrid w:val="0"/>
              <w:spacing w:before="0" w:after="0"/>
              <w:rPr>
                <w:ins w:id="3169"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1BCEACE3" w14:textId="77777777" w:rsidR="00F71F56" w:rsidRPr="00497E67" w:rsidRDefault="00F71F56" w:rsidP="00D30F6E">
            <w:pPr>
              <w:pStyle w:val="BodyText"/>
              <w:widowControl w:val="0"/>
              <w:snapToGrid w:val="0"/>
              <w:rPr>
                <w:ins w:id="3170"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62CB3EF4" w14:textId="77777777" w:rsidR="00F71F56" w:rsidRPr="00497E67" w:rsidRDefault="00F71F56" w:rsidP="00D30F6E">
            <w:pPr>
              <w:pStyle w:val="BodyText"/>
              <w:widowControl w:val="0"/>
              <w:snapToGrid w:val="0"/>
              <w:rPr>
                <w:ins w:id="3171" w:author="Kennedy, Muhil" w:date="2022-12-08T13:34:00Z"/>
                <w:rFonts w:ascii="Century Gothic" w:hAnsi="Century Gothic" w:cs="Times New Roman"/>
                <w:sz w:val="20"/>
                <w:szCs w:val="20"/>
                <w:lang w:val="en-US"/>
              </w:rPr>
            </w:pPr>
          </w:p>
        </w:tc>
      </w:tr>
    </w:tbl>
    <w:p w14:paraId="34F71006" w14:textId="77777777" w:rsidR="00F71F56" w:rsidRPr="00497E67" w:rsidRDefault="00F71F56" w:rsidP="00F71F56">
      <w:pPr>
        <w:pStyle w:val="Header"/>
        <w:widowControl w:val="0"/>
        <w:tabs>
          <w:tab w:val="clear" w:pos="4536"/>
          <w:tab w:val="clear" w:pos="9072"/>
          <w:tab w:val="left" w:pos="6735"/>
        </w:tabs>
        <w:snapToGrid w:val="0"/>
        <w:spacing w:line="240" w:lineRule="auto"/>
        <w:rPr>
          <w:ins w:id="3172" w:author="Kennedy, Muhil" w:date="2022-12-08T13:34:00Z"/>
          <w:rFonts w:ascii="Century Gothic" w:hAnsi="Century Gothic"/>
          <w:lang w:val="en-US"/>
        </w:rPr>
      </w:pPr>
    </w:p>
    <w:p w14:paraId="052E951E"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173" w:author="Kennedy, Muhil" w:date="2022-12-08T13:34:00Z"/>
          <w:rFonts w:ascii="Century Gothic" w:hAnsi="Century Gothic"/>
          <w:b w:val="0"/>
          <w:bCs w:val="0"/>
          <w:i/>
          <w:iCs/>
          <w:szCs w:val="20"/>
          <w:lang w:val="en-US"/>
        </w:rPr>
      </w:pPr>
      <w:ins w:id="3174" w:author="Kennedy, Muhil" w:date="2022-12-08T13:34:00Z">
        <w:r w:rsidRPr="006B1A43">
          <w:rPr>
            <w:rFonts w:ascii="Century Gothic" w:hAnsi="Century Gothic"/>
            <w:b w:val="0"/>
            <w:bCs w:val="0"/>
            <w:i/>
            <w:iCs/>
            <w:szCs w:val="20"/>
            <w:lang w:val="en-US"/>
          </w:rPr>
          <w:t>Supplier Guaranteed Capacity</w:t>
        </w:r>
      </w:ins>
    </w:p>
    <w:p w14:paraId="671B58B1" w14:textId="77777777" w:rsidR="00F71F56" w:rsidRDefault="00F71F56" w:rsidP="00F71F56">
      <w:pPr>
        <w:pStyle w:val="Faureciaberschrift2"/>
        <w:widowControl w:val="0"/>
        <w:numPr>
          <w:ilvl w:val="0"/>
          <w:numId w:val="0"/>
        </w:numPr>
        <w:snapToGrid w:val="0"/>
        <w:spacing w:after="0"/>
        <w:ind w:left="567"/>
        <w:rPr>
          <w:ins w:id="3175" w:author="Kennedy, Muhil" w:date="2022-12-08T13:34:00Z"/>
          <w:rFonts w:ascii="Century Gothic" w:hAnsi="Century Gothic" w:cs="Times New Roman"/>
          <w:snapToGrid/>
          <w:szCs w:val="20"/>
          <w:lang w:val="en-US"/>
        </w:rPr>
      </w:pPr>
    </w:p>
    <w:p w14:paraId="1F26725E" w14:textId="77777777" w:rsidR="00F71F56" w:rsidRPr="00497E67" w:rsidRDefault="00F71F56" w:rsidP="00F71F56">
      <w:pPr>
        <w:pStyle w:val="Faureciaberschrift2"/>
        <w:widowControl w:val="0"/>
        <w:numPr>
          <w:ilvl w:val="0"/>
          <w:numId w:val="0"/>
        </w:numPr>
        <w:snapToGrid w:val="0"/>
        <w:spacing w:after="0"/>
        <w:ind w:left="567"/>
        <w:rPr>
          <w:ins w:id="3176" w:author="Kennedy, Muhil" w:date="2022-12-08T13:34:00Z"/>
          <w:rFonts w:ascii="Century Gothic" w:hAnsi="Century Gothic" w:cs="Times New Roman"/>
          <w:snapToGrid/>
          <w:szCs w:val="20"/>
          <w:lang w:val="en-US"/>
        </w:rPr>
      </w:pPr>
      <w:ins w:id="3177" w:author="Kennedy, Muhil" w:date="2022-12-08T13:34:00Z">
        <w:r w:rsidRPr="00497E67">
          <w:rPr>
            <w:rFonts w:ascii="Century Gothic" w:hAnsi="Century Gothic" w:cs="Times New Roman"/>
            <w:snapToGrid/>
            <w:szCs w:val="20"/>
            <w:lang w:val="en-US"/>
          </w:rPr>
          <w:t>The Supplier guarantees that it can deliver 1/45th of 130 percent of the Estimated Annual Requirement (Section 3.3.</w:t>
        </w:r>
        <w:r>
          <w:rPr>
            <w:rFonts w:ascii="Century Gothic" w:hAnsi="Century Gothic" w:cs="Times New Roman"/>
            <w:snapToGrid/>
            <w:szCs w:val="20"/>
            <w:lang w:val="en-US"/>
          </w:rPr>
          <w:t>4</w:t>
        </w:r>
        <w:r w:rsidRPr="00497E67">
          <w:rPr>
            <w:rFonts w:ascii="Century Gothic" w:hAnsi="Century Gothic" w:cs="Times New Roman"/>
            <w:snapToGrid/>
            <w:szCs w:val="20"/>
            <w:lang w:val="en-US"/>
          </w:rPr>
          <w:t>) every week (“</w:t>
        </w:r>
        <w:r w:rsidRPr="00497E67">
          <w:rPr>
            <w:rFonts w:ascii="Century Gothic" w:hAnsi="Century Gothic" w:cs="Times New Roman"/>
            <w:b/>
            <w:bCs/>
            <w:snapToGrid/>
            <w:szCs w:val="20"/>
            <w:lang w:val="en-US"/>
          </w:rPr>
          <w:t>Guaranteed Capacity</w:t>
        </w:r>
        <w:r w:rsidRPr="00497E67">
          <w:rPr>
            <w:rFonts w:ascii="Century Gothic" w:hAnsi="Century Gothic" w:cs="Times New Roman"/>
            <w:snapToGrid/>
            <w:szCs w:val="20"/>
            <w:lang w:val="en-US"/>
          </w:rPr>
          <w:t xml:space="preserve">”)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sidRPr="00497E67">
          <w:rPr>
            <w:rFonts w:ascii="Century Gothic" w:hAnsi="Century Gothic" w:cs="Times New Roman"/>
            <w:snapToGrid/>
            <w:szCs w:val="20"/>
            <w:lang w:val="en-US"/>
          </w:rPr>
          <w:t>(Guaranteed Capacity Commitment). For the year in which SOP (as described below) occurs the Estimated Annual Requirement relevant for the calculation of the Guaranteed Capacity shall be the Estimated Annual Requirement of the year following SOP (as described below). For the year in which EOP occurs the Estimated Annual Requirement relevant for the calculation of the Guaranteed Capacity for those years shall be the Estimated Annual Requirement of the year prior to EOP. This applies accordingly to any additional years of delivery of Parts if the OEM extends the duration of the Program.</w:t>
        </w:r>
      </w:ins>
    </w:p>
    <w:p w14:paraId="20FE417D" w14:textId="77777777" w:rsidR="00F71F56" w:rsidRDefault="00F71F56" w:rsidP="00F71F56">
      <w:pPr>
        <w:widowControl w:val="0"/>
        <w:snapToGrid w:val="0"/>
        <w:rPr>
          <w:ins w:id="3178" w:author="Kennedy, Muhil" w:date="2022-12-08T13:34:00Z"/>
          <w:rFonts w:ascii="Century Gothic" w:hAnsi="Century Gothic"/>
          <w:szCs w:val="20"/>
          <w:lang w:val="en-US" w:eastAsia="en-US"/>
        </w:rPr>
      </w:pPr>
    </w:p>
    <w:p w14:paraId="55231ADF"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179" w:author="Kennedy, Muhil" w:date="2022-12-08T13:34:00Z"/>
          <w:rFonts w:ascii="Century Gothic" w:hAnsi="Century Gothic"/>
          <w:b w:val="0"/>
          <w:bCs w:val="0"/>
          <w:i/>
          <w:iCs/>
          <w:szCs w:val="20"/>
          <w:lang w:val="en-US"/>
        </w:rPr>
      </w:pPr>
      <w:ins w:id="3180" w:author="Kennedy, Muhil" w:date="2022-12-08T13:34:00Z">
        <w:r w:rsidRPr="006B1A43">
          <w:rPr>
            <w:rFonts w:ascii="Century Gothic" w:hAnsi="Century Gothic"/>
            <w:b w:val="0"/>
            <w:bCs w:val="0"/>
            <w:i/>
            <w:iCs/>
            <w:szCs w:val="20"/>
            <w:lang w:val="en-US"/>
          </w:rPr>
          <w:t xml:space="preserve">Indicative volumes </w:t>
        </w:r>
      </w:ins>
    </w:p>
    <w:p w14:paraId="3ECABB46" w14:textId="77777777" w:rsidR="00F71F56" w:rsidRPr="00497E67" w:rsidRDefault="00F71F56" w:rsidP="00F71F56">
      <w:pPr>
        <w:widowControl w:val="0"/>
        <w:snapToGrid w:val="0"/>
        <w:rPr>
          <w:ins w:id="3181" w:author="Kennedy, Muhil" w:date="2022-12-08T13:34:00Z"/>
          <w:rFonts w:ascii="Century Gothic" w:hAnsi="Century Gothic"/>
          <w:szCs w:val="20"/>
          <w:lang w:val="en-US" w:eastAsia="en-US"/>
        </w:rPr>
      </w:pPr>
    </w:p>
    <w:p w14:paraId="027F333E" w14:textId="77777777" w:rsidR="00F71F56" w:rsidRDefault="00F71F56" w:rsidP="00F71F56">
      <w:pPr>
        <w:pStyle w:val="Faureciaberschrift2"/>
        <w:widowControl w:val="0"/>
        <w:numPr>
          <w:ilvl w:val="0"/>
          <w:numId w:val="0"/>
        </w:numPr>
        <w:snapToGrid w:val="0"/>
        <w:spacing w:after="0"/>
        <w:ind w:left="567"/>
        <w:rPr>
          <w:ins w:id="3182" w:author="Kennedy, Muhil" w:date="2022-12-08T13:34:00Z"/>
          <w:rFonts w:ascii="Century Gothic" w:hAnsi="Century Gothic" w:cs="Times New Roman"/>
          <w:szCs w:val="20"/>
          <w:lang w:val="en-US"/>
        </w:rPr>
      </w:pPr>
      <w:ins w:id="3183" w:author="Kennedy, Muhil" w:date="2022-12-08T13:34:00Z">
        <w:r w:rsidRPr="00497E67">
          <w:rPr>
            <w:rFonts w:ascii="Century Gothic" w:hAnsi="Century Gothic" w:cs="Times New Roman"/>
            <w:szCs w:val="20"/>
            <w:lang w:val="en-US"/>
          </w:rPr>
          <w:t xml:space="preserve">Without accepting liability, Faurecia hereby informs the Supplier that the </w:t>
        </w:r>
        <w:r w:rsidRPr="00497E67">
          <w:rPr>
            <w:rFonts w:ascii="Century Gothic" w:hAnsi="Century Gothic" w:cs="Times New Roman"/>
            <w:smallCaps/>
            <w:szCs w:val="20"/>
            <w:lang w:val="en-US"/>
          </w:rPr>
          <w:t>OEM</w:t>
        </w:r>
        <w:r w:rsidRPr="00497E67">
          <w:rPr>
            <w:rFonts w:ascii="Century Gothic" w:hAnsi="Century Gothic" w:cs="Times New Roman"/>
            <w:szCs w:val="20"/>
            <w:lang w:val="en-US"/>
          </w:rPr>
          <w:t xml:space="preserve"> has indicated the annual demand for Parts in the form of a non-binding estimated production requirement (“</w:t>
        </w:r>
        <w:r w:rsidRPr="00497E67">
          <w:rPr>
            <w:rFonts w:ascii="Century Gothic" w:hAnsi="Century Gothic" w:cs="Times New Roman"/>
            <w:b/>
            <w:bCs/>
            <w:szCs w:val="20"/>
            <w:lang w:val="en-US"/>
          </w:rPr>
          <w:t>Estimated Annual Requirement</w:t>
        </w:r>
        <w:r w:rsidRPr="00497E67">
          <w:rPr>
            <w:rFonts w:ascii="Century Gothic" w:hAnsi="Century Gothic" w:cs="Times New Roman"/>
            <w:szCs w:val="20"/>
            <w:lang w:val="en-US"/>
          </w:rPr>
          <w:t xml:space="preserve">") as follows: </w:t>
        </w:r>
      </w:ins>
    </w:p>
    <w:p w14:paraId="64DD7796" w14:textId="77777777" w:rsidR="00F71F56" w:rsidRPr="006B1A43" w:rsidRDefault="00F71F56" w:rsidP="00F71F56">
      <w:pPr>
        <w:rPr>
          <w:ins w:id="3184" w:author="Kennedy, Muhil" w:date="2022-12-08T13:34:00Z"/>
          <w:lang w:val="en-US" w:eastAsia="pt-BR"/>
        </w:rPr>
      </w:pPr>
    </w:p>
    <w:tbl>
      <w:tblPr>
        <w:tblW w:w="10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276"/>
        <w:gridCol w:w="1417"/>
        <w:gridCol w:w="1134"/>
        <w:gridCol w:w="1276"/>
        <w:gridCol w:w="1276"/>
        <w:gridCol w:w="1276"/>
        <w:gridCol w:w="1276"/>
      </w:tblGrid>
      <w:tr w:rsidR="00F71F56" w:rsidRPr="00497E67" w14:paraId="5D5CABF8" w14:textId="77777777" w:rsidTr="00D30F6E">
        <w:trPr>
          <w:trHeight w:hRule="exact" w:val="453"/>
          <w:ins w:id="3185" w:author="Kennedy, Muhil" w:date="2022-12-08T13:34:00Z"/>
        </w:trPr>
        <w:tc>
          <w:tcPr>
            <w:tcW w:w="1347" w:type="dxa"/>
            <w:tcBorders>
              <w:bottom w:val="single" w:sz="6" w:space="0" w:color="auto"/>
            </w:tcBorders>
            <w:shd w:val="clear" w:color="auto" w:fill="E6E6E6"/>
            <w:vAlign w:val="center"/>
          </w:tcPr>
          <w:p w14:paraId="1F4199D3" w14:textId="77777777" w:rsidR="00F71F56" w:rsidRPr="00497E67" w:rsidRDefault="00F71F56" w:rsidP="00D30F6E">
            <w:pPr>
              <w:widowControl w:val="0"/>
              <w:snapToGrid w:val="0"/>
              <w:ind w:left="0"/>
              <w:jc w:val="center"/>
              <w:rPr>
                <w:ins w:id="3186" w:author="Kennedy, Muhil" w:date="2022-12-08T13:34:00Z"/>
                <w:rFonts w:ascii="Century Gothic" w:hAnsi="Century Gothic" w:cs="Arial"/>
                <w:b/>
                <w:bCs/>
                <w:szCs w:val="20"/>
                <w:lang w:val="en-US"/>
              </w:rPr>
            </w:pPr>
            <w:ins w:id="3187" w:author="Kennedy, Muhil" w:date="2022-12-08T13:34:00Z">
              <w:r w:rsidRPr="00497E67">
                <w:rPr>
                  <w:rFonts w:ascii="Century Gothic" w:hAnsi="Century Gothic" w:cs="Arial"/>
                  <w:b/>
                  <w:bCs/>
                  <w:szCs w:val="20"/>
                  <w:lang w:val="en-US"/>
                </w:rPr>
                <w:t>Reference</w:t>
              </w:r>
            </w:ins>
          </w:p>
        </w:tc>
        <w:tc>
          <w:tcPr>
            <w:tcW w:w="1276" w:type="dxa"/>
            <w:tcBorders>
              <w:bottom w:val="single" w:sz="6" w:space="0" w:color="auto"/>
            </w:tcBorders>
            <w:shd w:val="clear" w:color="auto" w:fill="E6E6E6"/>
            <w:vAlign w:val="center"/>
          </w:tcPr>
          <w:p w14:paraId="32B70673" w14:textId="77777777" w:rsidR="00F71F56" w:rsidRPr="00497E67" w:rsidRDefault="00F71F56" w:rsidP="00D30F6E">
            <w:pPr>
              <w:widowControl w:val="0"/>
              <w:snapToGrid w:val="0"/>
              <w:ind w:left="-65"/>
              <w:jc w:val="center"/>
              <w:rPr>
                <w:ins w:id="3188" w:author="Kennedy, Muhil" w:date="2022-12-08T13:34:00Z"/>
                <w:rFonts w:ascii="Century Gothic" w:hAnsi="Century Gothic" w:cs="Arial"/>
                <w:b/>
                <w:bCs/>
                <w:szCs w:val="20"/>
                <w:lang w:val="en-US"/>
              </w:rPr>
            </w:pPr>
            <w:ins w:id="3189" w:author="Kennedy, Muhil" w:date="2022-12-08T13:34:00Z">
              <w:r w:rsidRPr="00497E67">
                <w:rPr>
                  <w:rFonts w:ascii="Century Gothic" w:hAnsi="Century Gothic" w:cs="Arial"/>
                  <w:b/>
                  <w:bCs/>
                  <w:szCs w:val="20"/>
                  <w:lang w:val="en-US"/>
                </w:rPr>
                <w:t>201x</w:t>
              </w:r>
            </w:ins>
          </w:p>
        </w:tc>
        <w:tc>
          <w:tcPr>
            <w:tcW w:w="1417" w:type="dxa"/>
            <w:tcBorders>
              <w:bottom w:val="single" w:sz="6" w:space="0" w:color="auto"/>
            </w:tcBorders>
            <w:shd w:val="clear" w:color="auto" w:fill="E6E6E6"/>
            <w:vAlign w:val="center"/>
          </w:tcPr>
          <w:p w14:paraId="327F389A" w14:textId="77777777" w:rsidR="00F71F56" w:rsidRPr="00497E67" w:rsidRDefault="00F71F56" w:rsidP="00D30F6E">
            <w:pPr>
              <w:widowControl w:val="0"/>
              <w:snapToGrid w:val="0"/>
              <w:ind w:left="0"/>
              <w:jc w:val="center"/>
              <w:rPr>
                <w:ins w:id="3190" w:author="Kennedy, Muhil" w:date="2022-12-08T13:34:00Z"/>
                <w:rFonts w:ascii="Century Gothic" w:hAnsi="Century Gothic" w:cs="Arial"/>
                <w:b/>
                <w:bCs/>
                <w:szCs w:val="20"/>
                <w:lang w:val="en-US"/>
              </w:rPr>
            </w:pPr>
            <w:ins w:id="3191" w:author="Kennedy, Muhil" w:date="2022-12-08T13:34:00Z">
              <w:r w:rsidRPr="00497E67">
                <w:rPr>
                  <w:rFonts w:ascii="Century Gothic" w:hAnsi="Century Gothic" w:cs="Arial"/>
                  <w:b/>
                  <w:bCs/>
                  <w:szCs w:val="20"/>
                  <w:lang w:val="en-US"/>
                </w:rPr>
                <w:t>201x</w:t>
              </w:r>
            </w:ins>
          </w:p>
        </w:tc>
        <w:tc>
          <w:tcPr>
            <w:tcW w:w="1134" w:type="dxa"/>
            <w:tcBorders>
              <w:bottom w:val="single" w:sz="6" w:space="0" w:color="auto"/>
            </w:tcBorders>
            <w:shd w:val="clear" w:color="auto" w:fill="E6E6E6"/>
            <w:vAlign w:val="center"/>
          </w:tcPr>
          <w:p w14:paraId="55AB4915" w14:textId="77777777" w:rsidR="00F71F56" w:rsidRPr="00497E67" w:rsidRDefault="00F71F56" w:rsidP="00D30F6E">
            <w:pPr>
              <w:widowControl w:val="0"/>
              <w:snapToGrid w:val="0"/>
              <w:ind w:left="0"/>
              <w:jc w:val="center"/>
              <w:rPr>
                <w:ins w:id="3192" w:author="Kennedy, Muhil" w:date="2022-12-08T13:34:00Z"/>
                <w:rFonts w:ascii="Century Gothic" w:hAnsi="Century Gothic" w:cs="Arial"/>
                <w:b/>
                <w:bCs/>
                <w:szCs w:val="20"/>
                <w:lang w:val="en-US"/>
              </w:rPr>
            </w:pPr>
            <w:ins w:id="3193"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271F7C01" w14:textId="77777777" w:rsidR="00F71F56" w:rsidRPr="00497E67" w:rsidRDefault="00F71F56" w:rsidP="00D30F6E">
            <w:pPr>
              <w:widowControl w:val="0"/>
              <w:snapToGrid w:val="0"/>
              <w:ind w:left="0"/>
              <w:jc w:val="center"/>
              <w:rPr>
                <w:ins w:id="3194" w:author="Kennedy, Muhil" w:date="2022-12-08T13:34:00Z"/>
                <w:rFonts w:ascii="Century Gothic" w:hAnsi="Century Gothic" w:cs="Arial"/>
                <w:b/>
                <w:bCs/>
                <w:szCs w:val="20"/>
                <w:lang w:val="en-US"/>
              </w:rPr>
            </w:pPr>
            <w:ins w:id="3195"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7DE4EFE0" w14:textId="77777777" w:rsidR="00F71F56" w:rsidRPr="00497E67" w:rsidRDefault="00F71F56" w:rsidP="00D30F6E">
            <w:pPr>
              <w:widowControl w:val="0"/>
              <w:snapToGrid w:val="0"/>
              <w:ind w:left="0"/>
              <w:jc w:val="center"/>
              <w:rPr>
                <w:ins w:id="3196" w:author="Kennedy, Muhil" w:date="2022-12-08T13:34:00Z"/>
                <w:rFonts w:ascii="Century Gothic" w:hAnsi="Century Gothic"/>
                <w:szCs w:val="20"/>
              </w:rPr>
            </w:pPr>
            <w:ins w:id="3197"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52D36972" w14:textId="77777777" w:rsidR="00F71F56" w:rsidRPr="00497E67" w:rsidRDefault="00F71F56" w:rsidP="00D30F6E">
            <w:pPr>
              <w:widowControl w:val="0"/>
              <w:snapToGrid w:val="0"/>
              <w:ind w:left="0"/>
              <w:jc w:val="center"/>
              <w:rPr>
                <w:ins w:id="3198" w:author="Kennedy, Muhil" w:date="2022-12-08T13:34:00Z"/>
                <w:rFonts w:ascii="Century Gothic" w:hAnsi="Century Gothic"/>
                <w:szCs w:val="20"/>
              </w:rPr>
            </w:pPr>
            <w:ins w:id="3199"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13812B09" w14:textId="77777777" w:rsidR="00F71F56" w:rsidRPr="00497E67" w:rsidRDefault="00F71F56" w:rsidP="00D30F6E">
            <w:pPr>
              <w:widowControl w:val="0"/>
              <w:snapToGrid w:val="0"/>
              <w:ind w:left="0"/>
              <w:jc w:val="center"/>
              <w:rPr>
                <w:ins w:id="3200" w:author="Kennedy, Muhil" w:date="2022-12-08T13:34:00Z"/>
                <w:rFonts w:ascii="Century Gothic" w:hAnsi="Century Gothic"/>
                <w:szCs w:val="20"/>
              </w:rPr>
            </w:pPr>
            <w:ins w:id="3201" w:author="Kennedy, Muhil" w:date="2022-12-08T13:34:00Z">
              <w:r w:rsidRPr="00497E67">
                <w:rPr>
                  <w:rFonts w:ascii="Century Gothic" w:hAnsi="Century Gothic" w:cs="Arial"/>
                  <w:b/>
                  <w:bCs/>
                  <w:szCs w:val="20"/>
                  <w:lang w:val="en-US"/>
                </w:rPr>
                <w:t>201x</w:t>
              </w:r>
            </w:ins>
          </w:p>
        </w:tc>
      </w:tr>
      <w:tr w:rsidR="00F71F56" w:rsidRPr="00497E67" w14:paraId="5EF59867" w14:textId="77777777" w:rsidTr="00D30F6E">
        <w:trPr>
          <w:trHeight w:val="234"/>
          <w:ins w:id="3202" w:author="Kennedy, Muhil" w:date="2022-12-08T13:34:00Z"/>
        </w:trPr>
        <w:tc>
          <w:tcPr>
            <w:tcW w:w="1347" w:type="dxa"/>
            <w:tcBorders>
              <w:bottom w:val="dotted" w:sz="4" w:space="0" w:color="auto"/>
              <w:right w:val="single" w:sz="6" w:space="0" w:color="auto"/>
            </w:tcBorders>
            <w:vAlign w:val="center"/>
          </w:tcPr>
          <w:p w14:paraId="473E2FAC" w14:textId="77777777" w:rsidR="00F71F56" w:rsidRPr="00497E67" w:rsidRDefault="00F71F56" w:rsidP="00D30F6E">
            <w:pPr>
              <w:widowControl w:val="0"/>
              <w:snapToGrid w:val="0"/>
              <w:ind w:left="0"/>
              <w:jc w:val="center"/>
              <w:rPr>
                <w:ins w:id="3203" w:author="Kennedy, Muhil" w:date="2022-12-08T13:34:00Z"/>
                <w:rFonts w:ascii="Century Gothic" w:hAnsi="Century Gothic" w:cs="Arial"/>
                <w:szCs w:val="20"/>
                <w:lang w:val="en-US"/>
              </w:rPr>
            </w:pPr>
          </w:p>
        </w:tc>
        <w:tc>
          <w:tcPr>
            <w:tcW w:w="1276" w:type="dxa"/>
            <w:tcBorders>
              <w:left w:val="single" w:sz="6" w:space="0" w:color="auto"/>
              <w:bottom w:val="dotted" w:sz="4" w:space="0" w:color="auto"/>
              <w:right w:val="single" w:sz="6" w:space="0" w:color="auto"/>
            </w:tcBorders>
            <w:vAlign w:val="center"/>
          </w:tcPr>
          <w:p w14:paraId="37B7A683" w14:textId="77777777" w:rsidR="00F71F56" w:rsidRPr="00497E67" w:rsidRDefault="00F71F56" w:rsidP="00D30F6E">
            <w:pPr>
              <w:widowControl w:val="0"/>
              <w:snapToGrid w:val="0"/>
              <w:ind w:left="109"/>
              <w:jc w:val="center"/>
              <w:rPr>
                <w:ins w:id="3204" w:author="Kennedy, Muhil" w:date="2022-12-08T13:34:00Z"/>
                <w:rFonts w:ascii="Century Gothic" w:hAnsi="Century Gothic" w:cs="Arial"/>
                <w:szCs w:val="20"/>
                <w:lang w:val="en-US"/>
              </w:rPr>
            </w:pPr>
          </w:p>
        </w:tc>
        <w:tc>
          <w:tcPr>
            <w:tcW w:w="1417" w:type="dxa"/>
            <w:tcBorders>
              <w:left w:val="single" w:sz="6" w:space="0" w:color="auto"/>
              <w:bottom w:val="dotted" w:sz="4" w:space="0" w:color="auto"/>
              <w:right w:val="single" w:sz="6" w:space="0" w:color="auto"/>
            </w:tcBorders>
            <w:vAlign w:val="center"/>
          </w:tcPr>
          <w:p w14:paraId="1B7BBEF1" w14:textId="77777777" w:rsidR="00F71F56" w:rsidRPr="00497E67" w:rsidRDefault="00F71F56" w:rsidP="00D30F6E">
            <w:pPr>
              <w:widowControl w:val="0"/>
              <w:snapToGrid w:val="0"/>
              <w:ind w:left="178"/>
              <w:jc w:val="center"/>
              <w:rPr>
                <w:ins w:id="3205" w:author="Kennedy, Muhil" w:date="2022-12-08T13:34:00Z"/>
                <w:rFonts w:ascii="Century Gothic" w:hAnsi="Century Gothic" w:cs="Arial"/>
                <w:szCs w:val="20"/>
              </w:rPr>
            </w:pPr>
          </w:p>
        </w:tc>
        <w:tc>
          <w:tcPr>
            <w:tcW w:w="1134" w:type="dxa"/>
            <w:tcBorders>
              <w:left w:val="single" w:sz="6" w:space="0" w:color="auto"/>
              <w:bottom w:val="dotted" w:sz="4" w:space="0" w:color="auto"/>
              <w:right w:val="single" w:sz="6" w:space="0" w:color="auto"/>
            </w:tcBorders>
          </w:tcPr>
          <w:p w14:paraId="7558E4BC" w14:textId="77777777" w:rsidR="00F71F56" w:rsidRPr="00497E67" w:rsidRDefault="00F71F56" w:rsidP="00D30F6E">
            <w:pPr>
              <w:widowControl w:val="0"/>
              <w:snapToGrid w:val="0"/>
              <w:rPr>
                <w:ins w:id="3206"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6E4C018C" w14:textId="77777777" w:rsidR="00F71F56" w:rsidRPr="00497E67" w:rsidRDefault="00F71F56" w:rsidP="00D30F6E">
            <w:pPr>
              <w:widowControl w:val="0"/>
              <w:snapToGrid w:val="0"/>
              <w:rPr>
                <w:ins w:id="3207"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74E43E6F" w14:textId="77777777" w:rsidR="00F71F56" w:rsidRPr="00497E67" w:rsidRDefault="00F71F56" w:rsidP="00D30F6E">
            <w:pPr>
              <w:widowControl w:val="0"/>
              <w:snapToGrid w:val="0"/>
              <w:rPr>
                <w:ins w:id="3208"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733C1BC9" w14:textId="77777777" w:rsidR="00F71F56" w:rsidRPr="00497E67" w:rsidRDefault="00F71F56" w:rsidP="00D30F6E">
            <w:pPr>
              <w:widowControl w:val="0"/>
              <w:snapToGrid w:val="0"/>
              <w:rPr>
                <w:ins w:id="3209"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6402EAC6" w14:textId="77777777" w:rsidR="00F71F56" w:rsidRPr="00497E67" w:rsidRDefault="00F71F56" w:rsidP="00D30F6E">
            <w:pPr>
              <w:widowControl w:val="0"/>
              <w:snapToGrid w:val="0"/>
              <w:rPr>
                <w:ins w:id="3210" w:author="Kennedy, Muhil" w:date="2022-12-08T13:34:00Z"/>
                <w:rFonts w:ascii="Century Gothic" w:hAnsi="Century Gothic"/>
                <w:szCs w:val="20"/>
              </w:rPr>
            </w:pPr>
          </w:p>
        </w:tc>
      </w:tr>
      <w:tr w:rsidR="00F71F56" w:rsidRPr="00497E67" w14:paraId="7BDFA49A" w14:textId="77777777" w:rsidTr="00D30F6E">
        <w:trPr>
          <w:trHeight w:val="234"/>
          <w:ins w:id="3211" w:author="Kennedy, Muhil" w:date="2022-12-08T13:34:00Z"/>
        </w:trPr>
        <w:tc>
          <w:tcPr>
            <w:tcW w:w="1347" w:type="dxa"/>
            <w:tcBorders>
              <w:top w:val="dotted" w:sz="4" w:space="0" w:color="auto"/>
              <w:bottom w:val="dotted" w:sz="4" w:space="0" w:color="auto"/>
              <w:right w:val="single" w:sz="6" w:space="0" w:color="auto"/>
            </w:tcBorders>
            <w:vAlign w:val="center"/>
          </w:tcPr>
          <w:p w14:paraId="0EE48588" w14:textId="77777777" w:rsidR="00F71F56" w:rsidRPr="00497E67" w:rsidRDefault="00F71F56" w:rsidP="00D30F6E">
            <w:pPr>
              <w:widowControl w:val="0"/>
              <w:snapToGrid w:val="0"/>
              <w:ind w:left="0"/>
              <w:jc w:val="center"/>
              <w:rPr>
                <w:ins w:id="3212" w:author="Kennedy, Muhil" w:date="2022-12-08T13:34:00Z"/>
                <w:rFonts w:ascii="Century Gothic" w:hAnsi="Century Gothic" w:cs="Arial"/>
                <w:szCs w:val="20"/>
                <w:lang w:val="en-US"/>
              </w:rPr>
            </w:pPr>
          </w:p>
        </w:tc>
        <w:tc>
          <w:tcPr>
            <w:tcW w:w="1276" w:type="dxa"/>
            <w:tcBorders>
              <w:top w:val="dotted" w:sz="4" w:space="0" w:color="auto"/>
              <w:left w:val="single" w:sz="6" w:space="0" w:color="auto"/>
              <w:bottom w:val="dotted" w:sz="4" w:space="0" w:color="auto"/>
              <w:right w:val="single" w:sz="6" w:space="0" w:color="auto"/>
            </w:tcBorders>
            <w:vAlign w:val="center"/>
          </w:tcPr>
          <w:p w14:paraId="6FE36B46" w14:textId="77777777" w:rsidR="00F71F56" w:rsidRPr="00497E67" w:rsidRDefault="00F71F56" w:rsidP="00D30F6E">
            <w:pPr>
              <w:widowControl w:val="0"/>
              <w:snapToGrid w:val="0"/>
              <w:ind w:left="109"/>
              <w:jc w:val="center"/>
              <w:rPr>
                <w:ins w:id="3213"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dotted" w:sz="4" w:space="0" w:color="auto"/>
              <w:right w:val="single" w:sz="6" w:space="0" w:color="auto"/>
            </w:tcBorders>
            <w:vAlign w:val="center"/>
          </w:tcPr>
          <w:p w14:paraId="02975777" w14:textId="77777777" w:rsidR="00F71F56" w:rsidRPr="00497E67" w:rsidRDefault="00F71F56" w:rsidP="00D30F6E">
            <w:pPr>
              <w:widowControl w:val="0"/>
              <w:snapToGrid w:val="0"/>
              <w:ind w:left="178"/>
              <w:jc w:val="center"/>
              <w:rPr>
                <w:ins w:id="3214" w:author="Kennedy, Muhil" w:date="2022-12-08T13:34:00Z"/>
                <w:rFonts w:ascii="Century Gothic" w:hAnsi="Century Gothic" w:cs="Arial"/>
                <w:szCs w:val="20"/>
                <w:lang w:val="en-US"/>
              </w:rPr>
            </w:pPr>
          </w:p>
        </w:tc>
        <w:tc>
          <w:tcPr>
            <w:tcW w:w="1134" w:type="dxa"/>
            <w:tcBorders>
              <w:top w:val="dotted" w:sz="4" w:space="0" w:color="auto"/>
              <w:left w:val="single" w:sz="6" w:space="0" w:color="auto"/>
              <w:bottom w:val="dotted" w:sz="4" w:space="0" w:color="auto"/>
              <w:right w:val="single" w:sz="6" w:space="0" w:color="auto"/>
            </w:tcBorders>
          </w:tcPr>
          <w:p w14:paraId="03032D9A" w14:textId="77777777" w:rsidR="00F71F56" w:rsidRPr="00497E67" w:rsidRDefault="00F71F56" w:rsidP="00D30F6E">
            <w:pPr>
              <w:widowControl w:val="0"/>
              <w:snapToGrid w:val="0"/>
              <w:rPr>
                <w:ins w:id="3215"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2BF9175C" w14:textId="77777777" w:rsidR="00F71F56" w:rsidRPr="00497E67" w:rsidRDefault="00F71F56" w:rsidP="00D30F6E">
            <w:pPr>
              <w:widowControl w:val="0"/>
              <w:snapToGrid w:val="0"/>
              <w:rPr>
                <w:ins w:id="3216"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0E01E78E" w14:textId="77777777" w:rsidR="00F71F56" w:rsidRPr="00497E67" w:rsidRDefault="00F71F56" w:rsidP="00D30F6E">
            <w:pPr>
              <w:widowControl w:val="0"/>
              <w:snapToGrid w:val="0"/>
              <w:rPr>
                <w:ins w:id="3217"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7A1CFB30" w14:textId="77777777" w:rsidR="00F71F56" w:rsidRPr="00497E67" w:rsidRDefault="00F71F56" w:rsidP="00D30F6E">
            <w:pPr>
              <w:widowControl w:val="0"/>
              <w:snapToGrid w:val="0"/>
              <w:rPr>
                <w:ins w:id="3218"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44DD6104" w14:textId="77777777" w:rsidR="00F71F56" w:rsidRPr="00497E67" w:rsidRDefault="00F71F56" w:rsidP="00D30F6E">
            <w:pPr>
              <w:widowControl w:val="0"/>
              <w:snapToGrid w:val="0"/>
              <w:rPr>
                <w:ins w:id="3219" w:author="Kennedy, Muhil" w:date="2022-12-08T13:34:00Z"/>
                <w:rFonts w:ascii="Century Gothic" w:hAnsi="Century Gothic"/>
                <w:szCs w:val="20"/>
              </w:rPr>
            </w:pPr>
          </w:p>
        </w:tc>
      </w:tr>
      <w:tr w:rsidR="00F71F56" w:rsidRPr="00497E67" w14:paraId="35B170B9" w14:textId="77777777" w:rsidTr="00D30F6E">
        <w:trPr>
          <w:trHeight w:val="249"/>
          <w:ins w:id="3220" w:author="Kennedy, Muhil" w:date="2022-12-08T13:34:00Z"/>
        </w:trPr>
        <w:tc>
          <w:tcPr>
            <w:tcW w:w="1347" w:type="dxa"/>
            <w:tcBorders>
              <w:top w:val="dotted" w:sz="4" w:space="0" w:color="auto"/>
              <w:bottom w:val="single" w:sz="4" w:space="0" w:color="auto"/>
              <w:right w:val="single" w:sz="6" w:space="0" w:color="auto"/>
            </w:tcBorders>
            <w:vAlign w:val="center"/>
          </w:tcPr>
          <w:p w14:paraId="4DBA9318" w14:textId="77777777" w:rsidR="00F71F56" w:rsidRPr="00497E67" w:rsidRDefault="00F71F56" w:rsidP="00D30F6E">
            <w:pPr>
              <w:widowControl w:val="0"/>
              <w:snapToGrid w:val="0"/>
              <w:ind w:left="0"/>
              <w:jc w:val="center"/>
              <w:rPr>
                <w:ins w:id="3221"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vAlign w:val="center"/>
          </w:tcPr>
          <w:p w14:paraId="09A9CFF8" w14:textId="77777777" w:rsidR="00F71F56" w:rsidRPr="00497E67" w:rsidRDefault="00F71F56" w:rsidP="00D30F6E">
            <w:pPr>
              <w:widowControl w:val="0"/>
              <w:snapToGrid w:val="0"/>
              <w:ind w:left="109"/>
              <w:jc w:val="center"/>
              <w:rPr>
                <w:ins w:id="3222"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single" w:sz="4" w:space="0" w:color="auto"/>
              <w:right w:val="single" w:sz="6" w:space="0" w:color="auto"/>
            </w:tcBorders>
            <w:vAlign w:val="center"/>
          </w:tcPr>
          <w:p w14:paraId="529C252D" w14:textId="77777777" w:rsidR="00F71F56" w:rsidRPr="00497E67" w:rsidRDefault="00F71F56" w:rsidP="00D30F6E">
            <w:pPr>
              <w:widowControl w:val="0"/>
              <w:snapToGrid w:val="0"/>
              <w:ind w:left="178"/>
              <w:jc w:val="center"/>
              <w:rPr>
                <w:ins w:id="3223" w:author="Kennedy, Muhil" w:date="2022-12-08T13:34:00Z"/>
                <w:rFonts w:ascii="Century Gothic" w:hAnsi="Century Gothic" w:cs="Arial"/>
                <w:szCs w:val="20"/>
              </w:rPr>
            </w:pPr>
          </w:p>
        </w:tc>
        <w:tc>
          <w:tcPr>
            <w:tcW w:w="1134" w:type="dxa"/>
            <w:tcBorders>
              <w:top w:val="dotted" w:sz="4" w:space="0" w:color="auto"/>
              <w:left w:val="single" w:sz="6" w:space="0" w:color="auto"/>
              <w:bottom w:val="single" w:sz="4" w:space="0" w:color="auto"/>
              <w:right w:val="single" w:sz="6" w:space="0" w:color="auto"/>
            </w:tcBorders>
          </w:tcPr>
          <w:p w14:paraId="4B4AFF25" w14:textId="77777777" w:rsidR="00F71F56" w:rsidRPr="00497E67" w:rsidRDefault="00F71F56" w:rsidP="00D30F6E">
            <w:pPr>
              <w:widowControl w:val="0"/>
              <w:snapToGrid w:val="0"/>
              <w:rPr>
                <w:ins w:id="3224"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172B1971" w14:textId="77777777" w:rsidR="00F71F56" w:rsidRPr="00497E67" w:rsidRDefault="00F71F56" w:rsidP="00D30F6E">
            <w:pPr>
              <w:widowControl w:val="0"/>
              <w:snapToGrid w:val="0"/>
              <w:rPr>
                <w:ins w:id="3225"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6B7BC636" w14:textId="77777777" w:rsidR="00F71F56" w:rsidRPr="00497E67" w:rsidRDefault="00F71F56" w:rsidP="00D30F6E">
            <w:pPr>
              <w:widowControl w:val="0"/>
              <w:snapToGrid w:val="0"/>
              <w:rPr>
                <w:ins w:id="3226"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066FEE5F" w14:textId="77777777" w:rsidR="00F71F56" w:rsidRPr="00497E67" w:rsidRDefault="00F71F56" w:rsidP="00D30F6E">
            <w:pPr>
              <w:widowControl w:val="0"/>
              <w:snapToGrid w:val="0"/>
              <w:rPr>
                <w:ins w:id="3227"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0F186398" w14:textId="77777777" w:rsidR="00F71F56" w:rsidRPr="00497E67" w:rsidRDefault="00F71F56" w:rsidP="00D30F6E">
            <w:pPr>
              <w:widowControl w:val="0"/>
              <w:snapToGrid w:val="0"/>
              <w:rPr>
                <w:ins w:id="3228" w:author="Kennedy, Muhil" w:date="2022-12-08T13:34:00Z"/>
                <w:rFonts w:ascii="Century Gothic" w:hAnsi="Century Gothic"/>
                <w:szCs w:val="20"/>
              </w:rPr>
            </w:pPr>
          </w:p>
        </w:tc>
      </w:tr>
    </w:tbl>
    <w:p w14:paraId="733E2D04" w14:textId="77777777" w:rsidR="00F71F56" w:rsidRPr="00497E67" w:rsidRDefault="00F71F56" w:rsidP="00F71F56">
      <w:pPr>
        <w:pStyle w:val="FaureciaText2"/>
        <w:widowControl w:val="0"/>
        <w:snapToGrid w:val="0"/>
        <w:spacing w:before="0" w:after="0"/>
        <w:rPr>
          <w:ins w:id="3229" w:author="Kennedy, Muhil" w:date="2022-12-08T13:34:00Z"/>
          <w:rFonts w:ascii="Century Gothic" w:hAnsi="Century Gothic" w:cs="Times New Roman"/>
          <w:szCs w:val="20"/>
          <w:lang w:val="en-US"/>
        </w:rPr>
      </w:pPr>
    </w:p>
    <w:p w14:paraId="3351DB0E" w14:textId="77777777" w:rsidR="00F71F56" w:rsidRPr="00497E67" w:rsidRDefault="00F71F56" w:rsidP="00F71F56">
      <w:pPr>
        <w:pStyle w:val="FaureciaText2"/>
        <w:widowControl w:val="0"/>
        <w:snapToGrid w:val="0"/>
        <w:spacing w:before="0" w:after="0"/>
        <w:rPr>
          <w:ins w:id="3230" w:author="Kennedy, Muhil" w:date="2022-12-08T13:34:00Z"/>
          <w:rFonts w:ascii="Century Gothic" w:hAnsi="Century Gothic" w:cs="Times New Roman"/>
          <w:szCs w:val="20"/>
          <w:lang w:val="en-US"/>
        </w:rPr>
      </w:pPr>
      <w:ins w:id="3231" w:author="Kennedy, Muhil" w:date="2022-12-08T13:34:00Z">
        <w:r w:rsidRPr="00497E67">
          <w:rPr>
            <w:rFonts w:ascii="Century Gothic" w:hAnsi="Century Gothic" w:cs="Times New Roman"/>
            <w:szCs w:val="20"/>
            <w:lang w:val="en-US"/>
          </w:rPr>
          <w:t>For clarifying purposes only, it is stated that the Estimated Annual Requirement is for informational purposes only</w:t>
        </w:r>
        <w:r w:rsidRPr="006360F1">
          <w:rPr>
            <w:rFonts w:ascii="Century Gothic" w:hAnsi="Century Gothic"/>
            <w:szCs w:val="20"/>
            <w:lang w:val="en-GB"/>
          </w:rPr>
          <w:t xml:space="preserve"> </w:t>
        </w:r>
        <w:r w:rsidRPr="00DD2ABA">
          <w:rPr>
            <w:rFonts w:ascii="Century Gothic" w:hAnsi="Century Gothic"/>
            <w:szCs w:val="20"/>
            <w:lang w:val="en-GB"/>
          </w:rPr>
          <w:t>and do</w:t>
        </w:r>
        <w:r>
          <w:rPr>
            <w:rFonts w:ascii="Century Gothic" w:hAnsi="Century Gothic"/>
            <w:szCs w:val="20"/>
            <w:lang w:val="en-GB"/>
          </w:rPr>
          <w:t>es</w:t>
        </w:r>
        <w:r w:rsidRPr="00DD2ABA">
          <w:rPr>
            <w:rFonts w:ascii="Century Gothic" w:hAnsi="Century Gothic"/>
            <w:szCs w:val="20"/>
            <w:lang w:val="en-GB"/>
          </w:rPr>
          <w:t xml:space="preserve"> not represent a commitment for Faurecia</w:t>
        </w:r>
        <w:r w:rsidRPr="00497E67">
          <w:rPr>
            <w:rFonts w:ascii="Century Gothic" w:hAnsi="Century Gothic" w:cs="Times New Roman"/>
            <w:szCs w:val="20"/>
            <w:lang w:val="en-US"/>
          </w:rPr>
          <w:t xml:space="preserve">, unless otherwise explicitly provided in this LON. It does not constitute a basis of this LON under any circumstances and cannot be construed, in any way, as a commitment from Faurecia to entrust to Supplier </w:t>
        </w:r>
        <w:r w:rsidRPr="00497E67">
          <w:rPr>
            <w:rFonts w:ascii="Century Gothic" w:hAnsi="Century Gothic"/>
            <w:szCs w:val="20"/>
            <w:lang w:val="en-US"/>
          </w:rPr>
          <w:t xml:space="preserve">all </w:t>
        </w:r>
        <w:r w:rsidRPr="00497E67">
          <w:rPr>
            <w:rFonts w:ascii="Century Gothic" w:hAnsi="Century Gothic" w:cs="Times New Roman"/>
            <w:szCs w:val="20"/>
            <w:lang w:val="en-US"/>
          </w:rPr>
          <w:t xml:space="preserve">or part of the supply of Tools and/or Parts for the serial production, or of any other product or application resulting from the Development. </w:t>
        </w:r>
        <w:commentRangeStart w:id="3232"/>
        <w:r w:rsidRPr="00497E67">
          <w:rPr>
            <w:rFonts w:ascii="Century Gothic" w:hAnsi="Century Gothic" w:cs="Times New Roman"/>
            <w:szCs w:val="20"/>
            <w:lang w:val="en-US"/>
          </w:rPr>
          <w:t>If the OEM changes the indicated annual demand for Parts</w:t>
        </w:r>
        <w:r w:rsidRPr="00497E67">
          <w:rPr>
            <w:rFonts w:ascii="Century Gothic" w:hAnsi="Century Gothic" w:cs="Times New Roman"/>
            <w:smallCaps/>
            <w:szCs w:val="20"/>
            <w:lang w:val="en-US"/>
          </w:rPr>
          <w:t xml:space="preserve">, </w:t>
        </w:r>
        <w:r w:rsidRPr="00497E67">
          <w:rPr>
            <w:rFonts w:ascii="Century Gothic" w:hAnsi="Century Gothic" w:cs="Times New Roman"/>
            <w:szCs w:val="20"/>
            <w:lang w:val="en-US"/>
          </w:rPr>
          <w:t>Faurecia shall be entitled, to amend the Estimated Annual Requirement accordingly.</w:t>
        </w:r>
        <w:commentRangeEnd w:id="3232"/>
        <w:r>
          <w:rPr>
            <w:rStyle w:val="CommentReference"/>
            <w:rFonts w:ascii="Times New Roman" w:hAnsi="Times New Roman" w:cs="Times New Roman"/>
            <w:szCs w:val="20"/>
            <w:lang w:val="en-GB" w:eastAsia="fr-FR"/>
          </w:rPr>
          <w:commentReference w:id="3232"/>
        </w:r>
      </w:ins>
    </w:p>
    <w:p w14:paraId="664D7170" w14:textId="77777777" w:rsidR="00F71F56" w:rsidRPr="00497E67" w:rsidRDefault="00F71F56" w:rsidP="00F71F56">
      <w:pPr>
        <w:widowControl w:val="0"/>
        <w:snapToGrid w:val="0"/>
        <w:rPr>
          <w:ins w:id="3233" w:author="Kennedy, Muhil" w:date="2022-12-08T13:34:00Z"/>
          <w:rFonts w:ascii="Century Gothic" w:hAnsi="Century Gothic"/>
          <w:szCs w:val="20"/>
          <w:lang w:val="en-US" w:eastAsia="en-US"/>
        </w:rPr>
      </w:pPr>
    </w:p>
    <w:p w14:paraId="4405CF39"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234" w:author="Kennedy, Muhil" w:date="2022-12-08T13:34:00Z"/>
          <w:rFonts w:ascii="Century Gothic" w:hAnsi="Century Gothic"/>
          <w:b w:val="0"/>
          <w:bCs w:val="0"/>
          <w:i/>
          <w:iCs/>
          <w:szCs w:val="20"/>
          <w:lang w:val="en-US"/>
        </w:rPr>
      </w:pPr>
      <w:ins w:id="3235" w:author="Kennedy, Muhil" w:date="2022-12-08T13:34:00Z">
        <w:r w:rsidRPr="006B1A43">
          <w:rPr>
            <w:rFonts w:ascii="Century Gothic" w:hAnsi="Century Gothic"/>
            <w:b w:val="0"/>
            <w:bCs w:val="0"/>
            <w:i/>
            <w:iCs/>
            <w:szCs w:val="20"/>
            <w:lang w:val="en-US"/>
          </w:rPr>
          <w:t>Packing, Transportation and Logistics</w:t>
        </w:r>
      </w:ins>
    </w:p>
    <w:p w14:paraId="2DEB8903" w14:textId="77777777" w:rsidR="00F71F56" w:rsidRDefault="00F71F56" w:rsidP="00F71F56">
      <w:pPr>
        <w:widowControl w:val="0"/>
        <w:snapToGrid w:val="0"/>
        <w:rPr>
          <w:ins w:id="3236" w:author="Kennedy, Muhil" w:date="2022-12-08T13:34:00Z"/>
          <w:rFonts w:ascii="Century Gothic" w:hAnsi="Century Gothic"/>
          <w:szCs w:val="20"/>
          <w:lang w:val="en-GB"/>
        </w:rPr>
      </w:pPr>
    </w:p>
    <w:p w14:paraId="3FF4009F" w14:textId="77777777" w:rsidR="00F71F56" w:rsidRPr="00497E67" w:rsidRDefault="00F71F56" w:rsidP="00F71F56">
      <w:pPr>
        <w:widowControl w:val="0"/>
        <w:snapToGrid w:val="0"/>
        <w:rPr>
          <w:ins w:id="3237" w:author="Kennedy, Muhil" w:date="2022-12-08T13:34:00Z"/>
          <w:rFonts w:ascii="Century Gothic" w:hAnsi="Century Gothic"/>
          <w:szCs w:val="20"/>
          <w:lang w:val="en-US"/>
        </w:rPr>
      </w:pPr>
      <w:ins w:id="3238" w:author="Kennedy, Muhil" w:date="2022-12-08T13:34:00Z">
        <w:r w:rsidRPr="00497E67">
          <w:rPr>
            <w:rFonts w:ascii="Century Gothic" w:hAnsi="Century Gothic"/>
            <w:szCs w:val="20"/>
            <w:lang w:val="en-GB"/>
          </w:rPr>
          <w:t>It is agreed that the Supplier shall comply with the logistic and packaging procedures set out in Appendices, including the relevant insurances based on the applicable incoterm</w:t>
        </w:r>
        <w:r w:rsidRPr="00497E67">
          <w:rPr>
            <w:rFonts w:ascii="Century Gothic" w:hAnsi="Century Gothic"/>
            <w:szCs w:val="20"/>
            <w:lang w:val="en-US"/>
          </w:rPr>
          <w:t>.</w:t>
        </w:r>
      </w:ins>
    </w:p>
    <w:p w14:paraId="0EC8A703" w14:textId="77777777" w:rsidR="00F71F56" w:rsidRPr="00497E67" w:rsidRDefault="00F71F56" w:rsidP="00F71F56">
      <w:pPr>
        <w:widowControl w:val="0"/>
        <w:snapToGrid w:val="0"/>
        <w:rPr>
          <w:ins w:id="3239" w:author="Kennedy, Muhil" w:date="2022-12-08T13:34:00Z"/>
          <w:rFonts w:ascii="Century Gothic" w:hAnsi="Century Gothic"/>
          <w:szCs w:val="20"/>
          <w:lang w:val="en-US" w:eastAsia="en-US"/>
        </w:rPr>
      </w:pPr>
    </w:p>
    <w:p w14:paraId="42BBC9FF"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240" w:author="Kennedy, Muhil" w:date="2022-12-08T13:34:00Z"/>
          <w:rFonts w:ascii="Century Gothic" w:hAnsi="Century Gothic"/>
          <w:b w:val="0"/>
          <w:bCs w:val="0"/>
          <w:i/>
          <w:iCs/>
          <w:szCs w:val="20"/>
          <w:lang w:val="en-US"/>
        </w:rPr>
      </w:pPr>
      <w:ins w:id="3241" w:author="Kennedy, Muhil" w:date="2022-12-08T13:34:00Z">
        <w:r w:rsidRPr="006B1A43">
          <w:rPr>
            <w:rFonts w:ascii="Century Gothic" w:hAnsi="Century Gothic"/>
            <w:b w:val="0"/>
            <w:bCs w:val="0"/>
            <w:i/>
            <w:iCs/>
            <w:szCs w:val="20"/>
            <w:lang w:val="en-US"/>
          </w:rPr>
          <w:t xml:space="preserve">Pre-series delivery Schedule </w:t>
        </w:r>
      </w:ins>
    </w:p>
    <w:p w14:paraId="39412669" w14:textId="77777777" w:rsidR="00F71F56" w:rsidRDefault="00F71F56" w:rsidP="00F71F56">
      <w:pPr>
        <w:pStyle w:val="FaureciaPreamble"/>
        <w:widowControl w:val="0"/>
        <w:numPr>
          <w:ilvl w:val="0"/>
          <w:numId w:val="0"/>
        </w:numPr>
        <w:snapToGrid w:val="0"/>
        <w:spacing w:before="0" w:after="0"/>
        <w:ind w:left="567"/>
        <w:rPr>
          <w:ins w:id="3242" w:author="Kennedy, Muhil" w:date="2022-12-08T13:34:00Z"/>
          <w:rFonts w:ascii="Century Gothic" w:hAnsi="Century Gothic" w:cs="Times New Roman"/>
          <w:szCs w:val="20"/>
        </w:rPr>
      </w:pPr>
    </w:p>
    <w:p w14:paraId="136B5DC4" w14:textId="77777777" w:rsidR="00F71F56" w:rsidRPr="00497E67" w:rsidRDefault="00F71F56" w:rsidP="00F71F56">
      <w:pPr>
        <w:pStyle w:val="FaureciaPreamble"/>
        <w:widowControl w:val="0"/>
        <w:numPr>
          <w:ilvl w:val="0"/>
          <w:numId w:val="0"/>
        </w:numPr>
        <w:snapToGrid w:val="0"/>
        <w:spacing w:before="0" w:after="0"/>
        <w:ind w:left="567"/>
        <w:rPr>
          <w:ins w:id="3243" w:author="Kennedy, Muhil" w:date="2022-12-08T13:34:00Z"/>
          <w:rFonts w:ascii="Century Gothic" w:hAnsi="Century Gothic" w:cs="Times New Roman"/>
          <w:szCs w:val="20"/>
        </w:rPr>
      </w:pPr>
    </w:p>
    <w:p w14:paraId="18F8F6F5" w14:textId="77777777" w:rsidR="00F71F56" w:rsidRDefault="00F71F56" w:rsidP="00F71F56">
      <w:pPr>
        <w:widowControl w:val="0"/>
        <w:snapToGrid w:val="0"/>
        <w:rPr>
          <w:ins w:id="3244" w:author="Kennedy, Muhil" w:date="2022-12-08T13:34:00Z"/>
          <w:rFonts w:ascii="Century Gothic" w:hAnsi="Century Gothic"/>
          <w:szCs w:val="20"/>
          <w:lang w:val="en-US"/>
        </w:rPr>
      </w:pPr>
      <w:ins w:id="3245" w:author="Kennedy, Muhil" w:date="2022-12-08T13:34:00Z">
        <w:r w:rsidRPr="00497E67">
          <w:rPr>
            <w:rFonts w:ascii="Century Gothic" w:hAnsi="Century Gothic"/>
            <w:szCs w:val="20"/>
            <w:lang w:val="en-US"/>
          </w:rPr>
          <w:t>The Supplier states that it agrees to the following pre-series due dates:</w:t>
        </w:r>
      </w:ins>
    </w:p>
    <w:p w14:paraId="2226C4CF" w14:textId="77777777" w:rsidR="00F71F56" w:rsidRDefault="00F71F56" w:rsidP="00F71F56">
      <w:pPr>
        <w:widowControl w:val="0"/>
        <w:snapToGrid w:val="0"/>
        <w:rPr>
          <w:ins w:id="3246" w:author="Kennedy, Muhil" w:date="2022-12-08T13:34:00Z"/>
          <w:rFonts w:ascii="Century Gothic" w:hAnsi="Century Gothic"/>
          <w:szCs w:val="20"/>
          <w:lang w:val="en-US"/>
        </w:rPr>
      </w:pPr>
    </w:p>
    <w:p w14:paraId="44590EB1" w14:textId="77777777" w:rsidR="00F71F56" w:rsidRPr="00497E67" w:rsidRDefault="00F71F56" w:rsidP="00F71F56">
      <w:pPr>
        <w:widowControl w:val="0"/>
        <w:snapToGrid w:val="0"/>
        <w:rPr>
          <w:ins w:id="3247" w:author="Kennedy, Muhil" w:date="2022-12-08T13:34:00Z"/>
          <w:rFonts w:ascii="Century Gothic" w:hAnsi="Century Gothic"/>
          <w:szCs w:val="20"/>
          <w:lang w:val="en-US"/>
        </w:rPr>
      </w:pP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2932"/>
        <w:gridCol w:w="1321"/>
        <w:gridCol w:w="1842"/>
      </w:tblGrid>
      <w:tr w:rsidR="00F71F56" w:rsidRPr="00497E67" w14:paraId="0F91A5B0" w14:textId="77777777" w:rsidTr="00D30F6E">
        <w:trPr>
          <w:ins w:id="3248" w:author="Kennedy, Muhil" w:date="2022-12-08T13:34:00Z"/>
        </w:trPr>
        <w:tc>
          <w:tcPr>
            <w:tcW w:w="2410" w:type="dxa"/>
            <w:shd w:val="clear" w:color="auto" w:fill="D9D9D9" w:themeFill="background1" w:themeFillShade="D9"/>
          </w:tcPr>
          <w:p w14:paraId="27957FCF" w14:textId="77777777" w:rsidR="00F71F56" w:rsidRPr="00497E67" w:rsidRDefault="00F71F56" w:rsidP="00D30F6E">
            <w:pPr>
              <w:pStyle w:val="BodyText"/>
              <w:widowControl w:val="0"/>
              <w:snapToGrid w:val="0"/>
              <w:rPr>
                <w:ins w:id="3249" w:author="Kennedy, Muhil" w:date="2022-12-08T13:34:00Z"/>
                <w:rFonts w:ascii="Century Gothic" w:hAnsi="Century Gothic"/>
                <w:b/>
                <w:bCs/>
                <w:sz w:val="20"/>
                <w:szCs w:val="20"/>
                <w:lang w:val="en-US"/>
              </w:rPr>
            </w:pPr>
          </w:p>
        </w:tc>
        <w:tc>
          <w:tcPr>
            <w:tcW w:w="2932" w:type="dxa"/>
            <w:shd w:val="clear" w:color="auto" w:fill="D9D9D9" w:themeFill="background1" w:themeFillShade="D9"/>
          </w:tcPr>
          <w:p w14:paraId="2D54E412" w14:textId="77777777" w:rsidR="00F71F56" w:rsidRPr="00497E67" w:rsidRDefault="00F71F56" w:rsidP="00D30F6E">
            <w:pPr>
              <w:pStyle w:val="FaureciaText"/>
              <w:widowControl w:val="0"/>
              <w:snapToGrid w:val="0"/>
              <w:spacing w:before="0" w:after="0"/>
              <w:ind w:left="5"/>
              <w:jc w:val="center"/>
              <w:rPr>
                <w:ins w:id="3250" w:author="Kennedy, Muhil" w:date="2022-12-08T13:34:00Z"/>
                <w:rFonts w:ascii="Century Gothic" w:hAnsi="Century Gothic"/>
                <w:b/>
                <w:bCs/>
                <w:szCs w:val="20"/>
                <w:lang w:val="en-US"/>
              </w:rPr>
            </w:pPr>
            <w:ins w:id="3251" w:author="Kennedy, Muhil" w:date="2022-12-08T13:34:00Z">
              <w:r w:rsidRPr="00497E67">
                <w:rPr>
                  <w:rFonts w:ascii="Century Gothic" w:hAnsi="Century Gothic"/>
                  <w:b/>
                  <w:bCs/>
                  <w:szCs w:val="20"/>
                  <w:lang w:val="en-US"/>
                </w:rPr>
                <w:t>Place of Delivery,</w:t>
              </w:r>
            </w:ins>
          </w:p>
          <w:p w14:paraId="2CBE3F09" w14:textId="77777777" w:rsidR="00F71F56" w:rsidRPr="00497E67" w:rsidRDefault="00F71F56" w:rsidP="00D30F6E">
            <w:pPr>
              <w:pStyle w:val="FaureciaText"/>
              <w:widowControl w:val="0"/>
              <w:snapToGrid w:val="0"/>
              <w:spacing w:before="0" w:after="0"/>
              <w:ind w:left="5"/>
              <w:jc w:val="center"/>
              <w:rPr>
                <w:ins w:id="3252" w:author="Kennedy, Muhil" w:date="2022-12-08T13:34:00Z"/>
                <w:rFonts w:ascii="Century Gothic" w:hAnsi="Century Gothic"/>
                <w:b/>
                <w:bCs/>
                <w:szCs w:val="20"/>
                <w:lang w:val="en-US"/>
              </w:rPr>
            </w:pPr>
            <w:ins w:id="3253" w:author="Kennedy, Muhil" w:date="2022-12-08T13:34:00Z">
              <w:r w:rsidRPr="00497E67">
                <w:rPr>
                  <w:rFonts w:ascii="Century Gothic" w:hAnsi="Century Gothic"/>
                  <w:b/>
                  <w:bCs/>
                  <w:szCs w:val="20"/>
                  <w:lang w:val="en-US"/>
                </w:rPr>
                <w:t>Contact Person taking delivery</w:t>
              </w:r>
            </w:ins>
          </w:p>
        </w:tc>
        <w:tc>
          <w:tcPr>
            <w:tcW w:w="1321" w:type="dxa"/>
            <w:shd w:val="clear" w:color="auto" w:fill="D9D9D9" w:themeFill="background1" w:themeFillShade="D9"/>
          </w:tcPr>
          <w:p w14:paraId="19851476" w14:textId="77777777" w:rsidR="00F71F56" w:rsidRPr="00497E67" w:rsidRDefault="00F71F56" w:rsidP="00D30F6E">
            <w:pPr>
              <w:pStyle w:val="FaureciaText"/>
              <w:widowControl w:val="0"/>
              <w:snapToGrid w:val="0"/>
              <w:spacing w:before="0" w:after="0"/>
              <w:ind w:left="5"/>
              <w:jc w:val="center"/>
              <w:rPr>
                <w:ins w:id="3254" w:author="Kennedy, Muhil" w:date="2022-12-08T13:34:00Z"/>
                <w:rFonts w:ascii="Century Gothic" w:hAnsi="Century Gothic"/>
                <w:b/>
                <w:bCs/>
                <w:szCs w:val="20"/>
              </w:rPr>
            </w:pPr>
            <w:ins w:id="3255" w:author="Kennedy, Muhil" w:date="2022-12-08T13:34:00Z">
              <w:r w:rsidRPr="00497E67">
                <w:rPr>
                  <w:rFonts w:ascii="Century Gothic" w:hAnsi="Century Gothic"/>
                  <w:b/>
                  <w:bCs/>
                  <w:szCs w:val="20"/>
                </w:rPr>
                <w:t>Quantity</w:t>
              </w:r>
            </w:ins>
          </w:p>
          <w:p w14:paraId="216EC4B1" w14:textId="77777777" w:rsidR="00F71F56" w:rsidRPr="00497E67" w:rsidRDefault="00F71F56" w:rsidP="00D30F6E">
            <w:pPr>
              <w:pStyle w:val="BodyText"/>
              <w:widowControl w:val="0"/>
              <w:snapToGrid w:val="0"/>
              <w:ind w:left="5"/>
              <w:jc w:val="center"/>
              <w:rPr>
                <w:ins w:id="3256" w:author="Kennedy, Muhil" w:date="2022-12-08T13:34:00Z"/>
                <w:rFonts w:ascii="Century Gothic" w:hAnsi="Century Gothic"/>
                <w:b/>
                <w:bCs/>
                <w:sz w:val="20"/>
                <w:szCs w:val="20"/>
              </w:rPr>
            </w:pPr>
          </w:p>
        </w:tc>
        <w:tc>
          <w:tcPr>
            <w:tcW w:w="1842" w:type="dxa"/>
            <w:shd w:val="clear" w:color="auto" w:fill="D9D9D9" w:themeFill="background1" w:themeFillShade="D9"/>
          </w:tcPr>
          <w:p w14:paraId="317C7B44" w14:textId="77777777" w:rsidR="00F71F56" w:rsidRPr="00497E67" w:rsidRDefault="00F71F56" w:rsidP="00D30F6E">
            <w:pPr>
              <w:pStyle w:val="FaureciaText"/>
              <w:widowControl w:val="0"/>
              <w:snapToGrid w:val="0"/>
              <w:spacing w:before="0" w:after="0"/>
              <w:ind w:left="5"/>
              <w:jc w:val="center"/>
              <w:rPr>
                <w:ins w:id="3257" w:author="Kennedy, Muhil" w:date="2022-12-08T13:34:00Z"/>
                <w:rFonts w:ascii="Century Gothic" w:hAnsi="Century Gothic"/>
                <w:b/>
                <w:bCs/>
                <w:szCs w:val="20"/>
              </w:rPr>
            </w:pPr>
            <w:ins w:id="3258" w:author="Kennedy, Muhil" w:date="2022-12-08T13:34:00Z">
              <w:r w:rsidRPr="00497E67">
                <w:rPr>
                  <w:rFonts w:ascii="Century Gothic" w:hAnsi="Century Gothic"/>
                  <w:b/>
                  <w:bCs/>
                  <w:szCs w:val="20"/>
                </w:rPr>
                <w:t>Due Date</w:t>
              </w:r>
            </w:ins>
          </w:p>
        </w:tc>
      </w:tr>
      <w:tr w:rsidR="00F71F56" w:rsidRPr="00497E67" w14:paraId="41258C7B" w14:textId="77777777" w:rsidTr="00D30F6E">
        <w:trPr>
          <w:ins w:id="3259" w:author="Kennedy, Muhil" w:date="2022-12-08T13:34:00Z"/>
        </w:trPr>
        <w:tc>
          <w:tcPr>
            <w:tcW w:w="2410" w:type="dxa"/>
          </w:tcPr>
          <w:p w14:paraId="618E1D70" w14:textId="77777777" w:rsidR="00F71F56" w:rsidRPr="00497E67" w:rsidRDefault="00F71F56" w:rsidP="00D30F6E">
            <w:pPr>
              <w:pStyle w:val="FaureciaText"/>
              <w:widowControl w:val="0"/>
              <w:snapToGrid w:val="0"/>
              <w:spacing w:before="0" w:after="0"/>
              <w:ind w:left="0"/>
              <w:rPr>
                <w:ins w:id="3260" w:author="Kennedy, Muhil" w:date="2022-12-08T13:34:00Z"/>
                <w:rFonts w:ascii="Century Gothic" w:hAnsi="Century Gothic" w:cs="Times New Roman"/>
                <w:szCs w:val="20"/>
                <w:lang w:val="en-US" w:eastAsia="fr-FR"/>
              </w:rPr>
            </w:pPr>
            <w:ins w:id="3261" w:author="Kennedy, Muhil" w:date="2022-12-08T13:34:00Z">
              <w:r w:rsidRPr="00497E67">
                <w:rPr>
                  <w:rFonts w:ascii="Century Gothic" w:hAnsi="Century Gothic" w:cs="Times New Roman"/>
                  <w:szCs w:val="20"/>
                  <w:lang w:val="en-US" w:eastAsia="fr-FR"/>
                </w:rPr>
                <w:t xml:space="preserve">Initial Sample </w:t>
              </w:r>
            </w:ins>
          </w:p>
        </w:tc>
        <w:tc>
          <w:tcPr>
            <w:tcW w:w="2932" w:type="dxa"/>
          </w:tcPr>
          <w:p w14:paraId="240C3CFD" w14:textId="77777777" w:rsidR="00F71F56" w:rsidRPr="00497E67" w:rsidRDefault="00F71F56" w:rsidP="00D30F6E">
            <w:pPr>
              <w:pStyle w:val="FaureciaText"/>
              <w:widowControl w:val="0"/>
              <w:snapToGrid w:val="0"/>
              <w:spacing w:before="0" w:after="0"/>
              <w:rPr>
                <w:ins w:id="3262" w:author="Kennedy, Muhil" w:date="2022-12-08T13:34:00Z"/>
                <w:rFonts w:ascii="Century Gothic" w:hAnsi="Century Gothic" w:cs="Times New Roman"/>
                <w:szCs w:val="20"/>
                <w:lang w:val="en-US" w:eastAsia="fr-FR"/>
              </w:rPr>
            </w:pPr>
          </w:p>
        </w:tc>
        <w:tc>
          <w:tcPr>
            <w:tcW w:w="1321" w:type="dxa"/>
          </w:tcPr>
          <w:p w14:paraId="048C6D96" w14:textId="77777777" w:rsidR="00F71F56" w:rsidRPr="00497E67" w:rsidRDefault="00F71F56" w:rsidP="00D30F6E">
            <w:pPr>
              <w:pStyle w:val="FaureciaText"/>
              <w:widowControl w:val="0"/>
              <w:snapToGrid w:val="0"/>
              <w:spacing w:before="0" w:after="0"/>
              <w:rPr>
                <w:ins w:id="3263" w:author="Kennedy, Muhil" w:date="2022-12-08T13:34:00Z"/>
                <w:rFonts w:ascii="Century Gothic" w:hAnsi="Century Gothic" w:cs="Times New Roman"/>
                <w:szCs w:val="20"/>
                <w:lang w:val="en-US" w:eastAsia="fr-FR"/>
              </w:rPr>
            </w:pPr>
          </w:p>
        </w:tc>
        <w:tc>
          <w:tcPr>
            <w:tcW w:w="1842" w:type="dxa"/>
          </w:tcPr>
          <w:p w14:paraId="1A54C566" w14:textId="77777777" w:rsidR="00F71F56" w:rsidRPr="00497E67" w:rsidRDefault="00F71F56" w:rsidP="00D30F6E">
            <w:pPr>
              <w:pStyle w:val="FaureciaText"/>
              <w:widowControl w:val="0"/>
              <w:snapToGrid w:val="0"/>
              <w:spacing w:before="0" w:after="0"/>
              <w:rPr>
                <w:ins w:id="3264" w:author="Kennedy, Muhil" w:date="2022-12-08T13:34:00Z"/>
                <w:rFonts w:ascii="Century Gothic" w:hAnsi="Century Gothic" w:cs="Times New Roman"/>
                <w:szCs w:val="20"/>
                <w:lang w:val="en-US" w:eastAsia="fr-FR"/>
              </w:rPr>
            </w:pPr>
          </w:p>
        </w:tc>
      </w:tr>
      <w:tr w:rsidR="00F71F56" w:rsidRPr="00497E67" w14:paraId="05EDF2F7" w14:textId="77777777" w:rsidTr="00D30F6E">
        <w:trPr>
          <w:ins w:id="3265" w:author="Kennedy, Muhil" w:date="2022-12-08T13:34:00Z"/>
        </w:trPr>
        <w:tc>
          <w:tcPr>
            <w:tcW w:w="2410" w:type="dxa"/>
          </w:tcPr>
          <w:p w14:paraId="588B2DE3" w14:textId="77777777" w:rsidR="00F71F56" w:rsidRPr="00497E67" w:rsidRDefault="00F71F56" w:rsidP="00D30F6E">
            <w:pPr>
              <w:pStyle w:val="FaureciaText"/>
              <w:widowControl w:val="0"/>
              <w:snapToGrid w:val="0"/>
              <w:spacing w:before="0" w:after="0"/>
              <w:ind w:left="0"/>
              <w:rPr>
                <w:ins w:id="3266" w:author="Kennedy, Muhil" w:date="2022-12-08T13:34:00Z"/>
                <w:rFonts w:ascii="Century Gothic" w:hAnsi="Century Gothic" w:cs="Times New Roman"/>
                <w:szCs w:val="20"/>
                <w:lang w:val="en-US" w:eastAsia="fr-FR"/>
              </w:rPr>
            </w:pPr>
            <w:ins w:id="3267" w:author="Kennedy, Muhil" w:date="2022-12-08T13:34:00Z">
              <w:r w:rsidRPr="00497E67">
                <w:rPr>
                  <w:rFonts w:ascii="Century Gothic" w:hAnsi="Century Gothic" w:cs="Times New Roman"/>
                  <w:szCs w:val="20"/>
                  <w:lang w:val="en-US" w:eastAsia="fr-FR"/>
                </w:rPr>
                <w:t>Prototypes</w:t>
              </w:r>
            </w:ins>
          </w:p>
        </w:tc>
        <w:tc>
          <w:tcPr>
            <w:tcW w:w="2932" w:type="dxa"/>
          </w:tcPr>
          <w:p w14:paraId="6E6C4A2F" w14:textId="77777777" w:rsidR="00F71F56" w:rsidRPr="00497E67" w:rsidRDefault="00F71F56" w:rsidP="00D30F6E">
            <w:pPr>
              <w:pStyle w:val="FaureciaText"/>
              <w:widowControl w:val="0"/>
              <w:snapToGrid w:val="0"/>
              <w:spacing w:before="0" w:after="0"/>
              <w:rPr>
                <w:ins w:id="3268" w:author="Kennedy, Muhil" w:date="2022-12-08T13:34:00Z"/>
                <w:rFonts w:ascii="Century Gothic" w:hAnsi="Century Gothic" w:cs="Times New Roman"/>
                <w:szCs w:val="20"/>
                <w:lang w:val="en-US" w:eastAsia="fr-FR"/>
              </w:rPr>
            </w:pPr>
          </w:p>
        </w:tc>
        <w:tc>
          <w:tcPr>
            <w:tcW w:w="1321" w:type="dxa"/>
          </w:tcPr>
          <w:p w14:paraId="4B66DC6B" w14:textId="77777777" w:rsidR="00F71F56" w:rsidRPr="00497E67" w:rsidRDefault="00F71F56" w:rsidP="00D30F6E">
            <w:pPr>
              <w:pStyle w:val="FaureciaText"/>
              <w:widowControl w:val="0"/>
              <w:snapToGrid w:val="0"/>
              <w:spacing w:before="0" w:after="0"/>
              <w:rPr>
                <w:ins w:id="3269" w:author="Kennedy, Muhil" w:date="2022-12-08T13:34:00Z"/>
                <w:rFonts w:ascii="Century Gothic" w:hAnsi="Century Gothic" w:cs="Times New Roman"/>
                <w:szCs w:val="20"/>
                <w:lang w:val="en-US" w:eastAsia="fr-FR"/>
              </w:rPr>
            </w:pPr>
          </w:p>
        </w:tc>
        <w:tc>
          <w:tcPr>
            <w:tcW w:w="1842" w:type="dxa"/>
          </w:tcPr>
          <w:p w14:paraId="4422CBB7" w14:textId="77777777" w:rsidR="00F71F56" w:rsidRPr="00497E67" w:rsidRDefault="00F71F56" w:rsidP="00D30F6E">
            <w:pPr>
              <w:pStyle w:val="FaureciaText"/>
              <w:widowControl w:val="0"/>
              <w:snapToGrid w:val="0"/>
              <w:spacing w:before="0" w:after="0"/>
              <w:rPr>
                <w:ins w:id="3270" w:author="Kennedy, Muhil" w:date="2022-12-08T13:34:00Z"/>
                <w:rFonts w:ascii="Century Gothic" w:hAnsi="Century Gothic" w:cs="Times New Roman"/>
                <w:szCs w:val="20"/>
                <w:lang w:val="en-US" w:eastAsia="fr-FR"/>
              </w:rPr>
            </w:pPr>
          </w:p>
        </w:tc>
      </w:tr>
      <w:tr w:rsidR="00F71F56" w:rsidRPr="00ED081A" w14:paraId="75280726" w14:textId="77777777" w:rsidTr="00D30F6E">
        <w:trPr>
          <w:ins w:id="3271" w:author="Kennedy, Muhil" w:date="2022-12-08T13:34:00Z"/>
        </w:trPr>
        <w:tc>
          <w:tcPr>
            <w:tcW w:w="2410" w:type="dxa"/>
          </w:tcPr>
          <w:p w14:paraId="148EAC26" w14:textId="77777777" w:rsidR="00F71F56" w:rsidRPr="00497E67" w:rsidRDefault="00F71F56" w:rsidP="00D30F6E">
            <w:pPr>
              <w:pStyle w:val="FaureciaText"/>
              <w:widowControl w:val="0"/>
              <w:snapToGrid w:val="0"/>
              <w:spacing w:before="0" w:after="0"/>
              <w:ind w:left="0"/>
              <w:rPr>
                <w:ins w:id="3272" w:author="Kennedy, Muhil" w:date="2022-12-08T13:34:00Z"/>
                <w:rFonts w:ascii="Century Gothic" w:hAnsi="Century Gothic" w:cs="Times New Roman"/>
                <w:szCs w:val="20"/>
                <w:lang w:val="en-US" w:eastAsia="fr-FR"/>
              </w:rPr>
            </w:pPr>
            <w:ins w:id="3273" w:author="Kennedy, Muhil" w:date="2022-12-08T13:34:00Z">
              <w:r w:rsidRPr="00497E67">
                <w:rPr>
                  <w:rFonts w:ascii="Century Gothic" w:hAnsi="Century Gothic" w:cs="Times New Roman"/>
                  <w:szCs w:val="20"/>
                  <w:lang w:val="en-US" w:eastAsia="fr-FR"/>
                </w:rPr>
                <w:t xml:space="preserve">Run rate </w:t>
              </w:r>
            </w:ins>
          </w:p>
          <w:p w14:paraId="406EED0B" w14:textId="77777777" w:rsidR="00F71F56" w:rsidRPr="00497E67" w:rsidRDefault="00F71F56" w:rsidP="00D30F6E">
            <w:pPr>
              <w:pStyle w:val="FaureciaText"/>
              <w:widowControl w:val="0"/>
              <w:snapToGrid w:val="0"/>
              <w:spacing w:before="0" w:after="0"/>
              <w:ind w:left="0"/>
              <w:rPr>
                <w:ins w:id="3274" w:author="Kennedy, Muhil" w:date="2022-12-08T13:34:00Z"/>
                <w:rFonts w:ascii="Century Gothic" w:hAnsi="Century Gothic" w:cs="Times New Roman"/>
                <w:szCs w:val="20"/>
                <w:lang w:val="en-US" w:eastAsia="fr-FR"/>
              </w:rPr>
            </w:pPr>
            <w:ins w:id="3275" w:author="Kennedy, Muhil" w:date="2022-12-08T13:34:00Z">
              <w:r w:rsidRPr="00497E67">
                <w:rPr>
                  <w:rFonts w:ascii="Century Gothic" w:hAnsi="Century Gothic" w:cs="Times New Roman"/>
                  <w:szCs w:val="20"/>
                  <w:lang w:val="en-US" w:eastAsia="fr-FR"/>
                </w:rPr>
                <w:t>(cost-neutral acceptance of one day’s production)</w:t>
              </w:r>
            </w:ins>
          </w:p>
        </w:tc>
        <w:tc>
          <w:tcPr>
            <w:tcW w:w="2932" w:type="dxa"/>
          </w:tcPr>
          <w:p w14:paraId="7A88A485" w14:textId="77777777" w:rsidR="00F71F56" w:rsidRPr="00497E67" w:rsidRDefault="00F71F56" w:rsidP="00D30F6E">
            <w:pPr>
              <w:pStyle w:val="FaureciaText"/>
              <w:widowControl w:val="0"/>
              <w:snapToGrid w:val="0"/>
              <w:spacing w:before="0" w:after="0"/>
              <w:rPr>
                <w:ins w:id="3276" w:author="Kennedy, Muhil" w:date="2022-12-08T13:34:00Z"/>
                <w:rFonts w:ascii="Century Gothic" w:hAnsi="Century Gothic" w:cs="Times New Roman"/>
                <w:szCs w:val="20"/>
                <w:lang w:val="en-US" w:eastAsia="fr-FR"/>
              </w:rPr>
            </w:pPr>
          </w:p>
        </w:tc>
        <w:tc>
          <w:tcPr>
            <w:tcW w:w="1321" w:type="dxa"/>
          </w:tcPr>
          <w:p w14:paraId="671C873D" w14:textId="77777777" w:rsidR="00F71F56" w:rsidRPr="00497E67" w:rsidRDefault="00F71F56" w:rsidP="00D30F6E">
            <w:pPr>
              <w:pStyle w:val="FaureciaText"/>
              <w:widowControl w:val="0"/>
              <w:snapToGrid w:val="0"/>
              <w:spacing w:before="0" w:after="0"/>
              <w:rPr>
                <w:ins w:id="3277" w:author="Kennedy, Muhil" w:date="2022-12-08T13:34:00Z"/>
                <w:rFonts w:ascii="Century Gothic" w:hAnsi="Century Gothic" w:cs="Times New Roman"/>
                <w:szCs w:val="20"/>
                <w:lang w:val="en-US" w:eastAsia="fr-FR"/>
              </w:rPr>
            </w:pPr>
          </w:p>
        </w:tc>
        <w:tc>
          <w:tcPr>
            <w:tcW w:w="1842" w:type="dxa"/>
          </w:tcPr>
          <w:p w14:paraId="4C7D11FD" w14:textId="77777777" w:rsidR="00F71F56" w:rsidRPr="00497E67" w:rsidRDefault="00F71F56" w:rsidP="00D30F6E">
            <w:pPr>
              <w:pStyle w:val="FaureciaText"/>
              <w:widowControl w:val="0"/>
              <w:snapToGrid w:val="0"/>
              <w:spacing w:before="0" w:after="0"/>
              <w:rPr>
                <w:ins w:id="3278" w:author="Kennedy, Muhil" w:date="2022-12-08T13:34:00Z"/>
                <w:rFonts w:ascii="Century Gothic" w:hAnsi="Century Gothic" w:cs="Times New Roman"/>
                <w:szCs w:val="20"/>
                <w:lang w:val="en-US" w:eastAsia="fr-FR"/>
              </w:rPr>
            </w:pPr>
          </w:p>
        </w:tc>
      </w:tr>
      <w:tr w:rsidR="00F71F56" w:rsidRPr="00497E67" w14:paraId="1D5F4BFC" w14:textId="77777777" w:rsidTr="00D30F6E">
        <w:trPr>
          <w:ins w:id="3279" w:author="Kennedy, Muhil" w:date="2022-12-08T13:34:00Z"/>
        </w:trPr>
        <w:tc>
          <w:tcPr>
            <w:tcW w:w="2410" w:type="dxa"/>
          </w:tcPr>
          <w:p w14:paraId="1BA740C2" w14:textId="77777777" w:rsidR="00F71F56" w:rsidRPr="00497E67" w:rsidRDefault="00F71F56" w:rsidP="00D30F6E">
            <w:pPr>
              <w:pStyle w:val="FaureciaText"/>
              <w:widowControl w:val="0"/>
              <w:snapToGrid w:val="0"/>
              <w:spacing w:before="0" w:after="0"/>
              <w:ind w:left="0"/>
              <w:rPr>
                <w:ins w:id="3280" w:author="Kennedy, Muhil" w:date="2022-12-08T13:34:00Z"/>
                <w:rFonts w:ascii="Century Gothic" w:hAnsi="Century Gothic" w:cs="Times New Roman"/>
                <w:szCs w:val="20"/>
                <w:lang w:val="en-US" w:eastAsia="fr-FR"/>
              </w:rPr>
            </w:pPr>
            <w:ins w:id="3281" w:author="Kennedy, Muhil" w:date="2022-12-08T13:34:00Z">
              <w:r w:rsidRPr="00497E67">
                <w:rPr>
                  <w:rFonts w:ascii="Century Gothic" w:hAnsi="Century Gothic" w:cs="Times New Roman"/>
                  <w:szCs w:val="20"/>
                  <w:lang w:val="en-US" w:eastAsia="fr-FR"/>
                </w:rPr>
                <w:t>Release Sample, including ISTR</w:t>
              </w:r>
            </w:ins>
          </w:p>
        </w:tc>
        <w:tc>
          <w:tcPr>
            <w:tcW w:w="2932" w:type="dxa"/>
          </w:tcPr>
          <w:p w14:paraId="7A6C0101" w14:textId="77777777" w:rsidR="00F71F56" w:rsidRPr="00497E67" w:rsidRDefault="00F71F56" w:rsidP="00D30F6E">
            <w:pPr>
              <w:pStyle w:val="FaureciaText"/>
              <w:widowControl w:val="0"/>
              <w:snapToGrid w:val="0"/>
              <w:spacing w:before="0" w:after="0"/>
              <w:rPr>
                <w:ins w:id="3282" w:author="Kennedy, Muhil" w:date="2022-12-08T13:34:00Z"/>
                <w:rFonts w:ascii="Century Gothic" w:hAnsi="Century Gothic" w:cs="Times New Roman"/>
                <w:szCs w:val="20"/>
                <w:lang w:val="en-US" w:eastAsia="fr-FR"/>
              </w:rPr>
            </w:pPr>
            <w:ins w:id="3283" w:author="Kennedy, Muhil" w:date="2022-12-08T13:34:00Z">
              <w:r w:rsidRPr="00497E67">
                <w:rPr>
                  <w:rFonts w:ascii="Century Gothic" w:hAnsi="Century Gothic" w:cs="Times New Roman"/>
                  <w:szCs w:val="20"/>
                  <w:lang w:val="en-US" w:eastAsia="fr-FR"/>
                </w:rPr>
                <w:t xml:space="preserve">  </w:t>
              </w:r>
            </w:ins>
          </w:p>
        </w:tc>
        <w:tc>
          <w:tcPr>
            <w:tcW w:w="1321" w:type="dxa"/>
          </w:tcPr>
          <w:p w14:paraId="1C6F7BDA" w14:textId="77777777" w:rsidR="00F71F56" w:rsidRPr="00497E67" w:rsidRDefault="00F71F56" w:rsidP="00D30F6E">
            <w:pPr>
              <w:pStyle w:val="FaureciaText"/>
              <w:widowControl w:val="0"/>
              <w:snapToGrid w:val="0"/>
              <w:spacing w:before="0" w:after="0"/>
              <w:rPr>
                <w:ins w:id="3284" w:author="Kennedy, Muhil" w:date="2022-12-08T13:34:00Z"/>
                <w:rFonts w:ascii="Century Gothic" w:hAnsi="Century Gothic" w:cs="Times New Roman"/>
                <w:szCs w:val="20"/>
                <w:lang w:val="en-US" w:eastAsia="fr-FR"/>
              </w:rPr>
            </w:pPr>
          </w:p>
        </w:tc>
        <w:tc>
          <w:tcPr>
            <w:tcW w:w="1842" w:type="dxa"/>
          </w:tcPr>
          <w:p w14:paraId="7BEF10AA" w14:textId="77777777" w:rsidR="00F71F56" w:rsidRPr="00497E67" w:rsidRDefault="00F71F56" w:rsidP="00D30F6E">
            <w:pPr>
              <w:pStyle w:val="FaureciaText"/>
              <w:widowControl w:val="0"/>
              <w:snapToGrid w:val="0"/>
              <w:spacing w:before="0" w:after="0"/>
              <w:rPr>
                <w:ins w:id="3285" w:author="Kennedy, Muhil" w:date="2022-12-08T13:34:00Z"/>
                <w:rFonts w:ascii="Century Gothic" w:hAnsi="Century Gothic" w:cs="Times New Roman"/>
                <w:szCs w:val="20"/>
                <w:lang w:val="en-US" w:eastAsia="fr-FR"/>
              </w:rPr>
            </w:pPr>
          </w:p>
        </w:tc>
      </w:tr>
      <w:tr w:rsidR="00F71F56" w:rsidRPr="00497E67" w14:paraId="50AFA6BD" w14:textId="77777777" w:rsidTr="00D30F6E">
        <w:trPr>
          <w:ins w:id="3286" w:author="Kennedy, Muhil" w:date="2022-12-08T13:34:00Z"/>
        </w:trPr>
        <w:tc>
          <w:tcPr>
            <w:tcW w:w="2410" w:type="dxa"/>
          </w:tcPr>
          <w:p w14:paraId="6BF2D0B2" w14:textId="77777777" w:rsidR="00F71F56" w:rsidRPr="00497E67" w:rsidRDefault="00F71F56" w:rsidP="00D30F6E">
            <w:pPr>
              <w:pStyle w:val="FaureciaText"/>
              <w:widowControl w:val="0"/>
              <w:snapToGrid w:val="0"/>
              <w:spacing w:before="0" w:after="0"/>
              <w:ind w:left="0"/>
              <w:rPr>
                <w:ins w:id="3287" w:author="Kennedy, Muhil" w:date="2022-12-08T13:34:00Z"/>
                <w:rFonts w:ascii="Century Gothic" w:hAnsi="Century Gothic" w:cs="Times New Roman"/>
                <w:szCs w:val="20"/>
                <w:lang w:val="en-US" w:eastAsia="fr-FR"/>
              </w:rPr>
            </w:pPr>
            <w:ins w:id="3288" w:author="Kennedy, Muhil" w:date="2022-12-08T13:34:00Z">
              <w:r w:rsidRPr="00497E67">
                <w:rPr>
                  <w:rFonts w:ascii="Century Gothic" w:hAnsi="Century Gothic" w:cs="Times New Roman"/>
                  <w:szCs w:val="20"/>
                  <w:lang w:val="en-US" w:eastAsia="fr-FR"/>
                </w:rPr>
                <w:t>Off-Tool-Components (OTC)</w:t>
              </w:r>
            </w:ins>
          </w:p>
        </w:tc>
        <w:tc>
          <w:tcPr>
            <w:tcW w:w="2932" w:type="dxa"/>
          </w:tcPr>
          <w:p w14:paraId="5D3D27CF" w14:textId="77777777" w:rsidR="00F71F56" w:rsidRPr="00497E67" w:rsidRDefault="00F71F56" w:rsidP="00D30F6E">
            <w:pPr>
              <w:pStyle w:val="FaureciaText"/>
              <w:widowControl w:val="0"/>
              <w:snapToGrid w:val="0"/>
              <w:spacing w:before="0" w:after="0"/>
              <w:rPr>
                <w:ins w:id="3289" w:author="Kennedy, Muhil" w:date="2022-12-08T13:34:00Z"/>
                <w:rFonts w:ascii="Century Gothic" w:hAnsi="Century Gothic" w:cs="Times New Roman"/>
                <w:szCs w:val="20"/>
                <w:lang w:val="en-US" w:eastAsia="fr-FR"/>
              </w:rPr>
            </w:pPr>
          </w:p>
        </w:tc>
        <w:tc>
          <w:tcPr>
            <w:tcW w:w="1321" w:type="dxa"/>
          </w:tcPr>
          <w:p w14:paraId="0E2D26D0" w14:textId="77777777" w:rsidR="00F71F56" w:rsidRPr="00497E67" w:rsidRDefault="00F71F56" w:rsidP="00D30F6E">
            <w:pPr>
              <w:pStyle w:val="FaureciaText"/>
              <w:widowControl w:val="0"/>
              <w:snapToGrid w:val="0"/>
              <w:spacing w:before="0" w:after="0"/>
              <w:rPr>
                <w:ins w:id="3290" w:author="Kennedy, Muhil" w:date="2022-12-08T13:34:00Z"/>
                <w:rFonts w:ascii="Century Gothic" w:hAnsi="Century Gothic" w:cs="Times New Roman"/>
                <w:szCs w:val="20"/>
                <w:lang w:val="en-US" w:eastAsia="fr-FR"/>
              </w:rPr>
            </w:pPr>
          </w:p>
        </w:tc>
        <w:tc>
          <w:tcPr>
            <w:tcW w:w="1842" w:type="dxa"/>
          </w:tcPr>
          <w:p w14:paraId="7536C1A4" w14:textId="77777777" w:rsidR="00F71F56" w:rsidRPr="00497E67" w:rsidRDefault="00F71F56" w:rsidP="00D30F6E">
            <w:pPr>
              <w:pStyle w:val="FaureciaText"/>
              <w:widowControl w:val="0"/>
              <w:snapToGrid w:val="0"/>
              <w:spacing w:before="0" w:after="0"/>
              <w:rPr>
                <w:ins w:id="3291" w:author="Kennedy, Muhil" w:date="2022-12-08T13:34:00Z"/>
                <w:rFonts w:ascii="Century Gothic" w:hAnsi="Century Gothic" w:cs="Times New Roman"/>
                <w:szCs w:val="20"/>
                <w:lang w:val="en-US" w:eastAsia="fr-FR"/>
              </w:rPr>
            </w:pPr>
          </w:p>
        </w:tc>
      </w:tr>
      <w:tr w:rsidR="00F71F56" w:rsidRPr="00497E67" w14:paraId="26E23004" w14:textId="77777777" w:rsidTr="00D30F6E">
        <w:trPr>
          <w:ins w:id="3292" w:author="Kennedy, Muhil" w:date="2022-12-08T13:34:00Z"/>
        </w:trPr>
        <w:tc>
          <w:tcPr>
            <w:tcW w:w="2410" w:type="dxa"/>
          </w:tcPr>
          <w:p w14:paraId="7D9C8BBB" w14:textId="77777777" w:rsidR="00F71F56" w:rsidRPr="00497E67" w:rsidRDefault="00F71F56" w:rsidP="00D30F6E">
            <w:pPr>
              <w:pStyle w:val="FaureciaText"/>
              <w:widowControl w:val="0"/>
              <w:snapToGrid w:val="0"/>
              <w:spacing w:before="0" w:after="0"/>
              <w:ind w:left="0"/>
              <w:rPr>
                <w:ins w:id="3293" w:author="Kennedy, Muhil" w:date="2022-12-08T13:34:00Z"/>
                <w:rFonts w:ascii="Century Gothic" w:hAnsi="Century Gothic" w:cs="Times New Roman"/>
                <w:szCs w:val="20"/>
                <w:lang w:val="en-US" w:eastAsia="fr-FR"/>
              </w:rPr>
            </w:pPr>
            <w:ins w:id="3294" w:author="Kennedy, Muhil" w:date="2022-12-08T13:34:00Z">
              <w:r w:rsidRPr="00497E67">
                <w:rPr>
                  <w:rFonts w:ascii="Century Gothic" w:hAnsi="Century Gothic" w:cs="Times New Roman"/>
                  <w:szCs w:val="20"/>
                  <w:lang w:val="en-US" w:eastAsia="fr-FR"/>
                </w:rPr>
                <w:t>Initial Serial Production Deliveries</w:t>
              </w:r>
            </w:ins>
          </w:p>
        </w:tc>
        <w:tc>
          <w:tcPr>
            <w:tcW w:w="2932" w:type="dxa"/>
          </w:tcPr>
          <w:p w14:paraId="79A9746C" w14:textId="77777777" w:rsidR="00F71F56" w:rsidRPr="00497E67" w:rsidRDefault="00F71F56" w:rsidP="00D30F6E">
            <w:pPr>
              <w:pStyle w:val="FaureciaText"/>
              <w:widowControl w:val="0"/>
              <w:snapToGrid w:val="0"/>
              <w:spacing w:before="0" w:after="0"/>
              <w:rPr>
                <w:ins w:id="3295" w:author="Kennedy, Muhil" w:date="2022-12-08T13:34:00Z"/>
                <w:rFonts w:ascii="Century Gothic" w:hAnsi="Century Gothic" w:cs="Times New Roman"/>
                <w:szCs w:val="20"/>
                <w:lang w:val="en-US" w:eastAsia="fr-FR"/>
              </w:rPr>
            </w:pPr>
          </w:p>
        </w:tc>
        <w:tc>
          <w:tcPr>
            <w:tcW w:w="1321" w:type="dxa"/>
          </w:tcPr>
          <w:p w14:paraId="74E45E39" w14:textId="77777777" w:rsidR="00F71F56" w:rsidRPr="00497E67" w:rsidRDefault="00F71F56" w:rsidP="00D30F6E">
            <w:pPr>
              <w:pStyle w:val="FaureciaText"/>
              <w:widowControl w:val="0"/>
              <w:snapToGrid w:val="0"/>
              <w:spacing w:before="0" w:after="0"/>
              <w:rPr>
                <w:ins w:id="3296" w:author="Kennedy, Muhil" w:date="2022-12-08T13:34:00Z"/>
                <w:rFonts w:ascii="Century Gothic" w:hAnsi="Century Gothic" w:cs="Times New Roman"/>
                <w:szCs w:val="20"/>
                <w:lang w:val="en-US" w:eastAsia="fr-FR"/>
              </w:rPr>
            </w:pPr>
          </w:p>
        </w:tc>
        <w:tc>
          <w:tcPr>
            <w:tcW w:w="1842" w:type="dxa"/>
          </w:tcPr>
          <w:p w14:paraId="77FFAECF" w14:textId="77777777" w:rsidR="00F71F56" w:rsidRPr="00497E67" w:rsidRDefault="00F71F56" w:rsidP="00D30F6E">
            <w:pPr>
              <w:pStyle w:val="FaureciaText"/>
              <w:widowControl w:val="0"/>
              <w:snapToGrid w:val="0"/>
              <w:spacing w:before="0" w:after="0"/>
              <w:rPr>
                <w:ins w:id="3297" w:author="Kennedy, Muhil" w:date="2022-12-08T13:34:00Z"/>
                <w:rFonts w:ascii="Century Gothic" w:hAnsi="Century Gothic" w:cs="Times New Roman"/>
                <w:szCs w:val="20"/>
                <w:lang w:val="en-US" w:eastAsia="fr-FR"/>
              </w:rPr>
            </w:pPr>
          </w:p>
        </w:tc>
      </w:tr>
    </w:tbl>
    <w:p w14:paraId="4E58C3D2" w14:textId="77777777" w:rsidR="00F71F56" w:rsidRPr="00385EDE" w:rsidRDefault="00F71F56" w:rsidP="00F71F56">
      <w:pPr>
        <w:rPr>
          <w:ins w:id="3298" w:author="Kennedy, Muhil" w:date="2022-12-08T13:34:00Z"/>
          <w:lang w:val="en-US" w:eastAsia="en-US"/>
        </w:rPr>
      </w:pPr>
    </w:p>
    <w:p w14:paraId="3E5D3C3C"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299" w:author="Kennedy, Muhil" w:date="2022-12-08T13:34:00Z"/>
          <w:rFonts w:ascii="Century Gothic" w:hAnsi="Century Gothic"/>
          <w:b w:val="0"/>
          <w:bCs w:val="0"/>
          <w:i/>
          <w:iCs/>
          <w:szCs w:val="20"/>
          <w:lang w:val="en-US"/>
        </w:rPr>
      </w:pPr>
      <w:ins w:id="3300" w:author="Kennedy, Muhil" w:date="2022-12-08T13:34:00Z">
        <w:r w:rsidRPr="006B1A43">
          <w:rPr>
            <w:rFonts w:ascii="Century Gothic" w:hAnsi="Century Gothic"/>
            <w:b w:val="0"/>
            <w:bCs w:val="0"/>
            <w:i/>
            <w:iCs/>
            <w:szCs w:val="20"/>
            <w:lang w:val="en-US"/>
          </w:rPr>
          <w:t>Quality requirements</w:t>
        </w:r>
      </w:ins>
    </w:p>
    <w:p w14:paraId="19DCA7AF" w14:textId="77777777" w:rsidR="00F71F56" w:rsidRDefault="00F71F56" w:rsidP="00F71F56">
      <w:pPr>
        <w:pStyle w:val="FaureciaText"/>
        <w:widowControl w:val="0"/>
        <w:snapToGrid w:val="0"/>
        <w:spacing w:before="0" w:after="0"/>
        <w:ind w:left="567"/>
        <w:rPr>
          <w:ins w:id="3301" w:author="Kennedy, Muhil" w:date="2022-12-08T13:34:00Z"/>
          <w:rFonts w:ascii="Century Gothic" w:hAnsi="Century Gothic"/>
          <w:szCs w:val="20"/>
          <w:lang w:val="en-US"/>
        </w:rPr>
      </w:pPr>
    </w:p>
    <w:p w14:paraId="4119AEE7" w14:textId="77777777" w:rsidR="00F71F56" w:rsidRDefault="00F71F56" w:rsidP="00F71F56">
      <w:pPr>
        <w:pStyle w:val="FaureciaText"/>
        <w:widowControl w:val="0"/>
        <w:snapToGrid w:val="0"/>
        <w:spacing w:before="0" w:after="0"/>
        <w:ind w:left="567"/>
        <w:rPr>
          <w:ins w:id="3302" w:author="Kennedy, Muhil" w:date="2022-12-08T13:34:00Z"/>
          <w:rFonts w:ascii="Century Gothic" w:hAnsi="Century Gothic"/>
          <w:szCs w:val="20"/>
          <w:lang w:val="en-US"/>
        </w:rPr>
      </w:pPr>
      <w:ins w:id="3303" w:author="Kennedy, Muhil" w:date="2022-12-08T13:34:00Z">
        <w:r w:rsidRPr="00497E67">
          <w:rPr>
            <w:rFonts w:ascii="Century Gothic" w:hAnsi="Century Gothic"/>
            <w:szCs w:val="20"/>
            <w:lang w:val="en-US"/>
          </w:rPr>
          <w:t xml:space="preserve">The Supplier undertakes in general to comply with the </w:t>
        </w:r>
        <w:r w:rsidRPr="00497E67">
          <w:rPr>
            <w:rFonts w:ascii="Century Gothic" w:hAnsi="Century Gothic"/>
            <w:smallCaps/>
            <w:szCs w:val="20"/>
            <w:lang w:val="en-US"/>
          </w:rPr>
          <w:t>F</w:t>
        </w:r>
        <w:r w:rsidRPr="00497E67">
          <w:rPr>
            <w:rFonts w:ascii="Century Gothic" w:hAnsi="Century Gothic"/>
            <w:szCs w:val="20"/>
            <w:lang w:val="en-US"/>
          </w:rPr>
          <w:t>aurecia’s zero-defect strategy. Moreover, the Supplier undertakes to achieve the following PPM numbers for the scope of its deliveries (“</w:t>
        </w:r>
        <w:r w:rsidRPr="00497E67">
          <w:rPr>
            <w:rFonts w:ascii="Century Gothic" w:hAnsi="Century Gothic"/>
            <w:b/>
            <w:smallCaps/>
            <w:szCs w:val="20"/>
            <w:lang w:val="en-US"/>
          </w:rPr>
          <w:t>P</w:t>
        </w:r>
        <w:r w:rsidRPr="00497E67">
          <w:rPr>
            <w:rFonts w:ascii="Century Gothic" w:hAnsi="Century Gothic"/>
            <w:b/>
            <w:szCs w:val="20"/>
            <w:lang w:val="en-US"/>
          </w:rPr>
          <w:t xml:space="preserve">roduction </w:t>
        </w:r>
        <w:r w:rsidRPr="00497E67">
          <w:rPr>
            <w:rFonts w:ascii="Century Gothic" w:hAnsi="Century Gothic"/>
            <w:b/>
            <w:smallCaps/>
            <w:szCs w:val="20"/>
            <w:lang w:val="en-US"/>
          </w:rPr>
          <w:t>Q</w:t>
        </w:r>
        <w:r w:rsidRPr="00497E67">
          <w:rPr>
            <w:rFonts w:ascii="Century Gothic" w:hAnsi="Century Gothic"/>
            <w:b/>
            <w:szCs w:val="20"/>
            <w:lang w:val="en-US"/>
          </w:rPr>
          <w:t>uality</w:t>
        </w:r>
        <w:r w:rsidRPr="00497E67">
          <w:rPr>
            <w:rFonts w:ascii="Century Gothic" w:hAnsi="Century Gothic"/>
            <w:b/>
            <w:smallCaps/>
            <w:szCs w:val="20"/>
            <w:lang w:val="en-US"/>
          </w:rPr>
          <w:t xml:space="preserve"> T</w:t>
        </w:r>
        <w:r w:rsidRPr="00497E67">
          <w:rPr>
            <w:rFonts w:ascii="Century Gothic" w:hAnsi="Century Gothic"/>
            <w:b/>
            <w:szCs w:val="20"/>
            <w:lang w:val="en-US"/>
          </w:rPr>
          <w:t>argets</w:t>
        </w:r>
        <w:r w:rsidRPr="00497E67">
          <w:rPr>
            <w:rFonts w:ascii="Century Gothic" w:hAnsi="Century Gothic"/>
            <w:szCs w:val="20"/>
            <w:lang w:val="en-US"/>
          </w:rPr>
          <w:t xml:space="preserve">”): </w:t>
        </w:r>
      </w:ins>
    </w:p>
    <w:p w14:paraId="1157B4F4" w14:textId="77777777" w:rsidR="00F71F56" w:rsidRPr="00497E67" w:rsidRDefault="00F71F56" w:rsidP="00F71F56">
      <w:pPr>
        <w:pStyle w:val="FaureciaText"/>
        <w:widowControl w:val="0"/>
        <w:snapToGrid w:val="0"/>
        <w:spacing w:before="0" w:after="0"/>
        <w:ind w:left="567"/>
        <w:rPr>
          <w:ins w:id="3304" w:author="Kennedy, Muhil" w:date="2022-12-08T13:34:00Z"/>
          <w:rFonts w:ascii="Century Gothic" w:hAnsi="Century Gothic"/>
          <w:szCs w:val="20"/>
          <w:lang w:val="en-US"/>
        </w:rPr>
      </w:pPr>
    </w:p>
    <w:tbl>
      <w:tblPr>
        <w:tblW w:w="8820"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260"/>
        <w:gridCol w:w="1620"/>
        <w:gridCol w:w="1620"/>
        <w:gridCol w:w="1620"/>
        <w:gridCol w:w="1620"/>
      </w:tblGrid>
      <w:tr w:rsidR="00F71F56" w:rsidRPr="00497E67" w14:paraId="778E4C82" w14:textId="77777777" w:rsidTr="00D30F6E">
        <w:trPr>
          <w:ins w:id="3305" w:author="Kennedy, Muhil" w:date="2022-12-08T13:34:00Z"/>
        </w:trPr>
        <w:tc>
          <w:tcPr>
            <w:tcW w:w="1080" w:type="dxa"/>
          </w:tcPr>
          <w:p w14:paraId="6CC5B0BB" w14:textId="77777777" w:rsidR="00F71F56" w:rsidRPr="00497E67" w:rsidRDefault="00F71F56" w:rsidP="00D30F6E">
            <w:pPr>
              <w:pStyle w:val="BodyText"/>
              <w:widowControl w:val="0"/>
              <w:snapToGrid w:val="0"/>
              <w:ind w:left="170"/>
              <w:rPr>
                <w:ins w:id="3306" w:author="Kennedy, Muhil" w:date="2022-12-08T13:34:00Z"/>
                <w:rFonts w:ascii="Century Gothic" w:hAnsi="Century Gothic"/>
                <w:sz w:val="20"/>
                <w:szCs w:val="20"/>
                <w:lang w:val="en-US"/>
              </w:rPr>
            </w:pPr>
          </w:p>
        </w:tc>
        <w:tc>
          <w:tcPr>
            <w:tcW w:w="1260" w:type="dxa"/>
          </w:tcPr>
          <w:p w14:paraId="7719E9B2" w14:textId="77777777" w:rsidR="00F71F56" w:rsidRPr="00497E67" w:rsidRDefault="00F71F56" w:rsidP="00D30F6E">
            <w:pPr>
              <w:pStyle w:val="FaureciaText"/>
              <w:widowControl w:val="0"/>
              <w:snapToGrid w:val="0"/>
              <w:spacing w:before="0" w:after="0"/>
              <w:ind w:left="170"/>
              <w:rPr>
                <w:ins w:id="3307" w:author="Kennedy, Muhil" w:date="2022-12-08T13:34:00Z"/>
                <w:rFonts w:ascii="Century Gothic" w:hAnsi="Century Gothic"/>
                <w:szCs w:val="20"/>
              </w:rPr>
            </w:pPr>
            <w:ins w:id="3308" w:author="Kennedy, Muhil" w:date="2022-12-08T13:34:00Z">
              <w:r w:rsidRPr="00497E67">
                <w:rPr>
                  <w:rFonts w:ascii="Century Gothic" w:hAnsi="Century Gothic"/>
                  <w:szCs w:val="20"/>
                </w:rPr>
                <w:t>SOP +0</w:t>
              </w:r>
            </w:ins>
          </w:p>
        </w:tc>
        <w:tc>
          <w:tcPr>
            <w:tcW w:w="1620" w:type="dxa"/>
          </w:tcPr>
          <w:p w14:paraId="382743EE" w14:textId="77777777" w:rsidR="00F71F56" w:rsidRPr="00497E67" w:rsidRDefault="00F71F56" w:rsidP="00D30F6E">
            <w:pPr>
              <w:pStyle w:val="FaureciaText"/>
              <w:widowControl w:val="0"/>
              <w:snapToGrid w:val="0"/>
              <w:spacing w:before="0" w:after="0"/>
              <w:ind w:left="170"/>
              <w:rPr>
                <w:ins w:id="3309" w:author="Kennedy, Muhil" w:date="2022-12-08T13:34:00Z"/>
                <w:rFonts w:ascii="Century Gothic" w:hAnsi="Century Gothic"/>
                <w:szCs w:val="20"/>
              </w:rPr>
            </w:pPr>
            <w:ins w:id="3310" w:author="Kennedy, Muhil" w:date="2022-12-08T13:34:00Z">
              <w:r w:rsidRPr="00497E67">
                <w:rPr>
                  <w:rFonts w:ascii="Century Gothic" w:hAnsi="Century Gothic"/>
                  <w:szCs w:val="20"/>
                </w:rPr>
                <w:t>SOP +1</w:t>
              </w:r>
            </w:ins>
          </w:p>
        </w:tc>
        <w:tc>
          <w:tcPr>
            <w:tcW w:w="1620" w:type="dxa"/>
          </w:tcPr>
          <w:p w14:paraId="5565DB73" w14:textId="77777777" w:rsidR="00F71F56" w:rsidRPr="00497E67" w:rsidRDefault="00F71F56" w:rsidP="00D30F6E">
            <w:pPr>
              <w:pStyle w:val="FaureciaText"/>
              <w:widowControl w:val="0"/>
              <w:snapToGrid w:val="0"/>
              <w:spacing w:before="0" w:after="0"/>
              <w:ind w:left="170"/>
              <w:rPr>
                <w:ins w:id="3311" w:author="Kennedy, Muhil" w:date="2022-12-08T13:34:00Z"/>
                <w:rFonts w:ascii="Century Gothic" w:hAnsi="Century Gothic"/>
                <w:szCs w:val="20"/>
              </w:rPr>
            </w:pPr>
            <w:ins w:id="3312" w:author="Kennedy, Muhil" w:date="2022-12-08T13:34:00Z">
              <w:r w:rsidRPr="00497E67">
                <w:rPr>
                  <w:rFonts w:ascii="Century Gothic" w:hAnsi="Century Gothic"/>
                  <w:szCs w:val="20"/>
                </w:rPr>
                <w:t>SOP+2</w:t>
              </w:r>
            </w:ins>
          </w:p>
        </w:tc>
        <w:tc>
          <w:tcPr>
            <w:tcW w:w="1620" w:type="dxa"/>
          </w:tcPr>
          <w:p w14:paraId="3FA0AA63" w14:textId="77777777" w:rsidR="00F71F56" w:rsidRPr="00497E67" w:rsidRDefault="00F71F56" w:rsidP="00D30F6E">
            <w:pPr>
              <w:pStyle w:val="FaureciaText"/>
              <w:widowControl w:val="0"/>
              <w:snapToGrid w:val="0"/>
              <w:spacing w:before="0" w:after="0"/>
              <w:ind w:left="170"/>
              <w:rPr>
                <w:ins w:id="3313" w:author="Kennedy, Muhil" w:date="2022-12-08T13:34:00Z"/>
                <w:rFonts w:ascii="Century Gothic" w:hAnsi="Century Gothic"/>
                <w:szCs w:val="20"/>
              </w:rPr>
            </w:pPr>
            <w:ins w:id="3314" w:author="Kennedy, Muhil" w:date="2022-12-08T13:34:00Z">
              <w:r w:rsidRPr="00497E67">
                <w:rPr>
                  <w:rFonts w:ascii="Century Gothic" w:hAnsi="Century Gothic"/>
                  <w:szCs w:val="20"/>
                </w:rPr>
                <w:t>SOP+3</w:t>
              </w:r>
            </w:ins>
          </w:p>
        </w:tc>
        <w:tc>
          <w:tcPr>
            <w:tcW w:w="1620" w:type="dxa"/>
          </w:tcPr>
          <w:p w14:paraId="11B5691E" w14:textId="77777777" w:rsidR="00F71F56" w:rsidRPr="00497E67" w:rsidRDefault="00F71F56" w:rsidP="00D30F6E">
            <w:pPr>
              <w:pStyle w:val="FaureciaText"/>
              <w:widowControl w:val="0"/>
              <w:snapToGrid w:val="0"/>
              <w:spacing w:before="0" w:after="0"/>
              <w:ind w:left="170"/>
              <w:rPr>
                <w:ins w:id="3315" w:author="Kennedy, Muhil" w:date="2022-12-08T13:34:00Z"/>
                <w:rFonts w:ascii="Century Gothic" w:hAnsi="Century Gothic"/>
                <w:szCs w:val="20"/>
              </w:rPr>
            </w:pPr>
            <w:ins w:id="3316" w:author="Kennedy, Muhil" w:date="2022-12-08T13:34:00Z">
              <w:r w:rsidRPr="00497E67">
                <w:rPr>
                  <w:rFonts w:ascii="Century Gothic" w:hAnsi="Century Gothic"/>
                  <w:szCs w:val="20"/>
                </w:rPr>
                <w:t>SOP 3+n</w:t>
              </w:r>
            </w:ins>
          </w:p>
        </w:tc>
      </w:tr>
      <w:tr w:rsidR="00F71F56" w:rsidRPr="00497E67" w14:paraId="6A194956" w14:textId="77777777" w:rsidTr="00D30F6E">
        <w:trPr>
          <w:ins w:id="3317" w:author="Kennedy, Muhil" w:date="2022-12-08T13:34:00Z"/>
        </w:trPr>
        <w:tc>
          <w:tcPr>
            <w:tcW w:w="1080" w:type="dxa"/>
            <w:vAlign w:val="center"/>
          </w:tcPr>
          <w:p w14:paraId="291A024D" w14:textId="77777777" w:rsidR="00F71F56" w:rsidRPr="00497E67" w:rsidRDefault="00F71F56" w:rsidP="00D30F6E">
            <w:pPr>
              <w:pStyle w:val="FaureciaText"/>
              <w:widowControl w:val="0"/>
              <w:snapToGrid w:val="0"/>
              <w:spacing w:before="0" w:after="0"/>
              <w:ind w:left="170"/>
              <w:rPr>
                <w:ins w:id="3318" w:author="Kennedy, Muhil" w:date="2022-12-08T13:34:00Z"/>
                <w:rFonts w:ascii="Century Gothic" w:hAnsi="Century Gothic"/>
                <w:szCs w:val="20"/>
              </w:rPr>
            </w:pPr>
            <w:ins w:id="3319" w:author="Kennedy, Muhil" w:date="2022-12-08T13:34:00Z">
              <w:r w:rsidRPr="00497E67">
                <w:rPr>
                  <w:rFonts w:ascii="Century Gothic" w:hAnsi="Century Gothic"/>
                  <w:szCs w:val="20"/>
                </w:rPr>
                <w:t>All Parts*</w:t>
              </w:r>
            </w:ins>
          </w:p>
        </w:tc>
        <w:tc>
          <w:tcPr>
            <w:tcW w:w="1260" w:type="dxa"/>
            <w:vAlign w:val="center"/>
          </w:tcPr>
          <w:p w14:paraId="65D70D2D" w14:textId="77777777" w:rsidR="00F71F56" w:rsidRPr="00497E67" w:rsidRDefault="00F71F56" w:rsidP="00D30F6E">
            <w:pPr>
              <w:pStyle w:val="FaureciaText"/>
              <w:widowControl w:val="0"/>
              <w:snapToGrid w:val="0"/>
              <w:spacing w:before="0" w:after="0"/>
              <w:ind w:left="170"/>
              <w:rPr>
                <w:ins w:id="3320" w:author="Kennedy, Muhil" w:date="2022-12-08T13:34:00Z"/>
                <w:rFonts w:ascii="Century Gothic" w:hAnsi="Century Gothic"/>
                <w:szCs w:val="20"/>
              </w:rPr>
            </w:pPr>
          </w:p>
        </w:tc>
        <w:tc>
          <w:tcPr>
            <w:tcW w:w="1620" w:type="dxa"/>
            <w:vAlign w:val="center"/>
          </w:tcPr>
          <w:p w14:paraId="062162F3" w14:textId="77777777" w:rsidR="00F71F56" w:rsidRPr="00497E67" w:rsidRDefault="00F71F56" w:rsidP="00D30F6E">
            <w:pPr>
              <w:pStyle w:val="FaureciaText"/>
              <w:widowControl w:val="0"/>
              <w:snapToGrid w:val="0"/>
              <w:spacing w:before="0" w:after="0"/>
              <w:ind w:left="170"/>
              <w:rPr>
                <w:ins w:id="3321" w:author="Kennedy, Muhil" w:date="2022-12-08T13:34:00Z"/>
                <w:rFonts w:ascii="Century Gothic" w:hAnsi="Century Gothic"/>
                <w:szCs w:val="20"/>
              </w:rPr>
            </w:pPr>
          </w:p>
        </w:tc>
        <w:tc>
          <w:tcPr>
            <w:tcW w:w="1620" w:type="dxa"/>
            <w:vAlign w:val="center"/>
          </w:tcPr>
          <w:p w14:paraId="49DDB175" w14:textId="77777777" w:rsidR="00F71F56" w:rsidRPr="00497E67" w:rsidRDefault="00F71F56" w:rsidP="00D30F6E">
            <w:pPr>
              <w:pStyle w:val="FaureciaText"/>
              <w:widowControl w:val="0"/>
              <w:snapToGrid w:val="0"/>
              <w:spacing w:before="0" w:after="0"/>
              <w:ind w:left="170"/>
              <w:rPr>
                <w:ins w:id="3322" w:author="Kennedy, Muhil" w:date="2022-12-08T13:34:00Z"/>
                <w:rFonts w:ascii="Century Gothic" w:hAnsi="Century Gothic"/>
                <w:szCs w:val="20"/>
              </w:rPr>
            </w:pPr>
          </w:p>
        </w:tc>
        <w:tc>
          <w:tcPr>
            <w:tcW w:w="1620" w:type="dxa"/>
          </w:tcPr>
          <w:p w14:paraId="58EDC3A6" w14:textId="77777777" w:rsidR="00F71F56" w:rsidRPr="00497E67" w:rsidRDefault="00F71F56" w:rsidP="00D30F6E">
            <w:pPr>
              <w:pStyle w:val="BodyText"/>
              <w:widowControl w:val="0"/>
              <w:snapToGrid w:val="0"/>
              <w:ind w:left="170"/>
              <w:rPr>
                <w:ins w:id="3323" w:author="Kennedy, Muhil" w:date="2022-12-08T13:34:00Z"/>
                <w:rFonts w:ascii="Century Gothic" w:hAnsi="Century Gothic"/>
                <w:sz w:val="20"/>
                <w:szCs w:val="20"/>
              </w:rPr>
            </w:pPr>
          </w:p>
        </w:tc>
        <w:tc>
          <w:tcPr>
            <w:tcW w:w="1620" w:type="dxa"/>
            <w:vAlign w:val="center"/>
          </w:tcPr>
          <w:p w14:paraId="34779198" w14:textId="77777777" w:rsidR="00F71F56" w:rsidRPr="00497E67" w:rsidRDefault="00F71F56" w:rsidP="00D30F6E">
            <w:pPr>
              <w:pStyle w:val="FaureciaText"/>
              <w:widowControl w:val="0"/>
              <w:snapToGrid w:val="0"/>
              <w:spacing w:before="0" w:after="0"/>
              <w:ind w:left="170"/>
              <w:rPr>
                <w:ins w:id="3324" w:author="Kennedy, Muhil" w:date="2022-12-08T13:34:00Z"/>
                <w:rFonts w:ascii="Century Gothic" w:hAnsi="Century Gothic"/>
                <w:szCs w:val="20"/>
              </w:rPr>
            </w:pPr>
            <w:ins w:id="3325" w:author="Kennedy, Muhil" w:date="2022-12-08T13:34:00Z">
              <w:r w:rsidRPr="00497E67">
                <w:rPr>
                  <w:rFonts w:ascii="Century Gothic" w:hAnsi="Century Gothic"/>
                  <w:szCs w:val="20"/>
                </w:rPr>
                <w:t>XX</w:t>
              </w:r>
            </w:ins>
          </w:p>
        </w:tc>
      </w:tr>
    </w:tbl>
    <w:p w14:paraId="671F4F44" w14:textId="77777777" w:rsidR="00F71F56" w:rsidRDefault="00F71F56" w:rsidP="00F71F56">
      <w:pPr>
        <w:pStyle w:val="FaureciaText"/>
        <w:widowControl w:val="0"/>
        <w:snapToGrid w:val="0"/>
        <w:spacing w:before="0" w:after="0"/>
        <w:ind w:left="567"/>
        <w:rPr>
          <w:ins w:id="3326" w:author="Kennedy, Muhil" w:date="2022-12-08T13:34:00Z"/>
          <w:rFonts w:ascii="Century Gothic" w:hAnsi="Century Gothic"/>
          <w:szCs w:val="20"/>
          <w:lang w:val="en-US"/>
        </w:rPr>
      </w:pPr>
    </w:p>
    <w:p w14:paraId="3730DA8A" w14:textId="77777777" w:rsidR="00F71F56" w:rsidRPr="00385EDE" w:rsidRDefault="00F71F56" w:rsidP="00F71F56">
      <w:pPr>
        <w:pStyle w:val="FaureciaText"/>
        <w:widowControl w:val="0"/>
        <w:snapToGrid w:val="0"/>
        <w:spacing w:before="0" w:after="0"/>
        <w:ind w:left="567"/>
        <w:rPr>
          <w:ins w:id="3327" w:author="Kennedy, Muhil" w:date="2022-12-08T13:34:00Z"/>
          <w:rFonts w:ascii="Century Gothic" w:hAnsi="Century Gothic"/>
          <w:i/>
          <w:iCs/>
          <w:szCs w:val="20"/>
          <w:lang w:val="en-US"/>
        </w:rPr>
      </w:pPr>
      <w:ins w:id="3328" w:author="Kennedy, Muhil" w:date="2022-12-08T13:34:00Z">
        <w:r w:rsidRPr="00385EDE">
          <w:rPr>
            <w:rFonts w:ascii="Century Gothic" w:hAnsi="Century Gothic"/>
            <w:i/>
            <w:iCs/>
            <w:szCs w:val="20"/>
            <w:lang w:val="en-US"/>
          </w:rPr>
          <w:t xml:space="preserve">*For </w:t>
        </w:r>
        <w:r w:rsidRPr="00385EDE">
          <w:rPr>
            <w:rFonts w:ascii="Century Gothic" w:hAnsi="Century Gothic"/>
            <w:i/>
            <w:iCs/>
            <w:smallCaps/>
            <w:szCs w:val="20"/>
            <w:lang w:val="en-US"/>
          </w:rPr>
          <w:t>P</w:t>
        </w:r>
        <w:r w:rsidRPr="00385EDE">
          <w:rPr>
            <w:rFonts w:ascii="Century Gothic" w:hAnsi="Century Gothic"/>
            <w:i/>
            <w:iCs/>
            <w:szCs w:val="20"/>
            <w:lang w:val="en-US"/>
          </w:rPr>
          <w:t xml:space="preserve">arts relevant for safety and </w:t>
        </w:r>
        <w:r w:rsidRPr="00385EDE">
          <w:rPr>
            <w:rFonts w:ascii="Century Gothic" w:hAnsi="Century Gothic"/>
            <w:i/>
            <w:iCs/>
            <w:smallCaps/>
            <w:szCs w:val="20"/>
            <w:lang w:val="en-US"/>
          </w:rPr>
          <w:t>P</w:t>
        </w:r>
        <w:r w:rsidRPr="00385EDE">
          <w:rPr>
            <w:rFonts w:ascii="Century Gothic" w:hAnsi="Century Gothic"/>
            <w:i/>
            <w:iCs/>
            <w:szCs w:val="20"/>
            <w:lang w:val="en-US"/>
          </w:rPr>
          <w:t>arts that are subject to legal regulation, 0 PPM always applies.</w:t>
        </w:r>
      </w:ins>
    </w:p>
    <w:p w14:paraId="683CBD1E" w14:textId="77777777" w:rsidR="00F71F56" w:rsidRPr="00497E67" w:rsidRDefault="00F71F56" w:rsidP="00F71F56">
      <w:pPr>
        <w:widowControl w:val="0"/>
        <w:snapToGrid w:val="0"/>
        <w:rPr>
          <w:ins w:id="3329" w:author="Kennedy, Muhil" w:date="2022-12-08T13:34:00Z"/>
          <w:rFonts w:ascii="Century Gothic" w:hAnsi="Century Gothic"/>
          <w:szCs w:val="20"/>
          <w:lang w:val="en-US" w:eastAsia="en-US"/>
        </w:rPr>
      </w:pPr>
    </w:p>
    <w:p w14:paraId="7D3011B2"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330" w:author="Kennedy, Muhil" w:date="2022-12-08T13:34:00Z"/>
          <w:rFonts w:ascii="Century Gothic" w:hAnsi="Century Gothic"/>
          <w:b w:val="0"/>
          <w:bCs w:val="0"/>
          <w:i/>
          <w:iCs/>
          <w:szCs w:val="20"/>
          <w:lang w:val="en-US"/>
        </w:rPr>
      </w:pPr>
      <w:ins w:id="3331" w:author="Kennedy, Muhil" w:date="2022-12-08T13:34:00Z">
        <w:r w:rsidRPr="006B1A43">
          <w:rPr>
            <w:rFonts w:ascii="Century Gothic" w:hAnsi="Century Gothic"/>
            <w:b w:val="0"/>
            <w:bCs w:val="0"/>
            <w:i/>
            <w:iCs/>
            <w:szCs w:val="20"/>
            <w:lang w:val="en-US"/>
          </w:rPr>
          <w:t>Spare Parts</w:t>
        </w:r>
      </w:ins>
    </w:p>
    <w:p w14:paraId="3823C5C9" w14:textId="77777777" w:rsidR="00F71F56" w:rsidRDefault="00F71F56" w:rsidP="00F71F56">
      <w:pPr>
        <w:widowControl w:val="0"/>
        <w:snapToGrid w:val="0"/>
        <w:rPr>
          <w:ins w:id="3332" w:author="Kennedy, Muhil" w:date="2022-12-08T13:34:00Z"/>
          <w:rFonts w:ascii="Century Gothic" w:hAnsi="Century Gothic"/>
          <w:szCs w:val="20"/>
          <w:lang w:val="en-US" w:eastAsia="en-US"/>
        </w:rPr>
      </w:pPr>
    </w:p>
    <w:p w14:paraId="4F678E0E" w14:textId="77777777" w:rsidR="00F71F56" w:rsidRPr="00497E67" w:rsidRDefault="00F71F56" w:rsidP="00F71F56">
      <w:pPr>
        <w:widowControl w:val="0"/>
        <w:snapToGrid w:val="0"/>
        <w:rPr>
          <w:ins w:id="3333" w:author="Kennedy, Muhil" w:date="2022-12-08T13:34:00Z"/>
          <w:rFonts w:ascii="Century Gothic" w:hAnsi="Century Gothic"/>
          <w:szCs w:val="20"/>
          <w:lang w:val="en-US"/>
        </w:rPr>
      </w:pPr>
      <w:ins w:id="3334" w:author="Kennedy, Muhil" w:date="2022-12-08T13:34:00Z">
        <w:r w:rsidRPr="00497E67">
          <w:rPr>
            <w:rFonts w:ascii="Century Gothic" w:hAnsi="Century Gothic"/>
            <w:szCs w:val="20"/>
            <w:lang w:val="en-US" w:eastAsia="en-US"/>
          </w:rPr>
          <w:t>The Supplier undertakes to manufacture spare parts for the Parts in accordance with this LON and after-sales needs expressed by Faurecia. In any case, the Supplier undertakes to supply Faurecia with the said spare parts, at any time and upon first request of the latter and for a fifteen (15) year period as of the sale of the last vehicle of any model whatsoever on which the Parts concerned is fitted. To this effect, the Supplier undertakes to keep in good state of functioning the Tools and equipment necessary to produce spare parts as well as to keep the corresponding drawings and manufacturing ranges, until the date of expiry or termination by Faurecia of this LON.</w:t>
        </w:r>
      </w:ins>
    </w:p>
    <w:p w14:paraId="52C1875A" w14:textId="77777777" w:rsidR="00F71F56" w:rsidRDefault="00F71F56" w:rsidP="00F71F56">
      <w:pPr>
        <w:widowControl w:val="0"/>
        <w:snapToGrid w:val="0"/>
        <w:rPr>
          <w:ins w:id="3335" w:author="Kennedy, Muhil" w:date="2022-12-08T13:34:00Z"/>
          <w:rFonts w:ascii="Century Gothic" w:hAnsi="Century Gothic"/>
          <w:szCs w:val="20"/>
          <w:lang w:val="en-US"/>
        </w:rPr>
      </w:pPr>
    </w:p>
    <w:p w14:paraId="6572607C" w14:textId="77777777" w:rsidR="00F71F56" w:rsidRPr="00A9559D" w:rsidRDefault="00F71F56" w:rsidP="00F71F56">
      <w:pPr>
        <w:spacing w:before="60" w:after="60"/>
        <w:rPr>
          <w:ins w:id="3336" w:author="Kennedy, Muhil" w:date="2022-12-08T13:34:00Z"/>
          <w:rFonts w:ascii="Century Gothic" w:hAnsi="Century Gothic" w:cs="Arial"/>
          <w:szCs w:val="20"/>
          <w:lang w:val="en-GB"/>
        </w:rPr>
      </w:pPr>
      <w:ins w:id="3337" w:author="Kennedy, Muhil" w:date="2022-12-08T13:34:00Z">
        <w:r w:rsidRPr="00A9559D">
          <w:rPr>
            <w:rFonts w:ascii="Century Gothic" w:hAnsi="Century Gothic" w:cs="Arial"/>
            <w:szCs w:val="20"/>
            <w:lang w:val="en-GB"/>
          </w:rPr>
          <w:t>Spare parts' price, during and after the serial production phase, shall be the same as the serial production price plus the specific packaging and transportation expenses.</w:t>
        </w:r>
      </w:ins>
    </w:p>
    <w:p w14:paraId="6FEC5840" w14:textId="77777777" w:rsidR="00F71F56" w:rsidRPr="00EC71E7" w:rsidRDefault="00F71F56" w:rsidP="00F71F56">
      <w:pPr>
        <w:widowControl w:val="0"/>
        <w:snapToGrid w:val="0"/>
        <w:rPr>
          <w:ins w:id="3338" w:author="Kennedy, Muhil" w:date="2022-12-08T13:34:00Z"/>
          <w:rFonts w:ascii="Century Gothic" w:hAnsi="Century Gothic"/>
          <w:szCs w:val="20"/>
          <w:lang w:val="en-GB"/>
        </w:rPr>
      </w:pPr>
    </w:p>
    <w:p w14:paraId="59027BF8"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3339" w:author="Kennedy, Muhil" w:date="2022-12-08T13:34:00Z"/>
          <w:rFonts w:ascii="Century Gothic" w:hAnsi="Century Gothic"/>
          <w:b w:val="0"/>
          <w:bCs w:val="0"/>
          <w:i/>
          <w:iCs/>
          <w:szCs w:val="20"/>
          <w:lang w:val="en-US"/>
        </w:rPr>
      </w:pPr>
      <w:ins w:id="3340" w:author="Kennedy, Muhil" w:date="2022-12-08T13:34:00Z">
        <w:r w:rsidRPr="006B1A43">
          <w:rPr>
            <w:rFonts w:ascii="Century Gothic" w:hAnsi="Century Gothic"/>
            <w:b w:val="0"/>
            <w:bCs w:val="0"/>
            <w:i/>
            <w:iCs/>
            <w:szCs w:val="20"/>
            <w:lang w:val="en-US"/>
          </w:rPr>
          <w:t>Subcontracting</w:t>
        </w:r>
      </w:ins>
    </w:p>
    <w:p w14:paraId="4F5AC883" w14:textId="77777777" w:rsidR="00F71F56" w:rsidRDefault="00F71F56" w:rsidP="00F71F56">
      <w:pPr>
        <w:widowControl w:val="0"/>
        <w:snapToGrid w:val="0"/>
        <w:rPr>
          <w:ins w:id="3341" w:author="Kennedy, Muhil" w:date="2022-12-08T13:34:00Z"/>
          <w:rFonts w:ascii="Century Gothic" w:hAnsi="Century Gothic"/>
          <w:szCs w:val="20"/>
          <w:lang w:val="en-US" w:eastAsia="en-US"/>
        </w:rPr>
      </w:pPr>
    </w:p>
    <w:p w14:paraId="68CB273F" w14:textId="77777777" w:rsidR="00F71F56" w:rsidRPr="00497E67" w:rsidRDefault="00F71F56" w:rsidP="00F71F56">
      <w:pPr>
        <w:widowControl w:val="0"/>
        <w:snapToGrid w:val="0"/>
        <w:rPr>
          <w:ins w:id="3342" w:author="Kennedy, Muhil" w:date="2022-12-08T13:34:00Z"/>
          <w:rFonts w:ascii="Century Gothic" w:hAnsi="Century Gothic"/>
          <w:b/>
          <w:bCs/>
          <w:szCs w:val="20"/>
          <w:lang w:val="en-US"/>
        </w:rPr>
      </w:pPr>
      <w:ins w:id="3343" w:author="Kennedy, Muhil" w:date="2022-12-08T13:34:00Z">
        <w:r w:rsidRPr="00497E67">
          <w:rPr>
            <w:rFonts w:ascii="Century Gothic" w:hAnsi="Century Gothic"/>
            <w:szCs w:val="20"/>
            <w:lang w:val="en-US" w:eastAsia="en-US"/>
          </w:rPr>
          <w:t>The Supplier shall only be permitted to subcontract part of its obligations under this LON to a subcontractor with the prior written consent of Faurecia. The Supplier shall be required to contractually and organizationally ensure that its subcontractor is properly trained and comply with the provisions of this LON. Consent by Faurecia shall not limit the liability of the Supplier. The Supplier shall be liable on an unrestricted basis for the acts and omissions of its subcontractor.</w:t>
        </w:r>
      </w:ins>
    </w:p>
    <w:p w14:paraId="54AD9E09" w14:textId="77777777" w:rsidR="00F71F56" w:rsidRPr="00497E67" w:rsidRDefault="00F71F56" w:rsidP="00F71F56">
      <w:pPr>
        <w:pStyle w:val="FaureciaText"/>
        <w:widowControl w:val="0"/>
        <w:snapToGrid w:val="0"/>
        <w:spacing w:before="0" w:after="0"/>
        <w:rPr>
          <w:ins w:id="3344" w:author="Kennedy, Muhil" w:date="2022-12-08T13:34:00Z"/>
          <w:rFonts w:ascii="Century Gothic" w:hAnsi="Century Gothic" w:cs="Times New Roman"/>
          <w:szCs w:val="20"/>
          <w:lang w:val="en-US" w:eastAsia="fr-FR"/>
        </w:rPr>
      </w:pPr>
    </w:p>
    <w:p w14:paraId="2394ACAB" w14:textId="77777777" w:rsidR="00F71F56" w:rsidRPr="006B1A43" w:rsidRDefault="00F71F56" w:rsidP="00F71F56">
      <w:pPr>
        <w:pStyle w:val="Heading1"/>
        <w:keepNext w:val="0"/>
        <w:widowControl w:val="0"/>
        <w:tabs>
          <w:tab w:val="num" w:pos="1440"/>
        </w:tabs>
        <w:snapToGrid w:val="0"/>
        <w:ind w:left="0"/>
        <w:rPr>
          <w:ins w:id="3345" w:author="Kennedy, Muhil" w:date="2022-12-08T13:34:00Z"/>
          <w:rFonts w:ascii="Century Gothic" w:hAnsi="Century Gothic"/>
          <w:lang w:val="en-US"/>
          <w14:shadow w14:blurRad="0" w14:dist="0" w14:dir="0" w14:sx="0" w14:sy="0" w14:kx="0" w14:ky="0" w14:algn="none">
            <w14:srgbClr w14:val="000000"/>
          </w14:shadow>
        </w:rPr>
      </w:pPr>
      <w:ins w:id="3346" w:author="Kennedy, Muhil" w:date="2022-12-08T13:34:00Z">
        <w:r w:rsidRPr="006B1A43">
          <w:rPr>
            <w:rFonts w:ascii="Century Gothic" w:hAnsi="Century Gothic"/>
            <w:lang w:val="en-US"/>
            <w14:shadow w14:blurRad="0" w14:dist="0" w14:dir="0" w14:sx="0" w14:sy="0" w14:kx="0" w14:ky="0" w14:algn="none">
              <w14:srgbClr w14:val="000000"/>
            </w14:shadow>
          </w:rPr>
          <w:t>Price and Terms of Payment</w:t>
        </w:r>
      </w:ins>
    </w:p>
    <w:p w14:paraId="19B0D718" w14:textId="77777777" w:rsidR="00F71F56" w:rsidRPr="00497E67" w:rsidRDefault="00F71F56" w:rsidP="00F71F56">
      <w:pPr>
        <w:widowControl w:val="0"/>
        <w:autoSpaceDE w:val="0"/>
        <w:autoSpaceDN w:val="0"/>
        <w:adjustRightInd w:val="0"/>
        <w:snapToGrid w:val="0"/>
        <w:ind w:left="0"/>
        <w:rPr>
          <w:ins w:id="3347" w:author="Kennedy, Muhil" w:date="2022-12-08T13:34:00Z"/>
          <w:rFonts w:ascii="Century Gothic" w:hAnsi="Century Gothic" w:cs="Arial"/>
          <w:szCs w:val="20"/>
          <w:lang w:val="en-GB" w:eastAsia="en-US"/>
        </w:rPr>
      </w:pPr>
    </w:p>
    <w:p w14:paraId="30386553" w14:textId="77777777" w:rsidR="00F71F56" w:rsidRDefault="00F71F56" w:rsidP="00F71F56">
      <w:pPr>
        <w:pStyle w:val="FaureciaPreamble"/>
        <w:widowControl w:val="0"/>
        <w:numPr>
          <w:ilvl w:val="0"/>
          <w:numId w:val="0"/>
        </w:numPr>
        <w:snapToGrid w:val="0"/>
        <w:spacing w:before="0" w:after="0"/>
        <w:rPr>
          <w:ins w:id="3348" w:author="Kennedy, Muhil" w:date="2022-12-08T13:34:00Z"/>
          <w:rFonts w:ascii="Century Gothic" w:hAnsi="Century Gothic" w:cs="Times New Roman"/>
          <w:szCs w:val="20"/>
        </w:rPr>
      </w:pPr>
      <w:ins w:id="3349" w:author="Kennedy, Muhil" w:date="2022-12-08T13:34:00Z">
        <w:r w:rsidRPr="00497E67">
          <w:rPr>
            <w:rFonts w:ascii="Century Gothic" w:hAnsi="Century Gothic" w:cs="Times New Roman"/>
            <w:szCs w:val="20"/>
          </w:rPr>
          <w:lastRenderedPageBreak/>
          <w:t>The Contractual Parties agree that the competitiveness of the Supplier in regard to prices, the quality of the components, and the reliability of the supply are basic prerequisites of this nomination.</w:t>
        </w:r>
      </w:ins>
    </w:p>
    <w:p w14:paraId="7E93DE11" w14:textId="77777777" w:rsidR="00F71F56" w:rsidRPr="00497E67" w:rsidRDefault="00F71F56" w:rsidP="00F71F56">
      <w:pPr>
        <w:pStyle w:val="FaureciaPreamble"/>
        <w:widowControl w:val="0"/>
        <w:numPr>
          <w:ilvl w:val="0"/>
          <w:numId w:val="0"/>
        </w:numPr>
        <w:snapToGrid w:val="0"/>
        <w:spacing w:before="0" w:after="0"/>
        <w:rPr>
          <w:ins w:id="3350" w:author="Kennedy, Muhil" w:date="2022-12-08T13:34:00Z"/>
          <w:rFonts w:ascii="Century Gothic" w:hAnsi="Century Gothic" w:cs="Times New Roman"/>
          <w:szCs w:val="20"/>
        </w:rPr>
      </w:pPr>
    </w:p>
    <w:p w14:paraId="09BB25DE" w14:textId="77777777" w:rsidR="00F71F56" w:rsidRPr="00497E67" w:rsidRDefault="00F71F56" w:rsidP="00F71F56">
      <w:pPr>
        <w:widowControl w:val="0"/>
        <w:autoSpaceDE w:val="0"/>
        <w:autoSpaceDN w:val="0"/>
        <w:adjustRightInd w:val="0"/>
        <w:snapToGrid w:val="0"/>
        <w:ind w:left="0"/>
        <w:rPr>
          <w:ins w:id="3351" w:author="Kennedy, Muhil" w:date="2022-12-08T13:34:00Z"/>
          <w:rFonts w:ascii="Century Gothic" w:hAnsi="Century Gothic"/>
          <w:szCs w:val="20"/>
          <w:lang w:val="en-GB"/>
        </w:rPr>
      </w:pPr>
      <w:ins w:id="3352" w:author="Kennedy, Muhil" w:date="2022-12-08T13:34:00Z">
        <w:r w:rsidRPr="00497E67">
          <w:rPr>
            <w:rFonts w:ascii="Century Gothic" w:hAnsi="Century Gothic" w:cs="Arial"/>
            <w:szCs w:val="20"/>
            <w:lang w:val="en-GB" w:eastAsia="en-US"/>
          </w:rPr>
          <w:t xml:space="preserve">The Part Prices and Tools Prices referred to below </w:t>
        </w:r>
        <w:r w:rsidRPr="00497E67">
          <w:rPr>
            <w:rFonts w:ascii="Century Gothic" w:hAnsi="Century Gothic"/>
            <w:szCs w:val="20"/>
            <w:lang w:val="en-GB"/>
          </w:rPr>
          <w:t>are agreed upon between the Contractual Parties according to the commercial proposal “_______________” dated xx/xx/20xx negotiated between Mr. ___________ for Faurecia acting as Program Buyer and ____________ for the Supplier acting as ______________ on xx/xx/20xx and updated through the formal commercial offer “_______________” dated xx/xx/20xx .</w:t>
        </w:r>
      </w:ins>
    </w:p>
    <w:p w14:paraId="6BA87A81" w14:textId="77777777" w:rsidR="00F71F56" w:rsidRPr="00497E67" w:rsidRDefault="00F71F56" w:rsidP="00F71F56">
      <w:pPr>
        <w:widowControl w:val="0"/>
        <w:autoSpaceDE w:val="0"/>
        <w:autoSpaceDN w:val="0"/>
        <w:adjustRightInd w:val="0"/>
        <w:snapToGrid w:val="0"/>
        <w:ind w:left="0"/>
        <w:rPr>
          <w:ins w:id="3353" w:author="Kennedy, Muhil" w:date="2022-12-08T13:34:00Z"/>
          <w:rFonts w:ascii="Century Gothic" w:hAnsi="Century Gothic" w:cs="Arial"/>
          <w:szCs w:val="20"/>
          <w:lang w:val="en-GB" w:eastAsia="en-US"/>
        </w:rPr>
      </w:pPr>
    </w:p>
    <w:p w14:paraId="3970A44B" w14:textId="77777777" w:rsidR="00F71F56" w:rsidRPr="00497E67" w:rsidRDefault="00F71F56" w:rsidP="00F71F56">
      <w:pPr>
        <w:widowControl w:val="0"/>
        <w:snapToGrid w:val="0"/>
        <w:ind w:left="0"/>
        <w:rPr>
          <w:ins w:id="3354" w:author="Kennedy, Muhil" w:date="2022-12-08T13:34:00Z"/>
          <w:rFonts w:ascii="Century Gothic" w:hAnsi="Century Gothic"/>
          <w:szCs w:val="20"/>
          <w:lang w:val="en-GB"/>
        </w:rPr>
      </w:pPr>
      <w:ins w:id="3355" w:author="Kennedy, Muhil" w:date="2022-12-08T13:34:00Z">
        <w:r w:rsidRPr="00497E67">
          <w:rPr>
            <w:rFonts w:ascii="Century Gothic" w:hAnsi="Century Gothic"/>
            <w:szCs w:val="20"/>
            <w:lang w:val="en-GB"/>
          </w:rPr>
          <w:t>The Prices are all-inclusive and includes all costs, expenses, charges, constraints and/or obligations of any kind related to the performance of the Program.</w:t>
        </w:r>
      </w:ins>
    </w:p>
    <w:p w14:paraId="315BADC9" w14:textId="77777777" w:rsidR="00F71F56" w:rsidRPr="00497E67" w:rsidRDefault="00F71F56" w:rsidP="00F71F56">
      <w:pPr>
        <w:widowControl w:val="0"/>
        <w:snapToGrid w:val="0"/>
        <w:ind w:left="0"/>
        <w:rPr>
          <w:ins w:id="3356" w:author="Kennedy, Muhil" w:date="2022-12-08T13:34:00Z"/>
          <w:rFonts w:ascii="Century Gothic" w:hAnsi="Century Gothic"/>
          <w:szCs w:val="20"/>
          <w:lang w:val="en-GB"/>
        </w:rPr>
      </w:pPr>
    </w:p>
    <w:p w14:paraId="2526B803" w14:textId="77777777" w:rsidR="00F71F56" w:rsidRPr="00497E67" w:rsidRDefault="00F71F56" w:rsidP="00F71F56">
      <w:pPr>
        <w:pStyle w:val="FaureciaText"/>
        <w:widowControl w:val="0"/>
        <w:snapToGrid w:val="0"/>
        <w:spacing w:before="0" w:after="0"/>
        <w:ind w:left="0"/>
        <w:rPr>
          <w:ins w:id="3357" w:author="Kennedy, Muhil" w:date="2022-12-08T13:34:00Z"/>
          <w:rFonts w:ascii="Century Gothic" w:hAnsi="Century Gothic"/>
          <w:szCs w:val="20"/>
          <w:lang w:val="en-US"/>
        </w:rPr>
      </w:pPr>
      <w:ins w:id="3358" w:author="Kennedy, Muhil" w:date="2022-12-08T13:34:00Z">
        <w:r w:rsidRPr="00497E67">
          <w:rPr>
            <w:rFonts w:ascii="Century Gothic" w:hAnsi="Century Gothic" w:cs="Times New Roman"/>
            <w:szCs w:val="20"/>
            <w:lang w:val="en-US"/>
          </w:rPr>
          <w:t>The breakdown of the Part Prices and Tools Prices</w:t>
        </w:r>
        <w:r>
          <w:rPr>
            <w:rFonts w:ascii="Century Gothic" w:hAnsi="Century Gothic" w:cs="Times New Roman"/>
            <w:szCs w:val="20"/>
            <w:lang w:val="en-US"/>
          </w:rPr>
          <w:t xml:space="preserve">,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497E67">
          <w:rPr>
            <w:rFonts w:ascii="Century Gothic" w:hAnsi="Century Gothic" w:cs="Times New Roman"/>
            <w:szCs w:val="20"/>
            <w:lang w:val="en-US"/>
          </w:rPr>
          <w:t xml:space="preserve"> (</w:t>
        </w:r>
        <w:r>
          <w:rPr>
            <w:rFonts w:ascii="Century Gothic" w:hAnsi="Century Gothic" w:cs="Times New Roman"/>
            <w:szCs w:val="20"/>
            <w:lang w:val="en-US"/>
          </w:rPr>
          <w:t>Parts and Tools Cost Breakdowns</w:t>
        </w:r>
        <w:r w:rsidRPr="00497E67">
          <w:rPr>
            <w:rFonts w:ascii="Century Gothic" w:hAnsi="Century Gothic" w:cs="Times New Roman"/>
            <w:szCs w:val="20"/>
            <w:lang w:val="en-US"/>
          </w:rPr>
          <w:t xml:space="preserve">) are an integral part of this LON. Any price modification resulting from a program timing or Parts or Tools definition modification shall require Faurecia </w:t>
        </w:r>
        <w:r w:rsidRPr="00497E67">
          <w:rPr>
            <w:rFonts w:ascii="Century Gothic" w:hAnsi="Century Gothic"/>
            <w:szCs w:val="20"/>
            <w:lang w:val="en-US"/>
          </w:rPr>
          <w:t>previous written consent through the approval of an updated Cost Breakdown.</w:t>
        </w:r>
      </w:ins>
    </w:p>
    <w:p w14:paraId="596E0336" w14:textId="77777777" w:rsidR="00F71F56" w:rsidRDefault="00F71F56" w:rsidP="00F71F56">
      <w:pPr>
        <w:pStyle w:val="Heading2"/>
        <w:keepNext w:val="0"/>
        <w:widowControl w:val="0"/>
        <w:numPr>
          <w:ilvl w:val="0"/>
          <w:numId w:val="0"/>
        </w:numPr>
        <w:snapToGrid w:val="0"/>
        <w:spacing w:before="0" w:after="0"/>
        <w:ind w:left="576" w:hanging="576"/>
        <w:rPr>
          <w:ins w:id="3359" w:author="Kennedy, Muhil" w:date="2022-12-08T13:34:00Z"/>
          <w:rFonts w:ascii="Century Gothic" w:hAnsi="Century Gothic"/>
        </w:rPr>
      </w:pPr>
    </w:p>
    <w:p w14:paraId="6C7E0A54" w14:textId="77777777" w:rsidR="00F71F56" w:rsidRPr="00497E67" w:rsidRDefault="00F71F56" w:rsidP="00F71F56">
      <w:pPr>
        <w:pStyle w:val="FaureciaText2"/>
        <w:widowControl w:val="0"/>
        <w:snapToGrid w:val="0"/>
        <w:spacing w:before="0" w:after="0"/>
        <w:ind w:left="0"/>
        <w:rPr>
          <w:ins w:id="3360" w:author="Kennedy, Muhil" w:date="2022-12-08T13:34:00Z"/>
          <w:rFonts w:ascii="Century Gothic" w:hAnsi="Century Gothic" w:cs="Times New Roman"/>
          <w:szCs w:val="20"/>
          <w:lang w:val="en-US"/>
        </w:rPr>
      </w:pPr>
      <w:ins w:id="3361" w:author="Kennedy, Muhil" w:date="2022-12-08T13:34:00Z">
        <w:r w:rsidRPr="00497E67">
          <w:rPr>
            <w:rFonts w:ascii="Century Gothic" w:hAnsi="Century Gothic" w:cs="Times New Roman"/>
            <w:szCs w:val="20"/>
            <w:lang w:val="en-US"/>
          </w:rPr>
          <w:t>Without p</w:t>
        </w:r>
        <w:r>
          <w:rPr>
            <w:rFonts w:ascii="Century Gothic" w:hAnsi="Century Gothic" w:cs="Times New Roman"/>
            <w:szCs w:val="20"/>
            <w:lang w:val="en-US"/>
          </w:rPr>
          <w:t xml:space="preserve">rejudice to the provisions of this article </w:t>
        </w:r>
        <w:r w:rsidRPr="00497E67">
          <w:rPr>
            <w:rFonts w:ascii="Century Gothic" w:hAnsi="Century Gothic" w:cs="Times New Roman"/>
            <w:szCs w:val="20"/>
            <w:lang w:val="en-US"/>
          </w:rPr>
          <w:t>and save as otherwise provided in the  LON the Part Price and the Tools Price are  firm and final, with no indexation or escalation and therefore, no Part Price or Tools Price increase may be applied without the prior written agreement of Faurecia.</w:t>
        </w:r>
      </w:ins>
    </w:p>
    <w:p w14:paraId="3A5F1EF1" w14:textId="77777777" w:rsidR="00F71F56" w:rsidRPr="005033D1" w:rsidRDefault="00F71F56" w:rsidP="00F71F56">
      <w:pPr>
        <w:pStyle w:val="Heading2"/>
        <w:keepNext w:val="0"/>
        <w:widowControl w:val="0"/>
        <w:numPr>
          <w:ilvl w:val="0"/>
          <w:numId w:val="0"/>
        </w:numPr>
        <w:snapToGrid w:val="0"/>
        <w:spacing w:before="0" w:after="0"/>
        <w:ind w:left="576" w:hanging="576"/>
        <w:rPr>
          <w:ins w:id="3362" w:author="Kennedy, Muhil" w:date="2022-12-08T13:34:00Z"/>
          <w:rFonts w:ascii="Century Gothic" w:hAnsi="Century Gothic"/>
          <w:lang w:val="en-US"/>
        </w:rPr>
      </w:pPr>
    </w:p>
    <w:p w14:paraId="6E32E913" w14:textId="77777777" w:rsidR="00F71F56" w:rsidRPr="006B1A43" w:rsidRDefault="00F71F56" w:rsidP="00F71F56">
      <w:pPr>
        <w:pStyle w:val="Heading2"/>
        <w:keepNext w:val="0"/>
        <w:widowControl w:val="0"/>
        <w:snapToGrid w:val="0"/>
        <w:spacing w:before="0" w:after="0"/>
        <w:rPr>
          <w:ins w:id="3363" w:author="Kennedy, Muhil" w:date="2022-12-08T13:34:00Z"/>
          <w:rFonts w:ascii="Century Gothic" w:hAnsi="Century Gothic"/>
          <w:i w:val="0"/>
          <w:iCs w:val="0"/>
          <w14:shadow w14:blurRad="0" w14:dist="0" w14:dir="0" w14:sx="0" w14:sy="0" w14:kx="0" w14:ky="0" w14:algn="none">
            <w14:srgbClr w14:val="000000"/>
          </w14:shadow>
        </w:rPr>
      </w:pPr>
      <w:ins w:id="3364" w:author="Kennedy, Muhil" w:date="2022-12-08T13:34:00Z">
        <w:r w:rsidRPr="006B1A43">
          <w:rPr>
            <w:rFonts w:ascii="Century Gothic" w:hAnsi="Century Gothic"/>
            <w:i w:val="0"/>
            <w:iCs w:val="0"/>
            <w14:shadow w14:blurRad="0" w14:dist="0" w14:dir="0" w14:sx="0" w14:sy="0" w14:kx="0" w14:ky="0" w14:algn="none">
              <w14:srgbClr w14:val="000000"/>
            </w14:shadow>
          </w:rPr>
          <w:t xml:space="preserve">Development Price and Payment Conditions </w:t>
        </w:r>
      </w:ins>
    </w:p>
    <w:p w14:paraId="322482D4" w14:textId="77777777" w:rsidR="00F71F56" w:rsidRDefault="00F71F56" w:rsidP="00F71F56">
      <w:pPr>
        <w:pStyle w:val="Heading2"/>
        <w:keepNext w:val="0"/>
        <w:widowControl w:val="0"/>
        <w:numPr>
          <w:ilvl w:val="0"/>
          <w:numId w:val="0"/>
        </w:numPr>
        <w:snapToGrid w:val="0"/>
        <w:spacing w:before="0" w:after="0"/>
        <w:ind w:left="576"/>
        <w:rPr>
          <w:ins w:id="3365" w:author="Kennedy, Muhil" w:date="2022-12-08T13:34:00Z"/>
          <w:rFonts w:ascii="Century Gothic" w:hAnsi="Century Gothic"/>
          <w:i w:val="0"/>
          <w:iCs w:val="0"/>
          <w14:shadow w14:blurRad="0" w14:dist="0" w14:dir="0" w14:sx="0" w14:sy="0" w14:kx="0" w14:ky="0" w14:algn="none">
            <w14:srgbClr w14:val="000000"/>
          </w14:shadow>
        </w:rPr>
      </w:pPr>
    </w:p>
    <w:p w14:paraId="3DBBBB7C" w14:textId="77777777" w:rsidR="00F71F56" w:rsidRPr="00D31FC6" w:rsidRDefault="00F71F56" w:rsidP="00F71F56">
      <w:pPr>
        <w:pStyle w:val="Faureciaberschrift2"/>
        <w:widowControl w:val="0"/>
        <w:numPr>
          <w:ilvl w:val="0"/>
          <w:numId w:val="0"/>
        </w:numPr>
        <w:snapToGrid w:val="0"/>
        <w:spacing w:after="0"/>
        <w:ind w:left="567"/>
        <w:rPr>
          <w:ins w:id="3366" w:author="Kennedy, Muhil" w:date="2022-12-08T13:34:00Z"/>
          <w:rFonts w:ascii="Century Gothic" w:hAnsi="Century Gothic" w:cs="Times New Roman"/>
          <w:szCs w:val="20"/>
          <w:lang w:val="en-US"/>
        </w:rPr>
      </w:pPr>
      <w:ins w:id="3367" w:author="Kennedy, Muhil" w:date="2022-12-08T13:34:00Z">
        <w:r w:rsidRPr="00D31FC6">
          <w:rPr>
            <w:rFonts w:ascii="Century Gothic" w:hAnsi="Century Gothic" w:cs="Times New Roman"/>
            <w:szCs w:val="20"/>
            <w:highlight w:val="yellow"/>
            <w:lang w:val="en-US"/>
          </w:rPr>
          <w:t>To be inserted</w:t>
        </w:r>
        <w:r>
          <w:rPr>
            <w:rFonts w:ascii="Century Gothic" w:hAnsi="Century Gothic" w:cs="Times New Roman"/>
            <w:szCs w:val="20"/>
            <w:lang w:val="en-US"/>
          </w:rPr>
          <w:t>.</w:t>
        </w:r>
      </w:ins>
    </w:p>
    <w:p w14:paraId="66144DED" w14:textId="77777777" w:rsidR="00F71F56" w:rsidRDefault="00F71F56" w:rsidP="00F71F56">
      <w:pPr>
        <w:pStyle w:val="Heading2"/>
        <w:keepNext w:val="0"/>
        <w:widowControl w:val="0"/>
        <w:numPr>
          <w:ilvl w:val="0"/>
          <w:numId w:val="0"/>
        </w:numPr>
        <w:snapToGrid w:val="0"/>
        <w:spacing w:before="0" w:after="0"/>
        <w:ind w:left="576"/>
        <w:rPr>
          <w:ins w:id="3368" w:author="Kennedy, Muhil" w:date="2022-12-08T13:34:00Z"/>
          <w:rFonts w:ascii="Century Gothic" w:hAnsi="Century Gothic"/>
          <w:i w:val="0"/>
          <w:iCs w:val="0"/>
          <w14:shadow w14:blurRad="0" w14:dist="0" w14:dir="0" w14:sx="0" w14:sy="0" w14:kx="0" w14:ky="0" w14:algn="none">
            <w14:srgbClr w14:val="000000"/>
          </w14:shadow>
        </w:rPr>
      </w:pPr>
    </w:p>
    <w:p w14:paraId="33FE5AAF" w14:textId="77777777" w:rsidR="00F71F56" w:rsidRPr="006B1A43" w:rsidRDefault="00F71F56" w:rsidP="00F71F56">
      <w:pPr>
        <w:pStyle w:val="Heading2"/>
        <w:keepNext w:val="0"/>
        <w:widowControl w:val="0"/>
        <w:snapToGrid w:val="0"/>
        <w:spacing w:before="0" w:after="0"/>
        <w:rPr>
          <w:ins w:id="3369" w:author="Kennedy, Muhil" w:date="2022-12-08T13:34:00Z"/>
          <w:rFonts w:ascii="Century Gothic" w:hAnsi="Century Gothic"/>
          <w:i w:val="0"/>
          <w:iCs w:val="0"/>
          <w14:shadow w14:blurRad="0" w14:dist="0" w14:dir="0" w14:sx="0" w14:sy="0" w14:kx="0" w14:ky="0" w14:algn="none">
            <w14:srgbClr w14:val="000000"/>
          </w14:shadow>
        </w:rPr>
      </w:pPr>
      <w:ins w:id="3370" w:author="Kennedy, Muhil" w:date="2022-12-08T13:34:00Z">
        <w:r w:rsidRPr="006B1A43">
          <w:rPr>
            <w:rFonts w:ascii="Century Gothic" w:hAnsi="Century Gothic"/>
            <w:i w:val="0"/>
            <w:iCs w:val="0"/>
            <w14:shadow w14:blurRad="0" w14:dist="0" w14:dir="0" w14:sx="0" w14:sy="0" w14:kx="0" w14:ky="0" w14:algn="none">
              <w14:srgbClr w14:val="000000"/>
            </w14:shadow>
          </w:rPr>
          <w:t>Part Price and Payment Conditions</w:t>
        </w:r>
      </w:ins>
    </w:p>
    <w:p w14:paraId="3FE9C065" w14:textId="77777777" w:rsidR="00F71F56" w:rsidRDefault="00F71F56" w:rsidP="00F71F56">
      <w:pPr>
        <w:pStyle w:val="Faureciaberschrift2"/>
        <w:widowControl w:val="0"/>
        <w:numPr>
          <w:ilvl w:val="0"/>
          <w:numId w:val="0"/>
        </w:numPr>
        <w:snapToGrid w:val="0"/>
        <w:spacing w:after="0"/>
        <w:ind w:left="567"/>
        <w:rPr>
          <w:ins w:id="3371" w:author="Kennedy, Muhil" w:date="2022-12-08T13:34:00Z"/>
          <w:rFonts w:ascii="Century Gothic" w:hAnsi="Century Gothic" w:cs="Times New Roman"/>
          <w:szCs w:val="20"/>
          <w:lang w:val="en-US"/>
        </w:rPr>
      </w:pPr>
    </w:p>
    <w:p w14:paraId="0586ADD9" w14:textId="77777777" w:rsidR="00F71F56" w:rsidRDefault="00F71F56" w:rsidP="00F71F56">
      <w:pPr>
        <w:pStyle w:val="Faureciaberschrift2"/>
        <w:widowControl w:val="0"/>
        <w:numPr>
          <w:ilvl w:val="0"/>
          <w:numId w:val="0"/>
        </w:numPr>
        <w:snapToGrid w:val="0"/>
        <w:spacing w:after="0"/>
        <w:ind w:left="567"/>
        <w:rPr>
          <w:ins w:id="3372" w:author="Kennedy, Muhil" w:date="2022-12-08T13:34:00Z"/>
          <w:rFonts w:ascii="Century Gothic" w:hAnsi="Century Gothic" w:cs="Times New Roman"/>
          <w:szCs w:val="20"/>
          <w:lang w:val="en-US"/>
        </w:rPr>
      </w:pPr>
      <w:ins w:id="3373" w:author="Kennedy, Muhil" w:date="2022-12-08T13:34:00Z">
        <w:r w:rsidRPr="00497E67">
          <w:rPr>
            <w:rFonts w:ascii="Century Gothic" w:hAnsi="Century Gothic" w:cs="Times New Roman"/>
            <w:szCs w:val="20"/>
            <w:lang w:val="en-US"/>
          </w:rPr>
          <w:t>Faurecia pledges that it will pay the following remuneration (“</w:t>
        </w:r>
        <w:r w:rsidRPr="00497E67">
          <w:rPr>
            <w:rFonts w:ascii="Century Gothic" w:hAnsi="Century Gothic" w:cs="Times New Roman"/>
            <w:b/>
            <w:szCs w:val="20"/>
            <w:lang w:val="en-US"/>
          </w:rPr>
          <w:t>Part Price</w:t>
        </w:r>
        <w:r w:rsidRPr="00497E67">
          <w:rPr>
            <w:rFonts w:ascii="Century Gothic" w:hAnsi="Century Gothic" w:cs="Times New Roman"/>
            <w:szCs w:val="20"/>
            <w:lang w:val="en-US"/>
          </w:rPr>
          <w:t>”) plus the statutory VAT, if applicable, in consideration of the delivery of the Parts:</w:t>
        </w:r>
      </w:ins>
    </w:p>
    <w:p w14:paraId="1AC8186E" w14:textId="77777777" w:rsidR="00F71F56" w:rsidRPr="00497E67" w:rsidRDefault="00F71F56" w:rsidP="00F71F56">
      <w:pPr>
        <w:widowControl w:val="0"/>
        <w:snapToGrid w:val="0"/>
        <w:rPr>
          <w:ins w:id="3374" w:author="Kennedy, Muhil" w:date="2022-12-08T13:34:00Z"/>
          <w:rFonts w:ascii="Century Gothic" w:hAnsi="Century Gothic"/>
          <w:szCs w:val="20"/>
          <w:lang w:val="en-US" w:eastAsia="pt-BR"/>
        </w:rPr>
      </w:pPr>
    </w:p>
    <w:tbl>
      <w:tblPr>
        <w:tblW w:w="102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709"/>
        <w:gridCol w:w="1701"/>
        <w:gridCol w:w="2126"/>
        <w:gridCol w:w="2268"/>
        <w:gridCol w:w="2126"/>
      </w:tblGrid>
      <w:tr w:rsidR="00F71F56" w:rsidRPr="00ED081A" w14:paraId="3B096D45" w14:textId="77777777" w:rsidTr="00D30F6E">
        <w:trPr>
          <w:trHeight w:hRule="exact" w:val="1095"/>
          <w:ins w:id="3375" w:author="Kennedy, Muhil" w:date="2022-12-08T13:34:00Z"/>
        </w:trPr>
        <w:tc>
          <w:tcPr>
            <w:tcW w:w="1347" w:type="dxa"/>
            <w:tcBorders>
              <w:bottom w:val="single" w:sz="6" w:space="0" w:color="auto"/>
            </w:tcBorders>
            <w:shd w:val="clear" w:color="auto" w:fill="E6E6E6"/>
            <w:vAlign w:val="center"/>
          </w:tcPr>
          <w:p w14:paraId="095DE917" w14:textId="77777777" w:rsidR="00F71F56" w:rsidRPr="00497E67" w:rsidRDefault="00F71F56" w:rsidP="00D30F6E">
            <w:pPr>
              <w:widowControl w:val="0"/>
              <w:snapToGrid w:val="0"/>
              <w:ind w:left="0"/>
              <w:jc w:val="center"/>
              <w:rPr>
                <w:ins w:id="3376" w:author="Kennedy, Muhil" w:date="2022-12-08T13:34:00Z"/>
                <w:rFonts w:ascii="Century Gothic" w:hAnsi="Century Gothic" w:cs="Arial"/>
                <w:b/>
                <w:bCs/>
                <w:szCs w:val="20"/>
                <w:lang w:val="en-US"/>
              </w:rPr>
            </w:pPr>
            <w:ins w:id="3377" w:author="Kennedy, Muhil" w:date="2022-12-08T13:34:00Z">
              <w:r w:rsidRPr="00497E67">
                <w:rPr>
                  <w:rFonts w:ascii="Century Gothic" w:hAnsi="Century Gothic" w:cs="Arial"/>
                  <w:b/>
                  <w:bCs/>
                  <w:szCs w:val="20"/>
                  <w:lang w:val="en-US"/>
                </w:rPr>
                <w:t>Reference</w:t>
              </w:r>
            </w:ins>
          </w:p>
        </w:tc>
        <w:tc>
          <w:tcPr>
            <w:tcW w:w="709" w:type="dxa"/>
            <w:tcBorders>
              <w:bottom w:val="single" w:sz="6" w:space="0" w:color="auto"/>
            </w:tcBorders>
            <w:shd w:val="clear" w:color="auto" w:fill="E6E6E6"/>
            <w:vAlign w:val="center"/>
          </w:tcPr>
          <w:p w14:paraId="72C3C283" w14:textId="77777777" w:rsidR="00F71F56" w:rsidRPr="00497E67" w:rsidRDefault="00F71F56" w:rsidP="00D30F6E">
            <w:pPr>
              <w:widowControl w:val="0"/>
              <w:snapToGrid w:val="0"/>
              <w:ind w:left="0"/>
              <w:jc w:val="center"/>
              <w:rPr>
                <w:ins w:id="3378" w:author="Kennedy, Muhil" w:date="2022-12-08T13:34:00Z"/>
                <w:rFonts w:ascii="Century Gothic" w:hAnsi="Century Gothic"/>
                <w:b/>
                <w:bCs/>
                <w:szCs w:val="20"/>
              </w:rPr>
            </w:pPr>
            <w:ins w:id="3379" w:author="Kennedy, Muhil" w:date="2022-12-08T13:34:00Z">
              <w:r w:rsidRPr="00497E67">
                <w:rPr>
                  <w:rFonts w:ascii="Century Gothic" w:hAnsi="Century Gothic"/>
                  <w:b/>
                  <w:bCs/>
                  <w:szCs w:val="20"/>
                </w:rPr>
                <w:t>Index</w:t>
              </w:r>
            </w:ins>
          </w:p>
        </w:tc>
        <w:tc>
          <w:tcPr>
            <w:tcW w:w="1701" w:type="dxa"/>
            <w:tcBorders>
              <w:bottom w:val="single" w:sz="6" w:space="0" w:color="auto"/>
            </w:tcBorders>
            <w:shd w:val="clear" w:color="auto" w:fill="E6E6E6"/>
            <w:vAlign w:val="center"/>
          </w:tcPr>
          <w:p w14:paraId="5B0A0D68" w14:textId="77777777" w:rsidR="00F71F56" w:rsidRPr="00497E67" w:rsidRDefault="00F71F56" w:rsidP="00D30F6E">
            <w:pPr>
              <w:widowControl w:val="0"/>
              <w:snapToGrid w:val="0"/>
              <w:ind w:left="0"/>
              <w:jc w:val="center"/>
              <w:rPr>
                <w:ins w:id="3380" w:author="Kennedy, Muhil" w:date="2022-12-08T13:34:00Z"/>
                <w:rFonts w:ascii="Century Gothic" w:hAnsi="Century Gothic"/>
                <w:b/>
                <w:bCs/>
                <w:szCs w:val="20"/>
              </w:rPr>
            </w:pPr>
            <w:ins w:id="3381" w:author="Kennedy, Muhil" w:date="2022-12-08T13:34:00Z">
              <w:r w:rsidRPr="00497E67">
                <w:rPr>
                  <w:rFonts w:ascii="Century Gothic" w:hAnsi="Century Gothic"/>
                  <w:b/>
                  <w:bCs/>
                  <w:szCs w:val="20"/>
                </w:rPr>
                <w:t xml:space="preserve">Prototypes </w:t>
              </w:r>
              <w:r>
                <w:rPr>
                  <w:rFonts w:ascii="Century Gothic" w:hAnsi="Century Gothic"/>
                  <w:b/>
                  <w:bCs/>
                  <w:szCs w:val="20"/>
                </w:rPr>
                <w:t xml:space="preserve">Price </w:t>
              </w:r>
              <w:r w:rsidRPr="00497E67">
                <w:rPr>
                  <w:rFonts w:ascii="Century Gothic" w:hAnsi="Century Gothic"/>
                  <w:b/>
                  <w:bCs/>
                  <w:szCs w:val="20"/>
                </w:rPr>
                <w:t>(€)</w:t>
              </w:r>
              <w:r>
                <w:rPr>
                  <w:rFonts w:ascii="Century Gothic" w:hAnsi="Century Gothic"/>
                  <w:b/>
                  <w:bCs/>
                  <w:szCs w:val="20"/>
                </w:rPr>
                <w:t xml:space="preserve"> and Incoterm</w:t>
              </w:r>
            </w:ins>
          </w:p>
        </w:tc>
        <w:tc>
          <w:tcPr>
            <w:tcW w:w="2126" w:type="dxa"/>
            <w:tcBorders>
              <w:bottom w:val="single" w:sz="6" w:space="0" w:color="auto"/>
            </w:tcBorders>
            <w:shd w:val="clear" w:color="auto" w:fill="E6E6E6"/>
            <w:vAlign w:val="center"/>
          </w:tcPr>
          <w:p w14:paraId="2BB12553" w14:textId="77777777" w:rsidR="00F71F56" w:rsidRPr="00E91331" w:rsidRDefault="00F71F56" w:rsidP="00D30F6E">
            <w:pPr>
              <w:widowControl w:val="0"/>
              <w:snapToGrid w:val="0"/>
              <w:ind w:left="0"/>
              <w:jc w:val="center"/>
              <w:rPr>
                <w:ins w:id="3382" w:author="Kennedy, Muhil" w:date="2022-12-08T13:34:00Z"/>
                <w:rFonts w:ascii="Century Gothic" w:hAnsi="Century Gothic"/>
                <w:b/>
                <w:bCs/>
                <w:szCs w:val="20"/>
                <w:lang w:val="en-US"/>
              </w:rPr>
            </w:pPr>
            <w:ins w:id="3383" w:author="Kennedy, Muhil" w:date="2022-12-08T13:34:00Z">
              <w:r w:rsidRPr="00E91331">
                <w:rPr>
                  <w:rFonts w:ascii="Century Gothic" w:hAnsi="Century Gothic"/>
                  <w:b/>
                  <w:bCs/>
                  <w:szCs w:val="20"/>
                  <w:lang w:val="en-US"/>
                </w:rPr>
                <w:t>Pre-Series Price (€)</w:t>
              </w:r>
            </w:ins>
          </w:p>
          <w:p w14:paraId="45F1B320" w14:textId="77777777" w:rsidR="00F71F56" w:rsidRPr="00E91331" w:rsidRDefault="00F71F56" w:rsidP="00D30F6E">
            <w:pPr>
              <w:widowControl w:val="0"/>
              <w:snapToGrid w:val="0"/>
              <w:ind w:left="0"/>
              <w:jc w:val="center"/>
              <w:rPr>
                <w:ins w:id="3384" w:author="Kennedy, Muhil" w:date="2022-12-08T13:34:00Z"/>
                <w:rFonts w:ascii="Century Gothic" w:hAnsi="Century Gothic"/>
                <w:b/>
                <w:bCs/>
                <w:szCs w:val="20"/>
                <w:lang w:val="en-US"/>
              </w:rPr>
            </w:pPr>
            <w:ins w:id="3385" w:author="Kennedy, Muhil" w:date="2022-12-08T13:34:00Z">
              <w:r w:rsidRPr="00E91331">
                <w:rPr>
                  <w:rFonts w:ascii="Century Gothic" w:hAnsi="Century Gothic"/>
                  <w:b/>
                  <w:bCs/>
                  <w:szCs w:val="20"/>
                  <w:lang w:val="en-US"/>
                </w:rPr>
                <w:t>and Incoterm</w:t>
              </w:r>
            </w:ins>
          </w:p>
        </w:tc>
        <w:tc>
          <w:tcPr>
            <w:tcW w:w="2268" w:type="dxa"/>
            <w:tcBorders>
              <w:bottom w:val="single" w:sz="6" w:space="0" w:color="auto"/>
            </w:tcBorders>
            <w:shd w:val="clear" w:color="auto" w:fill="E6E6E6"/>
            <w:vAlign w:val="center"/>
          </w:tcPr>
          <w:p w14:paraId="6471A186" w14:textId="77777777" w:rsidR="00F71F56" w:rsidRPr="00DD31C1" w:rsidRDefault="00F71F56" w:rsidP="00D30F6E">
            <w:pPr>
              <w:widowControl w:val="0"/>
              <w:snapToGrid w:val="0"/>
              <w:ind w:left="0"/>
              <w:jc w:val="center"/>
              <w:rPr>
                <w:ins w:id="3386" w:author="Kennedy, Muhil" w:date="2022-12-08T13:34:00Z"/>
                <w:rFonts w:ascii="Century Gothic" w:hAnsi="Century Gothic"/>
                <w:b/>
                <w:bCs/>
                <w:szCs w:val="20"/>
                <w:lang w:val="en-US"/>
              </w:rPr>
            </w:pPr>
            <w:ins w:id="3387" w:author="Kennedy, Muhil" w:date="2022-12-08T13:34:00Z">
              <w:r w:rsidRPr="00DD31C1">
                <w:rPr>
                  <w:rFonts w:ascii="Century Gothic" w:hAnsi="Century Gothic"/>
                  <w:b/>
                  <w:bCs/>
                  <w:szCs w:val="20"/>
                  <w:lang w:val="en-US"/>
                </w:rPr>
                <w:t>Serial Production Price (€)</w:t>
              </w:r>
              <w:r>
                <w:rPr>
                  <w:rFonts w:ascii="Century Gothic" w:hAnsi="Century Gothic"/>
                  <w:b/>
                  <w:bCs/>
                  <w:szCs w:val="20"/>
                  <w:lang w:val="en-US"/>
                </w:rPr>
                <w:t xml:space="preserve"> </w:t>
              </w:r>
              <w:r w:rsidRPr="00DD31C1">
                <w:rPr>
                  <w:rFonts w:ascii="Century Gothic" w:hAnsi="Century Gothic"/>
                  <w:b/>
                  <w:bCs/>
                  <w:szCs w:val="20"/>
                  <w:lang w:val="en-US"/>
                </w:rPr>
                <w:t>and Incoterm</w:t>
              </w:r>
            </w:ins>
          </w:p>
        </w:tc>
        <w:tc>
          <w:tcPr>
            <w:tcW w:w="2126" w:type="dxa"/>
            <w:tcBorders>
              <w:bottom w:val="single" w:sz="6" w:space="0" w:color="auto"/>
            </w:tcBorders>
            <w:shd w:val="clear" w:color="auto" w:fill="E6E6E6"/>
          </w:tcPr>
          <w:p w14:paraId="764E75C8" w14:textId="77777777" w:rsidR="00F71F56" w:rsidRPr="00DD31C1" w:rsidRDefault="00F71F56" w:rsidP="00D30F6E">
            <w:pPr>
              <w:widowControl w:val="0"/>
              <w:snapToGrid w:val="0"/>
              <w:ind w:left="0"/>
              <w:jc w:val="center"/>
              <w:rPr>
                <w:ins w:id="3388" w:author="Kennedy, Muhil" w:date="2022-12-08T13:34:00Z"/>
                <w:rFonts w:ascii="Century Gothic" w:hAnsi="Century Gothic"/>
                <w:b/>
                <w:bCs/>
                <w:szCs w:val="20"/>
                <w:lang w:val="en-US"/>
              </w:rPr>
            </w:pPr>
            <w:ins w:id="3389" w:author="Kennedy, Muhil" w:date="2022-12-08T13:34:00Z">
              <w:r w:rsidRPr="00497E67">
                <w:rPr>
                  <w:rFonts w:ascii="Century Gothic" w:hAnsi="Century Gothic"/>
                  <w:b/>
                  <w:bCs/>
                  <w:szCs w:val="20"/>
                  <w:lang w:val="en-US"/>
                </w:rPr>
                <w:t>End of Serial Production (EOP) Price (€)</w:t>
              </w:r>
              <w:r>
                <w:rPr>
                  <w:rFonts w:ascii="Century Gothic" w:hAnsi="Century Gothic"/>
                  <w:b/>
                  <w:bCs/>
                  <w:szCs w:val="20"/>
                  <w:lang w:val="en-US"/>
                </w:rPr>
                <w:t xml:space="preserve"> </w:t>
              </w:r>
              <w:r w:rsidRPr="00DD31C1">
                <w:rPr>
                  <w:rFonts w:ascii="Century Gothic" w:hAnsi="Century Gothic"/>
                  <w:b/>
                  <w:bCs/>
                  <w:szCs w:val="20"/>
                  <w:lang w:val="en-US"/>
                </w:rPr>
                <w:t>and Incoterm</w:t>
              </w:r>
            </w:ins>
          </w:p>
        </w:tc>
      </w:tr>
      <w:tr w:rsidR="00F71F56" w:rsidRPr="00ED081A" w14:paraId="0E5F0444" w14:textId="77777777" w:rsidTr="00D30F6E">
        <w:trPr>
          <w:trHeight w:val="234"/>
          <w:ins w:id="3390" w:author="Kennedy, Muhil" w:date="2022-12-08T13:34:00Z"/>
        </w:trPr>
        <w:tc>
          <w:tcPr>
            <w:tcW w:w="1347" w:type="dxa"/>
            <w:tcBorders>
              <w:bottom w:val="dotted" w:sz="4" w:space="0" w:color="auto"/>
              <w:right w:val="single" w:sz="6" w:space="0" w:color="auto"/>
            </w:tcBorders>
            <w:vAlign w:val="center"/>
          </w:tcPr>
          <w:p w14:paraId="73B1D464" w14:textId="77777777" w:rsidR="00F71F56" w:rsidRPr="00497E67" w:rsidRDefault="00F71F56" w:rsidP="00D30F6E">
            <w:pPr>
              <w:widowControl w:val="0"/>
              <w:snapToGrid w:val="0"/>
              <w:ind w:left="0"/>
              <w:jc w:val="center"/>
              <w:rPr>
                <w:ins w:id="3391" w:author="Kennedy, Muhil" w:date="2022-12-08T13:34:00Z"/>
                <w:rFonts w:ascii="Century Gothic" w:hAnsi="Century Gothic" w:cs="Arial"/>
                <w:szCs w:val="20"/>
                <w:lang w:val="en-US"/>
              </w:rPr>
            </w:pPr>
          </w:p>
        </w:tc>
        <w:tc>
          <w:tcPr>
            <w:tcW w:w="709" w:type="dxa"/>
            <w:tcBorders>
              <w:bottom w:val="dotted" w:sz="4" w:space="0" w:color="auto"/>
              <w:right w:val="single" w:sz="6" w:space="0" w:color="auto"/>
            </w:tcBorders>
            <w:vAlign w:val="center"/>
          </w:tcPr>
          <w:p w14:paraId="082E08DA" w14:textId="77777777" w:rsidR="00F71F56" w:rsidRPr="00497E67" w:rsidRDefault="00F71F56" w:rsidP="00D30F6E">
            <w:pPr>
              <w:widowControl w:val="0"/>
              <w:snapToGrid w:val="0"/>
              <w:ind w:left="109"/>
              <w:jc w:val="center"/>
              <w:rPr>
                <w:ins w:id="3392"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691644DF" w14:textId="77777777" w:rsidR="00F71F56" w:rsidRPr="00497E67" w:rsidRDefault="00F71F56" w:rsidP="00D30F6E">
            <w:pPr>
              <w:widowControl w:val="0"/>
              <w:snapToGrid w:val="0"/>
              <w:ind w:left="109"/>
              <w:jc w:val="center"/>
              <w:rPr>
                <w:ins w:id="3393" w:author="Kennedy, Muhil" w:date="2022-12-08T13:34:00Z"/>
                <w:rFonts w:ascii="Century Gothic" w:hAnsi="Century Gothic" w:cs="Arial"/>
                <w:szCs w:val="20"/>
                <w:lang w:val="en-US"/>
              </w:rPr>
            </w:pPr>
          </w:p>
        </w:tc>
        <w:tc>
          <w:tcPr>
            <w:tcW w:w="2126" w:type="dxa"/>
            <w:tcBorders>
              <w:left w:val="single" w:sz="6" w:space="0" w:color="auto"/>
              <w:bottom w:val="dotted" w:sz="4" w:space="0" w:color="auto"/>
              <w:right w:val="single" w:sz="6" w:space="0" w:color="auto"/>
            </w:tcBorders>
            <w:vAlign w:val="center"/>
          </w:tcPr>
          <w:p w14:paraId="165D0943" w14:textId="77777777" w:rsidR="00F71F56" w:rsidRPr="00497E67" w:rsidRDefault="00F71F56" w:rsidP="00D30F6E">
            <w:pPr>
              <w:widowControl w:val="0"/>
              <w:snapToGrid w:val="0"/>
              <w:ind w:left="178"/>
              <w:jc w:val="center"/>
              <w:rPr>
                <w:ins w:id="3394" w:author="Kennedy, Muhil" w:date="2022-12-08T13:34:00Z"/>
                <w:rFonts w:ascii="Century Gothic" w:hAnsi="Century Gothic" w:cs="Arial"/>
                <w:szCs w:val="20"/>
                <w:lang w:val="en-US"/>
              </w:rPr>
            </w:pPr>
          </w:p>
        </w:tc>
        <w:tc>
          <w:tcPr>
            <w:tcW w:w="2268" w:type="dxa"/>
            <w:tcBorders>
              <w:left w:val="single" w:sz="6" w:space="0" w:color="auto"/>
              <w:bottom w:val="dotted" w:sz="4" w:space="0" w:color="auto"/>
              <w:right w:val="single" w:sz="6" w:space="0" w:color="auto"/>
            </w:tcBorders>
          </w:tcPr>
          <w:p w14:paraId="0A39188C" w14:textId="77777777" w:rsidR="00F71F56" w:rsidRPr="00497E67" w:rsidRDefault="00F71F56" w:rsidP="00D30F6E">
            <w:pPr>
              <w:widowControl w:val="0"/>
              <w:snapToGrid w:val="0"/>
              <w:rPr>
                <w:ins w:id="3395" w:author="Kennedy, Muhil" w:date="2022-12-08T13:34:00Z"/>
                <w:rFonts w:ascii="Century Gothic" w:hAnsi="Century Gothic"/>
                <w:szCs w:val="20"/>
                <w:lang w:val="en-US"/>
              </w:rPr>
            </w:pPr>
          </w:p>
        </w:tc>
        <w:tc>
          <w:tcPr>
            <w:tcW w:w="2126" w:type="dxa"/>
            <w:tcBorders>
              <w:left w:val="single" w:sz="6" w:space="0" w:color="auto"/>
              <w:bottom w:val="dotted" w:sz="4" w:space="0" w:color="auto"/>
              <w:right w:val="single" w:sz="6" w:space="0" w:color="auto"/>
            </w:tcBorders>
          </w:tcPr>
          <w:p w14:paraId="4B6F7818" w14:textId="77777777" w:rsidR="00F71F56" w:rsidRPr="00497E67" w:rsidRDefault="00F71F56" w:rsidP="00D30F6E">
            <w:pPr>
              <w:widowControl w:val="0"/>
              <w:snapToGrid w:val="0"/>
              <w:rPr>
                <w:ins w:id="3396" w:author="Kennedy, Muhil" w:date="2022-12-08T13:34:00Z"/>
                <w:rFonts w:ascii="Century Gothic" w:hAnsi="Century Gothic"/>
                <w:szCs w:val="20"/>
                <w:lang w:val="en-US"/>
              </w:rPr>
            </w:pPr>
          </w:p>
        </w:tc>
      </w:tr>
      <w:tr w:rsidR="00F71F56" w:rsidRPr="00ED081A" w14:paraId="6FFD25D5" w14:textId="77777777" w:rsidTr="00D30F6E">
        <w:trPr>
          <w:trHeight w:val="234"/>
          <w:ins w:id="3397" w:author="Kennedy, Muhil" w:date="2022-12-08T13:34:00Z"/>
        </w:trPr>
        <w:tc>
          <w:tcPr>
            <w:tcW w:w="1347" w:type="dxa"/>
            <w:tcBorders>
              <w:top w:val="dotted" w:sz="4" w:space="0" w:color="auto"/>
              <w:bottom w:val="dotted" w:sz="4" w:space="0" w:color="auto"/>
              <w:right w:val="single" w:sz="6" w:space="0" w:color="auto"/>
            </w:tcBorders>
            <w:vAlign w:val="center"/>
          </w:tcPr>
          <w:p w14:paraId="6E336C7B" w14:textId="77777777" w:rsidR="00F71F56" w:rsidRPr="00497E67" w:rsidRDefault="00F71F56" w:rsidP="00D30F6E">
            <w:pPr>
              <w:widowControl w:val="0"/>
              <w:snapToGrid w:val="0"/>
              <w:ind w:left="0"/>
              <w:jc w:val="center"/>
              <w:rPr>
                <w:ins w:id="3398" w:author="Kennedy, Muhil" w:date="2022-12-08T13:34:00Z"/>
                <w:rFonts w:ascii="Century Gothic" w:hAnsi="Century Gothic" w:cs="Arial"/>
                <w:szCs w:val="20"/>
                <w:lang w:val="en-US"/>
              </w:rPr>
            </w:pPr>
          </w:p>
        </w:tc>
        <w:tc>
          <w:tcPr>
            <w:tcW w:w="709" w:type="dxa"/>
            <w:tcBorders>
              <w:top w:val="dotted" w:sz="4" w:space="0" w:color="auto"/>
              <w:bottom w:val="dotted" w:sz="4" w:space="0" w:color="auto"/>
              <w:right w:val="single" w:sz="6" w:space="0" w:color="auto"/>
            </w:tcBorders>
            <w:vAlign w:val="center"/>
          </w:tcPr>
          <w:p w14:paraId="45D5AB56" w14:textId="77777777" w:rsidR="00F71F56" w:rsidRPr="00497E67" w:rsidRDefault="00F71F56" w:rsidP="00D30F6E">
            <w:pPr>
              <w:widowControl w:val="0"/>
              <w:snapToGrid w:val="0"/>
              <w:ind w:left="109"/>
              <w:jc w:val="center"/>
              <w:rPr>
                <w:ins w:id="3399"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311AD770" w14:textId="77777777" w:rsidR="00F71F56" w:rsidRPr="00497E67" w:rsidRDefault="00F71F56" w:rsidP="00D30F6E">
            <w:pPr>
              <w:widowControl w:val="0"/>
              <w:snapToGrid w:val="0"/>
              <w:ind w:left="109"/>
              <w:jc w:val="center"/>
              <w:rPr>
                <w:ins w:id="3400" w:author="Kennedy, Muhil" w:date="2022-12-08T13:34:00Z"/>
                <w:rFonts w:ascii="Century Gothic" w:hAnsi="Century Gothic" w:cs="Arial"/>
                <w:szCs w:val="20"/>
                <w:lang w:val="en-US"/>
              </w:rPr>
            </w:pPr>
          </w:p>
        </w:tc>
        <w:tc>
          <w:tcPr>
            <w:tcW w:w="2126" w:type="dxa"/>
            <w:tcBorders>
              <w:top w:val="dotted" w:sz="4" w:space="0" w:color="auto"/>
              <w:left w:val="single" w:sz="6" w:space="0" w:color="auto"/>
              <w:bottom w:val="dotted" w:sz="4" w:space="0" w:color="auto"/>
              <w:right w:val="single" w:sz="6" w:space="0" w:color="auto"/>
            </w:tcBorders>
            <w:vAlign w:val="center"/>
          </w:tcPr>
          <w:p w14:paraId="6DC7AB51" w14:textId="77777777" w:rsidR="00F71F56" w:rsidRPr="00497E67" w:rsidRDefault="00F71F56" w:rsidP="00D30F6E">
            <w:pPr>
              <w:widowControl w:val="0"/>
              <w:snapToGrid w:val="0"/>
              <w:ind w:left="178"/>
              <w:jc w:val="center"/>
              <w:rPr>
                <w:ins w:id="3401" w:author="Kennedy, Muhil" w:date="2022-12-08T13:34:00Z"/>
                <w:rFonts w:ascii="Century Gothic" w:hAnsi="Century Gothic" w:cs="Arial"/>
                <w:szCs w:val="20"/>
                <w:lang w:val="en-US"/>
              </w:rPr>
            </w:pPr>
          </w:p>
        </w:tc>
        <w:tc>
          <w:tcPr>
            <w:tcW w:w="2268" w:type="dxa"/>
            <w:tcBorders>
              <w:top w:val="dotted" w:sz="4" w:space="0" w:color="auto"/>
              <w:left w:val="single" w:sz="6" w:space="0" w:color="auto"/>
              <w:bottom w:val="dotted" w:sz="4" w:space="0" w:color="auto"/>
              <w:right w:val="single" w:sz="6" w:space="0" w:color="auto"/>
            </w:tcBorders>
          </w:tcPr>
          <w:p w14:paraId="20043525" w14:textId="77777777" w:rsidR="00F71F56" w:rsidRPr="00497E67" w:rsidRDefault="00F71F56" w:rsidP="00D30F6E">
            <w:pPr>
              <w:widowControl w:val="0"/>
              <w:snapToGrid w:val="0"/>
              <w:rPr>
                <w:ins w:id="3402" w:author="Kennedy, Muhil" w:date="2022-12-08T13:34:00Z"/>
                <w:rFonts w:ascii="Century Gothic" w:hAnsi="Century Gothic"/>
                <w:szCs w:val="20"/>
                <w:lang w:val="en-US"/>
              </w:rPr>
            </w:pPr>
          </w:p>
        </w:tc>
        <w:tc>
          <w:tcPr>
            <w:tcW w:w="2126" w:type="dxa"/>
            <w:tcBorders>
              <w:top w:val="dotted" w:sz="4" w:space="0" w:color="auto"/>
              <w:left w:val="single" w:sz="6" w:space="0" w:color="auto"/>
              <w:bottom w:val="dotted" w:sz="4" w:space="0" w:color="auto"/>
              <w:right w:val="single" w:sz="6" w:space="0" w:color="auto"/>
            </w:tcBorders>
          </w:tcPr>
          <w:p w14:paraId="5C778383" w14:textId="77777777" w:rsidR="00F71F56" w:rsidRPr="00497E67" w:rsidRDefault="00F71F56" w:rsidP="00D30F6E">
            <w:pPr>
              <w:widowControl w:val="0"/>
              <w:snapToGrid w:val="0"/>
              <w:rPr>
                <w:ins w:id="3403" w:author="Kennedy, Muhil" w:date="2022-12-08T13:34:00Z"/>
                <w:rFonts w:ascii="Century Gothic" w:hAnsi="Century Gothic"/>
                <w:szCs w:val="20"/>
                <w:lang w:val="en-US"/>
              </w:rPr>
            </w:pPr>
          </w:p>
        </w:tc>
      </w:tr>
      <w:tr w:rsidR="00F71F56" w:rsidRPr="00ED081A" w14:paraId="1EEB4250" w14:textId="77777777" w:rsidTr="00D30F6E">
        <w:trPr>
          <w:trHeight w:val="249"/>
          <w:ins w:id="3404" w:author="Kennedy, Muhil" w:date="2022-12-08T13:34:00Z"/>
        </w:trPr>
        <w:tc>
          <w:tcPr>
            <w:tcW w:w="1347" w:type="dxa"/>
            <w:tcBorders>
              <w:top w:val="dotted" w:sz="4" w:space="0" w:color="auto"/>
              <w:bottom w:val="single" w:sz="4" w:space="0" w:color="auto"/>
              <w:right w:val="single" w:sz="6" w:space="0" w:color="auto"/>
            </w:tcBorders>
            <w:vAlign w:val="center"/>
          </w:tcPr>
          <w:p w14:paraId="5DA15623" w14:textId="77777777" w:rsidR="00F71F56" w:rsidRPr="00497E67" w:rsidRDefault="00F71F56" w:rsidP="00D30F6E">
            <w:pPr>
              <w:widowControl w:val="0"/>
              <w:snapToGrid w:val="0"/>
              <w:ind w:left="0"/>
              <w:jc w:val="center"/>
              <w:rPr>
                <w:ins w:id="3405" w:author="Kennedy, Muhil" w:date="2022-12-08T13:34:00Z"/>
                <w:rFonts w:ascii="Century Gothic" w:hAnsi="Century Gothic"/>
                <w:szCs w:val="20"/>
                <w:lang w:val="en-US"/>
              </w:rPr>
            </w:pPr>
          </w:p>
        </w:tc>
        <w:tc>
          <w:tcPr>
            <w:tcW w:w="709" w:type="dxa"/>
            <w:tcBorders>
              <w:top w:val="dotted" w:sz="4" w:space="0" w:color="auto"/>
              <w:bottom w:val="single" w:sz="4" w:space="0" w:color="auto"/>
              <w:right w:val="single" w:sz="6" w:space="0" w:color="auto"/>
            </w:tcBorders>
            <w:vAlign w:val="center"/>
          </w:tcPr>
          <w:p w14:paraId="11725D00" w14:textId="77777777" w:rsidR="00F71F56" w:rsidRPr="00497E67" w:rsidRDefault="00F71F56" w:rsidP="00D30F6E">
            <w:pPr>
              <w:widowControl w:val="0"/>
              <w:snapToGrid w:val="0"/>
              <w:ind w:left="109"/>
              <w:jc w:val="center"/>
              <w:rPr>
                <w:ins w:id="3406"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single" w:sz="4" w:space="0" w:color="auto"/>
              <w:right w:val="single" w:sz="6" w:space="0" w:color="auto"/>
            </w:tcBorders>
            <w:vAlign w:val="center"/>
          </w:tcPr>
          <w:p w14:paraId="6B668C22" w14:textId="77777777" w:rsidR="00F71F56" w:rsidRPr="00497E67" w:rsidRDefault="00F71F56" w:rsidP="00D30F6E">
            <w:pPr>
              <w:widowControl w:val="0"/>
              <w:snapToGrid w:val="0"/>
              <w:ind w:left="109"/>
              <w:jc w:val="center"/>
              <w:rPr>
                <w:ins w:id="3407" w:author="Kennedy, Muhil" w:date="2022-12-08T13:34:00Z"/>
                <w:rFonts w:ascii="Century Gothic" w:hAnsi="Century Gothic" w:cs="Arial"/>
                <w:szCs w:val="20"/>
                <w:lang w:val="en-US"/>
              </w:rPr>
            </w:pPr>
          </w:p>
        </w:tc>
        <w:tc>
          <w:tcPr>
            <w:tcW w:w="2126" w:type="dxa"/>
            <w:tcBorders>
              <w:top w:val="dotted" w:sz="4" w:space="0" w:color="auto"/>
              <w:left w:val="single" w:sz="6" w:space="0" w:color="auto"/>
              <w:bottom w:val="single" w:sz="4" w:space="0" w:color="auto"/>
              <w:right w:val="single" w:sz="6" w:space="0" w:color="auto"/>
            </w:tcBorders>
            <w:vAlign w:val="center"/>
          </w:tcPr>
          <w:p w14:paraId="581AEAF6" w14:textId="77777777" w:rsidR="00F71F56" w:rsidRPr="00497E67" w:rsidRDefault="00F71F56" w:rsidP="00D30F6E">
            <w:pPr>
              <w:widowControl w:val="0"/>
              <w:snapToGrid w:val="0"/>
              <w:ind w:left="178"/>
              <w:jc w:val="center"/>
              <w:rPr>
                <w:ins w:id="3408" w:author="Kennedy, Muhil" w:date="2022-12-08T13:34:00Z"/>
                <w:rFonts w:ascii="Century Gothic" w:hAnsi="Century Gothic" w:cs="Arial"/>
                <w:szCs w:val="20"/>
                <w:lang w:val="en-US"/>
              </w:rPr>
            </w:pPr>
          </w:p>
        </w:tc>
        <w:tc>
          <w:tcPr>
            <w:tcW w:w="2268" w:type="dxa"/>
            <w:tcBorders>
              <w:top w:val="dotted" w:sz="4" w:space="0" w:color="auto"/>
              <w:left w:val="single" w:sz="6" w:space="0" w:color="auto"/>
              <w:bottom w:val="single" w:sz="4" w:space="0" w:color="auto"/>
              <w:right w:val="single" w:sz="6" w:space="0" w:color="auto"/>
            </w:tcBorders>
          </w:tcPr>
          <w:p w14:paraId="1BB4CDE4" w14:textId="77777777" w:rsidR="00F71F56" w:rsidRPr="00497E67" w:rsidRDefault="00F71F56" w:rsidP="00D30F6E">
            <w:pPr>
              <w:widowControl w:val="0"/>
              <w:snapToGrid w:val="0"/>
              <w:rPr>
                <w:ins w:id="3409" w:author="Kennedy, Muhil" w:date="2022-12-08T13:34:00Z"/>
                <w:rFonts w:ascii="Century Gothic" w:hAnsi="Century Gothic"/>
                <w:szCs w:val="20"/>
                <w:lang w:val="en-US"/>
              </w:rPr>
            </w:pPr>
          </w:p>
        </w:tc>
        <w:tc>
          <w:tcPr>
            <w:tcW w:w="2126" w:type="dxa"/>
            <w:tcBorders>
              <w:top w:val="dotted" w:sz="4" w:space="0" w:color="auto"/>
              <w:left w:val="single" w:sz="6" w:space="0" w:color="auto"/>
              <w:bottom w:val="single" w:sz="4" w:space="0" w:color="auto"/>
              <w:right w:val="single" w:sz="6" w:space="0" w:color="auto"/>
            </w:tcBorders>
          </w:tcPr>
          <w:p w14:paraId="024B543C" w14:textId="77777777" w:rsidR="00F71F56" w:rsidRPr="00497E67" w:rsidRDefault="00F71F56" w:rsidP="00D30F6E">
            <w:pPr>
              <w:widowControl w:val="0"/>
              <w:snapToGrid w:val="0"/>
              <w:rPr>
                <w:ins w:id="3410" w:author="Kennedy, Muhil" w:date="2022-12-08T13:34:00Z"/>
                <w:rFonts w:ascii="Century Gothic" w:hAnsi="Century Gothic"/>
                <w:szCs w:val="20"/>
                <w:lang w:val="en-US"/>
              </w:rPr>
            </w:pPr>
          </w:p>
        </w:tc>
      </w:tr>
    </w:tbl>
    <w:p w14:paraId="425BB99A" w14:textId="77777777" w:rsidR="00F71F56" w:rsidRPr="00497E67" w:rsidRDefault="00F71F56" w:rsidP="00F71F56">
      <w:pPr>
        <w:widowControl w:val="0"/>
        <w:snapToGrid w:val="0"/>
        <w:rPr>
          <w:ins w:id="3411" w:author="Kennedy, Muhil" w:date="2022-12-08T13:34:00Z"/>
          <w:rFonts w:ascii="Century Gothic" w:hAnsi="Century Gothic"/>
          <w:szCs w:val="20"/>
          <w:lang w:val="en-US" w:eastAsia="pt-BR"/>
        </w:rPr>
      </w:pPr>
    </w:p>
    <w:p w14:paraId="53EC1ED0" w14:textId="77777777" w:rsidR="00F71F56" w:rsidRDefault="00F71F56" w:rsidP="00F71F56">
      <w:pPr>
        <w:pStyle w:val="FaureciaText"/>
        <w:widowControl w:val="0"/>
        <w:snapToGrid w:val="0"/>
        <w:spacing w:before="0" w:after="0"/>
        <w:ind w:left="567"/>
        <w:rPr>
          <w:ins w:id="3412" w:author="Kennedy, Muhil" w:date="2022-12-08T13:34:00Z"/>
          <w:rFonts w:ascii="Century Gothic" w:hAnsi="Century Gothic" w:cs="Times New Roman"/>
          <w:szCs w:val="20"/>
          <w:lang w:val="en-US"/>
        </w:rPr>
      </w:pPr>
      <w:ins w:id="3413" w:author="Kennedy, Muhil" w:date="2022-12-08T13:34:00Z">
        <w:r w:rsidRPr="00497E67">
          <w:rPr>
            <w:rFonts w:ascii="Century Gothic" w:hAnsi="Century Gothic" w:cs="Times New Roman"/>
            <w:szCs w:val="20"/>
            <w:lang w:val="en-US"/>
          </w:rPr>
          <w:t>For replacement part deliveries after the End of Serial Production (“</w:t>
        </w:r>
        <w:r w:rsidRPr="00497E67">
          <w:rPr>
            <w:rFonts w:ascii="Century Gothic" w:hAnsi="Century Gothic" w:cs="Times New Roman"/>
            <w:b/>
            <w:bCs/>
            <w:szCs w:val="20"/>
            <w:lang w:val="en-US"/>
          </w:rPr>
          <w:t>EOP</w:t>
        </w:r>
        <w:r w:rsidRPr="00497E67">
          <w:rPr>
            <w:rFonts w:ascii="Century Gothic" w:hAnsi="Century Gothic" w:cs="Times New Roman"/>
            <w:szCs w:val="20"/>
            <w:lang w:val="en-US"/>
          </w:rPr>
          <w:t xml:space="preserve">”), it is agreed that the Part Price will be the last serial Part Price plus an additional charge of x%. </w:t>
        </w:r>
      </w:ins>
    </w:p>
    <w:p w14:paraId="2466F18C" w14:textId="77777777" w:rsidR="00F71F56" w:rsidRPr="00497E67" w:rsidRDefault="00F71F56" w:rsidP="00F71F56">
      <w:pPr>
        <w:pStyle w:val="FaureciaText"/>
        <w:widowControl w:val="0"/>
        <w:snapToGrid w:val="0"/>
        <w:spacing w:before="0" w:after="0"/>
        <w:ind w:left="567"/>
        <w:rPr>
          <w:ins w:id="3414" w:author="Kennedy, Muhil" w:date="2022-12-08T13:34:00Z"/>
          <w:rFonts w:ascii="Century Gothic" w:hAnsi="Century Gothic" w:cs="Times New Roman"/>
          <w:szCs w:val="20"/>
          <w:lang w:val="en-US"/>
        </w:rPr>
      </w:pPr>
    </w:p>
    <w:p w14:paraId="1C4D557D" w14:textId="77777777" w:rsidR="00F71F56" w:rsidRPr="00497E67" w:rsidRDefault="00F71F56" w:rsidP="00F71F56">
      <w:pPr>
        <w:pStyle w:val="FaureciaText"/>
        <w:widowControl w:val="0"/>
        <w:snapToGrid w:val="0"/>
        <w:spacing w:before="0" w:after="0"/>
        <w:ind w:left="567"/>
        <w:rPr>
          <w:ins w:id="3415" w:author="Kennedy, Muhil" w:date="2022-12-08T13:34:00Z"/>
          <w:rFonts w:ascii="Century Gothic" w:hAnsi="Century Gothic" w:cs="Times New Roman"/>
          <w:szCs w:val="20"/>
          <w:lang w:val="en-US"/>
        </w:rPr>
      </w:pPr>
      <w:ins w:id="3416" w:author="Kennedy, Muhil" w:date="2022-12-08T13:34:00Z">
        <w:r w:rsidRPr="00497E67">
          <w:rPr>
            <w:rFonts w:ascii="Century Gothic" w:hAnsi="Century Gothic" w:cs="Times New Roman"/>
            <w:szCs w:val="20"/>
            <w:lang w:val="en-US"/>
          </w:rPr>
          <w:t>The purchase price is due and payable _________ (xx) days after delivery and receipt of the Invoice, at the end of the month.</w:t>
        </w:r>
      </w:ins>
    </w:p>
    <w:p w14:paraId="5DD556C7" w14:textId="77777777" w:rsidR="00F71F56" w:rsidRDefault="00F71F56" w:rsidP="00F71F56">
      <w:pPr>
        <w:widowControl w:val="0"/>
        <w:snapToGrid w:val="0"/>
        <w:rPr>
          <w:ins w:id="3417" w:author="Kennedy, Muhil" w:date="2022-12-08T13:34:00Z"/>
          <w:rFonts w:ascii="Century Gothic" w:hAnsi="Century Gothic"/>
          <w:szCs w:val="20"/>
          <w:lang w:val="en-US" w:eastAsia="pt-BR"/>
        </w:rPr>
      </w:pPr>
    </w:p>
    <w:p w14:paraId="5C6EFD3D" w14:textId="77777777" w:rsidR="00F71F56" w:rsidRPr="006523FC" w:rsidRDefault="00F71F56" w:rsidP="00F71F56">
      <w:pPr>
        <w:pStyle w:val="FaureciaText"/>
        <w:widowControl w:val="0"/>
        <w:snapToGrid w:val="0"/>
        <w:spacing w:before="0" w:after="0"/>
        <w:ind w:left="567"/>
        <w:rPr>
          <w:ins w:id="3418" w:author="Kennedy, Muhil" w:date="2022-12-08T13:34:00Z"/>
          <w:rFonts w:ascii="Century Gothic" w:hAnsi="Century Gothic" w:cs="Times New Roman"/>
          <w:szCs w:val="20"/>
          <w:lang w:val="en-US"/>
        </w:rPr>
      </w:pPr>
      <w:ins w:id="3419" w:author="Kennedy, Muhil" w:date="2022-12-08T13:34:00Z">
        <w:r w:rsidRPr="006523FC">
          <w:rPr>
            <w:rFonts w:ascii="Century Gothic" w:hAnsi="Century Gothic" w:cs="Times New Roman"/>
            <w:szCs w:val="20"/>
            <w:lang w:val="en-US"/>
          </w:rPr>
          <w:t>No claim concerning the payment for obsolete Parts may be made by the Supplier more than three (3) months after the date of issuance of the purchase order related to these obsolete Parts.</w:t>
        </w:r>
      </w:ins>
    </w:p>
    <w:p w14:paraId="28F5EB0C" w14:textId="77777777" w:rsidR="00F71F56" w:rsidRPr="006523FC" w:rsidRDefault="00F71F56" w:rsidP="00F71F56">
      <w:pPr>
        <w:widowControl w:val="0"/>
        <w:snapToGrid w:val="0"/>
        <w:rPr>
          <w:ins w:id="3420" w:author="Kennedy, Muhil" w:date="2022-12-08T13:34:00Z"/>
          <w:rFonts w:ascii="Century Gothic" w:hAnsi="Century Gothic"/>
          <w:szCs w:val="20"/>
          <w:lang w:val="en-GB" w:eastAsia="pt-BR"/>
        </w:rPr>
      </w:pPr>
    </w:p>
    <w:p w14:paraId="7D46F5AF" w14:textId="77777777" w:rsidR="00F71F56" w:rsidRPr="006B1A43" w:rsidRDefault="00F71F56" w:rsidP="00F71F56">
      <w:pPr>
        <w:pStyle w:val="Heading2"/>
        <w:keepNext w:val="0"/>
        <w:widowControl w:val="0"/>
        <w:snapToGrid w:val="0"/>
        <w:spacing w:before="0" w:after="0"/>
        <w:rPr>
          <w:ins w:id="3421" w:author="Kennedy, Muhil" w:date="2022-12-08T13:34:00Z"/>
          <w:rFonts w:ascii="Century Gothic" w:hAnsi="Century Gothic"/>
          <w:i w:val="0"/>
          <w:iCs w:val="0"/>
          <w14:shadow w14:blurRad="0" w14:dist="0" w14:dir="0" w14:sx="0" w14:sy="0" w14:kx="0" w14:ky="0" w14:algn="none">
            <w14:srgbClr w14:val="000000"/>
          </w14:shadow>
        </w:rPr>
      </w:pPr>
      <w:ins w:id="3422" w:author="Kennedy, Muhil" w:date="2022-12-08T13:34:00Z">
        <w:r w:rsidRPr="006B1A43">
          <w:rPr>
            <w:rFonts w:ascii="Century Gothic" w:hAnsi="Century Gothic"/>
            <w:i w:val="0"/>
            <w:iCs w:val="0"/>
            <w14:shadow w14:blurRad="0" w14:dist="0" w14:dir="0" w14:sx="0" w14:sy="0" w14:kx="0" w14:ky="0" w14:algn="none">
              <w14:srgbClr w14:val="000000"/>
            </w14:shadow>
          </w:rPr>
          <w:t>Tools Price and Payment Conditions</w:t>
        </w:r>
      </w:ins>
    </w:p>
    <w:p w14:paraId="264C41F9" w14:textId="77777777" w:rsidR="00F71F56" w:rsidRDefault="00F71F56" w:rsidP="00F71F56">
      <w:pPr>
        <w:pStyle w:val="Faureciaberschrift2"/>
        <w:widowControl w:val="0"/>
        <w:numPr>
          <w:ilvl w:val="0"/>
          <w:numId w:val="0"/>
        </w:numPr>
        <w:snapToGrid w:val="0"/>
        <w:spacing w:after="0"/>
        <w:ind w:left="567"/>
        <w:rPr>
          <w:ins w:id="3423" w:author="Kennedy, Muhil" w:date="2022-12-08T13:34:00Z"/>
          <w:rFonts w:ascii="Century Gothic" w:hAnsi="Century Gothic" w:cs="Times New Roman"/>
          <w:szCs w:val="20"/>
          <w:lang w:val="en-US"/>
        </w:rPr>
      </w:pPr>
    </w:p>
    <w:p w14:paraId="568BA9A0" w14:textId="77777777" w:rsidR="00F71F56" w:rsidRDefault="00F71F56" w:rsidP="00F71F56">
      <w:pPr>
        <w:pStyle w:val="Faureciaberschrift2"/>
        <w:widowControl w:val="0"/>
        <w:numPr>
          <w:ilvl w:val="0"/>
          <w:numId w:val="0"/>
        </w:numPr>
        <w:snapToGrid w:val="0"/>
        <w:spacing w:after="0"/>
        <w:ind w:left="567"/>
        <w:rPr>
          <w:ins w:id="3424" w:author="Kennedy, Muhil" w:date="2022-12-08T13:34:00Z"/>
          <w:rFonts w:ascii="Century Gothic" w:hAnsi="Century Gothic" w:cs="Times New Roman"/>
          <w:szCs w:val="20"/>
          <w:lang w:val="en-US"/>
        </w:rPr>
      </w:pPr>
      <w:ins w:id="3425" w:author="Kennedy, Muhil" w:date="2022-12-08T13:34:00Z">
        <w:r w:rsidRPr="00497E67">
          <w:rPr>
            <w:rFonts w:ascii="Century Gothic" w:hAnsi="Century Gothic" w:cs="Times New Roman"/>
            <w:szCs w:val="20"/>
            <w:lang w:val="en-US"/>
          </w:rPr>
          <w:t>The Supplier shall supply Faurecia for every Supplying Plant with the Tools necessary for production of the Parts, including the respective equipment (in duplicate), gauges, and related drawings as specified below:</w:t>
        </w:r>
      </w:ins>
    </w:p>
    <w:p w14:paraId="46F7337F" w14:textId="77777777" w:rsidR="00F71F56" w:rsidRPr="00385EDE" w:rsidRDefault="00F71F56" w:rsidP="00F71F56">
      <w:pPr>
        <w:rPr>
          <w:ins w:id="3426" w:author="Kennedy, Muhil" w:date="2022-12-08T13:34:00Z"/>
          <w:lang w:val="en-US" w:eastAsia="pt-BR"/>
        </w:rPr>
      </w:pPr>
    </w:p>
    <w:tbl>
      <w:tblPr>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701"/>
        <w:gridCol w:w="6662"/>
      </w:tblGrid>
      <w:tr w:rsidR="00F71F56" w:rsidRPr="00497E67" w14:paraId="6697C77D" w14:textId="77777777" w:rsidTr="00D30F6E">
        <w:trPr>
          <w:trHeight w:hRule="exact" w:val="453"/>
          <w:ins w:id="3427" w:author="Kennedy, Muhil" w:date="2022-12-08T13:34:00Z"/>
        </w:trPr>
        <w:tc>
          <w:tcPr>
            <w:tcW w:w="1347" w:type="dxa"/>
            <w:tcBorders>
              <w:bottom w:val="single" w:sz="6" w:space="0" w:color="auto"/>
            </w:tcBorders>
            <w:shd w:val="clear" w:color="auto" w:fill="E6E6E6"/>
            <w:vAlign w:val="center"/>
          </w:tcPr>
          <w:p w14:paraId="147F56D9" w14:textId="77777777" w:rsidR="00F71F56" w:rsidRPr="00497E67" w:rsidRDefault="00F71F56" w:rsidP="00D30F6E">
            <w:pPr>
              <w:widowControl w:val="0"/>
              <w:snapToGrid w:val="0"/>
              <w:ind w:left="0"/>
              <w:jc w:val="center"/>
              <w:rPr>
                <w:ins w:id="3428" w:author="Kennedy, Muhil" w:date="2022-12-08T13:34:00Z"/>
                <w:rFonts w:ascii="Century Gothic" w:hAnsi="Century Gothic" w:cs="Arial"/>
                <w:b/>
                <w:bCs/>
                <w:szCs w:val="20"/>
                <w:lang w:val="en-US"/>
              </w:rPr>
            </w:pPr>
            <w:ins w:id="3429" w:author="Kennedy, Muhil" w:date="2022-12-08T13:34:00Z">
              <w:r w:rsidRPr="00497E67">
                <w:rPr>
                  <w:rFonts w:ascii="Century Gothic" w:hAnsi="Century Gothic" w:cs="Arial"/>
                  <w:b/>
                  <w:bCs/>
                  <w:szCs w:val="20"/>
                  <w:lang w:val="en-US"/>
                </w:rPr>
                <w:t>Reference</w:t>
              </w:r>
            </w:ins>
          </w:p>
        </w:tc>
        <w:tc>
          <w:tcPr>
            <w:tcW w:w="1701" w:type="dxa"/>
            <w:tcBorders>
              <w:bottom w:val="single" w:sz="6" w:space="0" w:color="auto"/>
            </w:tcBorders>
            <w:shd w:val="clear" w:color="auto" w:fill="E6E6E6"/>
            <w:vAlign w:val="center"/>
          </w:tcPr>
          <w:p w14:paraId="74336FC9" w14:textId="77777777" w:rsidR="00F71F56" w:rsidRPr="00497E67" w:rsidRDefault="00F71F56" w:rsidP="00D30F6E">
            <w:pPr>
              <w:widowControl w:val="0"/>
              <w:snapToGrid w:val="0"/>
              <w:ind w:left="0"/>
              <w:jc w:val="center"/>
              <w:rPr>
                <w:ins w:id="3430" w:author="Kennedy, Muhil" w:date="2022-12-08T13:34:00Z"/>
                <w:rFonts w:ascii="Century Gothic" w:hAnsi="Century Gothic"/>
                <w:b/>
                <w:bCs/>
                <w:szCs w:val="20"/>
              </w:rPr>
            </w:pPr>
            <w:ins w:id="3431" w:author="Kennedy, Muhil" w:date="2022-12-08T13:34:00Z">
              <w:r w:rsidRPr="00497E67">
                <w:rPr>
                  <w:rFonts w:ascii="Century Gothic" w:hAnsi="Century Gothic" w:cs="Arial"/>
                  <w:b/>
                  <w:bCs/>
                  <w:szCs w:val="20"/>
                  <w:lang w:val="en-US"/>
                </w:rPr>
                <w:t>Tools Price (€)</w:t>
              </w:r>
            </w:ins>
          </w:p>
        </w:tc>
        <w:tc>
          <w:tcPr>
            <w:tcW w:w="6662" w:type="dxa"/>
            <w:tcBorders>
              <w:bottom w:val="single" w:sz="6" w:space="0" w:color="auto"/>
            </w:tcBorders>
            <w:shd w:val="clear" w:color="auto" w:fill="E6E6E6"/>
            <w:vAlign w:val="center"/>
          </w:tcPr>
          <w:p w14:paraId="7454719F" w14:textId="77777777" w:rsidR="00F71F56" w:rsidRPr="00497E67" w:rsidRDefault="00F71F56" w:rsidP="00D30F6E">
            <w:pPr>
              <w:widowControl w:val="0"/>
              <w:snapToGrid w:val="0"/>
              <w:ind w:left="0"/>
              <w:jc w:val="center"/>
              <w:rPr>
                <w:ins w:id="3432" w:author="Kennedy, Muhil" w:date="2022-12-08T13:34:00Z"/>
                <w:rFonts w:ascii="Century Gothic" w:hAnsi="Century Gothic"/>
                <w:b/>
                <w:bCs/>
                <w:szCs w:val="20"/>
              </w:rPr>
            </w:pPr>
            <w:ins w:id="3433" w:author="Kennedy, Muhil" w:date="2022-12-08T13:34:00Z">
              <w:r w:rsidRPr="00497E67">
                <w:rPr>
                  <w:rFonts w:ascii="Century Gothic" w:hAnsi="Century Gothic"/>
                  <w:b/>
                  <w:bCs/>
                  <w:szCs w:val="20"/>
                </w:rPr>
                <w:t>Payment Conditions</w:t>
              </w:r>
            </w:ins>
          </w:p>
        </w:tc>
      </w:tr>
      <w:tr w:rsidR="00F71F56" w:rsidRPr="00497E67" w14:paraId="75E4A017" w14:textId="77777777" w:rsidTr="00D30F6E">
        <w:trPr>
          <w:trHeight w:val="234"/>
          <w:ins w:id="3434" w:author="Kennedy, Muhil" w:date="2022-12-08T13:34:00Z"/>
        </w:trPr>
        <w:tc>
          <w:tcPr>
            <w:tcW w:w="1347" w:type="dxa"/>
            <w:tcBorders>
              <w:bottom w:val="dotted" w:sz="4" w:space="0" w:color="auto"/>
              <w:right w:val="single" w:sz="6" w:space="0" w:color="auto"/>
            </w:tcBorders>
            <w:vAlign w:val="center"/>
          </w:tcPr>
          <w:p w14:paraId="67CCE172" w14:textId="77777777" w:rsidR="00F71F56" w:rsidRPr="00497E67" w:rsidRDefault="00F71F56" w:rsidP="00D30F6E">
            <w:pPr>
              <w:widowControl w:val="0"/>
              <w:snapToGrid w:val="0"/>
              <w:ind w:left="0"/>
              <w:jc w:val="center"/>
              <w:rPr>
                <w:ins w:id="3435"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39F1C6DA" w14:textId="77777777" w:rsidR="00F71F56" w:rsidRPr="00497E67" w:rsidRDefault="00F71F56" w:rsidP="00D30F6E">
            <w:pPr>
              <w:widowControl w:val="0"/>
              <w:snapToGrid w:val="0"/>
              <w:ind w:left="109"/>
              <w:jc w:val="center"/>
              <w:rPr>
                <w:ins w:id="3436" w:author="Kennedy, Muhil" w:date="2022-12-08T13:34:00Z"/>
                <w:rFonts w:ascii="Century Gothic" w:hAnsi="Century Gothic" w:cs="Arial"/>
                <w:szCs w:val="20"/>
                <w:lang w:val="en-US"/>
              </w:rPr>
            </w:pPr>
          </w:p>
        </w:tc>
        <w:tc>
          <w:tcPr>
            <w:tcW w:w="6662" w:type="dxa"/>
            <w:tcBorders>
              <w:left w:val="single" w:sz="6" w:space="0" w:color="auto"/>
              <w:bottom w:val="dotted" w:sz="4" w:space="0" w:color="auto"/>
              <w:right w:val="single" w:sz="6" w:space="0" w:color="auto"/>
            </w:tcBorders>
            <w:vAlign w:val="center"/>
          </w:tcPr>
          <w:p w14:paraId="0B667D61" w14:textId="77777777" w:rsidR="00F71F56" w:rsidRPr="00497E67" w:rsidRDefault="00F71F56" w:rsidP="00D30F6E">
            <w:pPr>
              <w:widowControl w:val="0"/>
              <w:snapToGrid w:val="0"/>
              <w:ind w:left="178"/>
              <w:jc w:val="center"/>
              <w:rPr>
                <w:ins w:id="3437" w:author="Kennedy, Muhil" w:date="2022-12-08T13:34:00Z"/>
                <w:rFonts w:ascii="Century Gothic" w:hAnsi="Century Gothic" w:cs="Arial"/>
                <w:szCs w:val="20"/>
              </w:rPr>
            </w:pPr>
          </w:p>
        </w:tc>
      </w:tr>
      <w:tr w:rsidR="00F71F56" w:rsidRPr="00497E67" w14:paraId="16338B52" w14:textId="77777777" w:rsidTr="00D30F6E">
        <w:trPr>
          <w:trHeight w:val="234"/>
          <w:ins w:id="3438" w:author="Kennedy, Muhil" w:date="2022-12-08T13:34:00Z"/>
        </w:trPr>
        <w:tc>
          <w:tcPr>
            <w:tcW w:w="1347" w:type="dxa"/>
            <w:tcBorders>
              <w:top w:val="dotted" w:sz="4" w:space="0" w:color="auto"/>
              <w:bottom w:val="dotted" w:sz="4" w:space="0" w:color="auto"/>
              <w:right w:val="single" w:sz="6" w:space="0" w:color="auto"/>
            </w:tcBorders>
            <w:vAlign w:val="center"/>
          </w:tcPr>
          <w:p w14:paraId="5EDE98DA" w14:textId="77777777" w:rsidR="00F71F56" w:rsidRPr="00497E67" w:rsidRDefault="00F71F56" w:rsidP="00D30F6E">
            <w:pPr>
              <w:widowControl w:val="0"/>
              <w:snapToGrid w:val="0"/>
              <w:ind w:left="0"/>
              <w:jc w:val="center"/>
              <w:rPr>
                <w:ins w:id="3439"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1C9ABED6" w14:textId="77777777" w:rsidR="00F71F56" w:rsidRPr="00497E67" w:rsidRDefault="00F71F56" w:rsidP="00D30F6E">
            <w:pPr>
              <w:widowControl w:val="0"/>
              <w:snapToGrid w:val="0"/>
              <w:ind w:left="109"/>
              <w:jc w:val="center"/>
              <w:rPr>
                <w:ins w:id="3440" w:author="Kennedy, Muhil" w:date="2022-12-08T13:34:00Z"/>
                <w:rFonts w:ascii="Century Gothic" w:hAnsi="Century Gothic" w:cs="Arial"/>
                <w:szCs w:val="20"/>
                <w:lang w:val="en-US"/>
              </w:rPr>
            </w:pPr>
          </w:p>
        </w:tc>
        <w:tc>
          <w:tcPr>
            <w:tcW w:w="6662" w:type="dxa"/>
            <w:tcBorders>
              <w:top w:val="dotted" w:sz="4" w:space="0" w:color="auto"/>
              <w:left w:val="single" w:sz="6" w:space="0" w:color="auto"/>
              <w:bottom w:val="dotted" w:sz="4" w:space="0" w:color="auto"/>
              <w:right w:val="single" w:sz="6" w:space="0" w:color="auto"/>
            </w:tcBorders>
            <w:vAlign w:val="center"/>
          </w:tcPr>
          <w:p w14:paraId="7797D0D6" w14:textId="77777777" w:rsidR="00F71F56" w:rsidRPr="00497E67" w:rsidRDefault="00F71F56" w:rsidP="00D30F6E">
            <w:pPr>
              <w:widowControl w:val="0"/>
              <w:snapToGrid w:val="0"/>
              <w:ind w:left="178"/>
              <w:jc w:val="center"/>
              <w:rPr>
                <w:ins w:id="3441" w:author="Kennedy, Muhil" w:date="2022-12-08T13:34:00Z"/>
                <w:rFonts w:ascii="Century Gothic" w:hAnsi="Century Gothic" w:cs="Arial"/>
                <w:szCs w:val="20"/>
              </w:rPr>
            </w:pPr>
          </w:p>
        </w:tc>
      </w:tr>
      <w:tr w:rsidR="00F71F56" w:rsidRPr="00497E67" w14:paraId="1F722209" w14:textId="77777777" w:rsidTr="00D30F6E">
        <w:trPr>
          <w:trHeight w:val="249"/>
          <w:ins w:id="3442" w:author="Kennedy, Muhil" w:date="2022-12-08T13:34:00Z"/>
        </w:trPr>
        <w:tc>
          <w:tcPr>
            <w:tcW w:w="1347" w:type="dxa"/>
            <w:tcBorders>
              <w:top w:val="dotted" w:sz="4" w:space="0" w:color="auto"/>
              <w:bottom w:val="single" w:sz="4" w:space="0" w:color="auto"/>
              <w:right w:val="single" w:sz="6" w:space="0" w:color="auto"/>
            </w:tcBorders>
            <w:vAlign w:val="center"/>
          </w:tcPr>
          <w:p w14:paraId="527479B7" w14:textId="77777777" w:rsidR="00F71F56" w:rsidRPr="00497E67" w:rsidRDefault="00F71F56" w:rsidP="00D30F6E">
            <w:pPr>
              <w:widowControl w:val="0"/>
              <w:snapToGrid w:val="0"/>
              <w:ind w:left="0"/>
              <w:jc w:val="center"/>
              <w:rPr>
                <w:ins w:id="3443" w:author="Kennedy, Muhil" w:date="2022-12-08T13:34:00Z"/>
                <w:rFonts w:ascii="Century Gothic" w:hAnsi="Century Gothic"/>
                <w:szCs w:val="20"/>
              </w:rPr>
            </w:pPr>
          </w:p>
        </w:tc>
        <w:tc>
          <w:tcPr>
            <w:tcW w:w="1701" w:type="dxa"/>
            <w:tcBorders>
              <w:top w:val="dotted" w:sz="4" w:space="0" w:color="auto"/>
              <w:left w:val="single" w:sz="6" w:space="0" w:color="auto"/>
              <w:bottom w:val="single" w:sz="4" w:space="0" w:color="auto"/>
              <w:right w:val="single" w:sz="6" w:space="0" w:color="auto"/>
            </w:tcBorders>
            <w:vAlign w:val="center"/>
          </w:tcPr>
          <w:p w14:paraId="596E52C5" w14:textId="77777777" w:rsidR="00F71F56" w:rsidRPr="00497E67" w:rsidRDefault="00F71F56" w:rsidP="00D30F6E">
            <w:pPr>
              <w:widowControl w:val="0"/>
              <w:snapToGrid w:val="0"/>
              <w:ind w:left="109"/>
              <w:jc w:val="center"/>
              <w:rPr>
                <w:ins w:id="3444" w:author="Kennedy, Muhil" w:date="2022-12-08T13:34:00Z"/>
                <w:rFonts w:ascii="Century Gothic" w:hAnsi="Century Gothic" w:cs="Arial"/>
                <w:szCs w:val="20"/>
                <w:lang w:val="en-US"/>
              </w:rPr>
            </w:pPr>
          </w:p>
        </w:tc>
        <w:tc>
          <w:tcPr>
            <w:tcW w:w="6662" w:type="dxa"/>
            <w:tcBorders>
              <w:top w:val="dotted" w:sz="4" w:space="0" w:color="auto"/>
              <w:left w:val="single" w:sz="6" w:space="0" w:color="auto"/>
              <w:bottom w:val="single" w:sz="4" w:space="0" w:color="auto"/>
              <w:right w:val="single" w:sz="6" w:space="0" w:color="auto"/>
            </w:tcBorders>
            <w:vAlign w:val="center"/>
          </w:tcPr>
          <w:p w14:paraId="786A41FB" w14:textId="77777777" w:rsidR="00F71F56" w:rsidRPr="00497E67" w:rsidRDefault="00F71F56" w:rsidP="00D30F6E">
            <w:pPr>
              <w:widowControl w:val="0"/>
              <w:snapToGrid w:val="0"/>
              <w:ind w:left="178"/>
              <w:jc w:val="center"/>
              <w:rPr>
                <w:ins w:id="3445" w:author="Kennedy, Muhil" w:date="2022-12-08T13:34:00Z"/>
                <w:rFonts w:ascii="Century Gothic" w:hAnsi="Century Gothic" w:cs="Arial"/>
                <w:szCs w:val="20"/>
              </w:rPr>
            </w:pPr>
          </w:p>
        </w:tc>
      </w:tr>
    </w:tbl>
    <w:p w14:paraId="789083D0" w14:textId="77777777" w:rsidR="00F71F56" w:rsidRPr="00497E67" w:rsidRDefault="00F71F56" w:rsidP="00F71F56">
      <w:pPr>
        <w:pStyle w:val="Faureciaberschrift2"/>
        <w:widowControl w:val="0"/>
        <w:numPr>
          <w:ilvl w:val="0"/>
          <w:numId w:val="0"/>
        </w:numPr>
        <w:snapToGrid w:val="0"/>
        <w:spacing w:after="0"/>
        <w:ind w:left="567"/>
        <w:rPr>
          <w:ins w:id="3446" w:author="Kennedy, Muhil" w:date="2022-12-08T13:34:00Z"/>
          <w:rFonts w:ascii="Century Gothic" w:hAnsi="Century Gothic" w:cs="Times New Roman"/>
          <w:szCs w:val="20"/>
          <w:lang w:val="en-US"/>
        </w:rPr>
      </w:pPr>
    </w:p>
    <w:p w14:paraId="5B1DCCE1" w14:textId="77777777" w:rsidR="00F71F56" w:rsidRPr="00385EDE" w:rsidRDefault="00F71F56" w:rsidP="00F71F56">
      <w:pPr>
        <w:rPr>
          <w:ins w:id="3447" w:author="Kennedy, Muhil" w:date="2022-12-08T13:34:00Z"/>
          <w:lang w:val="en-US" w:eastAsia="pt-BR"/>
        </w:rPr>
      </w:pPr>
    </w:p>
    <w:p w14:paraId="2149B991" w14:textId="77777777" w:rsidR="00F71F56" w:rsidRPr="00497E67" w:rsidRDefault="00F71F56" w:rsidP="00F71F56">
      <w:pPr>
        <w:pStyle w:val="Faureciaberschrift2"/>
        <w:widowControl w:val="0"/>
        <w:numPr>
          <w:ilvl w:val="0"/>
          <w:numId w:val="0"/>
        </w:numPr>
        <w:snapToGrid w:val="0"/>
        <w:spacing w:after="0"/>
        <w:ind w:left="567"/>
        <w:rPr>
          <w:ins w:id="3448" w:author="Kennedy, Muhil" w:date="2022-12-08T13:34:00Z"/>
          <w:rFonts w:ascii="Century Gothic" w:hAnsi="Century Gothic" w:cs="Times New Roman"/>
          <w:szCs w:val="20"/>
          <w:lang w:val="en-US"/>
        </w:rPr>
      </w:pPr>
      <w:ins w:id="3449" w:author="Kennedy, Muhil" w:date="2022-12-08T13:34:00Z">
        <w:r w:rsidRPr="00497E67">
          <w:rPr>
            <w:rFonts w:ascii="Century Gothic" w:hAnsi="Century Gothic" w:cs="Times New Roman"/>
            <w:szCs w:val="20"/>
            <w:lang w:val="en-US"/>
          </w:rPr>
          <w:t>The Tools Loan Agreement</w:t>
        </w:r>
        <w:r>
          <w:rPr>
            <w:rFonts w:ascii="Century Gothic" w:hAnsi="Century Gothic" w:cs="Times New Roman"/>
            <w:szCs w:val="20"/>
            <w:lang w:val="en-US"/>
          </w:rPr>
          <w:t xml:space="preserve"> as referred to in </w:t>
        </w:r>
        <w:r w:rsidRPr="00CC00E8">
          <w:rPr>
            <w:rFonts w:ascii="Century Gothic" w:hAnsi="Century Gothic"/>
            <w:szCs w:val="20"/>
            <w:u w:val="single"/>
            <w:lang w:val="en-US"/>
          </w:rPr>
          <w:t xml:space="preserve">Appendix </w:t>
        </w:r>
        <w:r>
          <w:rPr>
            <w:rFonts w:ascii="Century Gothic" w:hAnsi="Century Gothic"/>
            <w:szCs w:val="20"/>
            <w:u w:val="single"/>
            <w:lang w:val="en-US"/>
          </w:rPr>
          <w:t>20</w:t>
        </w:r>
        <w:r w:rsidRPr="00CC00E8">
          <w:rPr>
            <w:rFonts w:ascii="Century Gothic" w:hAnsi="Century Gothic"/>
            <w:szCs w:val="20"/>
            <w:lang w:val="en-US"/>
          </w:rPr>
          <w:t xml:space="preserve"> </w:t>
        </w:r>
        <w:r>
          <w:rPr>
            <w:rFonts w:ascii="Century Gothic" w:hAnsi="Century Gothic"/>
            <w:szCs w:val="20"/>
            <w:lang w:val="en-US"/>
          </w:rPr>
          <w:t>(Tools Loan Agreement)</w:t>
        </w:r>
        <w:r w:rsidRPr="00497E67">
          <w:rPr>
            <w:rFonts w:ascii="Century Gothic" w:hAnsi="Century Gothic" w:cs="Times New Roman"/>
            <w:szCs w:val="20"/>
            <w:lang w:val="en-US"/>
          </w:rPr>
          <w:t xml:space="preserve"> shall apply to the Supplier’s use of the tools. </w:t>
        </w:r>
      </w:ins>
    </w:p>
    <w:p w14:paraId="2460C3BF" w14:textId="77777777" w:rsidR="00F71F56" w:rsidRPr="00497E67" w:rsidRDefault="00F71F56" w:rsidP="00F71F56">
      <w:pPr>
        <w:widowControl w:val="0"/>
        <w:snapToGrid w:val="0"/>
        <w:rPr>
          <w:ins w:id="3450" w:author="Kennedy, Muhil" w:date="2022-12-08T13:34:00Z"/>
          <w:rFonts w:ascii="Century Gothic" w:hAnsi="Century Gothic"/>
          <w:szCs w:val="20"/>
          <w:lang w:val="en-US" w:eastAsia="pt-BR"/>
        </w:rPr>
      </w:pPr>
    </w:p>
    <w:p w14:paraId="2F424896" w14:textId="77777777" w:rsidR="00F71F56" w:rsidRPr="006B1A43" w:rsidRDefault="00F71F56" w:rsidP="00F71F56">
      <w:pPr>
        <w:pStyle w:val="Heading2"/>
        <w:keepNext w:val="0"/>
        <w:widowControl w:val="0"/>
        <w:snapToGrid w:val="0"/>
        <w:spacing w:before="0" w:after="0"/>
        <w:rPr>
          <w:ins w:id="3451" w:author="Kennedy, Muhil" w:date="2022-12-08T13:34:00Z"/>
          <w:rFonts w:ascii="Century Gothic" w:hAnsi="Century Gothic"/>
          <w:i w:val="0"/>
          <w:iCs w:val="0"/>
          <w14:shadow w14:blurRad="0" w14:dist="0" w14:dir="0" w14:sx="0" w14:sy="0" w14:kx="0" w14:ky="0" w14:algn="none">
            <w14:srgbClr w14:val="000000"/>
          </w14:shadow>
        </w:rPr>
      </w:pPr>
      <w:ins w:id="3452" w:author="Kennedy, Muhil" w:date="2022-12-08T13:34:00Z">
        <w:r w:rsidRPr="006B1A43">
          <w:rPr>
            <w:rFonts w:ascii="Century Gothic" w:hAnsi="Century Gothic"/>
            <w:i w:val="0"/>
            <w:iCs w:val="0"/>
            <w14:shadow w14:blurRad="0" w14:dist="0" w14:dir="0" w14:sx="0" w14:sy="0" w14:kx="0" w14:ky="0" w14:algn="none">
              <w14:srgbClr w14:val="000000"/>
            </w14:shadow>
          </w:rPr>
          <w:t>Other Financial Clauses</w:t>
        </w:r>
      </w:ins>
    </w:p>
    <w:p w14:paraId="1CE75FF0" w14:textId="77777777" w:rsidR="00F71F56" w:rsidRDefault="00F71F56" w:rsidP="00F71F56">
      <w:pPr>
        <w:pStyle w:val="Faureciaberschrift2"/>
        <w:widowControl w:val="0"/>
        <w:numPr>
          <w:ilvl w:val="0"/>
          <w:numId w:val="0"/>
        </w:numPr>
        <w:snapToGrid w:val="0"/>
        <w:spacing w:after="0"/>
        <w:ind w:left="1068"/>
        <w:rPr>
          <w:ins w:id="3453" w:author="Kennedy, Muhil" w:date="2022-12-08T13:34:00Z"/>
          <w:rFonts w:ascii="Century Gothic" w:hAnsi="Century Gothic" w:cs="Times New Roman"/>
          <w:szCs w:val="20"/>
          <w:lang w:val="en-US"/>
        </w:rPr>
      </w:pPr>
    </w:p>
    <w:p w14:paraId="73582B90" w14:textId="77777777" w:rsidR="00F71F56" w:rsidRPr="00497E67" w:rsidRDefault="00F71F56" w:rsidP="00F71F56">
      <w:pPr>
        <w:pStyle w:val="Faureciaberschrift2"/>
        <w:widowControl w:val="0"/>
        <w:numPr>
          <w:ilvl w:val="0"/>
          <w:numId w:val="11"/>
        </w:numPr>
        <w:snapToGrid w:val="0"/>
        <w:spacing w:after="0"/>
        <w:rPr>
          <w:ins w:id="3454" w:author="Kennedy, Muhil" w:date="2022-12-08T13:34:00Z"/>
          <w:rFonts w:ascii="Century Gothic" w:hAnsi="Century Gothic" w:cs="Times New Roman"/>
          <w:szCs w:val="20"/>
          <w:lang w:val="en-US"/>
        </w:rPr>
      </w:pPr>
      <w:ins w:id="3455" w:author="Kennedy, Muhil" w:date="2022-12-08T13:34:00Z">
        <w:r w:rsidRPr="00497E67">
          <w:rPr>
            <w:rFonts w:ascii="Century Gothic" w:hAnsi="Century Gothic" w:cs="Times New Roman"/>
            <w:szCs w:val="20"/>
            <w:lang w:val="en-US"/>
          </w:rPr>
          <w:t>[Material price clause, if applicable]</w:t>
        </w:r>
      </w:ins>
    </w:p>
    <w:p w14:paraId="188C280E" w14:textId="77777777" w:rsidR="00F71F56" w:rsidRDefault="00F71F56" w:rsidP="00F71F56">
      <w:pPr>
        <w:pStyle w:val="Faureciaberschrift2"/>
        <w:widowControl w:val="0"/>
        <w:numPr>
          <w:ilvl w:val="0"/>
          <w:numId w:val="11"/>
        </w:numPr>
        <w:snapToGrid w:val="0"/>
        <w:spacing w:after="0"/>
        <w:rPr>
          <w:ins w:id="3456" w:author="Kennedy, Muhil" w:date="2022-12-08T13:34:00Z"/>
          <w:rFonts w:ascii="Century Gothic" w:hAnsi="Century Gothic" w:cs="Times New Roman"/>
          <w:szCs w:val="20"/>
        </w:rPr>
      </w:pPr>
      <w:ins w:id="3457" w:author="Kennedy, Muhil" w:date="2022-12-08T13:34:00Z">
        <w:r w:rsidRPr="00497E67">
          <w:rPr>
            <w:rFonts w:ascii="Century Gothic" w:hAnsi="Century Gothic" w:cs="Times New Roman"/>
            <w:szCs w:val="20"/>
          </w:rPr>
          <w:t>[Currency clause, if applicable]</w:t>
        </w:r>
      </w:ins>
    </w:p>
    <w:p w14:paraId="53E95490" w14:textId="77777777" w:rsidR="00F71F56" w:rsidRPr="00385EDE" w:rsidRDefault="00F71F56" w:rsidP="00F71F56">
      <w:pPr>
        <w:pStyle w:val="Faureciaberschrift2"/>
        <w:widowControl w:val="0"/>
        <w:numPr>
          <w:ilvl w:val="0"/>
          <w:numId w:val="11"/>
        </w:numPr>
        <w:snapToGrid w:val="0"/>
        <w:spacing w:after="0"/>
        <w:rPr>
          <w:ins w:id="3458" w:author="Kennedy, Muhil" w:date="2022-12-08T13:34:00Z"/>
          <w:rFonts w:ascii="Century Gothic" w:hAnsi="Century Gothic" w:cs="Times New Roman"/>
          <w:szCs w:val="20"/>
        </w:rPr>
      </w:pPr>
      <w:ins w:id="3459" w:author="Kennedy, Muhil" w:date="2022-12-08T13:34:00Z">
        <w:r>
          <w:rPr>
            <w:rFonts w:ascii="Century Gothic" w:hAnsi="Century Gothic" w:cs="Times New Roman"/>
            <w:szCs w:val="20"/>
          </w:rPr>
          <w:t>[</w:t>
        </w:r>
        <w:r w:rsidRPr="00385EDE">
          <w:rPr>
            <w:rFonts w:ascii="Century Gothic" w:hAnsi="Century Gothic"/>
            <w:szCs w:val="20"/>
          </w:rPr>
          <w:t>Indexation clause</w:t>
        </w:r>
        <w:r>
          <w:rPr>
            <w:rFonts w:ascii="Century Gothic" w:hAnsi="Century Gothic"/>
            <w:szCs w:val="20"/>
          </w:rPr>
          <w:t>]</w:t>
        </w:r>
        <w:r w:rsidRPr="00385EDE">
          <w:rPr>
            <w:rFonts w:ascii="Century Gothic" w:hAnsi="Century Gothic"/>
            <w:szCs w:val="20"/>
          </w:rPr>
          <w:t xml:space="preserve"> </w:t>
        </w:r>
      </w:ins>
    </w:p>
    <w:p w14:paraId="395DE9FC" w14:textId="77777777" w:rsidR="00F71F56" w:rsidRPr="00497E67" w:rsidRDefault="00F71F56" w:rsidP="00F71F56">
      <w:pPr>
        <w:pStyle w:val="Heading2"/>
        <w:keepNext w:val="0"/>
        <w:widowControl w:val="0"/>
        <w:numPr>
          <w:ilvl w:val="0"/>
          <w:numId w:val="0"/>
        </w:numPr>
        <w:snapToGrid w:val="0"/>
        <w:spacing w:before="0" w:after="0"/>
        <w:ind w:left="576"/>
        <w:rPr>
          <w:ins w:id="3460" w:author="Kennedy, Muhil" w:date="2022-12-08T13:34:00Z"/>
          <w:rFonts w:ascii="Century Gothic" w:hAnsi="Century Gothic"/>
          <w:lang w:val="en-US"/>
        </w:rPr>
      </w:pPr>
    </w:p>
    <w:p w14:paraId="62E641EF" w14:textId="77777777" w:rsidR="00F71F56" w:rsidRPr="006B1A43" w:rsidRDefault="00F71F56" w:rsidP="00F71F56">
      <w:pPr>
        <w:pStyle w:val="Heading2"/>
        <w:keepNext w:val="0"/>
        <w:widowControl w:val="0"/>
        <w:snapToGrid w:val="0"/>
        <w:spacing w:before="0" w:after="0"/>
        <w:rPr>
          <w:ins w:id="3461" w:author="Kennedy, Muhil" w:date="2022-12-08T13:34:00Z"/>
          <w:rFonts w:ascii="Century Gothic" w:hAnsi="Century Gothic"/>
          <w:i w:val="0"/>
          <w:iCs w:val="0"/>
          <w14:shadow w14:blurRad="0" w14:dist="0" w14:dir="0" w14:sx="0" w14:sy="0" w14:kx="0" w14:ky="0" w14:algn="none">
            <w14:srgbClr w14:val="000000"/>
          </w14:shadow>
        </w:rPr>
      </w:pPr>
      <w:ins w:id="3462" w:author="Kennedy, Muhil" w:date="2022-12-08T13:34:00Z">
        <w:r w:rsidRPr="006B1A43">
          <w:rPr>
            <w:rFonts w:ascii="Century Gothic" w:hAnsi="Century Gothic"/>
            <w:i w:val="0"/>
            <w:iCs w:val="0"/>
            <w14:shadow w14:blurRad="0" w14:dist="0" w14:dir="0" w14:sx="0" w14:sy="0" w14:kx="0" w14:ky="0" w14:algn="none">
              <w14:srgbClr w14:val="000000"/>
            </w14:shadow>
          </w:rPr>
          <w:t>Tools Amortization</w:t>
        </w:r>
      </w:ins>
    </w:p>
    <w:p w14:paraId="367C626A" w14:textId="77777777" w:rsidR="00F71F56" w:rsidRDefault="00F71F56" w:rsidP="00F71F56">
      <w:pPr>
        <w:pStyle w:val="Faureciaberschrift2"/>
        <w:widowControl w:val="0"/>
        <w:numPr>
          <w:ilvl w:val="0"/>
          <w:numId w:val="0"/>
        </w:numPr>
        <w:snapToGrid w:val="0"/>
        <w:spacing w:after="0"/>
        <w:ind w:left="567"/>
        <w:rPr>
          <w:ins w:id="3463" w:author="Kennedy, Muhil" w:date="2022-12-08T13:34:00Z"/>
          <w:rFonts w:ascii="Century Gothic" w:hAnsi="Century Gothic" w:cs="Times New Roman"/>
          <w:szCs w:val="20"/>
          <w:lang w:val="en-US"/>
        </w:rPr>
      </w:pPr>
    </w:p>
    <w:p w14:paraId="5CD84842" w14:textId="77777777" w:rsidR="00F71F56" w:rsidRDefault="00F71F56" w:rsidP="00F71F56">
      <w:pPr>
        <w:pStyle w:val="Faureciaberschrift2"/>
        <w:widowControl w:val="0"/>
        <w:numPr>
          <w:ilvl w:val="0"/>
          <w:numId w:val="0"/>
        </w:numPr>
        <w:snapToGrid w:val="0"/>
        <w:spacing w:after="0"/>
        <w:ind w:left="567"/>
        <w:rPr>
          <w:ins w:id="3464" w:author="Kennedy, Muhil" w:date="2022-12-08T13:34:00Z"/>
          <w:rFonts w:ascii="Century Gothic" w:hAnsi="Century Gothic" w:cs="Times New Roman"/>
          <w:szCs w:val="20"/>
          <w:lang w:val="en-US"/>
        </w:rPr>
      </w:pPr>
      <w:ins w:id="3465" w:author="Kennedy, Muhil" w:date="2022-12-08T13:34:00Z">
        <w:r w:rsidRPr="00497E67">
          <w:rPr>
            <w:rFonts w:ascii="Century Gothic" w:hAnsi="Century Gothic" w:cs="Times New Roman"/>
            <w:szCs w:val="20"/>
            <w:lang w:val="en-US"/>
          </w:rPr>
          <w:t>Faurecia pledges that it will pay in addition to the Part Price a part price amortization (“</w:t>
        </w:r>
        <w:r w:rsidRPr="00497E67">
          <w:rPr>
            <w:rFonts w:ascii="Century Gothic" w:hAnsi="Century Gothic" w:cs="Times New Roman"/>
            <w:b/>
            <w:bCs/>
            <w:szCs w:val="20"/>
            <w:lang w:val="en-US"/>
          </w:rPr>
          <w:t>PPA</w:t>
        </w:r>
        <w:r w:rsidRPr="00497E67">
          <w:rPr>
            <w:rFonts w:ascii="Century Gothic" w:hAnsi="Century Gothic" w:cs="Times New Roman"/>
            <w:szCs w:val="20"/>
            <w:lang w:val="en-US"/>
          </w:rPr>
          <w:t>”) linked to the amortization of 100% of the Tools Price:</w:t>
        </w:r>
      </w:ins>
    </w:p>
    <w:p w14:paraId="7058FE51" w14:textId="77777777" w:rsidR="00F71F56" w:rsidRPr="00385EDE" w:rsidRDefault="00F71F56" w:rsidP="00F71F56">
      <w:pPr>
        <w:rPr>
          <w:ins w:id="3466" w:author="Kennedy, Muhil" w:date="2022-12-08T13:34:00Z"/>
          <w:lang w:val="en-US" w:eastAsia="pt-BR"/>
        </w:rPr>
      </w:pPr>
    </w:p>
    <w:tbl>
      <w:tblPr>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701"/>
        <w:gridCol w:w="1559"/>
        <w:gridCol w:w="1701"/>
        <w:gridCol w:w="3402"/>
      </w:tblGrid>
      <w:tr w:rsidR="00F71F56" w:rsidRPr="00497E67" w14:paraId="0EF29389" w14:textId="77777777" w:rsidTr="00D30F6E">
        <w:trPr>
          <w:trHeight w:hRule="exact" w:val="453"/>
          <w:ins w:id="3467" w:author="Kennedy, Muhil" w:date="2022-12-08T13:34:00Z"/>
        </w:trPr>
        <w:tc>
          <w:tcPr>
            <w:tcW w:w="1347" w:type="dxa"/>
            <w:tcBorders>
              <w:bottom w:val="single" w:sz="6" w:space="0" w:color="auto"/>
            </w:tcBorders>
            <w:shd w:val="clear" w:color="auto" w:fill="E6E6E6"/>
            <w:vAlign w:val="center"/>
          </w:tcPr>
          <w:p w14:paraId="21214A4F" w14:textId="77777777" w:rsidR="00F71F56" w:rsidRPr="00497E67" w:rsidRDefault="00F71F56" w:rsidP="00D30F6E">
            <w:pPr>
              <w:widowControl w:val="0"/>
              <w:snapToGrid w:val="0"/>
              <w:ind w:left="0"/>
              <w:jc w:val="center"/>
              <w:rPr>
                <w:ins w:id="3468" w:author="Kennedy, Muhil" w:date="2022-12-08T13:34:00Z"/>
                <w:rFonts w:ascii="Century Gothic" w:hAnsi="Century Gothic" w:cs="Arial"/>
                <w:b/>
                <w:bCs/>
                <w:szCs w:val="20"/>
                <w:lang w:val="en-US"/>
              </w:rPr>
            </w:pPr>
            <w:ins w:id="3469" w:author="Kennedy, Muhil" w:date="2022-12-08T13:34:00Z">
              <w:r w:rsidRPr="00497E67">
                <w:rPr>
                  <w:rFonts w:ascii="Century Gothic" w:hAnsi="Century Gothic" w:cs="Arial"/>
                  <w:b/>
                  <w:bCs/>
                  <w:szCs w:val="20"/>
                  <w:lang w:val="en-US"/>
                </w:rPr>
                <w:t>Reference</w:t>
              </w:r>
            </w:ins>
          </w:p>
        </w:tc>
        <w:tc>
          <w:tcPr>
            <w:tcW w:w="1701" w:type="dxa"/>
            <w:tcBorders>
              <w:bottom w:val="single" w:sz="6" w:space="0" w:color="auto"/>
            </w:tcBorders>
            <w:shd w:val="clear" w:color="auto" w:fill="E6E6E6"/>
            <w:vAlign w:val="center"/>
          </w:tcPr>
          <w:p w14:paraId="152C8D4C" w14:textId="77777777" w:rsidR="00F71F56" w:rsidRPr="00497E67" w:rsidRDefault="00F71F56" w:rsidP="00D30F6E">
            <w:pPr>
              <w:widowControl w:val="0"/>
              <w:snapToGrid w:val="0"/>
              <w:ind w:left="0"/>
              <w:jc w:val="center"/>
              <w:rPr>
                <w:ins w:id="3470" w:author="Kennedy, Muhil" w:date="2022-12-08T13:34:00Z"/>
                <w:rFonts w:ascii="Century Gothic" w:hAnsi="Century Gothic"/>
                <w:b/>
                <w:bCs/>
                <w:szCs w:val="20"/>
              </w:rPr>
            </w:pPr>
            <w:ins w:id="3471" w:author="Kennedy, Muhil" w:date="2022-12-08T13:34:00Z">
              <w:r w:rsidRPr="00497E67">
                <w:rPr>
                  <w:rFonts w:ascii="Century Gothic" w:hAnsi="Century Gothic"/>
                  <w:b/>
                  <w:bCs/>
                  <w:szCs w:val="20"/>
                </w:rPr>
                <w:t>Tools Price (€)</w:t>
              </w:r>
            </w:ins>
          </w:p>
        </w:tc>
        <w:tc>
          <w:tcPr>
            <w:tcW w:w="1559" w:type="dxa"/>
            <w:tcBorders>
              <w:bottom w:val="single" w:sz="6" w:space="0" w:color="auto"/>
            </w:tcBorders>
            <w:shd w:val="clear" w:color="auto" w:fill="E6E6E6"/>
            <w:vAlign w:val="center"/>
          </w:tcPr>
          <w:p w14:paraId="693552DB" w14:textId="77777777" w:rsidR="00F71F56" w:rsidRPr="00497E67" w:rsidRDefault="00F71F56" w:rsidP="00D30F6E">
            <w:pPr>
              <w:widowControl w:val="0"/>
              <w:snapToGrid w:val="0"/>
              <w:ind w:left="0"/>
              <w:jc w:val="center"/>
              <w:rPr>
                <w:ins w:id="3472" w:author="Kennedy, Muhil" w:date="2022-12-08T13:34:00Z"/>
                <w:rFonts w:ascii="Century Gothic" w:hAnsi="Century Gothic"/>
                <w:b/>
                <w:bCs/>
                <w:szCs w:val="20"/>
              </w:rPr>
            </w:pPr>
            <w:ins w:id="3473" w:author="Kennedy, Muhil" w:date="2022-12-08T13:34:00Z">
              <w:r w:rsidRPr="00497E67">
                <w:rPr>
                  <w:rFonts w:ascii="Century Gothic" w:hAnsi="Century Gothic"/>
                  <w:b/>
                  <w:bCs/>
                  <w:szCs w:val="20"/>
                </w:rPr>
                <w:t>Amortized Quantity</w:t>
              </w:r>
            </w:ins>
          </w:p>
        </w:tc>
        <w:tc>
          <w:tcPr>
            <w:tcW w:w="1701" w:type="dxa"/>
            <w:tcBorders>
              <w:bottom w:val="single" w:sz="6" w:space="0" w:color="auto"/>
            </w:tcBorders>
            <w:shd w:val="clear" w:color="auto" w:fill="E6E6E6"/>
            <w:vAlign w:val="center"/>
          </w:tcPr>
          <w:p w14:paraId="3DB888E1" w14:textId="77777777" w:rsidR="00F71F56" w:rsidRPr="00497E67" w:rsidRDefault="00F71F56" w:rsidP="00D30F6E">
            <w:pPr>
              <w:widowControl w:val="0"/>
              <w:snapToGrid w:val="0"/>
              <w:ind w:left="0"/>
              <w:jc w:val="center"/>
              <w:rPr>
                <w:ins w:id="3474" w:author="Kennedy, Muhil" w:date="2022-12-08T13:34:00Z"/>
                <w:rFonts w:ascii="Century Gothic" w:hAnsi="Century Gothic"/>
                <w:b/>
                <w:bCs/>
                <w:szCs w:val="20"/>
              </w:rPr>
            </w:pPr>
            <w:ins w:id="3475" w:author="Kennedy, Muhil" w:date="2022-12-08T13:34:00Z">
              <w:r w:rsidRPr="00497E67">
                <w:rPr>
                  <w:rFonts w:ascii="Century Gothic" w:hAnsi="Century Gothic"/>
                  <w:b/>
                  <w:bCs/>
                  <w:szCs w:val="20"/>
                </w:rPr>
                <w:t>PPA (€)</w:t>
              </w:r>
            </w:ins>
          </w:p>
        </w:tc>
        <w:tc>
          <w:tcPr>
            <w:tcW w:w="3402" w:type="dxa"/>
            <w:tcBorders>
              <w:bottom w:val="single" w:sz="6" w:space="0" w:color="auto"/>
            </w:tcBorders>
            <w:shd w:val="clear" w:color="auto" w:fill="E6E6E6"/>
            <w:vAlign w:val="center"/>
          </w:tcPr>
          <w:p w14:paraId="6B67FA19" w14:textId="77777777" w:rsidR="00F71F56" w:rsidRPr="00497E67" w:rsidRDefault="00F71F56" w:rsidP="00D30F6E">
            <w:pPr>
              <w:widowControl w:val="0"/>
              <w:snapToGrid w:val="0"/>
              <w:ind w:left="0"/>
              <w:jc w:val="center"/>
              <w:rPr>
                <w:ins w:id="3476" w:author="Kennedy, Muhil" w:date="2022-12-08T13:34:00Z"/>
                <w:rFonts w:ascii="Century Gothic" w:hAnsi="Century Gothic"/>
                <w:b/>
                <w:bCs/>
                <w:szCs w:val="20"/>
              </w:rPr>
            </w:pPr>
          </w:p>
        </w:tc>
      </w:tr>
      <w:tr w:rsidR="00F71F56" w:rsidRPr="00497E67" w14:paraId="13504FEB" w14:textId="77777777" w:rsidTr="00D30F6E">
        <w:trPr>
          <w:trHeight w:val="234"/>
          <w:ins w:id="3477" w:author="Kennedy, Muhil" w:date="2022-12-08T13:34:00Z"/>
        </w:trPr>
        <w:tc>
          <w:tcPr>
            <w:tcW w:w="1347" w:type="dxa"/>
            <w:tcBorders>
              <w:bottom w:val="dotted" w:sz="4" w:space="0" w:color="auto"/>
              <w:right w:val="single" w:sz="6" w:space="0" w:color="auto"/>
            </w:tcBorders>
            <w:vAlign w:val="center"/>
          </w:tcPr>
          <w:p w14:paraId="0B12AB64" w14:textId="77777777" w:rsidR="00F71F56" w:rsidRPr="00497E67" w:rsidRDefault="00F71F56" w:rsidP="00D30F6E">
            <w:pPr>
              <w:widowControl w:val="0"/>
              <w:snapToGrid w:val="0"/>
              <w:ind w:left="0"/>
              <w:jc w:val="center"/>
              <w:rPr>
                <w:ins w:id="3478"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6645CCC7" w14:textId="77777777" w:rsidR="00F71F56" w:rsidRPr="00497E67" w:rsidRDefault="00F71F56" w:rsidP="00D30F6E">
            <w:pPr>
              <w:widowControl w:val="0"/>
              <w:snapToGrid w:val="0"/>
              <w:ind w:left="109"/>
              <w:jc w:val="center"/>
              <w:rPr>
                <w:ins w:id="3479" w:author="Kennedy, Muhil" w:date="2022-12-08T13:34:00Z"/>
                <w:rFonts w:ascii="Century Gothic" w:hAnsi="Century Gothic" w:cs="Arial"/>
                <w:szCs w:val="20"/>
                <w:lang w:val="en-US"/>
              </w:rPr>
            </w:pPr>
          </w:p>
        </w:tc>
        <w:tc>
          <w:tcPr>
            <w:tcW w:w="1559" w:type="dxa"/>
            <w:tcBorders>
              <w:left w:val="single" w:sz="6" w:space="0" w:color="auto"/>
              <w:bottom w:val="dotted" w:sz="4" w:space="0" w:color="auto"/>
              <w:right w:val="single" w:sz="6" w:space="0" w:color="auto"/>
            </w:tcBorders>
            <w:vAlign w:val="center"/>
          </w:tcPr>
          <w:p w14:paraId="1ECDEA00" w14:textId="77777777" w:rsidR="00F71F56" w:rsidRPr="00497E67" w:rsidRDefault="00F71F56" w:rsidP="00D30F6E">
            <w:pPr>
              <w:widowControl w:val="0"/>
              <w:snapToGrid w:val="0"/>
              <w:ind w:left="178"/>
              <w:jc w:val="center"/>
              <w:rPr>
                <w:ins w:id="3480" w:author="Kennedy, Muhil" w:date="2022-12-08T13:34:00Z"/>
                <w:rFonts w:ascii="Century Gothic" w:hAnsi="Century Gothic" w:cs="Arial"/>
                <w:szCs w:val="20"/>
              </w:rPr>
            </w:pPr>
          </w:p>
        </w:tc>
        <w:tc>
          <w:tcPr>
            <w:tcW w:w="1701" w:type="dxa"/>
            <w:tcBorders>
              <w:left w:val="single" w:sz="6" w:space="0" w:color="auto"/>
              <w:bottom w:val="dotted" w:sz="4" w:space="0" w:color="auto"/>
              <w:right w:val="single" w:sz="6" w:space="0" w:color="auto"/>
            </w:tcBorders>
          </w:tcPr>
          <w:p w14:paraId="5C96D791" w14:textId="77777777" w:rsidR="00F71F56" w:rsidRPr="00497E67" w:rsidRDefault="00F71F56" w:rsidP="00D30F6E">
            <w:pPr>
              <w:widowControl w:val="0"/>
              <w:snapToGrid w:val="0"/>
              <w:rPr>
                <w:ins w:id="3481" w:author="Kennedy, Muhil" w:date="2022-12-08T13:34:00Z"/>
                <w:rFonts w:ascii="Century Gothic" w:hAnsi="Century Gothic"/>
                <w:szCs w:val="20"/>
                <w:lang w:val="en-US"/>
              </w:rPr>
            </w:pPr>
          </w:p>
        </w:tc>
        <w:tc>
          <w:tcPr>
            <w:tcW w:w="3402" w:type="dxa"/>
            <w:tcBorders>
              <w:left w:val="single" w:sz="6" w:space="0" w:color="auto"/>
              <w:bottom w:val="dotted" w:sz="4" w:space="0" w:color="auto"/>
              <w:right w:val="single" w:sz="6" w:space="0" w:color="auto"/>
            </w:tcBorders>
          </w:tcPr>
          <w:p w14:paraId="21D8C027" w14:textId="77777777" w:rsidR="00F71F56" w:rsidRPr="00497E67" w:rsidRDefault="00F71F56" w:rsidP="00D30F6E">
            <w:pPr>
              <w:widowControl w:val="0"/>
              <w:snapToGrid w:val="0"/>
              <w:rPr>
                <w:ins w:id="3482" w:author="Kennedy, Muhil" w:date="2022-12-08T13:34:00Z"/>
                <w:rFonts w:ascii="Century Gothic" w:hAnsi="Century Gothic"/>
                <w:szCs w:val="20"/>
                <w:lang w:val="en-US"/>
              </w:rPr>
            </w:pPr>
          </w:p>
        </w:tc>
      </w:tr>
      <w:tr w:rsidR="00F71F56" w:rsidRPr="00497E67" w14:paraId="6ABEAE0D" w14:textId="77777777" w:rsidTr="00D30F6E">
        <w:trPr>
          <w:trHeight w:val="234"/>
          <w:ins w:id="3483" w:author="Kennedy, Muhil" w:date="2022-12-08T13:34:00Z"/>
        </w:trPr>
        <w:tc>
          <w:tcPr>
            <w:tcW w:w="1347" w:type="dxa"/>
            <w:tcBorders>
              <w:top w:val="dotted" w:sz="4" w:space="0" w:color="auto"/>
              <w:bottom w:val="dotted" w:sz="4" w:space="0" w:color="auto"/>
              <w:right w:val="single" w:sz="6" w:space="0" w:color="auto"/>
            </w:tcBorders>
            <w:vAlign w:val="center"/>
          </w:tcPr>
          <w:p w14:paraId="0B16A33F" w14:textId="77777777" w:rsidR="00F71F56" w:rsidRPr="00497E67" w:rsidRDefault="00F71F56" w:rsidP="00D30F6E">
            <w:pPr>
              <w:widowControl w:val="0"/>
              <w:snapToGrid w:val="0"/>
              <w:ind w:left="0"/>
              <w:jc w:val="center"/>
              <w:rPr>
                <w:ins w:id="3484"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7E815630" w14:textId="77777777" w:rsidR="00F71F56" w:rsidRPr="00497E67" w:rsidRDefault="00F71F56" w:rsidP="00D30F6E">
            <w:pPr>
              <w:widowControl w:val="0"/>
              <w:snapToGrid w:val="0"/>
              <w:ind w:left="109"/>
              <w:jc w:val="center"/>
              <w:rPr>
                <w:ins w:id="3485" w:author="Kennedy, Muhil" w:date="2022-12-08T13:34:00Z"/>
                <w:rFonts w:ascii="Century Gothic" w:hAnsi="Century Gothic" w:cs="Arial"/>
                <w:szCs w:val="20"/>
                <w:lang w:val="en-US"/>
              </w:rPr>
            </w:pPr>
          </w:p>
        </w:tc>
        <w:tc>
          <w:tcPr>
            <w:tcW w:w="1559" w:type="dxa"/>
            <w:tcBorders>
              <w:top w:val="dotted" w:sz="4" w:space="0" w:color="auto"/>
              <w:left w:val="single" w:sz="6" w:space="0" w:color="auto"/>
              <w:bottom w:val="dotted" w:sz="4" w:space="0" w:color="auto"/>
              <w:right w:val="single" w:sz="6" w:space="0" w:color="auto"/>
            </w:tcBorders>
            <w:vAlign w:val="center"/>
          </w:tcPr>
          <w:p w14:paraId="42D47961" w14:textId="77777777" w:rsidR="00F71F56" w:rsidRPr="00497E67" w:rsidRDefault="00F71F56" w:rsidP="00D30F6E">
            <w:pPr>
              <w:widowControl w:val="0"/>
              <w:snapToGrid w:val="0"/>
              <w:ind w:left="178"/>
              <w:jc w:val="center"/>
              <w:rPr>
                <w:ins w:id="3486"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tcPr>
          <w:p w14:paraId="6C416783" w14:textId="77777777" w:rsidR="00F71F56" w:rsidRPr="00497E67" w:rsidRDefault="00F71F56" w:rsidP="00D30F6E">
            <w:pPr>
              <w:widowControl w:val="0"/>
              <w:snapToGrid w:val="0"/>
              <w:rPr>
                <w:ins w:id="3487" w:author="Kennedy, Muhil" w:date="2022-12-08T13:34:00Z"/>
                <w:rFonts w:ascii="Century Gothic" w:hAnsi="Century Gothic"/>
                <w:szCs w:val="20"/>
                <w:lang w:val="en-US"/>
              </w:rPr>
            </w:pPr>
          </w:p>
        </w:tc>
        <w:tc>
          <w:tcPr>
            <w:tcW w:w="3402" w:type="dxa"/>
            <w:tcBorders>
              <w:top w:val="dotted" w:sz="4" w:space="0" w:color="auto"/>
              <w:left w:val="single" w:sz="6" w:space="0" w:color="auto"/>
              <w:bottom w:val="dotted" w:sz="4" w:space="0" w:color="auto"/>
              <w:right w:val="single" w:sz="6" w:space="0" w:color="auto"/>
            </w:tcBorders>
          </w:tcPr>
          <w:p w14:paraId="242CEE4C" w14:textId="77777777" w:rsidR="00F71F56" w:rsidRPr="00497E67" w:rsidRDefault="00F71F56" w:rsidP="00D30F6E">
            <w:pPr>
              <w:widowControl w:val="0"/>
              <w:snapToGrid w:val="0"/>
              <w:rPr>
                <w:ins w:id="3488" w:author="Kennedy, Muhil" w:date="2022-12-08T13:34:00Z"/>
                <w:rFonts w:ascii="Century Gothic" w:hAnsi="Century Gothic"/>
                <w:szCs w:val="20"/>
                <w:lang w:val="en-US"/>
              </w:rPr>
            </w:pPr>
          </w:p>
        </w:tc>
      </w:tr>
      <w:tr w:rsidR="00F71F56" w:rsidRPr="00497E67" w14:paraId="4B28F35B" w14:textId="77777777" w:rsidTr="00D30F6E">
        <w:trPr>
          <w:trHeight w:val="249"/>
          <w:ins w:id="3489" w:author="Kennedy, Muhil" w:date="2022-12-08T13:34:00Z"/>
        </w:trPr>
        <w:tc>
          <w:tcPr>
            <w:tcW w:w="1347" w:type="dxa"/>
            <w:tcBorders>
              <w:top w:val="dotted" w:sz="4" w:space="0" w:color="auto"/>
              <w:bottom w:val="single" w:sz="4" w:space="0" w:color="auto"/>
              <w:right w:val="single" w:sz="6" w:space="0" w:color="auto"/>
            </w:tcBorders>
            <w:vAlign w:val="center"/>
          </w:tcPr>
          <w:p w14:paraId="30281DC3" w14:textId="77777777" w:rsidR="00F71F56" w:rsidRPr="00497E67" w:rsidRDefault="00F71F56" w:rsidP="00D30F6E">
            <w:pPr>
              <w:widowControl w:val="0"/>
              <w:snapToGrid w:val="0"/>
              <w:ind w:left="0"/>
              <w:jc w:val="center"/>
              <w:rPr>
                <w:ins w:id="3490" w:author="Kennedy, Muhil" w:date="2022-12-08T13:34:00Z"/>
                <w:rFonts w:ascii="Century Gothic" w:hAnsi="Century Gothic"/>
                <w:szCs w:val="20"/>
                <w:lang w:val="en-US"/>
              </w:rPr>
            </w:pPr>
          </w:p>
        </w:tc>
        <w:tc>
          <w:tcPr>
            <w:tcW w:w="1701" w:type="dxa"/>
            <w:tcBorders>
              <w:top w:val="dotted" w:sz="4" w:space="0" w:color="auto"/>
              <w:left w:val="single" w:sz="6" w:space="0" w:color="auto"/>
              <w:bottom w:val="single" w:sz="4" w:space="0" w:color="auto"/>
              <w:right w:val="single" w:sz="6" w:space="0" w:color="auto"/>
            </w:tcBorders>
            <w:vAlign w:val="center"/>
          </w:tcPr>
          <w:p w14:paraId="0E0A910B" w14:textId="77777777" w:rsidR="00F71F56" w:rsidRPr="00497E67" w:rsidRDefault="00F71F56" w:rsidP="00D30F6E">
            <w:pPr>
              <w:widowControl w:val="0"/>
              <w:snapToGrid w:val="0"/>
              <w:ind w:left="109"/>
              <w:jc w:val="center"/>
              <w:rPr>
                <w:ins w:id="3491" w:author="Kennedy, Muhil" w:date="2022-12-08T13:34:00Z"/>
                <w:rFonts w:ascii="Century Gothic" w:hAnsi="Century Gothic" w:cs="Arial"/>
                <w:szCs w:val="20"/>
                <w:lang w:val="en-US"/>
              </w:rPr>
            </w:pPr>
          </w:p>
        </w:tc>
        <w:tc>
          <w:tcPr>
            <w:tcW w:w="1559" w:type="dxa"/>
            <w:tcBorders>
              <w:top w:val="dotted" w:sz="4" w:space="0" w:color="auto"/>
              <w:left w:val="single" w:sz="6" w:space="0" w:color="auto"/>
              <w:bottom w:val="single" w:sz="4" w:space="0" w:color="auto"/>
              <w:right w:val="single" w:sz="6" w:space="0" w:color="auto"/>
            </w:tcBorders>
            <w:vAlign w:val="center"/>
          </w:tcPr>
          <w:p w14:paraId="466B063F" w14:textId="77777777" w:rsidR="00F71F56" w:rsidRPr="00497E67" w:rsidRDefault="00F71F56" w:rsidP="00D30F6E">
            <w:pPr>
              <w:widowControl w:val="0"/>
              <w:snapToGrid w:val="0"/>
              <w:ind w:left="178"/>
              <w:jc w:val="center"/>
              <w:rPr>
                <w:ins w:id="3492"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single" w:sz="4" w:space="0" w:color="auto"/>
              <w:right w:val="single" w:sz="6" w:space="0" w:color="auto"/>
            </w:tcBorders>
          </w:tcPr>
          <w:p w14:paraId="12DB8205" w14:textId="77777777" w:rsidR="00F71F56" w:rsidRPr="00497E67" w:rsidRDefault="00F71F56" w:rsidP="00D30F6E">
            <w:pPr>
              <w:widowControl w:val="0"/>
              <w:snapToGrid w:val="0"/>
              <w:rPr>
                <w:ins w:id="3493" w:author="Kennedy, Muhil" w:date="2022-12-08T13:34:00Z"/>
                <w:rFonts w:ascii="Century Gothic" w:hAnsi="Century Gothic"/>
                <w:szCs w:val="20"/>
                <w:lang w:val="en-US"/>
              </w:rPr>
            </w:pPr>
          </w:p>
        </w:tc>
        <w:tc>
          <w:tcPr>
            <w:tcW w:w="3402" w:type="dxa"/>
            <w:tcBorders>
              <w:top w:val="dotted" w:sz="4" w:space="0" w:color="auto"/>
              <w:left w:val="single" w:sz="6" w:space="0" w:color="auto"/>
              <w:bottom w:val="single" w:sz="4" w:space="0" w:color="auto"/>
              <w:right w:val="single" w:sz="6" w:space="0" w:color="auto"/>
            </w:tcBorders>
          </w:tcPr>
          <w:p w14:paraId="0A17B936" w14:textId="77777777" w:rsidR="00F71F56" w:rsidRPr="00497E67" w:rsidRDefault="00F71F56" w:rsidP="00D30F6E">
            <w:pPr>
              <w:widowControl w:val="0"/>
              <w:snapToGrid w:val="0"/>
              <w:rPr>
                <w:ins w:id="3494" w:author="Kennedy, Muhil" w:date="2022-12-08T13:34:00Z"/>
                <w:rFonts w:ascii="Century Gothic" w:hAnsi="Century Gothic"/>
                <w:szCs w:val="20"/>
                <w:lang w:val="en-US"/>
              </w:rPr>
            </w:pPr>
          </w:p>
        </w:tc>
      </w:tr>
    </w:tbl>
    <w:p w14:paraId="7D0CC05F" w14:textId="77777777" w:rsidR="00F71F56" w:rsidRDefault="00F71F56" w:rsidP="00F71F56">
      <w:pPr>
        <w:pStyle w:val="Heading2"/>
        <w:keepNext w:val="0"/>
        <w:widowControl w:val="0"/>
        <w:numPr>
          <w:ilvl w:val="0"/>
          <w:numId w:val="0"/>
        </w:numPr>
        <w:snapToGrid w:val="0"/>
        <w:spacing w:before="0" w:after="0"/>
        <w:ind w:left="576"/>
        <w:rPr>
          <w:ins w:id="3495" w:author="Kennedy, Muhil" w:date="2022-12-08T13:34:00Z"/>
          <w:rFonts w:ascii="Century Gothic" w:hAnsi="Century Gothic"/>
          <w:i w:val="0"/>
          <w:iCs w:val="0"/>
          <w14:shadow w14:blurRad="0" w14:dist="0" w14:dir="0" w14:sx="0" w14:sy="0" w14:kx="0" w14:ky="0" w14:algn="none">
            <w14:srgbClr w14:val="000000"/>
          </w14:shadow>
        </w:rPr>
      </w:pPr>
    </w:p>
    <w:p w14:paraId="6D3D064D" w14:textId="77777777" w:rsidR="00F71F56" w:rsidRDefault="00F71F56" w:rsidP="00F71F56">
      <w:pPr>
        <w:pStyle w:val="Heading2"/>
        <w:keepNext w:val="0"/>
        <w:widowControl w:val="0"/>
        <w:snapToGrid w:val="0"/>
        <w:spacing w:before="0" w:after="0"/>
        <w:rPr>
          <w:ins w:id="3496" w:author="Kennedy, Muhil" w:date="2022-12-08T13:34:00Z"/>
          <w:rFonts w:ascii="Century Gothic" w:hAnsi="Century Gothic"/>
          <w:i w:val="0"/>
          <w:iCs w:val="0"/>
          <w14:shadow w14:blurRad="0" w14:dist="0" w14:dir="0" w14:sx="0" w14:sy="0" w14:kx="0" w14:ky="0" w14:algn="none">
            <w14:srgbClr w14:val="000000"/>
          </w14:shadow>
        </w:rPr>
      </w:pPr>
      <w:ins w:id="3497" w:author="Kennedy, Muhil" w:date="2022-12-08T13:34:00Z">
        <w:r w:rsidRPr="006B1A43">
          <w:rPr>
            <w:rFonts w:ascii="Century Gothic" w:hAnsi="Century Gothic"/>
            <w:i w:val="0"/>
            <w:iCs w:val="0"/>
            <w14:shadow w14:blurRad="0" w14:dist="0" w14:dir="0" w14:sx="0" w14:sy="0" w14:kx="0" w14:ky="0" w14:algn="none">
              <w14:srgbClr w14:val="000000"/>
            </w14:shadow>
          </w:rPr>
          <w:t xml:space="preserve">Development Amortization </w:t>
        </w:r>
        <w:r>
          <w:rPr>
            <w:rFonts w:ascii="Century Gothic" w:hAnsi="Century Gothic"/>
            <w:i w:val="0"/>
            <w:iCs w:val="0"/>
            <w14:shadow w14:blurRad="0" w14:dist="0" w14:dir="0" w14:sx="0" w14:sy="0" w14:kx="0" w14:ky="0" w14:algn="none">
              <w14:srgbClr w14:val="000000"/>
            </w14:shadow>
          </w:rPr>
          <w:t>/ Packaging Amortization</w:t>
        </w:r>
      </w:ins>
    </w:p>
    <w:p w14:paraId="5927B9AC" w14:textId="77777777" w:rsidR="00F71F56" w:rsidRDefault="00F71F56" w:rsidP="00F71F56">
      <w:pPr>
        <w:rPr>
          <w:ins w:id="3498" w:author="Kennedy, Muhil" w:date="2022-12-08T13:34:00Z"/>
          <w:rFonts w:ascii="Century Gothic" w:hAnsi="Century Gothic" w:cs="Arial"/>
          <w:szCs w:val="20"/>
          <w:lang w:val="en-GB"/>
        </w:rPr>
      </w:pPr>
    </w:p>
    <w:p w14:paraId="640AE582" w14:textId="77777777" w:rsidR="00F71F56" w:rsidRPr="00A9559D" w:rsidRDefault="00F71F56" w:rsidP="00F71F56">
      <w:pPr>
        <w:rPr>
          <w:ins w:id="3499" w:author="Kennedy, Muhil" w:date="2022-12-08T13:34:00Z"/>
          <w:rFonts w:ascii="Century Gothic" w:hAnsi="Century Gothic" w:cs="Arial"/>
          <w:szCs w:val="20"/>
          <w:lang w:val="en-GB"/>
        </w:rPr>
      </w:pPr>
      <w:ins w:id="3500" w:author="Kennedy, Muhil" w:date="2022-12-08T13:34:00Z">
        <w:r w:rsidRPr="00A9559D">
          <w:rPr>
            <w:rFonts w:ascii="Century Gothic" w:hAnsi="Century Gothic" w:cs="Arial"/>
            <w:szCs w:val="20"/>
            <w:lang w:val="en-GB"/>
          </w:rPr>
          <w:t xml:space="preserve">The total </w:t>
        </w:r>
        <w:r w:rsidRPr="00A9559D">
          <w:rPr>
            <w:rFonts w:ascii="Century Gothic" w:hAnsi="Century Gothic" w:cs="Arial"/>
            <w:szCs w:val="20"/>
            <w:highlight w:val="green"/>
            <w:lang w:val="en-GB"/>
          </w:rPr>
          <w:t xml:space="preserve">Development </w:t>
        </w:r>
        <w:r w:rsidRPr="00A9559D">
          <w:rPr>
            <w:rFonts w:ascii="Century Gothic" w:hAnsi="Century Gothic" w:cs="Arial"/>
            <w:szCs w:val="20"/>
            <w:lang w:val="en-GB"/>
          </w:rPr>
          <w:t xml:space="preserve">/ </w:t>
        </w:r>
        <w:r>
          <w:rPr>
            <w:rFonts w:ascii="Century Gothic" w:hAnsi="Century Gothic" w:cs="Arial"/>
            <w:szCs w:val="20"/>
            <w:highlight w:val="yellow"/>
            <w:lang w:val="en-GB"/>
          </w:rPr>
          <w:t>m</w:t>
        </w:r>
        <w:r w:rsidRPr="00A9559D">
          <w:rPr>
            <w:rFonts w:ascii="Century Gothic" w:hAnsi="Century Gothic" w:cs="Arial"/>
            <w:szCs w:val="20"/>
            <w:highlight w:val="yellow"/>
            <w:lang w:val="en-GB"/>
          </w:rPr>
          <w:t>anufacturing</w:t>
        </w:r>
        <w:r w:rsidRPr="00A9559D">
          <w:rPr>
            <w:rFonts w:ascii="Century Gothic" w:hAnsi="Century Gothic" w:cs="Arial"/>
            <w:szCs w:val="20"/>
            <w:lang w:val="en-GB"/>
          </w:rPr>
          <w:t xml:space="preserve"> remuneration and Packaging costs will be integrated in Part Price to be amortized on the total volume declared by Faurecia</w:t>
        </w:r>
        <w:r>
          <w:rPr>
            <w:rFonts w:ascii="Century Gothic" w:hAnsi="Century Gothic" w:cs="Arial"/>
            <w:szCs w:val="20"/>
            <w:lang w:val="en-GB"/>
          </w:rPr>
          <w:t>'s</w:t>
        </w:r>
        <w:r w:rsidRPr="00A9559D">
          <w:rPr>
            <w:rFonts w:ascii="Century Gothic" w:hAnsi="Century Gothic" w:cs="Arial"/>
            <w:szCs w:val="20"/>
            <w:lang w:val="en-GB"/>
          </w:rPr>
          <w:t xml:space="preserve"> customer mentioned in Faurecia</w:t>
        </w:r>
        <w:r>
          <w:rPr>
            <w:rFonts w:ascii="Century Gothic" w:hAnsi="Century Gothic" w:cs="Arial"/>
            <w:szCs w:val="20"/>
            <w:lang w:val="en-GB"/>
          </w:rPr>
          <w:t>'s</w:t>
        </w:r>
        <w:r w:rsidRPr="00A9559D">
          <w:rPr>
            <w:rFonts w:ascii="Century Gothic" w:hAnsi="Century Gothic" w:cs="Arial"/>
            <w:szCs w:val="20"/>
            <w:lang w:val="en-GB"/>
          </w:rPr>
          <w:t xml:space="preserve"> request for quotation. In case that 80% of the volume declared by Faurecia</w:t>
        </w:r>
        <w:r>
          <w:rPr>
            <w:rFonts w:ascii="Century Gothic" w:hAnsi="Century Gothic" w:cs="Arial"/>
            <w:szCs w:val="20"/>
            <w:lang w:val="en-GB"/>
          </w:rPr>
          <w:t>'s</w:t>
        </w:r>
        <w:r w:rsidRPr="00A9559D">
          <w:rPr>
            <w:rFonts w:ascii="Century Gothic" w:hAnsi="Century Gothic" w:cs="Arial"/>
            <w:szCs w:val="20"/>
            <w:lang w:val="en-GB"/>
          </w:rPr>
          <w:t xml:space="preserve"> customer at least are reached during the performance of the Program, the Supplier will not receive any additional compensation. When the delivered Parts will reach the total volume declared by Faurecia, the </w:t>
        </w:r>
        <w:r w:rsidRPr="00A9559D">
          <w:rPr>
            <w:rFonts w:ascii="Century Gothic" w:hAnsi="Century Gothic" w:cs="Arial"/>
            <w:szCs w:val="20"/>
            <w:highlight w:val="green"/>
            <w:lang w:val="en-GB"/>
          </w:rPr>
          <w:t>Development</w:t>
        </w:r>
        <w:r w:rsidRPr="00A9559D">
          <w:rPr>
            <w:rFonts w:ascii="Century Gothic" w:hAnsi="Century Gothic" w:cs="Arial"/>
            <w:szCs w:val="20"/>
            <w:lang w:val="en-GB"/>
          </w:rPr>
          <w:t xml:space="preserve"> / </w:t>
        </w:r>
        <w:r>
          <w:rPr>
            <w:rFonts w:ascii="Century Gothic" w:hAnsi="Century Gothic" w:cs="Arial"/>
            <w:szCs w:val="20"/>
            <w:highlight w:val="yellow"/>
            <w:lang w:val="en-GB"/>
          </w:rPr>
          <w:t>m</w:t>
        </w:r>
        <w:r w:rsidRPr="00A9559D">
          <w:rPr>
            <w:rFonts w:ascii="Century Gothic" w:hAnsi="Century Gothic" w:cs="Arial"/>
            <w:szCs w:val="20"/>
            <w:highlight w:val="yellow"/>
            <w:lang w:val="en-GB"/>
          </w:rPr>
          <w:t>anufacturing</w:t>
        </w:r>
        <w:r w:rsidRPr="00A9559D">
          <w:rPr>
            <w:rFonts w:ascii="Century Gothic" w:hAnsi="Century Gothic" w:cs="Arial"/>
            <w:szCs w:val="20"/>
            <w:lang w:val="en-GB"/>
          </w:rPr>
          <w:t xml:space="preserve"> remuneration and Packaging costs shall be deducted from the Part Price.</w:t>
        </w:r>
      </w:ins>
    </w:p>
    <w:p w14:paraId="111386E5" w14:textId="77777777" w:rsidR="00F71F56" w:rsidRPr="00A9559D" w:rsidRDefault="00F71F56" w:rsidP="00F71F56">
      <w:pPr>
        <w:rPr>
          <w:ins w:id="3501" w:author="Kennedy, Muhil" w:date="2022-12-08T13:34:00Z"/>
          <w:rFonts w:ascii="Century Gothic" w:hAnsi="Century Gothic" w:cs="Arial"/>
          <w:szCs w:val="20"/>
          <w:lang w:val="en-GB"/>
        </w:rPr>
      </w:pPr>
    </w:p>
    <w:p w14:paraId="352AAA6D" w14:textId="77777777" w:rsidR="00F71F56" w:rsidRPr="00E873E1" w:rsidRDefault="00F71F56" w:rsidP="00F71F56">
      <w:pPr>
        <w:pStyle w:val="Heading2"/>
        <w:keepNext w:val="0"/>
        <w:widowControl w:val="0"/>
        <w:numPr>
          <w:ilvl w:val="0"/>
          <w:numId w:val="0"/>
        </w:numPr>
        <w:snapToGrid w:val="0"/>
        <w:spacing w:before="0" w:after="0"/>
        <w:ind w:left="576"/>
        <w:rPr>
          <w:ins w:id="3502" w:author="Kennedy, Muhil" w:date="2022-12-08T13:34:00Z"/>
          <w:rFonts w:ascii="Century Gothic" w:hAnsi="Century Gothic"/>
          <w:b w:val="0"/>
          <w:bCs w:val="0"/>
          <w:i w:val="0"/>
          <w:iCs w:val="0"/>
          <w:color w:val="auto"/>
          <w:spacing w:val="0"/>
          <w:kern w:val="0"/>
          <w:lang w:eastAsia="fr-FR"/>
          <w14:shadow w14:blurRad="0" w14:dist="0" w14:dir="0" w14:sx="0" w14:sy="0" w14:kx="0" w14:ky="0" w14:algn="none">
            <w14:srgbClr w14:val="000000"/>
          </w14:shadow>
        </w:rPr>
      </w:pPr>
      <w:ins w:id="3503" w:author="Kennedy, Muhil" w:date="2022-12-08T13:34:00Z">
        <w:r w:rsidRPr="00E873E1">
          <w:rPr>
            <w:rFonts w:ascii="Century Gothic" w:hAnsi="Century Gothic"/>
            <w:b w:val="0"/>
            <w:bCs w:val="0"/>
            <w:i w:val="0"/>
            <w:iCs w:val="0"/>
            <w:color w:val="auto"/>
            <w:spacing w:val="0"/>
            <w:kern w:val="0"/>
            <w:lang w:eastAsia="fr-FR"/>
            <w14:shadow w14:blurRad="0" w14:dist="0" w14:dir="0" w14:sx="0" w14:sy="0" w14:kx="0" w14:ky="0" w14:algn="none">
              <w14:srgbClr w14:val="000000"/>
            </w14:shadow>
          </w:rPr>
          <w:t>The Parties agree that ownership title to the packaging remains to the Supplier, except if requested by Faurecia.</w:t>
        </w:r>
      </w:ins>
    </w:p>
    <w:p w14:paraId="40D8EA05" w14:textId="77777777" w:rsidR="00F71F56" w:rsidRPr="006B1A43" w:rsidRDefault="00F71F56" w:rsidP="00F71F56">
      <w:pPr>
        <w:pStyle w:val="Heading2"/>
        <w:keepNext w:val="0"/>
        <w:widowControl w:val="0"/>
        <w:numPr>
          <w:ilvl w:val="0"/>
          <w:numId w:val="0"/>
        </w:numPr>
        <w:tabs>
          <w:tab w:val="left" w:pos="7280"/>
        </w:tabs>
        <w:snapToGrid w:val="0"/>
        <w:spacing w:before="0" w:after="0"/>
        <w:ind w:left="576"/>
        <w:rPr>
          <w:ins w:id="3504" w:author="Kennedy, Muhil" w:date="2022-12-08T13:34:00Z"/>
          <w:rFonts w:ascii="Century Gothic" w:hAnsi="Century Gothic"/>
          <w:i w:val="0"/>
          <w:iCs w:val="0"/>
          <w14:shadow w14:blurRad="0" w14:dist="0" w14:dir="0" w14:sx="0" w14:sy="0" w14:kx="0" w14:ky="0" w14:algn="none">
            <w14:srgbClr w14:val="000000"/>
          </w14:shadow>
        </w:rPr>
      </w:pPr>
      <w:ins w:id="3505" w:author="Kennedy, Muhil" w:date="2022-12-08T13:34:00Z">
        <w:r>
          <w:rPr>
            <w:rFonts w:ascii="Century Gothic" w:hAnsi="Century Gothic"/>
            <w:i w:val="0"/>
            <w:iCs w:val="0"/>
            <w14:shadow w14:blurRad="0" w14:dist="0" w14:dir="0" w14:sx="0" w14:sy="0" w14:kx="0" w14:ky="0" w14:algn="none">
              <w14:srgbClr w14:val="000000"/>
            </w14:shadow>
          </w:rPr>
          <w:tab/>
        </w:r>
      </w:ins>
    </w:p>
    <w:p w14:paraId="5C969429" w14:textId="77777777" w:rsidR="00F71F56" w:rsidRPr="006B1A43" w:rsidRDefault="00F71F56" w:rsidP="00F71F56">
      <w:pPr>
        <w:pStyle w:val="Heading2"/>
        <w:keepNext w:val="0"/>
        <w:widowControl w:val="0"/>
        <w:snapToGrid w:val="0"/>
        <w:spacing w:before="0" w:after="0"/>
        <w:rPr>
          <w:ins w:id="3506" w:author="Kennedy, Muhil" w:date="2022-12-08T13:34:00Z"/>
          <w:rFonts w:ascii="Century Gothic" w:hAnsi="Century Gothic"/>
          <w:i w:val="0"/>
          <w:iCs w:val="0"/>
          <w14:shadow w14:blurRad="0" w14:dist="0" w14:dir="0" w14:sx="0" w14:sy="0" w14:kx="0" w14:ky="0" w14:algn="none">
            <w14:srgbClr w14:val="000000"/>
          </w14:shadow>
        </w:rPr>
      </w:pPr>
      <w:ins w:id="3507" w:author="Kennedy, Muhil" w:date="2022-12-08T13:34:00Z">
        <w:r w:rsidRPr="006B1A43">
          <w:rPr>
            <w:rFonts w:ascii="Century Gothic" w:hAnsi="Century Gothic"/>
            <w:i w:val="0"/>
            <w:iCs w:val="0"/>
            <w14:shadow w14:blurRad="0" w14:dist="0" w14:dir="0" w14:sx="0" w14:sy="0" w14:kx="0" w14:ky="0" w14:algn="none">
              <w14:srgbClr w14:val="000000"/>
            </w14:shadow>
          </w:rPr>
          <w:t xml:space="preserve">Productivity </w:t>
        </w:r>
      </w:ins>
    </w:p>
    <w:p w14:paraId="17BEDAA3" w14:textId="77777777" w:rsidR="00F71F56" w:rsidRDefault="00F71F56" w:rsidP="00F71F56">
      <w:pPr>
        <w:pStyle w:val="FaureciaText2"/>
        <w:widowControl w:val="0"/>
        <w:snapToGrid w:val="0"/>
        <w:spacing w:before="0" w:after="0"/>
        <w:rPr>
          <w:ins w:id="3508" w:author="Kennedy, Muhil" w:date="2022-12-08T13:34:00Z"/>
          <w:rFonts w:ascii="Century Gothic" w:hAnsi="Century Gothic" w:cs="Times New Roman"/>
          <w:szCs w:val="20"/>
          <w:lang w:val="en-US"/>
        </w:rPr>
      </w:pPr>
    </w:p>
    <w:p w14:paraId="0FD66EB8" w14:textId="77777777" w:rsidR="00F71F56" w:rsidRDefault="00F71F56" w:rsidP="00F71F56">
      <w:pPr>
        <w:pStyle w:val="FaureciaText2"/>
        <w:widowControl w:val="0"/>
        <w:snapToGrid w:val="0"/>
        <w:spacing w:before="0" w:after="0"/>
        <w:rPr>
          <w:ins w:id="3509" w:author="Kennedy, Muhil" w:date="2022-12-08T13:34:00Z"/>
          <w:rFonts w:ascii="Century Gothic" w:hAnsi="Century Gothic" w:cs="Times New Roman"/>
          <w:szCs w:val="20"/>
          <w:lang w:val="en-US"/>
        </w:rPr>
      </w:pPr>
      <w:ins w:id="3510" w:author="Kennedy, Muhil" w:date="2022-12-08T13:34:00Z">
        <w:r w:rsidRPr="00497E67">
          <w:rPr>
            <w:rFonts w:ascii="Century Gothic" w:hAnsi="Century Gothic" w:cs="Times New Roman"/>
            <w:szCs w:val="20"/>
            <w:lang w:val="en-US"/>
          </w:rPr>
          <w:t>The Supplier recognizes that mass production leads to productivity gains both on the Parts and on the process level. The Supplier offers Faurecia, who accepts it, the opportunity to take advantage of productivity gains. Therefore, the Supplier undertakes to grant to Faurecia an annual serial Part Prices reduction, based on the Part Price  ___ (Incoterms, 20</w:t>
        </w:r>
        <w:r>
          <w:rPr>
            <w:rFonts w:ascii="Century Gothic" w:hAnsi="Century Gothic" w:cs="Times New Roman"/>
            <w:szCs w:val="20"/>
            <w:lang w:val="en-US"/>
          </w:rPr>
          <w:t>2</w:t>
        </w:r>
        <w:r w:rsidRPr="00497E67">
          <w:rPr>
            <w:rFonts w:ascii="Century Gothic" w:hAnsi="Century Gothic" w:cs="Times New Roman"/>
            <w:szCs w:val="20"/>
            <w:lang w:val="en-US"/>
          </w:rPr>
          <w:t>0), excluding transport fees, Tools Price and Development.</w:t>
        </w:r>
      </w:ins>
    </w:p>
    <w:p w14:paraId="3062319B" w14:textId="77777777" w:rsidR="00F71F56" w:rsidRPr="00497E67" w:rsidRDefault="00F71F56" w:rsidP="00F71F56">
      <w:pPr>
        <w:pStyle w:val="FaureciaText2"/>
        <w:widowControl w:val="0"/>
        <w:snapToGrid w:val="0"/>
        <w:spacing w:before="0" w:after="0"/>
        <w:rPr>
          <w:ins w:id="3511" w:author="Kennedy, Muhil" w:date="2022-12-08T13:34:00Z"/>
          <w:rFonts w:ascii="Century Gothic" w:hAnsi="Century Gothic" w:cs="Times New Roman"/>
          <w:b/>
          <w:bCs/>
          <w:i/>
          <w:iCs/>
          <w:szCs w:val="20"/>
          <w:lang w:val="en-US"/>
        </w:rPr>
      </w:pPr>
    </w:p>
    <w:p w14:paraId="4215D9F4" w14:textId="77777777" w:rsidR="00F71F56" w:rsidRPr="00497E67" w:rsidRDefault="00F71F56" w:rsidP="00F71F56">
      <w:pPr>
        <w:pStyle w:val="FaureciaText2"/>
        <w:widowControl w:val="0"/>
        <w:snapToGrid w:val="0"/>
        <w:spacing w:before="0" w:after="0"/>
        <w:rPr>
          <w:ins w:id="3512" w:author="Kennedy, Muhil" w:date="2022-12-08T13:34:00Z"/>
          <w:rFonts w:ascii="Century Gothic" w:hAnsi="Century Gothic"/>
          <w:szCs w:val="20"/>
          <w:lang w:val="en-US"/>
        </w:rPr>
      </w:pPr>
      <w:ins w:id="3513" w:author="Kennedy, Muhil" w:date="2022-12-08T13:34:00Z">
        <w:r w:rsidRPr="00497E67">
          <w:rPr>
            <w:rFonts w:ascii="Century Gothic" w:hAnsi="Century Gothic" w:cs="Times New Roman"/>
            <w:szCs w:val="20"/>
            <w:lang w:val="en-US"/>
          </w:rPr>
          <w:t xml:space="preserve">The Contractual Parties agree therefore that the Part Price shall be reduced </w:t>
        </w:r>
        <w:r>
          <w:rPr>
            <w:rFonts w:ascii="Century Gothic" w:hAnsi="Century Gothic" w:cs="Times New Roman"/>
            <w:szCs w:val="20"/>
            <w:lang w:val="en-US"/>
          </w:rPr>
          <w:t>not less than</w:t>
        </w:r>
        <w:r w:rsidRPr="00497E67">
          <w:rPr>
            <w:rFonts w:ascii="Century Gothic" w:hAnsi="Century Gothic" w:cs="Times New Roman"/>
            <w:szCs w:val="20"/>
            <w:lang w:val="en-US"/>
          </w:rPr>
          <w:t>:</w:t>
        </w:r>
      </w:ins>
    </w:p>
    <w:p w14:paraId="5B574CE4" w14:textId="77777777" w:rsidR="00F71F56" w:rsidRPr="00497E67" w:rsidRDefault="00F71F56" w:rsidP="00F71F56">
      <w:pPr>
        <w:widowControl w:val="0"/>
        <w:snapToGrid w:val="0"/>
        <w:rPr>
          <w:ins w:id="3514" w:author="Kennedy, Muhil" w:date="2022-12-08T13:34:00Z"/>
          <w:rFonts w:ascii="Century Gothic" w:hAnsi="Century Gothic"/>
          <w:szCs w:val="20"/>
          <w:lang w:val="en-US"/>
        </w:rPr>
      </w:pPr>
    </w:p>
    <w:tbl>
      <w:tblPr>
        <w:tblW w:w="6450" w:type="dxa"/>
        <w:tblInd w:w="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276"/>
        <w:gridCol w:w="1417"/>
        <w:gridCol w:w="1134"/>
        <w:gridCol w:w="1276"/>
      </w:tblGrid>
      <w:tr w:rsidR="00F71F56" w:rsidRPr="00497E67" w14:paraId="095586E9" w14:textId="77777777" w:rsidTr="00D30F6E">
        <w:trPr>
          <w:trHeight w:hRule="exact" w:val="453"/>
          <w:ins w:id="3515" w:author="Kennedy, Muhil" w:date="2022-12-08T13:34:00Z"/>
        </w:trPr>
        <w:tc>
          <w:tcPr>
            <w:tcW w:w="1347" w:type="dxa"/>
            <w:tcBorders>
              <w:bottom w:val="single" w:sz="6" w:space="0" w:color="auto"/>
            </w:tcBorders>
            <w:shd w:val="clear" w:color="auto" w:fill="E6E6E6"/>
            <w:vAlign w:val="center"/>
          </w:tcPr>
          <w:p w14:paraId="3F2DAC35" w14:textId="77777777" w:rsidR="00F71F56" w:rsidRPr="00497E67" w:rsidRDefault="00F71F56" w:rsidP="00D30F6E">
            <w:pPr>
              <w:widowControl w:val="0"/>
              <w:snapToGrid w:val="0"/>
              <w:ind w:left="0"/>
              <w:jc w:val="center"/>
              <w:rPr>
                <w:ins w:id="3516" w:author="Kennedy, Muhil" w:date="2022-12-08T13:34:00Z"/>
                <w:rFonts w:ascii="Century Gothic" w:hAnsi="Century Gothic" w:cs="Arial"/>
                <w:b/>
                <w:bCs/>
                <w:szCs w:val="20"/>
                <w:lang w:val="en-US"/>
              </w:rPr>
            </w:pPr>
            <w:ins w:id="3517" w:author="Kennedy, Muhil" w:date="2022-12-08T13:34:00Z">
              <w:r w:rsidRPr="00497E67">
                <w:rPr>
                  <w:rFonts w:ascii="Century Gothic" w:hAnsi="Century Gothic" w:cs="Arial"/>
                  <w:b/>
                  <w:bCs/>
                  <w:szCs w:val="20"/>
                  <w:lang w:val="en-US"/>
                </w:rPr>
                <w:t>Reference</w:t>
              </w:r>
            </w:ins>
          </w:p>
        </w:tc>
        <w:tc>
          <w:tcPr>
            <w:tcW w:w="1276" w:type="dxa"/>
            <w:tcBorders>
              <w:bottom w:val="single" w:sz="6" w:space="0" w:color="auto"/>
            </w:tcBorders>
            <w:shd w:val="clear" w:color="auto" w:fill="E6E6E6"/>
            <w:vAlign w:val="center"/>
          </w:tcPr>
          <w:p w14:paraId="56343DE0" w14:textId="77777777" w:rsidR="00F71F56" w:rsidRPr="00497E67" w:rsidRDefault="00F71F56" w:rsidP="00D30F6E">
            <w:pPr>
              <w:widowControl w:val="0"/>
              <w:snapToGrid w:val="0"/>
              <w:ind w:left="0"/>
              <w:jc w:val="center"/>
              <w:rPr>
                <w:ins w:id="3518" w:author="Kennedy, Muhil" w:date="2022-12-08T13:34:00Z"/>
                <w:rFonts w:ascii="Century Gothic" w:hAnsi="Century Gothic"/>
                <w:b/>
                <w:bCs/>
                <w:szCs w:val="20"/>
              </w:rPr>
            </w:pPr>
            <w:ins w:id="3519" w:author="Kennedy, Muhil" w:date="2022-12-08T13:34:00Z">
              <w:r w:rsidRPr="00497E67">
                <w:rPr>
                  <w:rFonts w:ascii="Century Gothic" w:hAnsi="Century Gothic"/>
                  <w:b/>
                  <w:bCs/>
                  <w:szCs w:val="20"/>
                </w:rPr>
                <w:t>SOP +0</w:t>
              </w:r>
            </w:ins>
          </w:p>
        </w:tc>
        <w:tc>
          <w:tcPr>
            <w:tcW w:w="1417" w:type="dxa"/>
            <w:tcBorders>
              <w:bottom w:val="single" w:sz="6" w:space="0" w:color="auto"/>
            </w:tcBorders>
            <w:shd w:val="clear" w:color="auto" w:fill="E6E6E6"/>
            <w:vAlign w:val="center"/>
          </w:tcPr>
          <w:p w14:paraId="2D36A54D" w14:textId="77777777" w:rsidR="00F71F56" w:rsidRPr="00497E67" w:rsidRDefault="00F71F56" w:rsidP="00D30F6E">
            <w:pPr>
              <w:widowControl w:val="0"/>
              <w:snapToGrid w:val="0"/>
              <w:ind w:left="0"/>
              <w:jc w:val="center"/>
              <w:rPr>
                <w:ins w:id="3520" w:author="Kennedy, Muhil" w:date="2022-12-08T13:34:00Z"/>
                <w:rFonts w:ascii="Century Gothic" w:hAnsi="Century Gothic"/>
                <w:b/>
                <w:bCs/>
                <w:szCs w:val="20"/>
              </w:rPr>
            </w:pPr>
            <w:ins w:id="3521" w:author="Kennedy, Muhil" w:date="2022-12-08T13:34:00Z">
              <w:r w:rsidRPr="00497E67">
                <w:rPr>
                  <w:rFonts w:ascii="Century Gothic" w:hAnsi="Century Gothic"/>
                  <w:b/>
                  <w:bCs/>
                  <w:szCs w:val="20"/>
                </w:rPr>
                <w:t>SOP +1</w:t>
              </w:r>
            </w:ins>
          </w:p>
        </w:tc>
        <w:tc>
          <w:tcPr>
            <w:tcW w:w="1134" w:type="dxa"/>
            <w:tcBorders>
              <w:bottom w:val="single" w:sz="6" w:space="0" w:color="auto"/>
            </w:tcBorders>
            <w:shd w:val="clear" w:color="auto" w:fill="E6E6E6"/>
            <w:vAlign w:val="center"/>
          </w:tcPr>
          <w:p w14:paraId="2470362B" w14:textId="77777777" w:rsidR="00F71F56" w:rsidRPr="00497E67" w:rsidRDefault="00F71F56" w:rsidP="00D30F6E">
            <w:pPr>
              <w:widowControl w:val="0"/>
              <w:snapToGrid w:val="0"/>
              <w:ind w:left="0"/>
              <w:jc w:val="center"/>
              <w:rPr>
                <w:ins w:id="3522" w:author="Kennedy, Muhil" w:date="2022-12-08T13:34:00Z"/>
                <w:rFonts w:ascii="Century Gothic" w:hAnsi="Century Gothic"/>
                <w:b/>
                <w:bCs/>
                <w:szCs w:val="20"/>
              </w:rPr>
            </w:pPr>
            <w:ins w:id="3523" w:author="Kennedy, Muhil" w:date="2022-12-08T13:34:00Z">
              <w:r w:rsidRPr="00497E67">
                <w:rPr>
                  <w:rFonts w:ascii="Century Gothic" w:hAnsi="Century Gothic"/>
                  <w:b/>
                  <w:bCs/>
                  <w:szCs w:val="20"/>
                </w:rPr>
                <w:t>SOP +2</w:t>
              </w:r>
            </w:ins>
          </w:p>
        </w:tc>
        <w:tc>
          <w:tcPr>
            <w:tcW w:w="1276" w:type="dxa"/>
            <w:tcBorders>
              <w:bottom w:val="single" w:sz="6" w:space="0" w:color="auto"/>
            </w:tcBorders>
            <w:shd w:val="clear" w:color="auto" w:fill="E6E6E6"/>
            <w:vAlign w:val="center"/>
          </w:tcPr>
          <w:p w14:paraId="7FDAD620" w14:textId="77777777" w:rsidR="00F71F56" w:rsidRPr="00497E67" w:rsidRDefault="00F71F56" w:rsidP="00D30F6E">
            <w:pPr>
              <w:widowControl w:val="0"/>
              <w:snapToGrid w:val="0"/>
              <w:ind w:left="0"/>
              <w:jc w:val="center"/>
              <w:rPr>
                <w:ins w:id="3524" w:author="Kennedy, Muhil" w:date="2022-12-08T13:34:00Z"/>
                <w:rFonts w:ascii="Century Gothic" w:hAnsi="Century Gothic"/>
                <w:b/>
                <w:bCs/>
                <w:szCs w:val="20"/>
              </w:rPr>
            </w:pPr>
            <w:ins w:id="3525" w:author="Kennedy, Muhil" w:date="2022-12-08T13:34:00Z">
              <w:r w:rsidRPr="00497E67">
                <w:rPr>
                  <w:rFonts w:ascii="Century Gothic" w:hAnsi="Century Gothic"/>
                  <w:b/>
                  <w:bCs/>
                  <w:szCs w:val="20"/>
                </w:rPr>
                <w:t>SOP+3</w:t>
              </w:r>
            </w:ins>
          </w:p>
        </w:tc>
      </w:tr>
      <w:tr w:rsidR="00F71F56" w:rsidRPr="00497E67" w14:paraId="4E6AE1D1" w14:textId="77777777" w:rsidTr="00D30F6E">
        <w:trPr>
          <w:trHeight w:val="234"/>
          <w:ins w:id="3526" w:author="Kennedy, Muhil" w:date="2022-12-08T13:34:00Z"/>
        </w:trPr>
        <w:tc>
          <w:tcPr>
            <w:tcW w:w="1347" w:type="dxa"/>
            <w:tcBorders>
              <w:bottom w:val="dotted" w:sz="4" w:space="0" w:color="auto"/>
              <w:right w:val="single" w:sz="6" w:space="0" w:color="auto"/>
            </w:tcBorders>
            <w:vAlign w:val="center"/>
          </w:tcPr>
          <w:p w14:paraId="312540BB" w14:textId="77777777" w:rsidR="00F71F56" w:rsidRPr="00497E67" w:rsidRDefault="00F71F56" w:rsidP="00D30F6E">
            <w:pPr>
              <w:widowControl w:val="0"/>
              <w:snapToGrid w:val="0"/>
              <w:ind w:left="0"/>
              <w:jc w:val="center"/>
              <w:rPr>
                <w:ins w:id="3527" w:author="Kennedy, Muhil" w:date="2022-12-08T13:34:00Z"/>
                <w:rFonts w:ascii="Century Gothic" w:hAnsi="Century Gothic" w:cs="Arial"/>
                <w:szCs w:val="20"/>
                <w:lang w:val="en-US"/>
              </w:rPr>
            </w:pPr>
          </w:p>
        </w:tc>
        <w:tc>
          <w:tcPr>
            <w:tcW w:w="1276" w:type="dxa"/>
            <w:tcBorders>
              <w:left w:val="single" w:sz="6" w:space="0" w:color="auto"/>
              <w:bottom w:val="dotted" w:sz="4" w:space="0" w:color="auto"/>
              <w:right w:val="single" w:sz="6" w:space="0" w:color="auto"/>
            </w:tcBorders>
            <w:vAlign w:val="center"/>
          </w:tcPr>
          <w:p w14:paraId="7D312696" w14:textId="77777777" w:rsidR="00F71F56" w:rsidRPr="00497E67" w:rsidRDefault="00F71F56" w:rsidP="00D30F6E">
            <w:pPr>
              <w:widowControl w:val="0"/>
              <w:snapToGrid w:val="0"/>
              <w:ind w:left="109"/>
              <w:jc w:val="center"/>
              <w:rPr>
                <w:ins w:id="3528" w:author="Kennedy, Muhil" w:date="2022-12-08T13:34:00Z"/>
                <w:rFonts w:ascii="Century Gothic" w:hAnsi="Century Gothic" w:cs="Arial"/>
                <w:szCs w:val="20"/>
                <w:lang w:val="en-US"/>
              </w:rPr>
            </w:pPr>
          </w:p>
        </w:tc>
        <w:tc>
          <w:tcPr>
            <w:tcW w:w="1417" w:type="dxa"/>
            <w:tcBorders>
              <w:left w:val="single" w:sz="6" w:space="0" w:color="auto"/>
              <w:bottom w:val="dotted" w:sz="4" w:space="0" w:color="auto"/>
              <w:right w:val="single" w:sz="6" w:space="0" w:color="auto"/>
            </w:tcBorders>
            <w:vAlign w:val="center"/>
          </w:tcPr>
          <w:p w14:paraId="61A254D5" w14:textId="77777777" w:rsidR="00F71F56" w:rsidRPr="00497E67" w:rsidRDefault="00F71F56" w:rsidP="00D30F6E">
            <w:pPr>
              <w:widowControl w:val="0"/>
              <w:snapToGrid w:val="0"/>
              <w:ind w:left="178"/>
              <w:jc w:val="center"/>
              <w:rPr>
                <w:ins w:id="3529" w:author="Kennedy, Muhil" w:date="2022-12-08T13:34:00Z"/>
                <w:rFonts w:ascii="Century Gothic" w:hAnsi="Century Gothic" w:cs="Arial"/>
                <w:szCs w:val="20"/>
              </w:rPr>
            </w:pPr>
          </w:p>
        </w:tc>
        <w:tc>
          <w:tcPr>
            <w:tcW w:w="1134" w:type="dxa"/>
            <w:tcBorders>
              <w:left w:val="single" w:sz="6" w:space="0" w:color="auto"/>
              <w:bottom w:val="dotted" w:sz="4" w:space="0" w:color="auto"/>
              <w:right w:val="single" w:sz="6" w:space="0" w:color="auto"/>
            </w:tcBorders>
          </w:tcPr>
          <w:p w14:paraId="2B9D5176" w14:textId="77777777" w:rsidR="00F71F56" w:rsidRPr="00497E67" w:rsidRDefault="00F71F56" w:rsidP="00D30F6E">
            <w:pPr>
              <w:widowControl w:val="0"/>
              <w:snapToGrid w:val="0"/>
              <w:rPr>
                <w:ins w:id="3530"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4D4AECCA" w14:textId="77777777" w:rsidR="00F71F56" w:rsidRPr="00497E67" w:rsidRDefault="00F71F56" w:rsidP="00D30F6E">
            <w:pPr>
              <w:widowControl w:val="0"/>
              <w:snapToGrid w:val="0"/>
              <w:rPr>
                <w:ins w:id="3531" w:author="Kennedy, Muhil" w:date="2022-12-08T13:34:00Z"/>
                <w:rFonts w:ascii="Century Gothic" w:hAnsi="Century Gothic"/>
                <w:szCs w:val="20"/>
              </w:rPr>
            </w:pPr>
          </w:p>
        </w:tc>
      </w:tr>
      <w:tr w:rsidR="00F71F56" w:rsidRPr="00497E67" w14:paraId="496C1E9B" w14:textId="77777777" w:rsidTr="00D30F6E">
        <w:trPr>
          <w:trHeight w:val="234"/>
          <w:ins w:id="3532" w:author="Kennedy, Muhil" w:date="2022-12-08T13:34:00Z"/>
        </w:trPr>
        <w:tc>
          <w:tcPr>
            <w:tcW w:w="1347" w:type="dxa"/>
            <w:tcBorders>
              <w:top w:val="dotted" w:sz="4" w:space="0" w:color="auto"/>
              <w:bottom w:val="dotted" w:sz="4" w:space="0" w:color="auto"/>
              <w:right w:val="single" w:sz="6" w:space="0" w:color="auto"/>
            </w:tcBorders>
            <w:vAlign w:val="center"/>
          </w:tcPr>
          <w:p w14:paraId="7565DFFF" w14:textId="77777777" w:rsidR="00F71F56" w:rsidRPr="00497E67" w:rsidRDefault="00F71F56" w:rsidP="00D30F6E">
            <w:pPr>
              <w:widowControl w:val="0"/>
              <w:snapToGrid w:val="0"/>
              <w:ind w:left="0"/>
              <w:jc w:val="center"/>
              <w:rPr>
                <w:ins w:id="3533" w:author="Kennedy, Muhil" w:date="2022-12-08T13:34:00Z"/>
                <w:rFonts w:ascii="Century Gothic" w:hAnsi="Century Gothic" w:cs="Arial"/>
                <w:szCs w:val="20"/>
                <w:lang w:val="en-US"/>
              </w:rPr>
            </w:pPr>
          </w:p>
        </w:tc>
        <w:tc>
          <w:tcPr>
            <w:tcW w:w="1276" w:type="dxa"/>
            <w:tcBorders>
              <w:top w:val="dotted" w:sz="4" w:space="0" w:color="auto"/>
              <w:left w:val="single" w:sz="6" w:space="0" w:color="auto"/>
              <w:bottom w:val="dotted" w:sz="4" w:space="0" w:color="auto"/>
              <w:right w:val="single" w:sz="6" w:space="0" w:color="auto"/>
            </w:tcBorders>
            <w:vAlign w:val="center"/>
          </w:tcPr>
          <w:p w14:paraId="604F2801" w14:textId="77777777" w:rsidR="00F71F56" w:rsidRPr="00497E67" w:rsidRDefault="00F71F56" w:rsidP="00D30F6E">
            <w:pPr>
              <w:widowControl w:val="0"/>
              <w:snapToGrid w:val="0"/>
              <w:ind w:left="109"/>
              <w:jc w:val="center"/>
              <w:rPr>
                <w:ins w:id="3534"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dotted" w:sz="4" w:space="0" w:color="auto"/>
              <w:right w:val="single" w:sz="6" w:space="0" w:color="auto"/>
            </w:tcBorders>
            <w:vAlign w:val="center"/>
          </w:tcPr>
          <w:p w14:paraId="57BE9DA1" w14:textId="77777777" w:rsidR="00F71F56" w:rsidRPr="00497E67" w:rsidRDefault="00F71F56" w:rsidP="00D30F6E">
            <w:pPr>
              <w:widowControl w:val="0"/>
              <w:snapToGrid w:val="0"/>
              <w:ind w:left="178"/>
              <w:jc w:val="center"/>
              <w:rPr>
                <w:ins w:id="3535" w:author="Kennedy, Muhil" w:date="2022-12-08T13:34:00Z"/>
                <w:rFonts w:ascii="Century Gothic" w:hAnsi="Century Gothic" w:cs="Arial"/>
                <w:szCs w:val="20"/>
                <w:lang w:val="en-US"/>
              </w:rPr>
            </w:pPr>
          </w:p>
        </w:tc>
        <w:tc>
          <w:tcPr>
            <w:tcW w:w="1134" w:type="dxa"/>
            <w:tcBorders>
              <w:top w:val="dotted" w:sz="4" w:space="0" w:color="auto"/>
              <w:left w:val="single" w:sz="6" w:space="0" w:color="auto"/>
              <w:bottom w:val="dotted" w:sz="4" w:space="0" w:color="auto"/>
              <w:right w:val="single" w:sz="6" w:space="0" w:color="auto"/>
            </w:tcBorders>
          </w:tcPr>
          <w:p w14:paraId="46B21F93" w14:textId="77777777" w:rsidR="00F71F56" w:rsidRPr="00497E67" w:rsidRDefault="00F71F56" w:rsidP="00D30F6E">
            <w:pPr>
              <w:widowControl w:val="0"/>
              <w:snapToGrid w:val="0"/>
              <w:rPr>
                <w:ins w:id="3536"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3A722E6F" w14:textId="77777777" w:rsidR="00F71F56" w:rsidRPr="00497E67" w:rsidRDefault="00F71F56" w:rsidP="00D30F6E">
            <w:pPr>
              <w:widowControl w:val="0"/>
              <w:snapToGrid w:val="0"/>
              <w:rPr>
                <w:ins w:id="3537" w:author="Kennedy, Muhil" w:date="2022-12-08T13:34:00Z"/>
                <w:rFonts w:ascii="Century Gothic" w:hAnsi="Century Gothic"/>
                <w:szCs w:val="20"/>
              </w:rPr>
            </w:pPr>
          </w:p>
        </w:tc>
      </w:tr>
      <w:tr w:rsidR="00F71F56" w:rsidRPr="00497E67" w14:paraId="4BD02609" w14:textId="77777777" w:rsidTr="00D30F6E">
        <w:trPr>
          <w:trHeight w:val="249"/>
          <w:ins w:id="3538" w:author="Kennedy, Muhil" w:date="2022-12-08T13:34:00Z"/>
        </w:trPr>
        <w:tc>
          <w:tcPr>
            <w:tcW w:w="1347" w:type="dxa"/>
            <w:tcBorders>
              <w:top w:val="dotted" w:sz="4" w:space="0" w:color="auto"/>
              <w:bottom w:val="single" w:sz="4" w:space="0" w:color="auto"/>
              <w:right w:val="single" w:sz="6" w:space="0" w:color="auto"/>
            </w:tcBorders>
            <w:vAlign w:val="center"/>
          </w:tcPr>
          <w:p w14:paraId="53DF08AF" w14:textId="77777777" w:rsidR="00F71F56" w:rsidRPr="00497E67" w:rsidRDefault="00F71F56" w:rsidP="00D30F6E">
            <w:pPr>
              <w:widowControl w:val="0"/>
              <w:snapToGrid w:val="0"/>
              <w:ind w:left="0"/>
              <w:jc w:val="center"/>
              <w:rPr>
                <w:ins w:id="3539"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vAlign w:val="center"/>
          </w:tcPr>
          <w:p w14:paraId="2E5CFC64" w14:textId="77777777" w:rsidR="00F71F56" w:rsidRPr="00497E67" w:rsidRDefault="00F71F56" w:rsidP="00D30F6E">
            <w:pPr>
              <w:widowControl w:val="0"/>
              <w:snapToGrid w:val="0"/>
              <w:ind w:left="109"/>
              <w:jc w:val="center"/>
              <w:rPr>
                <w:ins w:id="3540"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single" w:sz="4" w:space="0" w:color="auto"/>
              <w:right w:val="single" w:sz="6" w:space="0" w:color="auto"/>
            </w:tcBorders>
            <w:vAlign w:val="center"/>
          </w:tcPr>
          <w:p w14:paraId="404B4180" w14:textId="77777777" w:rsidR="00F71F56" w:rsidRPr="00497E67" w:rsidRDefault="00F71F56" w:rsidP="00D30F6E">
            <w:pPr>
              <w:widowControl w:val="0"/>
              <w:snapToGrid w:val="0"/>
              <w:ind w:left="178"/>
              <w:jc w:val="center"/>
              <w:rPr>
                <w:ins w:id="3541" w:author="Kennedy, Muhil" w:date="2022-12-08T13:34:00Z"/>
                <w:rFonts w:ascii="Century Gothic" w:hAnsi="Century Gothic" w:cs="Arial"/>
                <w:szCs w:val="20"/>
              </w:rPr>
            </w:pPr>
          </w:p>
        </w:tc>
        <w:tc>
          <w:tcPr>
            <w:tcW w:w="1134" w:type="dxa"/>
            <w:tcBorders>
              <w:top w:val="dotted" w:sz="4" w:space="0" w:color="auto"/>
              <w:left w:val="single" w:sz="6" w:space="0" w:color="auto"/>
              <w:bottom w:val="single" w:sz="4" w:space="0" w:color="auto"/>
              <w:right w:val="single" w:sz="6" w:space="0" w:color="auto"/>
            </w:tcBorders>
          </w:tcPr>
          <w:p w14:paraId="221C95AE" w14:textId="77777777" w:rsidR="00F71F56" w:rsidRPr="00497E67" w:rsidRDefault="00F71F56" w:rsidP="00D30F6E">
            <w:pPr>
              <w:widowControl w:val="0"/>
              <w:snapToGrid w:val="0"/>
              <w:rPr>
                <w:ins w:id="3542"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3DA7074F" w14:textId="77777777" w:rsidR="00F71F56" w:rsidRPr="00497E67" w:rsidRDefault="00F71F56" w:rsidP="00D30F6E">
            <w:pPr>
              <w:widowControl w:val="0"/>
              <w:snapToGrid w:val="0"/>
              <w:rPr>
                <w:ins w:id="3543" w:author="Kennedy, Muhil" w:date="2022-12-08T13:34:00Z"/>
                <w:rFonts w:ascii="Century Gothic" w:hAnsi="Century Gothic"/>
                <w:szCs w:val="20"/>
              </w:rPr>
            </w:pPr>
          </w:p>
        </w:tc>
      </w:tr>
    </w:tbl>
    <w:p w14:paraId="0B4FF3ED" w14:textId="77777777" w:rsidR="00F71F56" w:rsidRPr="00497E67" w:rsidRDefault="00F71F56" w:rsidP="00F71F56">
      <w:pPr>
        <w:widowControl w:val="0"/>
        <w:snapToGrid w:val="0"/>
        <w:rPr>
          <w:ins w:id="3544" w:author="Kennedy, Muhil" w:date="2022-12-08T13:34:00Z"/>
          <w:rFonts w:ascii="Century Gothic" w:hAnsi="Century Gothic"/>
          <w:szCs w:val="20"/>
          <w:lang w:val="en-US"/>
        </w:rPr>
      </w:pPr>
    </w:p>
    <w:p w14:paraId="154D779C" w14:textId="77777777" w:rsidR="00F71F56" w:rsidRDefault="00F71F56" w:rsidP="00F71F56">
      <w:pPr>
        <w:pStyle w:val="FaureciaText2"/>
        <w:widowControl w:val="0"/>
        <w:snapToGrid w:val="0"/>
        <w:spacing w:before="0" w:after="0"/>
        <w:rPr>
          <w:ins w:id="3545" w:author="Kennedy, Muhil" w:date="2022-12-08T13:34:00Z"/>
          <w:rFonts w:ascii="Century Gothic" w:hAnsi="Century Gothic" w:cs="Times New Roman"/>
          <w:szCs w:val="20"/>
          <w:lang w:val="en-US"/>
        </w:rPr>
      </w:pPr>
      <w:ins w:id="3546" w:author="Kennedy, Muhil" w:date="2022-12-08T13:34:00Z">
        <w:r w:rsidRPr="00497E67">
          <w:rPr>
            <w:rFonts w:ascii="Century Gothic" w:hAnsi="Century Gothic" w:cs="Times New Roman"/>
            <w:szCs w:val="20"/>
            <w:lang w:val="en-US"/>
          </w:rPr>
          <w:t>The first adjustment (SPO+0) will take place ____ (x) months after the Start of Serial Production (“</w:t>
        </w:r>
        <w:r w:rsidRPr="00497E67">
          <w:rPr>
            <w:rFonts w:ascii="Century Gothic" w:hAnsi="Century Gothic" w:cs="Times New Roman"/>
            <w:b/>
            <w:smallCaps/>
            <w:szCs w:val="20"/>
            <w:lang w:val="en-US"/>
          </w:rPr>
          <w:t>SOP</w:t>
        </w:r>
        <w:r w:rsidRPr="00497E67">
          <w:rPr>
            <w:rFonts w:ascii="Century Gothic" w:hAnsi="Century Gothic" w:cs="Times New Roman"/>
            <w:szCs w:val="20"/>
            <w:lang w:val="en-US"/>
          </w:rPr>
          <w:t xml:space="preserve">”); all further price reductions will take place on January 1st of the respective subsequent year (SOP+x). </w:t>
        </w:r>
      </w:ins>
    </w:p>
    <w:p w14:paraId="57F24B1A" w14:textId="77777777" w:rsidR="00F71F56" w:rsidRPr="00497E67" w:rsidRDefault="00F71F56" w:rsidP="00F71F56">
      <w:pPr>
        <w:pStyle w:val="FaureciaText2"/>
        <w:widowControl w:val="0"/>
        <w:snapToGrid w:val="0"/>
        <w:spacing w:before="0" w:after="0"/>
        <w:rPr>
          <w:ins w:id="3547" w:author="Kennedy, Muhil" w:date="2022-12-08T13:34:00Z"/>
          <w:rFonts w:ascii="Century Gothic" w:hAnsi="Century Gothic" w:cs="Times New Roman"/>
          <w:szCs w:val="20"/>
          <w:lang w:val="en-US"/>
        </w:rPr>
      </w:pPr>
    </w:p>
    <w:p w14:paraId="0537FD77" w14:textId="77777777" w:rsidR="00F71F56" w:rsidRDefault="00F71F56" w:rsidP="00F71F56">
      <w:pPr>
        <w:pStyle w:val="FaureciaText2"/>
        <w:widowControl w:val="0"/>
        <w:snapToGrid w:val="0"/>
        <w:spacing w:before="0" w:after="0"/>
        <w:rPr>
          <w:ins w:id="3548" w:author="Kennedy, Muhil" w:date="2022-12-08T13:34:00Z"/>
          <w:rFonts w:ascii="Century Gothic" w:hAnsi="Century Gothic" w:cs="Times New Roman"/>
          <w:szCs w:val="20"/>
          <w:lang w:val="en-US"/>
        </w:rPr>
      </w:pPr>
      <w:ins w:id="3549" w:author="Kennedy, Muhil" w:date="2022-12-08T13:34:00Z">
        <w:r w:rsidRPr="00497E67">
          <w:rPr>
            <w:rFonts w:ascii="Century Gothic" w:hAnsi="Century Gothic" w:cs="Times New Roman"/>
            <w:szCs w:val="20"/>
            <w:lang w:val="en-US"/>
          </w:rPr>
          <w:t xml:space="preserve">If serial production starts after June 30th of a year, the first adjustment (SOP+0) will take place on January 1st of the following year. All further price reductions will take place on January 1st of the respective following year (SOP+x). </w:t>
        </w:r>
      </w:ins>
    </w:p>
    <w:p w14:paraId="5003699D" w14:textId="77777777" w:rsidR="00F71F56" w:rsidRPr="00497E67" w:rsidRDefault="00F71F56" w:rsidP="00F71F56">
      <w:pPr>
        <w:pStyle w:val="FaureciaText2"/>
        <w:widowControl w:val="0"/>
        <w:snapToGrid w:val="0"/>
        <w:spacing w:before="0" w:after="0"/>
        <w:rPr>
          <w:ins w:id="3550" w:author="Kennedy, Muhil" w:date="2022-12-08T13:34:00Z"/>
          <w:rFonts w:ascii="Century Gothic" w:hAnsi="Century Gothic" w:cs="Times New Roman"/>
          <w:szCs w:val="20"/>
          <w:lang w:val="en-US"/>
        </w:rPr>
      </w:pPr>
    </w:p>
    <w:p w14:paraId="2DF78C65" w14:textId="77777777" w:rsidR="00F71F56" w:rsidRPr="00497E67" w:rsidRDefault="00F71F56" w:rsidP="00F71F56">
      <w:pPr>
        <w:pStyle w:val="FaureciaText2"/>
        <w:widowControl w:val="0"/>
        <w:snapToGrid w:val="0"/>
        <w:spacing w:before="0" w:after="0"/>
        <w:rPr>
          <w:ins w:id="3551" w:author="Kennedy, Muhil" w:date="2022-12-08T13:34:00Z"/>
          <w:rFonts w:ascii="Century Gothic" w:hAnsi="Century Gothic" w:cs="Times New Roman"/>
          <w:b/>
          <w:bCs/>
          <w:i/>
          <w:iCs/>
          <w:szCs w:val="20"/>
          <w:lang w:val="en-US"/>
        </w:rPr>
      </w:pPr>
      <w:ins w:id="3552" w:author="Kennedy, Muhil" w:date="2022-12-08T13:34:00Z">
        <w:r w:rsidRPr="00497E67">
          <w:rPr>
            <w:rFonts w:ascii="Century Gothic" w:hAnsi="Century Gothic" w:cs="Times New Roman"/>
            <w:szCs w:val="20"/>
            <w:lang w:val="en-US"/>
          </w:rPr>
          <w:t xml:space="preserve">The Contractual Parties agree also on a Faurecia Development Cost Participation of _____________€ as stated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53268F">
          <w:rPr>
            <w:rFonts w:ascii="Century Gothic" w:hAnsi="Century Gothic"/>
            <w:szCs w:val="20"/>
            <w:lang w:val="en-US"/>
          </w:rPr>
          <w:t xml:space="preserve"> </w:t>
        </w:r>
        <w:r>
          <w:rPr>
            <w:rFonts w:ascii="Century Gothic" w:hAnsi="Century Gothic"/>
            <w:szCs w:val="20"/>
            <w:lang w:val="en-US"/>
          </w:rPr>
          <w:t>(Development Cost Participation and End of year Rebate)</w:t>
        </w:r>
        <w:r w:rsidRPr="0053268F">
          <w:rPr>
            <w:rFonts w:ascii="Century Gothic" w:hAnsi="Century Gothic" w:cs="Times New Roman"/>
            <w:szCs w:val="20"/>
            <w:lang w:val="en-US"/>
          </w:rPr>
          <w:t>.</w:t>
        </w:r>
      </w:ins>
    </w:p>
    <w:p w14:paraId="0CD1C8CD" w14:textId="77777777" w:rsidR="00F71F56" w:rsidRDefault="00F71F56" w:rsidP="00F71F56">
      <w:pPr>
        <w:pStyle w:val="Heading2"/>
        <w:keepNext w:val="0"/>
        <w:widowControl w:val="0"/>
        <w:numPr>
          <w:ilvl w:val="0"/>
          <w:numId w:val="0"/>
        </w:numPr>
        <w:snapToGrid w:val="0"/>
        <w:spacing w:before="0" w:after="0"/>
        <w:ind w:left="576"/>
        <w:rPr>
          <w:ins w:id="3553" w:author="Kennedy, Muhil" w:date="2022-12-08T13:34:00Z"/>
          <w:rFonts w:ascii="Century Gothic" w:hAnsi="Century Gothic"/>
          <w:lang w:val="en-US"/>
        </w:rPr>
      </w:pPr>
    </w:p>
    <w:p w14:paraId="6711063C" w14:textId="77777777" w:rsidR="00F71F56" w:rsidRPr="006B1A43" w:rsidRDefault="00F71F56" w:rsidP="00F71F56">
      <w:pPr>
        <w:pStyle w:val="Heading2"/>
        <w:keepNext w:val="0"/>
        <w:widowControl w:val="0"/>
        <w:snapToGrid w:val="0"/>
        <w:spacing w:before="0" w:after="0"/>
        <w:rPr>
          <w:ins w:id="3554" w:author="Kennedy, Muhil" w:date="2022-12-08T13:34:00Z"/>
          <w:rFonts w:ascii="Century Gothic" w:hAnsi="Century Gothic"/>
          <w:i w:val="0"/>
          <w:iCs w:val="0"/>
          <w14:shadow w14:blurRad="0" w14:dist="0" w14:dir="0" w14:sx="0" w14:sy="0" w14:kx="0" w14:ky="0" w14:algn="none">
            <w14:srgbClr w14:val="000000"/>
          </w14:shadow>
        </w:rPr>
      </w:pPr>
      <w:ins w:id="3555" w:author="Kennedy, Muhil" w:date="2022-12-08T13:34:00Z">
        <w:r w:rsidRPr="006B1A43">
          <w:rPr>
            <w:rFonts w:ascii="Century Gothic" w:hAnsi="Century Gothic"/>
            <w:i w:val="0"/>
            <w:iCs w:val="0"/>
            <w14:shadow w14:blurRad="0" w14:dist="0" w14:dir="0" w14:sx="0" w14:sy="0" w14:kx="0" w14:ky="0" w14:algn="none">
              <w14:srgbClr w14:val="000000"/>
            </w14:shadow>
          </w:rPr>
          <w:t>End of the year rebate</w:t>
        </w:r>
      </w:ins>
    </w:p>
    <w:p w14:paraId="13291A9E" w14:textId="77777777" w:rsidR="00F71F56" w:rsidRDefault="00F71F56" w:rsidP="00F71F56">
      <w:pPr>
        <w:pStyle w:val="FaureciaText2"/>
        <w:widowControl w:val="0"/>
        <w:snapToGrid w:val="0"/>
        <w:spacing w:before="0" w:after="0"/>
        <w:rPr>
          <w:ins w:id="3556" w:author="Kennedy, Muhil" w:date="2022-12-08T13:34:00Z"/>
          <w:rFonts w:ascii="Century Gothic" w:hAnsi="Century Gothic" w:cs="Times New Roman"/>
          <w:szCs w:val="20"/>
          <w:lang w:val="en-US"/>
        </w:rPr>
      </w:pPr>
    </w:p>
    <w:p w14:paraId="2AEEEBAD" w14:textId="77777777" w:rsidR="00F71F56" w:rsidRPr="0053268F" w:rsidRDefault="00F71F56" w:rsidP="00F71F56">
      <w:pPr>
        <w:pStyle w:val="FaureciaText2"/>
        <w:widowControl w:val="0"/>
        <w:snapToGrid w:val="0"/>
        <w:spacing w:before="0" w:after="0"/>
        <w:rPr>
          <w:ins w:id="3557" w:author="Kennedy, Muhil" w:date="2022-12-08T13:34:00Z"/>
          <w:rFonts w:ascii="Century Gothic" w:hAnsi="Century Gothic" w:cs="Times New Roman"/>
          <w:szCs w:val="20"/>
          <w:lang w:val="en-US"/>
        </w:rPr>
      </w:pPr>
      <w:ins w:id="3558" w:author="Kennedy, Muhil" w:date="2022-12-08T13:34:00Z">
        <w:r w:rsidRPr="00497E67">
          <w:rPr>
            <w:rFonts w:ascii="Century Gothic" w:hAnsi="Century Gothic" w:cs="Times New Roman"/>
            <w:szCs w:val="20"/>
            <w:lang w:val="en-US"/>
          </w:rPr>
          <w:t xml:space="preserve">The Supplier agrees and undertakes to take into account the cumulative annual turnover exclusive of tax invoiced by the Supplying Plants corresponding to the purchase orders issued by Faurecia or the Receiving Plants and, based on this turnover, to apply an end of year rebate according to the conditions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Pr>
            <w:rFonts w:ascii="Century Gothic" w:hAnsi="Century Gothic"/>
            <w:szCs w:val="20"/>
            <w:lang w:val="en-US"/>
          </w:rPr>
          <w:t xml:space="preserve"> (Development Cost Participation and End of year Rebate).</w:t>
        </w:r>
      </w:ins>
    </w:p>
    <w:p w14:paraId="2AD4223E" w14:textId="77777777" w:rsidR="00F71F56" w:rsidRPr="00497E67" w:rsidRDefault="00F71F56" w:rsidP="00F71F56">
      <w:pPr>
        <w:pStyle w:val="FaureciaText2"/>
        <w:widowControl w:val="0"/>
        <w:snapToGrid w:val="0"/>
        <w:spacing w:before="0" w:after="0"/>
        <w:rPr>
          <w:ins w:id="3559" w:author="Kennedy, Muhil" w:date="2022-12-08T13:34:00Z"/>
          <w:rFonts w:ascii="Century Gothic" w:hAnsi="Century Gothic" w:cs="Times New Roman"/>
          <w:b/>
          <w:bCs/>
          <w:i/>
          <w:iCs/>
          <w:szCs w:val="20"/>
          <w:lang w:val="en-US"/>
        </w:rPr>
      </w:pPr>
    </w:p>
    <w:p w14:paraId="2732688F" w14:textId="77777777" w:rsidR="00F71F56" w:rsidRDefault="00F71F56" w:rsidP="00F71F56">
      <w:pPr>
        <w:pStyle w:val="FaureciaText2"/>
        <w:widowControl w:val="0"/>
        <w:snapToGrid w:val="0"/>
        <w:spacing w:before="0" w:after="0"/>
        <w:rPr>
          <w:ins w:id="3560" w:author="Kennedy, Muhil" w:date="2022-12-08T13:34:00Z"/>
          <w:rFonts w:ascii="Century Gothic" w:hAnsi="Century Gothic" w:cs="Times New Roman"/>
          <w:szCs w:val="20"/>
          <w:lang w:val="en-US"/>
        </w:rPr>
      </w:pPr>
      <w:ins w:id="3561" w:author="Kennedy, Muhil" w:date="2022-12-08T13:34:00Z">
        <w:r w:rsidRPr="00497E67">
          <w:rPr>
            <w:rFonts w:ascii="Century Gothic" w:hAnsi="Century Gothic" w:cs="Times New Roman"/>
            <w:szCs w:val="20"/>
            <w:lang w:val="en-US"/>
          </w:rPr>
          <w:t xml:space="preserve">In addition, the Supplier undertakes to propose regularly to Faurecia, improvement ideas and/or productivities meaning an up-date of the Program in order to improve the quality, Part Price, Tools Price or time delivery of the Program. </w:t>
        </w:r>
      </w:ins>
    </w:p>
    <w:p w14:paraId="53E20D17" w14:textId="77777777" w:rsidR="00F71F56" w:rsidRPr="00497E67" w:rsidRDefault="00F71F56" w:rsidP="00F71F56">
      <w:pPr>
        <w:pStyle w:val="FaureciaText2"/>
        <w:widowControl w:val="0"/>
        <w:snapToGrid w:val="0"/>
        <w:spacing w:before="0" w:after="0"/>
        <w:rPr>
          <w:ins w:id="3562" w:author="Kennedy, Muhil" w:date="2022-12-08T13:34:00Z"/>
          <w:rFonts w:ascii="Century Gothic" w:hAnsi="Century Gothic" w:cs="Times New Roman"/>
          <w:b/>
          <w:bCs/>
          <w:i/>
          <w:iCs/>
          <w:szCs w:val="20"/>
          <w:lang w:val="en-US"/>
        </w:rPr>
      </w:pPr>
    </w:p>
    <w:p w14:paraId="221D0EB6" w14:textId="77777777" w:rsidR="00F71F56" w:rsidRPr="00497E67" w:rsidRDefault="00F71F56" w:rsidP="00F71F56">
      <w:pPr>
        <w:pStyle w:val="FaureciaText2"/>
        <w:widowControl w:val="0"/>
        <w:snapToGrid w:val="0"/>
        <w:spacing w:before="0" w:after="0"/>
        <w:rPr>
          <w:ins w:id="3563" w:author="Kennedy, Muhil" w:date="2022-12-08T13:34:00Z"/>
          <w:rFonts w:ascii="Century Gothic" w:hAnsi="Century Gothic" w:cs="Times New Roman"/>
          <w:szCs w:val="20"/>
          <w:lang w:val="en-US"/>
        </w:rPr>
      </w:pPr>
      <w:ins w:id="3564" w:author="Kennedy, Muhil" w:date="2022-12-08T13:34:00Z">
        <w:r w:rsidRPr="00497E67">
          <w:rPr>
            <w:rFonts w:ascii="Century Gothic" w:hAnsi="Century Gothic" w:cs="Times New Roman"/>
            <w:szCs w:val="20"/>
            <w:lang w:val="en-US"/>
          </w:rPr>
          <w:t>Faurecia shall decide if such up-date shall be implemented or not. If Faurecia decides to implement such up-date the Contractual Parties shall agree on the terms and conditions of the implementation of such up-date.</w:t>
        </w:r>
      </w:ins>
    </w:p>
    <w:p w14:paraId="4FCA3069" w14:textId="77777777" w:rsidR="00F71F56" w:rsidRPr="00497E67" w:rsidRDefault="00F71F56" w:rsidP="00F71F56">
      <w:pPr>
        <w:pStyle w:val="BodyTextIndent"/>
        <w:widowControl w:val="0"/>
        <w:snapToGrid w:val="0"/>
        <w:ind w:left="576"/>
        <w:rPr>
          <w:ins w:id="3565" w:author="Kennedy, Muhil" w:date="2022-12-08T13:34:00Z"/>
          <w:rFonts w:ascii="Century Gothic" w:hAnsi="Century Gothic" w:cs="Times New Roman"/>
          <w:lang w:val="en-US" w:eastAsia="pt-BR"/>
        </w:rPr>
      </w:pPr>
    </w:p>
    <w:p w14:paraId="1AB01340" w14:textId="77777777" w:rsidR="00F71F56" w:rsidRPr="006B1A43" w:rsidRDefault="00F71F56" w:rsidP="00F71F56">
      <w:pPr>
        <w:pStyle w:val="Heading1"/>
        <w:keepNext w:val="0"/>
        <w:widowControl w:val="0"/>
        <w:tabs>
          <w:tab w:val="num" w:pos="1440"/>
        </w:tabs>
        <w:snapToGrid w:val="0"/>
        <w:ind w:left="0"/>
        <w:rPr>
          <w:ins w:id="3566" w:author="Kennedy, Muhil" w:date="2022-12-08T13:34:00Z"/>
          <w:rFonts w:ascii="Century Gothic" w:hAnsi="Century Gothic"/>
          <w:lang w:val="en-US"/>
          <w14:shadow w14:blurRad="0" w14:dist="0" w14:dir="0" w14:sx="0" w14:sy="0" w14:kx="0" w14:ky="0" w14:algn="none">
            <w14:srgbClr w14:val="000000"/>
          </w14:shadow>
        </w:rPr>
      </w:pPr>
      <w:ins w:id="3567" w:author="Kennedy, Muhil" w:date="2022-12-08T13:34:00Z">
        <w:r w:rsidRPr="006B1A43">
          <w:rPr>
            <w:rFonts w:ascii="Century Gothic" w:hAnsi="Century Gothic"/>
            <w:lang w:val="en-US"/>
            <w14:shadow w14:blurRad="0" w14:dist="0" w14:dir="0" w14:sx="0" w14:sy="0" w14:kx="0" w14:ky="0" w14:algn="none">
              <w14:srgbClr w14:val="000000"/>
            </w14:shadow>
          </w:rPr>
          <w:t>Contract partner / Project Head</w:t>
        </w:r>
      </w:ins>
    </w:p>
    <w:p w14:paraId="6FDF2F53" w14:textId="77777777" w:rsidR="00F71F56" w:rsidRPr="00497E67" w:rsidRDefault="00F71F56" w:rsidP="00F71F56">
      <w:pPr>
        <w:widowControl w:val="0"/>
        <w:snapToGrid w:val="0"/>
        <w:rPr>
          <w:ins w:id="3568" w:author="Kennedy, Muhil" w:date="2022-12-08T13:34:00Z"/>
          <w:rFonts w:ascii="Century Gothic" w:hAnsi="Century Gothic"/>
          <w:snapToGrid w:val="0"/>
          <w:szCs w:val="20"/>
          <w:lang w:val="en-GB"/>
        </w:rPr>
      </w:pPr>
    </w:p>
    <w:p w14:paraId="60278261" w14:textId="77777777" w:rsidR="00F71F56" w:rsidRPr="00497E67" w:rsidRDefault="00F71F56" w:rsidP="00F71F56">
      <w:pPr>
        <w:pStyle w:val="FaureciaText"/>
        <w:widowControl w:val="0"/>
        <w:numPr>
          <w:ilvl w:val="0"/>
          <w:numId w:val="12"/>
        </w:numPr>
        <w:snapToGrid w:val="0"/>
        <w:spacing w:before="0" w:after="0"/>
        <w:ind w:left="567" w:hanging="567"/>
        <w:rPr>
          <w:ins w:id="3569" w:author="Kennedy, Muhil" w:date="2022-12-08T13:34:00Z"/>
          <w:rFonts w:ascii="Century Gothic" w:hAnsi="Century Gothic" w:cs="Times New Roman"/>
          <w:szCs w:val="20"/>
        </w:rPr>
      </w:pPr>
      <w:ins w:id="3570" w:author="Kennedy, Muhil" w:date="2022-12-08T13:34:00Z">
        <w:r w:rsidRPr="00497E67">
          <w:rPr>
            <w:rFonts w:ascii="Century Gothic" w:hAnsi="Century Gothic" w:cs="Times New Roman"/>
            <w:b/>
            <w:bCs/>
            <w:szCs w:val="20"/>
          </w:rPr>
          <w:t>Faurecia</w:t>
        </w:r>
        <w:r w:rsidRPr="00497E67">
          <w:rPr>
            <w:rFonts w:ascii="Century Gothic" w:hAnsi="Century Gothic" w:cs="Times New Roman"/>
            <w:szCs w:val="20"/>
          </w:rPr>
          <w:t>:</w:t>
        </w:r>
      </w:ins>
    </w:p>
    <w:p w14:paraId="66C1AD8F" w14:textId="77777777" w:rsidR="00F71F56" w:rsidRPr="00497E67" w:rsidRDefault="00F71F56" w:rsidP="00F71F56">
      <w:pPr>
        <w:pStyle w:val="FaureciaText"/>
        <w:widowControl w:val="0"/>
        <w:snapToGrid w:val="0"/>
        <w:spacing w:before="0" w:after="0"/>
        <w:ind w:left="567" w:hanging="567"/>
        <w:rPr>
          <w:ins w:id="3571" w:author="Kennedy, Muhil" w:date="2022-12-08T13:34:00Z"/>
          <w:rFonts w:ascii="Century Gothic" w:hAnsi="Century Gothic" w:cs="Times New Roman"/>
          <w:szCs w:val="20"/>
          <w:lang w:val="en-US"/>
        </w:rPr>
      </w:pPr>
      <w:ins w:id="3572" w:author="Kennedy, Muhil" w:date="2022-12-08T13:34:00Z">
        <w:r w:rsidRPr="00497E67">
          <w:rPr>
            <w:rFonts w:ascii="Century Gothic" w:hAnsi="Century Gothic" w:cs="Times New Roman"/>
            <w:szCs w:val="20"/>
            <w:lang w:val="en-US"/>
          </w:rPr>
          <w:tab/>
          <w:t xml:space="preserve">until </w:t>
        </w:r>
        <w:r w:rsidRPr="00497E67">
          <w:rPr>
            <w:rFonts w:ascii="Century Gothic" w:hAnsi="Century Gothic" w:cs="Times New Roman"/>
            <w:smallCaps/>
            <w:szCs w:val="20"/>
            <w:lang w:val="en-US"/>
          </w:rPr>
          <w:t>SOP</w:t>
        </w:r>
        <w:r w:rsidRPr="00497E67">
          <w:rPr>
            <w:rFonts w:ascii="Century Gothic" w:hAnsi="Century Gothic" w:cs="Times New Roman"/>
            <w:szCs w:val="20"/>
            <w:lang w:val="en-US"/>
          </w:rPr>
          <w:t>: [NAME AND CONTACT DETAILS]</w:t>
        </w:r>
      </w:ins>
    </w:p>
    <w:p w14:paraId="2F2C3D7D" w14:textId="77777777" w:rsidR="00F71F56" w:rsidRDefault="00F71F56" w:rsidP="00F71F56">
      <w:pPr>
        <w:pStyle w:val="FaureciaText"/>
        <w:widowControl w:val="0"/>
        <w:snapToGrid w:val="0"/>
        <w:spacing w:before="0" w:after="0"/>
        <w:ind w:left="567" w:hanging="567"/>
        <w:rPr>
          <w:ins w:id="3573" w:author="Kennedy, Muhil" w:date="2022-12-08T13:34:00Z"/>
          <w:rFonts w:ascii="Century Gothic" w:hAnsi="Century Gothic" w:cs="Times New Roman"/>
          <w:szCs w:val="20"/>
          <w:lang w:val="en-US"/>
        </w:rPr>
      </w:pPr>
      <w:ins w:id="3574" w:author="Kennedy, Muhil" w:date="2022-12-08T13:34:00Z">
        <w:r w:rsidRPr="00497E67">
          <w:rPr>
            <w:rFonts w:ascii="Century Gothic" w:hAnsi="Century Gothic" w:cs="Times New Roman"/>
            <w:szCs w:val="20"/>
            <w:lang w:val="en-US"/>
          </w:rPr>
          <w:tab/>
          <w:t xml:space="preserve">as of </w:t>
        </w:r>
        <w:r w:rsidRPr="00497E67">
          <w:rPr>
            <w:rFonts w:ascii="Century Gothic" w:hAnsi="Century Gothic" w:cs="Times New Roman"/>
            <w:smallCaps/>
            <w:szCs w:val="20"/>
            <w:lang w:val="en-US"/>
          </w:rPr>
          <w:t>SOP</w:t>
        </w:r>
        <w:r w:rsidRPr="00497E67">
          <w:rPr>
            <w:rFonts w:ascii="Century Gothic" w:hAnsi="Century Gothic" w:cs="Times New Roman"/>
            <w:szCs w:val="20"/>
            <w:lang w:val="en-US"/>
          </w:rPr>
          <w:t>: [NAME AND CONTACT DETAILS]</w:t>
        </w:r>
      </w:ins>
    </w:p>
    <w:p w14:paraId="4F3FA586" w14:textId="77777777" w:rsidR="00F71F56" w:rsidRPr="00497E67" w:rsidRDefault="00F71F56" w:rsidP="00F71F56">
      <w:pPr>
        <w:pStyle w:val="FaureciaText"/>
        <w:widowControl w:val="0"/>
        <w:snapToGrid w:val="0"/>
        <w:spacing w:before="0" w:after="0"/>
        <w:ind w:left="567" w:hanging="567"/>
        <w:rPr>
          <w:ins w:id="3575" w:author="Kennedy, Muhil" w:date="2022-12-08T13:34:00Z"/>
          <w:rFonts w:ascii="Century Gothic" w:hAnsi="Century Gothic" w:cs="Times New Roman"/>
          <w:szCs w:val="20"/>
          <w:lang w:val="en-US"/>
        </w:rPr>
      </w:pPr>
    </w:p>
    <w:p w14:paraId="57BDD999" w14:textId="77777777" w:rsidR="00F71F56" w:rsidRPr="00497E67" w:rsidRDefault="00F71F56" w:rsidP="00F71F56">
      <w:pPr>
        <w:pStyle w:val="FaureciaText"/>
        <w:widowControl w:val="0"/>
        <w:numPr>
          <w:ilvl w:val="0"/>
          <w:numId w:val="12"/>
        </w:numPr>
        <w:snapToGrid w:val="0"/>
        <w:spacing w:before="0" w:after="0"/>
        <w:ind w:left="567" w:hanging="567"/>
        <w:rPr>
          <w:ins w:id="3576" w:author="Kennedy, Muhil" w:date="2022-12-08T13:34:00Z"/>
          <w:rFonts w:ascii="Century Gothic" w:hAnsi="Century Gothic" w:cs="Times New Roman"/>
          <w:szCs w:val="20"/>
          <w:lang w:val="en-US"/>
        </w:rPr>
      </w:pPr>
      <w:ins w:id="3577" w:author="Kennedy, Muhil" w:date="2022-12-08T13:34:00Z">
        <w:r w:rsidRPr="00497E67">
          <w:rPr>
            <w:rFonts w:ascii="Century Gothic" w:hAnsi="Century Gothic" w:cs="Times New Roman"/>
            <w:b/>
            <w:bCs/>
            <w:szCs w:val="20"/>
            <w:lang w:val="en-US"/>
          </w:rPr>
          <w:t>Supplier</w:t>
        </w:r>
      </w:ins>
    </w:p>
    <w:p w14:paraId="2951AD35" w14:textId="77777777" w:rsidR="00F71F56" w:rsidRPr="00497E67" w:rsidRDefault="00F71F56" w:rsidP="00F71F56">
      <w:pPr>
        <w:pStyle w:val="FaureciaText"/>
        <w:widowControl w:val="0"/>
        <w:snapToGrid w:val="0"/>
        <w:spacing w:before="0" w:after="0"/>
        <w:ind w:left="567"/>
        <w:rPr>
          <w:ins w:id="3578" w:author="Kennedy, Muhil" w:date="2022-12-08T13:34:00Z"/>
          <w:rFonts w:ascii="Century Gothic" w:hAnsi="Century Gothic" w:cs="Times New Roman"/>
          <w:szCs w:val="20"/>
          <w:lang w:val="en-US"/>
        </w:rPr>
      </w:pPr>
      <w:ins w:id="3579" w:author="Kennedy, Muhil" w:date="2022-12-08T13:34:00Z">
        <w:r w:rsidRPr="00497E67">
          <w:rPr>
            <w:rFonts w:ascii="Century Gothic" w:hAnsi="Century Gothic" w:cs="Times New Roman"/>
            <w:szCs w:val="20"/>
            <w:lang w:val="en-US"/>
          </w:rPr>
          <w:t>[NAME AND CONTACT DETAILS]</w:t>
        </w:r>
      </w:ins>
    </w:p>
    <w:p w14:paraId="3D6E8FF0" w14:textId="77777777" w:rsidR="00F71F56" w:rsidRPr="00497E67" w:rsidRDefault="00F71F56" w:rsidP="00F71F56">
      <w:pPr>
        <w:widowControl w:val="0"/>
        <w:snapToGrid w:val="0"/>
        <w:rPr>
          <w:ins w:id="3580" w:author="Kennedy, Muhil" w:date="2022-12-08T13:34:00Z"/>
          <w:rFonts w:ascii="Century Gothic" w:hAnsi="Century Gothic"/>
          <w:szCs w:val="20"/>
          <w:lang w:val="en-US" w:eastAsia="en-US"/>
        </w:rPr>
      </w:pPr>
    </w:p>
    <w:p w14:paraId="5594C12E" w14:textId="77777777" w:rsidR="00F71F56" w:rsidRPr="006B1A43" w:rsidRDefault="00F71F56" w:rsidP="00F71F56">
      <w:pPr>
        <w:pStyle w:val="Heading1"/>
        <w:keepNext w:val="0"/>
        <w:widowControl w:val="0"/>
        <w:tabs>
          <w:tab w:val="num" w:pos="1440"/>
        </w:tabs>
        <w:snapToGrid w:val="0"/>
        <w:ind w:left="0"/>
        <w:rPr>
          <w:ins w:id="3581" w:author="Kennedy, Muhil" w:date="2022-12-08T13:34:00Z"/>
          <w:rFonts w:ascii="Century Gothic" w:hAnsi="Century Gothic"/>
          <w:lang w:val="en-US"/>
          <w14:shadow w14:blurRad="0" w14:dist="0" w14:dir="0" w14:sx="0" w14:sy="0" w14:kx="0" w14:ky="0" w14:algn="none">
            <w14:srgbClr w14:val="000000"/>
          </w14:shadow>
        </w:rPr>
      </w:pPr>
      <w:ins w:id="3582" w:author="Kennedy, Muhil" w:date="2022-12-08T13:34:00Z">
        <w:r w:rsidRPr="006B1A43">
          <w:rPr>
            <w:rFonts w:ascii="Century Gothic" w:hAnsi="Century Gothic"/>
            <w:lang w:val="en-US"/>
            <w14:shadow w14:blurRad="0" w14:dist="0" w14:dir="0" w14:sx="0" w14:sy="0" w14:kx="0" w14:ky="0" w14:algn="none">
              <w14:srgbClr w14:val="000000"/>
            </w14:shadow>
          </w:rPr>
          <w:t>General Provisions</w:t>
        </w:r>
      </w:ins>
    </w:p>
    <w:p w14:paraId="46C3D721" w14:textId="77777777" w:rsidR="00F71F56" w:rsidRPr="00497E67" w:rsidRDefault="00F71F56" w:rsidP="00F71F56">
      <w:pPr>
        <w:widowControl w:val="0"/>
        <w:snapToGrid w:val="0"/>
        <w:ind w:left="0"/>
        <w:rPr>
          <w:ins w:id="3583" w:author="Kennedy, Muhil" w:date="2022-12-08T13:34:00Z"/>
          <w:rFonts w:ascii="Century Gothic" w:hAnsi="Century Gothic"/>
          <w:snapToGrid w:val="0"/>
          <w:szCs w:val="20"/>
          <w:lang w:val="en-GB"/>
        </w:rPr>
      </w:pPr>
    </w:p>
    <w:p w14:paraId="6220E986" w14:textId="77777777" w:rsidR="00F71F56" w:rsidRDefault="00F71F56" w:rsidP="00F71F56">
      <w:pPr>
        <w:pStyle w:val="Faureciaberschrift2"/>
        <w:widowControl w:val="0"/>
        <w:numPr>
          <w:ilvl w:val="0"/>
          <w:numId w:val="0"/>
        </w:numPr>
        <w:snapToGrid w:val="0"/>
        <w:spacing w:after="0"/>
        <w:rPr>
          <w:ins w:id="3584" w:author="Kennedy, Muhil" w:date="2022-12-08T13:34:00Z"/>
          <w:rFonts w:ascii="Century Gothic" w:hAnsi="Century Gothic" w:cs="Times New Roman"/>
          <w:szCs w:val="20"/>
          <w:lang w:val="en-US"/>
        </w:rPr>
      </w:pPr>
      <w:ins w:id="3585" w:author="Kennedy, Muhil" w:date="2022-12-08T13:34:00Z">
        <w:r w:rsidRPr="00497E67">
          <w:rPr>
            <w:rFonts w:ascii="Century Gothic" w:hAnsi="Century Gothic" w:cs="Times New Roman"/>
            <w:szCs w:val="20"/>
            <w:lang w:val="en-US"/>
          </w:rPr>
          <w:t>There shall be no oral side agreements. Modifications and supplementations of this LON must be in writing and must be signed by a legal representative or a person duly authorized by the legal representative or the purchasing manager)</w:t>
        </w:r>
        <w:r w:rsidRPr="00D20908">
          <w:rPr>
            <w:rFonts w:ascii="Century Gothic" w:hAnsi="Century Gothic" w:cs="Times New Roman"/>
            <w:szCs w:val="20"/>
            <w:lang w:val="en-US"/>
          </w:rPr>
          <w:t xml:space="preserve"> </w:t>
        </w:r>
        <w:r>
          <w:rPr>
            <w:rFonts w:ascii="Century Gothic" w:hAnsi="Century Gothic" w:cs="Times New Roman"/>
            <w:szCs w:val="20"/>
            <w:lang w:val="en-US"/>
          </w:rPr>
          <w:t>of the Contractual Parties</w:t>
        </w:r>
        <w:r w:rsidRPr="00497E67">
          <w:rPr>
            <w:rFonts w:ascii="Century Gothic" w:hAnsi="Century Gothic" w:cs="Times New Roman"/>
            <w:szCs w:val="20"/>
            <w:lang w:val="en-US"/>
          </w:rPr>
          <w:t>. This also applies to cancellation of the written form clause.</w:t>
        </w:r>
      </w:ins>
    </w:p>
    <w:p w14:paraId="23ABA009" w14:textId="77777777" w:rsidR="00F71F56" w:rsidRPr="00385EDE" w:rsidRDefault="00F71F56" w:rsidP="00F71F56">
      <w:pPr>
        <w:rPr>
          <w:ins w:id="3586" w:author="Kennedy, Muhil" w:date="2022-12-08T13:34:00Z"/>
          <w:lang w:val="en-US" w:eastAsia="pt-BR"/>
        </w:rPr>
      </w:pPr>
    </w:p>
    <w:p w14:paraId="0A273165" w14:textId="77777777" w:rsidR="00F71F56" w:rsidRDefault="00F71F56" w:rsidP="00F71F56">
      <w:pPr>
        <w:pStyle w:val="Faureciaberschrift2"/>
        <w:widowControl w:val="0"/>
        <w:numPr>
          <w:ilvl w:val="0"/>
          <w:numId w:val="0"/>
        </w:numPr>
        <w:snapToGrid w:val="0"/>
        <w:spacing w:after="0"/>
        <w:rPr>
          <w:ins w:id="3587" w:author="Kennedy, Muhil" w:date="2022-12-08T13:34:00Z"/>
          <w:rFonts w:ascii="Century Gothic" w:hAnsi="Century Gothic" w:cs="Times New Roman"/>
          <w:szCs w:val="20"/>
          <w:lang w:val="en-US"/>
        </w:rPr>
      </w:pPr>
      <w:ins w:id="3588" w:author="Kennedy, Muhil" w:date="2022-12-08T13:34:00Z">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French</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 xml:space="preserve"> substantive law shall apply excluding the provisions on conflicts of law and with exclusion of the provisions of the United Nations Convention on the International Sale of Goods shall not apply to the LON.</w:t>
        </w:r>
      </w:ins>
    </w:p>
    <w:p w14:paraId="1C9EA50B" w14:textId="77777777" w:rsidR="00F71F56" w:rsidRPr="00385EDE" w:rsidRDefault="00F71F56" w:rsidP="00F71F56">
      <w:pPr>
        <w:rPr>
          <w:ins w:id="3589" w:author="Kennedy, Muhil" w:date="2022-12-08T13:34:00Z"/>
          <w:lang w:val="en-US" w:eastAsia="pt-BR"/>
        </w:rPr>
      </w:pPr>
    </w:p>
    <w:p w14:paraId="0D2E5710" w14:textId="77777777" w:rsidR="00F71F56" w:rsidRDefault="00F71F56" w:rsidP="00F71F56">
      <w:pPr>
        <w:pStyle w:val="Faureciaberschrift2"/>
        <w:widowControl w:val="0"/>
        <w:numPr>
          <w:ilvl w:val="0"/>
          <w:numId w:val="0"/>
        </w:numPr>
        <w:snapToGrid w:val="0"/>
        <w:spacing w:after="0"/>
        <w:rPr>
          <w:ins w:id="3590" w:author="Kennedy, Muhil" w:date="2022-12-08T13:34:00Z"/>
          <w:rFonts w:ascii="Century Gothic" w:hAnsi="Century Gothic" w:cs="Times New Roman"/>
          <w:szCs w:val="20"/>
          <w:lang w:val="en-US"/>
        </w:rPr>
      </w:pPr>
      <w:ins w:id="3591" w:author="Kennedy, Muhil" w:date="2022-12-08T13:34:00Z">
        <w:r w:rsidRPr="00497E67">
          <w:rPr>
            <w:rFonts w:ascii="Century Gothic" w:hAnsi="Century Gothic" w:cs="Times New Roman"/>
            <w:szCs w:val="20"/>
            <w:lang w:val="en-US"/>
          </w:rPr>
          <w:t xml:space="preserve">The Contracting Parties shall endeavour to amicably resolve differences of opinion with respect notably to the interpretation, performance or termination of the LON prior to bringing a complaint or initiating an arbitration proceeding. </w:t>
        </w:r>
      </w:ins>
    </w:p>
    <w:p w14:paraId="45CEBFE7" w14:textId="77777777" w:rsidR="00F71F56" w:rsidRPr="00385EDE" w:rsidRDefault="00F71F56" w:rsidP="00F71F56">
      <w:pPr>
        <w:rPr>
          <w:ins w:id="3592" w:author="Kennedy, Muhil" w:date="2022-12-08T13:34:00Z"/>
          <w:lang w:val="en-US" w:eastAsia="pt-BR"/>
        </w:rPr>
      </w:pPr>
    </w:p>
    <w:p w14:paraId="27A4D883" w14:textId="77777777" w:rsidR="00F71F56" w:rsidRPr="00497E67" w:rsidRDefault="00F71F56" w:rsidP="00F71F56">
      <w:pPr>
        <w:pStyle w:val="Faureciaberschrift2"/>
        <w:widowControl w:val="0"/>
        <w:numPr>
          <w:ilvl w:val="0"/>
          <w:numId w:val="0"/>
        </w:numPr>
        <w:snapToGrid w:val="0"/>
        <w:spacing w:after="0"/>
        <w:rPr>
          <w:ins w:id="3593" w:author="Kennedy, Muhil" w:date="2022-12-08T13:34:00Z"/>
          <w:rFonts w:ascii="Century Gothic" w:hAnsi="Century Gothic" w:cs="Times New Roman"/>
          <w:szCs w:val="20"/>
          <w:lang w:val="en-US"/>
        </w:rPr>
      </w:pPr>
      <w:ins w:id="3594" w:author="Kennedy, Muhil" w:date="2022-12-08T13:34:00Z">
        <w:r w:rsidRPr="00497E67">
          <w:rPr>
            <w:rFonts w:ascii="Century Gothic" w:hAnsi="Century Gothic" w:cs="Times New Roman"/>
            <w:szCs w:val="20"/>
            <w:lang w:val="en-US"/>
          </w:rPr>
          <w:t xml:space="preserve">The Contracting Parties agree that disputes, even in case of warranty claim or multiple </w:t>
        </w:r>
        <w:r w:rsidRPr="00497E67">
          <w:rPr>
            <w:rFonts w:ascii="Century Gothic" w:hAnsi="Century Gothic" w:cs="Times New Roman"/>
            <w:szCs w:val="20"/>
            <w:lang w:val="en-US"/>
          </w:rPr>
          <w:lastRenderedPageBreak/>
          <w:t xml:space="preserve">defendants, not resolved amicably within sixty (60) calendar days shall be exclusively filed before the </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Commercial Court (Tribunal de Commerce) of Paris, France</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 xml:space="preserve">. </w:t>
        </w:r>
      </w:ins>
    </w:p>
    <w:p w14:paraId="7A12DA06" w14:textId="77777777" w:rsidR="00F71F56" w:rsidRPr="00497E67" w:rsidRDefault="00F71F56" w:rsidP="00F71F56">
      <w:pPr>
        <w:widowControl w:val="0"/>
        <w:snapToGrid w:val="0"/>
        <w:ind w:left="0"/>
        <w:rPr>
          <w:ins w:id="3595" w:author="Kennedy, Muhil" w:date="2022-12-08T13:34:00Z"/>
          <w:rFonts w:ascii="Century Gothic" w:hAnsi="Century Gothic"/>
          <w:snapToGrid w:val="0"/>
          <w:szCs w:val="20"/>
          <w:lang w:val="en-GB"/>
        </w:rPr>
      </w:pPr>
    </w:p>
    <w:p w14:paraId="40432079" w14:textId="77777777" w:rsidR="00F71F56" w:rsidRPr="00497E67" w:rsidRDefault="00F71F56" w:rsidP="00F71F56">
      <w:pPr>
        <w:pStyle w:val="BodyText"/>
        <w:widowControl w:val="0"/>
        <w:pBdr>
          <w:top w:val="single" w:sz="12" w:space="1" w:color="000080"/>
        </w:pBdr>
        <w:snapToGrid w:val="0"/>
        <w:ind w:left="0"/>
        <w:rPr>
          <w:ins w:id="3596" w:author="Kennedy, Muhil" w:date="2022-12-08T13:34:00Z"/>
          <w:rFonts w:ascii="Century Gothic" w:hAnsi="Century Gothic"/>
          <w:sz w:val="20"/>
          <w:szCs w:val="20"/>
          <w:lang w:val="en-US"/>
        </w:rPr>
      </w:pPr>
    </w:p>
    <w:p w14:paraId="6A41AB61" w14:textId="77777777" w:rsidR="00F71F56" w:rsidRDefault="00F71F56" w:rsidP="00F71F56">
      <w:pPr>
        <w:spacing w:after="200" w:line="276" w:lineRule="auto"/>
        <w:ind w:left="0"/>
        <w:jc w:val="left"/>
        <w:rPr>
          <w:ins w:id="3597" w:author="Kennedy, Muhil" w:date="2022-12-08T13:34:00Z"/>
          <w:rFonts w:ascii="Century Gothic" w:hAnsi="Century Gothic"/>
          <w:szCs w:val="20"/>
          <w:lang w:val="en-GB"/>
        </w:rPr>
      </w:pPr>
    </w:p>
    <w:p w14:paraId="745897E1" w14:textId="77777777" w:rsidR="00F71F56" w:rsidRPr="00497E67" w:rsidRDefault="00F71F56" w:rsidP="00F71F56">
      <w:pPr>
        <w:widowControl w:val="0"/>
        <w:snapToGrid w:val="0"/>
        <w:ind w:left="0"/>
        <w:outlineLvl w:val="0"/>
        <w:rPr>
          <w:ins w:id="3598" w:author="Kennedy, Muhil" w:date="2022-12-08T13:34:00Z"/>
          <w:rFonts w:ascii="Century Gothic" w:hAnsi="Century Gothic"/>
          <w:szCs w:val="20"/>
          <w:lang w:val="en-GB"/>
        </w:rPr>
      </w:pPr>
      <w:ins w:id="3599" w:author="Kennedy, Muhil" w:date="2022-12-08T13:34:00Z">
        <w:r w:rsidRPr="00497E67">
          <w:rPr>
            <w:rFonts w:ascii="Century Gothic" w:hAnsi="Century Gothic"/>
            <w:szCs w:val="20"/>
            <w:lang w:val="en-GB"/>
          </w:rPr>
          <w:t>Executed in ______________ on ______ of _______ 20xx, in two (2) original counterparts.</w:t>
        </w:r>
      </w:ins>
    </w:p>
    <w:p w14:paraId="05C7854F" w14:textId="77777777" w:rsidR="00F71F56" w:rsidRPr="00497E67" w:rsidRDefault="00F71F56" w:rsidP="00F71F56">
      <w:pPr>
        <w:widowControl w:val="0"/>
        <w:snapToGrid w:val="0"/>
        <w:outlineLvl w:val="0"/>
        <w:rPr>
          <w:ins w:id="3600" w:author="Kennedy, Muhil" w:date="2022-12-08T13:34:00Z"/>
          <w:rFonts w:ascii="Century Gothic" w:hAnsi="Century Gothic"/>
          <w:szCs w:val="20"/>
          <w:lang w:val="en-GB"/>
        </w:rPr>
      </w:pPr>
    </w:p>
    <w:tbl>
      <w:tblPr>
        <w:tblW w:w="9639" w:type="dxa"/>
        <w:tblInd w:w="108" w:type="dxa"/>
        <w:tblLayout w:type="fixed"/>
        <w:tblLook w:val="01E0" w:firstRow="1" w:lastRow="1" w:firstColumn="1" w:lastColumn="1" w:noHBand="0" w:noVBand="0"/>
      </w:tblPr>
      <w:tblGrid>
        <w:gridCol w:w="1020"/>
        <w:gridCol w:w="3543"/>
        <w:gridCol w:w="284"/>
        <w:gridCol w:w="992"/>
        <w:gridCol w:w="3544"/>
        <w:gridCol w:w="256"/>
      </w:tblGrid>
      <w:tr w:rsidR="00F71F56" w:rsidRPr="00497E67" w14:paraId="65C34083" w14:textId="77777777" w:rsidTr="00D30F6E">
        <w:trPr>
          <w:trHeight w:val="454"/>
          <w:ins w:id="3601" w:author="Kennedy, Muhil" w:date="2022-12-08T13:34:00Z"/>
        </w:trPr>
        <w:tc>
          <w:tcPr>
            <w:tcW w:w="4563" w:type="dxa"/>
            <w:gridSpan w:val="2"/>
          </w:tcPr>
          <w:p w14:paraId="5251D0D6" w14:textId="77777777" w:rsidR="00F71F56" w:rsidRPr="00497E67" w:rsidRDefault="00F71F56" w:rsidP="00D30F6E">
            <w:pPr>
              <w:widowControl w:val="0"/>
              <w:snapToGrid w:val="0"/>
              <w:ind w:left="0"/>
              <w:jc w:val="left"/>
              <w:rPr>
                <w:ins w:id="3602" w:author="Kennedy, Muhil" w:date="2022-12-08T13:34:00Z"/>
                <w:rFonts w:ascii="Century Gothic" w:hAnsi="Century Gothic"/>
                <w:kern w:val="8"/>
                <w:szCs w:val="20"/>
                <w:lang w:val="en-US" w:eastAsia="en-US"/>
              </w:rPr>
            </w:pPr>
            <w:ins w:id="3603" w:author="Kennedy, Muhil" w:date="2022-12-08T13:34:00Z">
              <w:r w:rsidRPr="00497E67">
                <w:rPr>
                  <w:rFonts w:ascii="Century Gothic" w:hAnsi="Century Gothic"/>
                  <w:b/>
                  <w:kern w:val="8"/>
                  <w:szCs w:val="20"/>
                  <w:lang w:val="en-US" w:eastAsia="en-US"/>
                </w:rPr>
                <w:t>On behalf of the Supplier:</w:t>
              </w:r>
            </w:ins>
          </w:p>
        </w:tc>
        <w:tc>
          <w:tcPr>
            <w:tcW w:w="284" w:type="dxa"/>
          </w:tcPr>
          <w:p w14:paraId="27C570DE" w14:textId="77777777" w:rsidR="00F71F56" w:rsidRPr="00497E67" w:rsidRDefault="00F71F56" w:rsidP="00D30F6E">
            <w:pPr>
              <w:widowControl w:val="0"/>
              <w:snapToGrid w:val="0"/>
              <w:ind w:left="0"/>
              <w:jc w:val="left"/>
              <w:rPr>
                <w:ins w:id="3604" w:author="Kennedy, Muhil" w:date="2022-12-08T13:34:00Z"/>
                <w:rFonts w:ascii="Century Gothic" w:hAnsi="Century Gothic"/>
                <w:kern w:val="8"/>
                <w:szCs w:val="20"/>
                <w:lang w:val="en-US" w:eastAsia="en-US"/>
              </w:rPr>
            </w:pPr>
          </w:p>
        </w:tc>
        <w:tc>
          <w:tcPr>
            <w:tcW w:w="4536" w:type="dxa"/>
            <w:gridSpan w:val="2"/>
          </w:tcPr>
          <w:p w14:paraId="5C87C74B" w14:textId="77777777" w:rsidR="00F71F56" w:rsidRPr="00497E67" w:rsidDel="00B15A12" w:rsidRDefault="00F71F56" w:rsidP="00D30F6E">
            <w:pPr>
              <w:widowControl w:val="0"/>
              <w:snapToGrid w:val="0"/>
              <w:ind w:left="0"/>
              <w:jc w:val="left"/>
              <w:rPr>
                <w:ins w:id="3605" w:author="Kennedy, Muhil" w:date="2022-12-08T13:34:00Z"/>
                <w:rFonts w:ascii="Century Gothic" w:hAnsi="Century Gothic"/>
                <w:kern w:val="8"/>
                <w:szCs w:val="20"/>
                <w:lang w:val="en-US" w:eastAsia="en-US"/>
              </w:rPr>
            </w:pPr>
            <w:ins w:id="3606" w:author="Kennedy, Muhil" w:date="2022-12-08T13:34:00Z">
              <w:r w:rsidRPr="00497E67">
                <w:rPr>
                  <w:rFonts w:ascii="Century Gothic" w:hAnsi="Century Gothic"/>
                  <w:b/>
                  <w:kern w:val="8"/>
                  <w:szCs w:val="20"/>
                  <w:lang w:val="en-US" w:eastAsia="en-US"/>
                </w:rPr>
                <w:t>On behalf of Faurecia:</w:t>
              </w:r>
            </w:ins>
          </w:p>
        </w:tc>
        <w:tc>
          <w:tcPr>
            <w:tcW w:w="256" w:type="dxa"/>
          </w:tcPr>
          <w:p w14:paraId="5FF56F7F" w14:textId="77777777" w:rsidR="00F71F56" w:rsidRPr="00497E67" w:rsidDel="00B15A12" w:rsidRDefault="00F71F56" w:rsidP="00D30F6E">
            <w:pPr>
              <w:widowControl w:val="0"/>
              <w:snapToGrid w:val="0"/>
              <w:ind w:left="0"/>
              <w:jc w:val="center"/>
              <w:rPr>
                <w:ins w:id="3607" w:author="Kennedy, Muhil" w:date="2022-12-08T13:34:00Z"/>
                <w:rFonts w:ascii="Century Gothic" w:hAnsi="Century Gothic"/>
                <w:kern w:val="8"/>
                <w:szCs w:val="20"/>
                <w:lang w:val="en-US" w:eastAsia="en-US"/>
              </w:rPr>
            </w:pPr>
          </w:p>
        </w:tc>
      </w:tr>
      <w:tr w:rsidR="00F71F56" w:rsidRPr="00497E67" w14:paraId="1EBAB226" w14:textId="77777777" w:rsidTr="00D30F6E">
        <w:trPr>
          <w:trHeight w:val="454"/>
          <w:ins w:id="3608" w:author="Kennedy, Muhil" w:date="2022-12-08T13:34:00Z"/>
        </w:trPr>
        <w:tc>
          <w:tcPr>
            <w:tcW w:w="1020" w:type="dxa"/>
          </w:tcPr>
          <w:p w14:paraId="0E8ED894" w14:textId="77777777" w:rsidR="00F71F56" w:rsidRPr="00497E67" w:rsidRDefault="00F71F56" w:rsidP="00D30F6E">
            <w:pPr>
              <w:widowControl w:val="0"/>
              <w:snapToGrid w:val="0"/>
              <w:ind w:left="0"/>
              <w:jc w:val="left"/>
              <w:rPr>
                <w:ins w:id="3609" w:author="Kennedy, Muhil" w:date="2022-12-08T13:34:00Z"/>
                <w:rFonts w:ascii="Century Gothic" w:hAnsi="Century Gothic"/>
                <w:b/>
                <w:kern w:val="8"/>
                <w:szCs w:val="20"/>
                <w:lang w:val="en-US" w:eastAsia="en-US"/>
              </w:rPr>
            </w:pPr>
          </w:p>
        </w:tc>
        <w:tc>
          <w:tcPr>
            <w:tcW w:w="3543" w:type="dxa"/>
          </w:tcPr>
          <w:p w14:paraId="19176A54" w14:textId="77777777" w:rsidR="00F71F56" w:rsidRPr="00497E67" w:rsidRDefault="00F71F56" w:rsidP="00D30F6E">
            <w:pPr>
              <w:widowControl w:val="0"/>
              <w:snapToGrid w:val="0"/>
              <w:ind w:left="0"/>
              <w:jc w:val="left"/>
              <w:rPr>
                <w:ins w:id="3610" w:author="Kennedy, Muhil" w:date="2022-12-08T13:34:00Z"/>
                <w:rFonts w:ascii="Century Gothic" w:hAnsi="Century Gothic"/>
                <w:kern w:val="8"/>
                <w:szCs w:val="20"/>
                <w:lang w:val="en-US" w:eastAsia="en-US"/>
              </w:rPr>
            </w:pPr>
          </w:p>
        </w:tc>
        <w:tc>
          <w:tcPr>
            <w:tcW w:w="284" w:type="dxa"/>
          </w:tcPr>
          <w:p w14:paraId="3256D3B6" w14:textId="77777777" w:rsidR="00F71F56" w:rsidRPr="00497E67" w:rsidRDefault="00F71F56" w:rsidP="00D30F6E">
            <w:pPr>
              <w:widowControl w:val="0"/>
              <w:snapToGrid w:val="0"/>
              <w:ind w:left="0"/>
              <w:jc w:val="left"/>
              <w:rPr>
                <w:ins w:id="3611" w:author="Kennedy, Muhil" w:date="2022-12-08T13:34:00Z"/>
                <w:rFonts w:ascii="Century Gothic" w:hAnsi="Century Gothic"/>
                <w:kern w:val="8"/>
                <w:szCs w:val="20"/>
                <w:lang w:val="en-US" w:eastAsia="en-US"/>
              </w:rPr>
            </w:pPr>
          </w:p>
        </w:tc>
        <w:tc>
          <w:tcPr>
            <w:tcW w:w="992" w:type="dxa"/>
          </w:tcPr>
          <w:p w14:paraId="4804B3A0" w14:textId="77777777" w:rsidR="00F71F56" w:rsidRPr="00497E67" w:rsidRDefault="00F71F56" w:rsidP="00D30F6E">
            <w:pPr>
              <w:widowControl w:val="0"/>
              <w:snapToGrid w:val="0"/>
              <w:ind w:left="0"/>
              <w:jc w:val="left"/>
              <w:rPr>
                <w:ins w:id="3612" w:author="Kennedy, Muhil" w:date="2022-12-08T13:34:00Z"/>
                <w:rFonts w:ascii="Century Gothic" w:hAnsi="Century Gothic"/>
                <w:b/>
                <w:kern w:val="8"/>
                <w:szCs w:val="20"/>
                <w:lang w:val="en-US" w:eastAsia="en-US"/>
              </w:rPr>
            </w:pPr>
          </w:p>
        </w:tc>
        <w:tc>
          <w:tcPr>
            <w:tcW w:w="3544" w:type="dxa"/>
          </w:tcPr>
          <w:p w14:paraId="776BD80A" w14:textId="77777777" w:rsidR="00F71F56" w:rsidRPr="00497E67" w:rsidDel="00B15A12" w:rsidRDefault="00F71F56" w:rsidP="00D30F6E">
            <w:pPr>
              <w:widowControl w:val="0"/>
              <w:snapToGrid w:val="0"/>
              <w:ind w:left="0"/>
              <w:jc w:val="center"/>
              <w:rPr>
                <w:ins w:id="3613" w:author="Kennedy, Muhil" w:date="2022-12-08T13:34:00Z"/>
                <w:rFonts w:ascii="Century Gothic" w:hAnsi="Century Gothic"/>
                <w:kern w:val="8"/>
                <w:szCs w:val="20"/>
                <w:lang w:val="en-US" w:eastAsia="en-US"/>
              </w:rPr>
            </w:pPr>
          </w:p>
        </w:tc>
        <w:tc>
          <w:tcPr>
            <w:tcW w:w="256" w:type="dxa"/>
          </w:tcPr>
          <w:p w14:paraId="7F4BEC71" w14:textId="77777777" w:rsidR="00F71F56" w:rsidRPr="00497E67" w:rsidDel="00B15A12" w:rsidRDefault="00F71F56" w:rsidP="00D30F6E">
            <w:pPr>
              <w:widowControl w:val="0"/>
              <w:snapToGrid w:val="0"/>
              <w:ind w:left="0"/>
              <w:jc w:val="center"/>
              <w:rPr>
                <w:ins w:id="3614" w:author="Kennedy, Muhil" w:date="2022-12-08T13:34:00Z"/>
                <w:rFonts w:ascii="Century Gothic" w:hAnsi="Century Gothic"/>
                <w:kern w:val="8"/>
                <w:szCs w:val="20"/>
                <w:lang w:val="en-US" w:eastAsia="en-US"/>
              </w:rPr>
            </w:pPr>
          </w:p>
        </w:tc>
      </w:tr>
      <w:tr w:rsidR="00F71F56" w:rsidRPr="00497E67" w14:paraId="08DE2CC3" w14:textId="77777777" w:rsidTr="00D30F6E">
        <w:trPr>
          <w:trHeight w:val="454"/>
          <w:ins w:id="3615" w:author="Kennedy, Muhil" w:date="2022-12-08T13:34:00Z"/>
        </w:trPr>
        <w:tc>
          <w:tcPr>
            <w:tcW w:w="1020" w:type="dxa"/>
            <w:vAlign w:val="center"/>
          </w:tcPr>
          <w:p w14:paraId="7B512275" w14:textId="77777777" w:rsidR="00F71F56" w:rsidRPr="00497E67" w:rsidRDefault="00F71F56" w:rsidP="00D30F6E">
            <w:pPr>
              <w:widowControl w:val="0"/>
              <w:snapToGrid w:val="0"/>
              <w:ind w:left="0"/>
              <w:jc w:val="center"/>
              <w:rPr>
                <w:ins w:id="3616" w:author="Kennedy, Muhil" w:date="2022-12-08T13:34:00Z"/>
                <w:rFonts w:ascii="Century Gothic" w:hAnsi="Century Gothic"/>
                <w:b/>
                <w:kern w:val="8"/>
                <w:szCs w:val="20"/>
                <w:lang w:val="en-US" w:eastAsia="en-US"/>
              </w:rPr>
            </w:pPr>
            <w:ins w:id="3617" w:author="Kennedy, Muhil" w:date="2022-12-08T13:34:00Z">
              <w:r w:rsidRPr="00497E67">
                <w:rPr>
                  <w:rFonts w:ascii="Century Gothic" w:hAnsi="Century Gothic"/>
                  <w:b/>
                  <w:kern w:val="8"/>
                  <w:szCs w:val="20"/>
                  <w:lang w:val="en-US" w:eastAsia="en-US"/>
                </w:rPr>
                <w:t>Date:</w:t>
              </w:r>
            </w:ins>
          </w:p>
        </w:tc>
        <w:tc>
          <w:tcPr>
            <w:tcW w:w="3543" w:type="dxa"/>
            <w:tcBorders>
              <w:bottom w:val="single" w:sz="6" w:space="0" w:color="auto"/>
            </w:tcBorders>
            <w:vAlign w:val="center"/>
          </w:tcPr>
          <w:p w14:paraId="72A3EDB8" w14:textId="77777777" w:rsidR="00F71F56" w:rsidRPr="00497E67" w:rsidRDefault="00F71F56" w:rsidP="00D30F6E">
            <w:pPr>
              <w:widowControl w:val="0"/>
              <w:snapToGrid w:val="0"/>
              <w:ind w:left="0"/>
              <w:jc w:val="center"/>
              <w:rPr>
                <w:ins w:id="3618" w:author="Kennedy, Muhil" w:date="2022-12-08T13:34:00Z"/>
                <w:rFonts w:ascii="Century Gothic" w:hAnsi="Century Gothic"/>
                <w:kern w:val="8"/>
                <w:szCs w:val="20"/>
                <w:lang w:val="en-US" w:eastAsia="en-US"/>
              </w:rPr>
            </w:pPr>
          </w:p>
        </w:tc>
        <w:tc>
          <w:tcPr>
            <w:tcW w:w="284" w:type="dxa"/>
            <w:vAlign w:val="center"/>
          </w:tcPr>
          <w:p w14:paraId="15E39891" w14:textId="77777777" w:rsidR="00F71F56" w:rsidRPr="00497E67" w:rsidRDefault="00F71F56" w:rsidP="00D30F6E">
            <w:pPr>
              <w:widowControl w:val="0"/>
              <w:snapToGrid w:val="0"/>
              <w:ind w:left="0"/>
              <w:jc w:val="center"/>
              <w:rPr>
                <w:ins w:id="3619" w:author="Kennedy, Muhil" w:date="2022-12-08T13:34:00Z"/>
                <w:rFonts w:ascii="Century Gothic" w:hAnsi="Century Gothic"/>
                <w:kern w:val="8"/>
                <w:szCs w:val="20"/>
                <w:lang w:val="en-US" w:eastAsia="en-US"/>
              </w:rPr>
            </w:pPr>
          </w:p>
        </w:tc>
        <w:tc>
          <w:tcPr>
            <w:tcW w:w="992" w:type="dxa"/>
            <w:vAlign w:val="center"/>
          </w:tcPr>
          <w:p w14:paraId="5760BBBB" w14:textId="77777777" w:rsidR="00F71F56" w:rsidRPr="00497E67" w:rsidDel="00B15A12" w:rsidRDefault="00F71F56" w:rsidP="00D30F6E">
            <w:pPr>
              <w:widowControl w:val="0"/>
              <w:snapToGrid w:val="0"/>
              <w:ind w:left="0"/>
              <w:jc w:val="center"/>
              <w:rPr>
                <w:ins w:id="3620" w:author="Kennedy, Muhil" w:date="2022-12-08T13:34:00Z"/>
                <w:rFonts w:ascii="Century Gothic" w:hAnsi="Century Gothic"/>
                <w:b/>
                <w:kern w:val="8"/>
                <w:szCs w:val="20"/>
                <w:lang w:val="en-US" w:eastAsia="en-US"/>
              </w:rPr>
            </w:pPr>
            <w:ins w:id="3621" w:author="Kennedy, Muhil" w:date="2022-12-08T13:34:00Z">
              <w:r w:rsidRPr="00497E67">
                <w:rPr>
                  <w:rFonts w:ascii="Century Gothic" w:hAnsi="Century Gothic"/>
                  <w:b/>
                  <w:kern w:val="8"/>
                  <w:szCs w:val="20"/>
                  <w:lang w:val="en-US" w:eastAsia="en-US"/>
                </w:rPr>
                <w:t>Date:</w:t>
              </w:r>
            </w:ins>
          </w:p>
        </w:tc>
        <w:tc>
          <w:tcPr>
            <w:tcW w:w="3544" w:type="dxa"/>
            <w:tcBorders>
              <w:bottom w:val="single" w:sz="6" w:space="0" w:color="auto"/>
            </w:tcBorders>
            <w:vAlign w:val="center"/>
          </w:tcPr>
          <w:p w14:paraId="350ED298" w14:textId="77777777" w:rsidR="00F71F56" w:rsidRPr="00497E67" w:rsidDel="00B15A12" w:rsidRDefault="00F71F56" w:rsidP="00D30F6E">
            <w:pPr>
              <w:widowControl w:val="0"/>
              <w:snapToGrid w:val="0"/>
              <w:ind w:left="0"/>
              <w:jc w:val="center"/>
              <w:rPr>
                <w:ins w:id="3622" w:author="Kennedy, Muhil" w:date="2022-12-08T13:34:00Z"/>
                <w:rFonts w:ascii="Century Gothic" w:hAnsi="Century Gothic"/>
                <w:kern w:val="8"/>
                <w:szCs w:val="20"/>
                <w:lang w:val="en-US" w:eastAsia="en-US"/>
              </w:rPr>
            </w:pPr>
          </w:p>
        </w:tc>
        <w:tc>
          <w:tcPr>
            <w:tcW w:w="256" w:type="dxa"/>
          </w:tcPr>
          <w:p w14:paraId="14B1ED02" w14:textId="77777777" w:rsidR="00F71F56" w:rsidRPr="00497E67" w:rsidDel="00B15A12" w:rsidRDefault="00F71F56" w:rsidP="00D30F6E">
            <w:pPr>
              <w:widowControl w:val="0"/>
              <w:snapToGrid w:val="0"/>
              <w:ind w:left="0"/>
              <w:jc w:val="center"/>
              <w:rPr>
                <w:ins w:id="3623" w:author="Kennedy, Muhil" w:date="2022-12-08T13:34:00Z"/>
                <w:rFonts w:ascii="Century Gothic" w:hAnsi="Century Gothic"/>
                <w:kern w:val="8"/>
                <w:szCs w:val="20"/>
                <w:lang w:val="en-US" w:eastAsia="en-US"/>
              </w:rPr>
            </w:pPr>
          </w:p>
        </w:tc>
      </w:tr>
      <w:tr w:rsidR="00F71F56" w:rsidRPr="00497E67" w14:paraId="12EA979B" w14:textId="77777777" w:rsidTr="00D30F6E">
        <w:trPr>
          <w:trHeight w:val="527"/>
          <w:ins w:id="3624" w:author="Kennedy, Muhil" w:date="2022-12-08T13:34:00Z"/>
        </w:trPr>
        <w:tc>
          <w:tcPr>
            <w:tcW w:w="1020" w:type="dxa"/>
            <w:vAlign w:val="center"/>
          </w:tcPr>
          <w:p w14:paraId="4E67EFCF" w14:textId="77777777" w:rsidR="00F71F56" w:rsidRPr="00497E67" w:rsidRDefault="00F71F56" w:rsidP="00D30F6E">
            <w:pPr>
              <w:widowControl w:val="0"/>
              <w:snapToGrid w:val="0"/>
              <w:ind w:left="0"/>
              <w:jc w:val="center"/>
              <w:rPr>
                <w:ins w:id="3625" w:author="Kennedy, Muhil" w:date="2022-12-08T13:34:00Z"/>
                <w:rFonts w:ascii="Century Gothic" w:hAnsi="Century Gothic"/>
                <w:b/>
                <w:kern w:val="8"/>
                <w:szCs w:val="20"/>
                <w:lang w:val="en-US" w:eastAsia="en-US"/>
              </w:rPr>
            </w:pPr>
            <w:ins w:id="3626" w:author="Kennedy, Muhil" w:date="2022-12-08T13:34:00Z">
              <w:r w:rsidRPr="00497E67">
                <w:rPr>
                  <w:rFonts w:ascii="Century Gothic" w:hAnsi="Century Gothic"/>
                  <w:b/>
                  <w:kern w:val="8"/>
                  <w:szCs w:val="20"/>
                  <w:lang w:val="en-US" w:eastAsia="en-US"/>
                </w:rPr>
                <w:t>Name:</w:t>
              </w:r>
            </w:ins>
          </w:p>
        </w:tc>
        <w:tc>
          <w:tcPr>
            <w:tcW w:w="3543" w:type="dxa"/>
            <w:tcBorders>
              <w:top w:val="single" w:sz="6" w:space="0" w:color="auto"/>
              <w:bottom w:val="single" w:sz="6" w:space="0" w:color="auto"/>
            </w:tcBorders>
            <w:vAlign w:val="center"/>
          </w:tcPr>
          <w:p w14:paraId="0467B02B" w14:textId="77777777" w:rsidR="00F71F56" w:rsidRPr="00497E67" w:rsidRDefault="00F71F56" w:rsidP="00D30F6E">
            <w:pPr>
              <w:widowControl w:val="0"/>
              <w:snapToGrid w:val="0"/>
              <w:ind w:left="0"/>
              <w:jc w:val="center"/>
              <w:rPr>
                <w:ins w:id="3627" w:author="Kennedy, Muhil" w:date="2022-12-08T13:34:00Z"/>
                <w:rFonts w:ascii="Century Gothic" w:hAnsi="Century Gothic"/>
                <w:kern w:val="8"/>
                <w:szCs w:val="20"/>
                <w:lang w:val="en-US" w:eastAsia="en-US"/>
              </w:rPr>
            </w:pPr>
          </w:p>
        </w:tc>
        <w:tc>
          <w:tcPr>
            <w:tcW w:w="284" w:type="dxa"/>
            <w:vAlign w:val="center"/>
          </w:tcPr>
          <w:p w14:paraId="18DE1E8A" w14:textId="77777777" w:rsidR="00F71F56" w:rsidRPr="00497E67" w:rsidRDefault="00F71F56" w:rsidP="00D30F6E">
            <w:pPr>
              <w:widowControl w:val="0"/>
              <w:snapToGrid w:val="0"/>
              <w:ind w:left="0"/>
              <w:jc w:val="center"/>
              <w:rPr>
                <w:ins w:id="3628" w:author="Kennedy, Muhil" w:date="2022-12-08T13:34:00Z"/>
                <w:rFonts w:ascii="Century Gothic" w:hAnsi="Century Gothic"/>
                <w:kern w:val="8"/>
                <w:szCs w:val="20"/>
                <w:lang w:val="en-US" w:eastAsia="en-US"/>
              </w:rPr>
            </w:pPr>
          </w:p>
        </w:tc>
        <w:tc>
          <w:tcPr>
            <w:tcW w:w="992" w:type="dxa"/>
            <w:vAlign w:val="center"/>
          </w:tcPr>
          <w:p w14:paraId="1C466176" w14:textId="77777777" w:rsidR="00F71F56" w:rsidRPr="00497E67" w:rsidRDefault="00F71F56" w:rsidP="00D30F6E">
            <w:pPr>
              <w:widowControl w:val="0"/>
              <w:snapToGrid w:val="0"/>
              <w:ind w:left="0"/>
              <w:jc w:val="center"/>
              <w:rPr>
                <w:ins w:id="3629" w:author="Kennedy, Muhil" w:date="2022-12-08T13:34:00Z"/>
                <w:rFonts w:ascii="Century Gothic" w:hAnsi="Century Gothic"/>
                <w:b/>
                <w:kern w:val="8"/>
                <w:szCs w:val="20"/>
                <w:lang w:val="en-US" w:eastAsia="en-US"/>
              </w:rPr>
            </w:pPr>
            <w:ins w:id="3630" w:author="Kennedy, Muhil" w:date="2022-12-08T13:34:00Z">
              <w:r w:rsidRPr="00497E67">
                <w:rPr>
                  <w:rFonts w:ascii="Century Gothic" w:hAnsi="Century Gothic"/>
                  <w:b/>
                  <w:kern w:val="8"/>
                  <w:szCs w:val="20"/>
                  <w:lang w:val="en-US" w:eastAsia="en-US"/>
                </w:rPr>
                <w:t>Name:</w:t>
              </w:r>
            </w:ins>
          </w:p>
        </w:tc>
        <w:tc>
          <w:tcPr>
            <w:tcW w:w="3544" w:type="dxa"/>
            <w:tcBorders>
              <w:top w:val="single" w:sz="6" w:space="0" w:color="auto"/>
              <w:bottom w:val="single" w:sz="6" w:space="0" w:color="auto"/>
            </w:tcBorders>
            <w:vAlign w:val="center"/>
          </w:tcPr>
          <w:p w14:paraId="5315B0BA" w14:textId="77777777" w:rsidR="00F71F56" w:rsidRPr="00497E67" w:rsidDel="00E22EB3" w:rsidRDefault="00F71F56" w:rsidP="00D30F6E">
            <w:pPr>
              <w:widowControl w:val="0"/>
              <w:snapToGrid w:val="0"/>
              <w:ind w:left="0"/>
              <w:jc w:val="center"/>
              <w:rPr>
                <w:ins w:id="3631" w:author="Kennedy, Muhil" w:date="2022-12-08T13:34:00Z"/>
                <w:rFonts w:ascii="Century Gothic" w:hAnsi="Century Gothic"/>
                <w:kern w:val="8"/>
                <w:szCs w:val="20"/>
                <w:lang w:val="en-US" w:eastAsia="en-US"/>
              </w:rPr>
            </w:pPr>
          </w:p>
        </w:tc>
        <w:tc>
          <w:tcPr>
            <w:tcW w:w="256" w:type="dxa"/>
          </w:tcPr>
          <w:p w14:paraId="0229A6A4" w14:textId="77777777" w:rsidR="00F71F56" w:rsidRPr="00497E67" w:rsidDel="00E22EB3" w:rsidRDefault="00F71F56" w:rsidP="00D30F6E">
            <w:pPr>
              <w:widowControl w:val="0"/>
              <w:snapToGrid w:val="0"/>
              <w:ind w:left="0"/>
              <w:jc w:val="center"/>
              <w:rPr>
                <w:ins w:id="3632" w:author="Kennedy, Muhil" w:date="2022-12-08T13:34:00Z"/>
                <w:rFonts w:ascii="Century Gothic" w:hAnsi="Century Gothic"/>
                <w:kern w:val="8"/>
                <w:szCs w:val="20"/>
                <w:lang w:val="en-US" w:eastAsia="en-US"/>
              </w:rPr>
            </w:pPr>
          </w:p>
        </w:tc>
      </w:tr>
      <w:tr w:rsidR="00F71F56" w:rsidRPr="00497E67" w14:paraId="63E22D6A" w14:textId="77777777" w:rsidTr="00D30F6E">
        <w:trPr>
          <w:trHeight w:val="454"/>
          <w:ins w:id="3633" w:author="Kennedy, Muhil" w:date="2022-12-08T13:34:00Z"/>
        </w:trPr>
        <w:tc>
          <w:tcPr>
            <w:tcW w:w="1020" w:type="dxa"/>
            <w:vAlign w:val="bottom"/>
          </w:tcPr>
          <w:p w14:paraId="4CC6C75D" w14:textId="77777777" w:rsidR="00F71F56" w:rsidRPr="00497E67" w:rsidRDefault="00F71F56" w:rsidP="00D30F6E">
            <w:pPr>
              <w:widowControl w:val="0"/>
              <w:snapToGrid w:val="0"/>
              <w:ind w:left="0"/>
              <w:jc w:val="left"/>
              <w:rPr>
                <w:ins w:id="3634" w:author="Kennedy, Muhil" w:date="2022-12-08T13:34:00Z"/>
                <w:rFonts w:ascii="Century Gothic" w:hAnsi="Century Gothic"/>
                <w:b/>
                <w:kern w:val="8"/>
                <w:szCs w:val="20"/>
                <w:lang w:val="en-US" w:eastAsia="en-US"/>
              </w:rPr>
            </w:pPr>
          </w:p>
        </w:tc>
        <w:tc>
          <w:tcPr>
            <w:tcW w:w="3543" w:type="dxa"/>
            <w:tcBorders>
              <w:top w:val="single" w:sz="6" w:space="0" w:color="auto"/>
              <w:bottom w:val="single" w:sz="6" w:space="0" w:color="auto"/>
            </w:tcBorders>
          </w:tcPr>
          <w:p w14:paraId="00DB1228" w14:textId="77777777" w:rsidR="00F71F56" w:rsidRPr="00497E67" w:rsidRDefault="00F71F56" w:rsidP="00D30F6E">
            <w:pPr>
              <w:widowControl w:val="0"/>
              <w:snapToGrid w:val="0"/>
              <w:ind w:left="0"/>
              <w:jc w:val="center"/>
              <w:rPr>
                <w:ins w:id="3635" w:author="Kennedy, Muhil" w:date="2022-12-08T13:34:00Z"/>
                <w:rFonts w:ascii="Century Gothic" w:hAnsi="Century Gothic"/>
                <w:kern w:val="8"/>
                <w:szCs w:val="20"/>
                <w:lang w:val="en-US" w:eastAsia="en-US"/>
              </w:rPr>
            </w:pPr>
          </w:p>
        </w:tc>
        <w:tc>
          <w:tcPr>
            <w:tcW w:w="284" w:type="dxa"/>
          </w:tcPr>
          <w:p w14:paraId="6F543410" w14:textId="77777777" w:rsidR="00F71F56" w:rsidRPr="00497E67" w:rsidRDefault="00F71F56" w:rsidP="00D30F6E">
            <w:pPr>
              <w:widowControl w:val="0"/>
              <w:snapToGrid w:val="0"/>
              <w:ind w:left="0"/>
              <w:jc w:val="center"/>
              <w:rPr>
                <w:ins w:id="3636" w:author="Kennedy, Muhil" w:date="2022-12-08T13:34:00Z"/>
                <w:rFonts w:ascii="Century Gothic" w:hAnsi="Century Gothic"/>
                <w:kern w:val="8"/>
                <w:szCs w:val="20"/>
                <w:lang w:val="en-US" w:eastAsia="en-US"/>
              </w:rPr>
            </w:pPr>
          </w:p>
          <w:p w14:paraId="0C5E381D" w14:textId="77777777" w:rsidR="00F71F56" w:rsidRPr="00497E67" w:rsidRDefault="00F71F56" w:rsidP="00D30F6E">
            <w:pPr>
              <w:widowControl w:val="0"/>
              <w:snapToGrid w:val="0"/>
              <w:ind w:left="0"/>
              <w:jc w:val="left"/>
              <w:rPr>
                <w:ins w:id="3637" w:author="Kennedy, Muhil" w:date="2022-12-08T13:34:00Z"/>
                <w:rFonts w:ascii="Century Gothic" w:hAnsi="Century Gothic"/>
                <w:kern w:val="8"/>
                <w:szCs w:val="20"/>
                <w:lang w:val="en-US" w:eastAsia="en-US"/>
              </w:rPr>
            </w:pPr>
          </w:p>
        </w:tc>
        <w:tc>
          <w:tcPr>
            <w:tcW w:w="992" w:type="dxa"/>
            <w:vAlign w:val="bottom"/>
          </w:tcPr>
          <w:p w14:paraId="159B5793" w14:textId="77777777" w:rsidR="00F71F56" w:rsidRPr="00497E67" w:rsidRDefault="00F71F56" w:rsidP="00D30F6E">
            <w:pPr>
              <w:widowControl w:val="0"/>
              <w:snapToGrid w:val="0"/>
              <w:ind w:left="0"/>
              <w:jc w:val="left"/>
              <w:rPr>
                <w:ins w:id="3638" w:author="Kennedy, Muhil" w:date="2022-12-08T13:34:00Z"/>
                <w:rFonts w:ascii="Century Gothic" w:hAnsi="Century Gothic"/>
                <w:b/>
                <w:kern w:val="8"/>
                <w:szCs w:val="20"/>
                <w:lang w:val="en-US" w:eastAsia="en-US"/>
              </w:rPr>
            </w:pPr>
          </w:p>
          <w:p w14:paraId="037B6E3C" w14:textId="77777777" w:rsidR="00F71F56" w:rsidRPr="00497E67" w:rsidRDefault="00F71F56" w:rsidP="00D30F6E">
            <w:pPr>
              <w:widowControl w:val="0"/>
              <w:snapToGrid w:val="0"/>
              <w:ind w:left="0"/>
              <w:jc w:val="left"/>
              <w:rPr>
                <w:ins w:id="3639" w:author="Kennedy, Muhil" w:date="2022-12-08T13:34:00Z"/>
                <w:rFonts w:ascii="Century Gothic" w:hAnsi="Century Gothic"/>
                <w:b/>
                <w:kern w:val="8"/>
                <w:szCs w:val="20"/>
                <w:lang w:val="en-US" w:eastAsia="en-US"/>
              </w:rPr>
            </w:pPr>
          </w:p>
        </w:tc>
        <w:tc>
          <w:tcPr>
            <w:tcW w:w="3544" w:type="dxa"/>
            <w:tcBorders>
              <w:top w:val="single" w:sz="6" w:space="0" w:color="auto"/>
              <w:bottom w:val="single" w:sz="6" w:space="0" w:color="auto"/>
            </w:tcBorders>
          </w:tcPr>
          <w:p w14:paraId="3140A061" w14:textId="77777777" w:rsidR="00F71F56" w:rsidRPr="00497E67" w:rsidRDefault="00F71F56" w:rsidP="00D30F6E">
            <w:pPr>
              <w:widowControl w:val="0"/>
              <w:snapToGrid w:val="0"/>
              <w:ind w:left="0"/>
              <w:jc w:val="center"/>
              <w:rPr>
                <w:ins w:id="3640" w:author="Kennedy, Muhil" w:date="2022-12-08T13:34:00Z"/>
                <w:rFonts w:ascii="Century Gothic" w:hAnsi="Century Gothic"/>
                <w:kern w:val="8"/>
                <w:szCs w:val="20"/>
                <w:lang w:val="en-US" w:eastAsia="en-US"/>
              </w:rPr>
            </w:pPr>
          </w:p>
          <w:p w14:paraId="17558601" w14:textId="77777777" w:rsidR="00F71F56" w:rsidRPr="00497E67" w:rsidRDefault="00F71F56" w:rsidP="00D30F6E">
            <w:pPr>
              <w:widowControl w:val="0"/>
              <w:snapToGrid w:val="0"/>
              <w:ind w:left="0"/>
              <w:jc w:val="center"/>
              <w:rPr>
                <w:ins w:id="3641" w:author="Kennedy, Muhil" w:date="2022-12-08T13:34:00Z"/>
                <w:rFonts w:ascii="Century Gothic" w:hAnsi="Century Gothic"/>
                <w:kern w:val="8"/>
                <w:szCs w:val="20"/>
                <w:lang w:val="en-US" w:eastAsia="en-US"/>
              </w:rPr>
            </w:pPr>
          </w:p>
          <w:p w14:paraId="470282E5" w14:textId="77777777" w:rsidR="00F71F56" w:rsidRPr="00497E67" w:rsidRDefault="00F71F56" w:rsidP="00D30F6E">
            <w:pPr>
              <w:widowControl w:val="0"/>
              <w:snapToGrid w:val="0"/>
              <w:ind w:left="0"/>
              <w:jc w:val="center"/>
              <w:rPr>
                <w:ins w:id="3642" w:author="Kennedy, Muhil" w:date="2022-12-08T13:34:00Z"/>
                <w:rFonts w:ascii="Century Gothic" w:hAnsi="Century Gothic"/>
                <w:kern w:val="8"/>
                <w:szCs w:val="20"/>
                <w:lang w:val="en-US" w:eastAsia="en-US"/>
              </w:rPr>
            </w:pPr>
          </w:p>
        </w:tc>
        <w:tc>
          <w:tcPr>
            <w:tcW w:w="256" w:type="dxa"/>
          </w:tcPr>
          <w:p w14:paraId="46645D50" w14:textId="77777777" w:rsidR="00F71F56" w:rsidRPr="00497E67" w:rsidRDefault="00F71F56" w:rsidP="00D30F6E">
            <w:pPr>
              <w:widowControl w:val="0"/>
              <w:snapToGrid w:val="0"/>
              <w:ind w:left="0"/>
              <w:jc w:val="center"/>
              <w:rPr>
                <w:ins w:id="3643" w:author="Kennedy, Muhil" w:date="2022-12-08T13:34:00Z"/>
                <w:rFonts w:ascii="Century Gothic" w:hAnsi="Century Gothic"/>
                <w:kern w:val="8"/>
                <w:szCs w:val="20"/>
                <w:lang w:val="en-US" w:eastAsia="en-US"/>
              </w:rPr>
            </w:pPr>
          </w:p>
          <w:p w14:paraId="135CA2E7" w14:textId="77777777" w:rsidR="00F71F56" w:rsidRPr="00497E67" w:rsidRDefault="00F71F56" w:rsidP="00D30F6E">
            <w:pPr>
              <w:widowControl w:val="0"/>
              <w:snapToGrid w:val="0"/>
              <w:ind w:left="0"/>
              <w:jc w:val="center"/>
              <w:rPr>
                <w:ins w:id="3644" w:author="Kennedy, Muhil" w:date="2022-12-08T13:34:00Z"/>
                <w:rFonts w:ascii="Century Gothic" w:hAnsi="Century Gothic"/>
                <w:kern w:val="8"/>
                <w:szCs w:val="20"/>
                <w:lang w:val="en-US" w:eastAsia="en-US"/>
              </w:rPr>
            </w:pPr>
          </w:p>
        </w:tc>
      </w:tr>
      <w:tr w:rsidR="00F71F56" w:rsidRPr="00497E67" w14:paraId="13ABDE80" w14:textId="77777777" w:rsidTr="00D30F6E">
        <w:trPr>
          <w:trHeight w:val="454"/>
          <w:ins w:id="3645" w:author="Kennedy, Muhil" w:date="2022-12-08T13:34:00Z"/>
        </w:trPr>
        <w:tc>
          <w:tcPr>
            <w:tcW w:w="1020" w:type="dxa"/>
            <w:vAlign w:val="bottom"/>
          </w:tcPr>
          <w:p w14:paraId="76F52FDE" w14:textId="77777777" w:rsidR="00F71F56" w:rsidRPr="00497E67" w:rsidRDefault="00F71F56" w:rsidP="00D30F6E">
            <w:pPr>
              <w:widowControl w:val="0"/>
              <w:snapToGrid w:val="0"/>
              <w:ind w:left="0"/>
              <w:jc w:val="left"/>
              <w:rPr>
                <w:ins w:id="3646" w:author="Kennedy, Muhil" w:date="2022-12-08T13:34:00Z"/>
                <w:rFonts w:ascii="Century Gothic" w:hAnsi="Century Gothic"/>
                <w:b/>
                <w:kern w:val="8"/>
                <w:szCs w:val="20"/>
                <w:lang w:val="en-US" w:eastAsia="en-US"/>
              </w:rPr>
            </w:pPr>
          </w:p>
        </w:tc>
        <w:tc>
          <w:tcPr>
            <w:tcW w:w="3543" w:type="dxa"/>
            <w:tcBorders>
              <w:top w:val="single" w:sz="6" w:space="0" w:color="auto"/>
            </w:tcBorders>
          </w:tcPr>
          <w:p w14:paraId="373A5B39" w14:textId="77777777" w:rsidR="00F71F56" w:rsidRPr="00497E67" w:rsidRDefault="00F71F56" w:rsidP="00D30F6E">
            <w:pPr>
              <w:widowControl w:val="0"/>
              <w:snapToGrid w:val="0"/>
              <w:ind w:left="0"/>
              <w:jc w:val="center"/>
              <w:rPr>
                <w:ins w:id="3647" w:author="Kennedy, Muhil" w:date="2022-12-08T13:34:00Z"/>
                <w:rFonts w:ascii="Century Gothic" w:hAnsi="Century Gothic"/>
                <w:kern w:val="8"/>
                <w:szCs w:val="20"/>
                <w:lang w:val="en-US" w:eastAsia="en-US"/>
              </w:rPr>
            </w:pPr>
            <w:ins w:id="3648" w:author="Kennedy, Muhil" w:date="2022-12-08T13:34:00Z">
              <w:r w:rsidRPr="00497E67">
                <w:rPr>
                  <w:rFonts w:ascii="Century Gothic" w:hAnsi="Century Gothic"/>
                  <w:b/>
                  <w:kern w:val="8"/>
                  <w:szCs w:val="20"/>
                  <w:lang w:val="en-US" w:eastAsia="en-US"/>
                </w:rPr>
                <w:t>Signature</w:t>
              </w:r>
            </w:ins>
          </w:p>
          <w:p w14:paraId="54CA720C" w14:textId="77777777" w:rsidR="00F71F56" w:rsidRPr="00497E67" w:rsidRDefault="00F71F56" w:rsidP="00D30F6E">
            <w:pPr>
              <w:widowControl w:val="0"/>
              <w:snapToGrid w:val="0"/>
              <w:ind w:left="0"/>
              <w:jc w:val="center"/>
              <w:rPr>
                <w:ins w:id="3649" w:author="Kennedy, Muhil" w:date="2022-12-08T13:34:00Z"/>
                <w:rFonts w:ascii="Century Gothic" w:hAnsi="Century Gothic"/>
                <w:kern w:val="8"/>
                <w:szCs w:val="20"/>
                <w:lang w:val="en-US" w:eastAsia="en-US"/>
              </w:rPr>
            </w:pPr>
          </w:p>
          <w:p w14:paraId="7586161D" w14:textId="77777777" w:rsidR="00F71F56" w:rsidRPr="00497E67" w:rsidRDefault="00F71F56" w:rsidP="00D30F6E">
            <w:pPr>
              <w:widowControl w:val="0"/>
              <w:snapToGrid w:val="0"/>
              <w:ind w:left="0"/>
              <w:jc w:val="center"/>
              <w:rPr>
                <w:ins w:id="3650" w:author="Kennedy, Muhil" w:date="2022-12-08T13:34:00Z"/>
                <w:rFonts w:ascii="Century Gothic" w:hAnsi="Century Gothic"/>
                <w:kern w:val="8"/>
                <w:szCs w:val="20"/>
                <w:lang w:val="en-US" w:eastAsia="en-US"/>
              </w:rPr>
            </w:pPr>
          </w:p>
        </w:tc>
        <w:tc>
          <w:tcPr>
            <w:tcW w:w="284" w:type="dxa"/>
          </w:tcPr>
          <w:p w14:paraId="340B5BFC" w14:textId="77777777" w:rsidR="00F71F56" w:rsidRPr="00497E67" w:rsidRDefault="00F71F56" w:rsidP="00D30F6E">
            <w:pPr>
              <w:widowControl w:val="0"/>
              <w:snapToGrid w:val="0"/>
              <w:ind w:left="0"/>
              <w:jc w:val="center"/>
              <w:rPr>
                <w:ins w:id="3651" w:author="Kennedy, Muhil" w:date="2022-12-08T13:34:00Z"/>
                <w:rFonts w:ascii="Century Gothic" w:hAnsi="Century Gothic"/>
                <w:kern w:val="8"/>
                <w:szCs w:val="20"/>
                <w:lang w:val="en-US" w:eastAsia="en-US"/>
              </w:rPr>
            </w:pPr>
          </w:p>
          <w:p w14:paraId="32D4995B" w14:textId="77777777" w:rsidR="00F71F56" w:rsidRPr="00497E67" w:rsidRDefault="00F71F56" w:rsidP="00D30F6E">
            <w:pPr>
              <w:widowControl w:val="0"/>
              <w:snapToGrid w:val="0"/>
              <w:ind w:left="0"/>
              <w:jc w:val="left"/>
              <w:rPr>
                <w:ins w:id="3652" w:author="Kennedy, Muhil" w:date="2022-12-08T13:34:00Z"/>
                <w:rFonts w:ascii="Century Gothic" w:hAnsi="Century Gothic"/>
                <w:kern w:val="8"/>
                <w:szCs w:val="20"/>
                <w:lang w:val="en-US" w:eastAsia="en-US"/>
              </w:rPr>
            </w:pPr>
          </w:p>
        </w:tc>
        <w:tc>
          <w:tcPr>
            <w:tcW w:w="992" w:type="dxa"/>
            <w:vAlign w:val="bottom"/>
          </w:tcPr>
          <w:p w14:paraId="210C047D" w14:textId="77777777" w:rsidR="00F71F56" w:rsidRPr="00497E67" w:rsidRDefault="00F71F56" w:rsidP="00D30F6E">
            <w:pPr>
              <w:widowControl w:val="0"/>
              <w:snapToGrid w:val="0"/>
              <w:ind w:left="0"/>
              <w:jc w:val="left"/>
              <w:rPr>
                <w:ins w:id="3653" w:author="Kennedy, Muhil" w:date="2022-12-08T13:34:00Z"/>
                <w:rFonts w:ascii="Century Gothic" w:hAnsi="Century Gothic"/>
                <w:b/>
                <w:kern w:val="8"/>
                <w:szCs w:val="20"/>
                <w:lang w:val="en-US" w:eastAsia="en-US"/>
              </w:rPr>
            </w:pPr>
          </w:p>
        </w:tc>
        <w:tc>
          <w:tcPr>
            <w:tcW w:w="3544" w:type="dxa"/>
            <w:tcBorders>
              <w:top w:val="single" w:sz="6" w:space="0" w:color="auto"/>
            </w:tcBorders>
          </w:tcPr>
          <w:p w14:paraId="6514ED60" w14:textId="77777777" w:rsidR="00F71F56" w:rsidRPr="00497E67" w:rsidRDefault="00F71F56" w:rsidP="00D30F6E">
            <w:pPr>
              <w:widowControl w:val="0"/>
              <w:snapToGrid w:val="0"/>
              <w:ind w:left="0"/>
              <w:jc w:val="center"/>
              <w:rPr>
                <w:ins w:id="3654" w:author="Kennedy, Muhil" w:date="2022-12-08T13:34:00Z"/>
                <w:rFonts w:ascii="Century Gothic" w:hAnsi="Century Gothic"/>
                <w:kern w:val="8"/>
                <w:szCs w:val="20"/>
                <w:lang w:val="en-US" w:eastAsia="en-US"/>
              </w:rPr>
            </w:pPr>
            <w:ins w:id="3655" w:author="Kennedy, Muhil" w:date="2022-12-08T13:34:00Z">
              <w:r w:rsidRPr="00497E67">
                <w:rPr>
                  <w:rFonts w:ascii="Century Gothic" w:hAnsi="Century Gothic"/>
                  <w:b/>
                  <w:kern w:val="8"/>
                  <w:szCs w:val="20"/>
                  <w:lang w:val="en-US" w:eastAsia="en-US"/>
                </w:rPr>
                <w:t>Signature</w:t>
              </w:r>
            </w:ins>
          </w:p>
        </w:tc>
        <w:tc>
          <w:tcPr>
            <w:tcW w:w="256" w:type="dxa"/>
          </w:tcPr>
          <w:p w14:paraId="6EE35E07" w14:textId="77777777" w:rsidR="00F71F56" w:rsidRPr="00497E67" w:rsidRDefault="00F71F56" w:rsidP="00D30F6E">
            <w:pPr>
              <w:widowControl w:val="0"/>
              <w:snapToGrid w:val="0"/>
              <w:ind w:left="0"/>
              <w:jc w:val="center"/>
              <w:rPr>
                <w:ins w:id="3656" w:author="Kennedy, Muhil" w:date="2022-12-08T13:34:00Z"/>
                <w:rFonts w:ascii="Century Gothic" w:hAnsi="Century Gothic"/>
                <w:kern w:val="8"/>
                <w:szCs w:val="20"/>
                <w:lang w:val="en-US" w:eastAsia="en-US"/>
              </w:rPr>
            </w:pPr>
          </w:p>
          <w:p w14:paraId="239B30CD" w14:textId="77777777" w:rsidR="00F71F56" w:rsidRPr="00497E67" w:rsidRDefault="00F71F56" w:rsidP="00D30F6E">
            <w:pPr>
              <w:widowControl w:val="0"/>
              <w:snapToGrid w:val="0"/>
              <w:ind w:left="0"/>
              <w:jc w:val="center"/>
              <w:rPr>
                <w:ins w:id="3657" w:author="Kennedy, Muhil" w:date="2022-12-08T13:34:00Z"/>
                <w:rFonts w:ascii="Century Gothic" w:hAnsi="Century Gothic"/>
                <w:kern w:val="8"/>
                <w:szCs w:val="20"/>
                <w:lang w:val="en-US" w:eastAsia="en-US"/>
              </w:rPr>
            </w:pPr>
          </w:p>
        </w:tc>
      </w:tr>
      <w:tr w:rsidR="00F71F56" w:rsidRPr="00497E67" w14:paraId="5C7E2CB9" w14:textId="77777777" w:rsidTr="00D30F6E">
        <w:trPr>
          <w:trHeight w:val="454"/>
          <w:ins w:id="3658" w:author="Kennedy, Muhil" w:date="2022-12-08T13:34:00Z"/>
        </w:trPr>
        <w:tc>
          <w:tcPr>
            <w:tcW w:w="1020" w:type="dxa"/>
            <w:vAlign w:val="center"/>
          </w:tcPr>
          <w:p w14:paraId="4383868D" w14:textId="77777777" w:rsidR="00F71F56" w:rsidRPr="00497E67" w:rsidRDefault="00F71F56" w:rsidP="00D30F6E">
            <w:pPr>
              <w:widowControl w:val="0"/>
              <w:snapToGrid w:val="0"/>
              <w:ind w:left="0"/>
              <w:jc w:val="center"/>
              <w:rPr>
                <w:ins w:id="3659" w:author="Kennedy, Muhil" w:date="2022-12-08T13:34:00Z"/>
                <w:rFonts w:ascii="Century Gothic" w:hAnsi="Century Gothic"/>
                <w:b/>
                <w:kern w:val="8"/>
                <w:szCs w:val="20"/>
                <w:lang w:val="en-US" w:eastAsia="en-US"/>
              </w:rPr>
            </w:pPr>
            <w:ins w:id="3660" w:author="Kennedy, Muhil" w:date="2022-12-08T13:34:00Z">
              <w:r w:rsidRPr="00497E67">
                <w:rPr>
                  <w:rFonts w:ascii="Century Gothic" w:hAnsi="Century Gothic"/>
                  <w:b/>
                  <w:kern w:val="8"/>
                  <w:szCs w:val="20"/>
                  <w:lang w:val="en-US" w:eastAsia="en-US"/>
                </w:rPr>
                <w:t>Date:</w:t>
              </w:r>
            </w:ins>
          </w:p>
        </w:tc>
        <w:tc>
          <w:tcPr>
            <w:tcW w:w="3543" w:type="dxa"/>
            <w:tcBorders>
              <w:bottom w:val="single" w:sz="6" w:space="0" w:color="auto"/>
            </w:tcBorders>
            <w:vAlign w:val="center"/>
          </w:tcPr>
          <w:p w14:paraId="27CDB5F3" w14:textId="77777777" w:rsidR="00F71F56" w:rsidRPr="00497E67" w:rsidRDefault="00F71F56" w:rsidP="00D30F6E">
            <w:pPr>
              <w:widowControl w:val="0"/>
              <w:snapToGrid w:val="0"/>
              <w:ind w:left="0"/>
              <w:jc w:val="center"/>
              <w:rPr>
                <w:ins w:id="3661" w:author="Kennedy, Muhil" w:date="2022-12-08T13:34:00Z"/>
                <w:rFonts w:ascii="Century Gothic" w:hAnsi="Century Gothic"/>
                <w:kern w:val="8"/>
                <w:szCs w:val="20"/>
                <w:lang w:val="en-US" w:eastAsia="en-US"/>
              </w:rPr>
            </w:pPr>
          </w:p>
        </w:tc>
        <w:tc>
          <w:tcPr>
            <w:tcW w:w="284" w:type="dxa"/>
            <w:vAlign w:val="center"/>
          </w:tcPr>
          <w:p w14:paraId="19CA063E" w14:textId="77777777" w:rsidR="00F71F56" w:rsidRPr="00497E67" w:rsidRDefault="00F71F56" w:rsidP="00D30F6E">
            <w:pPr>
              <w:widowControl w:val="0"/>
              <w:snapToGrid w:val="0"/>
              <w:ind w:left="0"/>
              <w:jc w:val="center"/>
              <w:rPr>
                <w:ins w:id="3662" w:author="Kennedy, Muhil" w:date="2022-12-08T13:34:00Z"/>
                <w:rFonts w:ascii="Century Gothic" w:hAnsi="Century Gothic"/>
                <w:kern w:val="8"/>
                <w:szCs w:val="20"/>
                <w:lang w:val="en-US" w:eastAsia="en-US"/>
              </w:rPr>
            </w:pPr>
          </w:p>
        </w:tc>
        <w:tc>
          <w:tcPr>
            <w:tcW w:w="992" w:type="dxa"/>
            <w:vAlign w:val="center"/>
          </w:tcPr>
          <w:p w14:paraId="765E3FA1" w14:textId="77777777" w:rsidR="00F71F56" w:rsidRPr="00497E67" w:rsidDel="00B15A12" w:rsidRDefault="00F71F56" w:rsidP="00D30F6E">
            <w:pPr>
              <w:widowControl w:val="0"/>
              <w:snapToGrid w:val="0"/>
              <w:ind w:left="0"/>
              <w:jc w:val="center"/>
              <w:rPr>
                <w:ins w:id="3663" w:author="Kennedy, Muhil" w:date="2022-12-08T13:34:00Z"/>
                <w:rFonts w:ascii="Century Gothic" w:hAnsi="Century Gothic"/>
                <w:b/>
                <w:kern w:val="8"/>
                <w:szCs w:val="20"/>
                <w:lang w:val="en-US" w:eastAsia="en-US"/>
              </w:rPr>
            </w:pPr>
            <w:ins w:id="3664" w:author="Kennedy, Muhil" w:date="2022-12-08T13:34:00Z">
              <w:r w:rsidRPr="00497E67">
                <w:rPr>
                  <w:rFonts w:ascii="Century Gothic" w:hAnsi="Century Gothic"/>
                  <w:b/>
                  <w:kern w:val="8"/>
                  <w:szCs w:val="20"/>
                  <w:lang w:val="en-US" w:eastAsia="en-US"/>
                </w:rPr>
                <w:t>Date:</w:t>
              </w:r>
            </w:ins>
          </w:p>
        </w:tc>
        <w:tc>
          <w:tcPr>
            <w:tcW w:w="3544" w:type="dxa"/>
            <w:tcBorders>
              <w:bottom w:val="single" w:sz="6" w:space="0" w:color="auto"/>
            </w:tcBorders>
            <w:vAlign w:val="center"/>
          </w:tcPr>
          <w:p w14:paraId="18BBEBCB" w14:textId="77777777" w:rsidR="00F71F56" w:rsidRPr="00497E67" w:rsidRDefault="00F71F56" w:rsidP="00D30F6E">
            <w:pPr>
              <w:widowControl w:val="0"/>
              <w:snapToGrid w:val="0"/>
              <w:ind w:left="0"/>
              <w:jc w:val="center"/>
              <w:rPr>
                <w:ins w:id="3665" w:author="Kennedy, Muhil" w:date="2022-12-08T13:34:00Z"/>
                <w:rFonts w:ascii="Century Gothic" w:hAnsi="Century Gothic"/>
                <w:kern w:val="8"/>
                <w:szCs w:val="20"/>
                <w:lang w:val="en-US" w:eastAsia="en-US"/>
              </w:rPr>
            </w:pPr>
          </w:p>
        </w:tc>
        <w:tc>
          <w:tcPr>
            <w:tcW w:w="256" w:type="dxa"/>
          </w:tcPr>
          <w:p w14:paraId="7C517839" w14:textId="77777777" w:rsidR="00F71F56" w:rsidRPr="00497E67" w:rsidRDefault="00F71F56" w:rsidP="00D30F6E">
            <w:pPr>
              <w:widowControl w:val="0"/>
              <w:snapToGrid w:val="0"/>
              <w:ind w:left="0"/>
              <w:jc w:val="center"/>
              <w:rPr>
                <w:ins w:id="3666" w:author="Kennedy, Muhil" w:date="2022-12-08T13:34:00Z"/>
                <w:rFonts w:ascii="Century Gothic" w:hAnsi="Century Gothic"/>
                <w:kern w:val="8"/>
                <w:szCs w:val="20"/>
                <w:lang w:val="en-US" w:eastAsia="en-US"/>
              </w:rPr>
            </w:pPr>
          </w:p>
        </w:tc>
      </w:tr>
      <w:tr w:rsidR="00F71F56" w:rsidRPr="00497E67" w14:paraId="6B8F5138" w14:textId="77777777" w:rsidTr="00D30F6E">
        <w:trPr>
          <w:trHeight w:val="454"/>
          <w:ins w:id="3667" w:author="Kennedy, Muhil" w:date="2022-12-08T13:34:00Z"/>
        </w:trPr>
        <w:tc>
          <w:tcPr>
            <w:tcW w:w="1020" w:type="dxa"/>
            <w:vAlign w:val="center"/>
          </w:tcPr>
          <w:p w14:paraId="6F86A586" w14:textId="77777777" w:rsidR="00F71F56" w:rsidRPr="00497E67" w:rsidRDefault="00F71F56" w:rsidP="00D30F6E">
            <w:pPr>
              <w:widowControl w:val="0"/>
              <w:snapToGrid w:val="0"/>
              <w:ind w:left="0"/>
              <w:jc w:val="center"/>
              <w:rPr>
                <w:ins w:id="3668" w:author="Kennedy, Muhil" w:date="2022-12-08T13:34:00Z"/>
                <w:rFonts w:ascii="Century Gothic" w:hAnsi="Century Gothic"/>
                <w:b/>
                <w:kern w:val="8"/>
                <w:szCs w:val="20"/>
                <w:lang w:val="en-US" w:eastAsia="en-US"/>
              </w:rPr>
            </w:pPr>
            <w:ins w:id="3669" w:author="Kennedy, Muhil" w:date="2022-12-08T13:34:00Z">
              <w:r w:rsidRPr="00497E67">
                <w:rPr>
                  <w:rFonts w:ascii="Century Gothic" w:hAnsi="Century Gothic"/>
                  <w:b/>
                  <w:kern w:val="8"/>
                  <w:szCs w:val="20"/>
                  <w:lang w:val="en-US" w:eastAsia="en-US"/>
                </w:rPr>
                <w:t>Name:</w:t>
              </w:r>
            </w:ins>
          </w:p>
        </w:tc>
        <w:tc>
          <w:tcPr>
            <w:tcW w:w="3543" w:type="dxa"/>
            <w:tcBorders>
              <w:top w:val="single" w:sz="6" w:space="0" w:color="auto"/>
              <w:bottom w:val="single" w:sz="6" w:space="0" w:color="auto"/>
            </w:tcBorders>
            <w:vAlign w:val="center"/>
          </w:tcPr>
          <w:p w14:paraId="1B88EA3C" w14:textId="77777777" w:rsidR="00F71F56" w:rsidRPr="00497E67" w:rsidRDefault="00F71F56" w:rsidP="00D30F6E">
            <w:pPr>
              <w:widowControl w:val="0"/>
              <w:snapToGrid w:val="0"/>
              <w:ind w:left="0"/>
              <w:jc w:val="center"/>
              <w:rPr>
                <w:ins w:id="3670" w:author="Kennedy, Muhil" w:date="2022-12-08T13:34:00Z"/>
                <w:rFonts w:ascii="Century Gothic" w:hAnsi="Century Gothic"/>
                <w:kern w:val="8"/>
                <w:szCs w:val="20"/>
                <w:lang w:val="en-US" w:eastAsia="en-US"/>
              </w:rPr>
            </w:pPr>
          </w:p>
        </w:tc>
        <w:tc>
          <w:tcPr>
            <w:tcW w:w="284" w:type="dxa"/>
            <w:vAlign w:val="center"/>
          </w:tcPr>
          <w:p w14:paraId="6E8ED0A4" w14:textId="77777777" w:rsidR="00F71F56" w:rsidRPr="00497E67" w:rsidRDefault="00F71F56" w:rsidP="00D30F6E">
            <w:pPr>
              <w:widowControl w:val="0"/>
              <w:snapToGrid w:val="0"/>
              <w:ind w:left="0"/>
              <w:jc w:val="center"/>
              <w:rPr>
                <w:ins w:id="3671" w:author="Kennedy, Muhil" w:date="2022-12-08T13:34:00Z"/>
                <w:rFonts w:ascii="Century Gothic" w:hAnsi="Century Gothic"/>
                <w:kern w:val="8"/>
                <w:szCs w:val="20"/>
                <w:lang w:val="en-US" w:eastAsia="en-US"/>
              </w:rPr>
            </w:pPr>
          </w:p>
        </w:tc>
        <w:tc>
          <w:tcPr>
            <w:tcW w:w="992" w:type="dxa"/>
            <w:vAlign w:val="center"/>
          </w:tcPr>
          <w:p w14:paraId="77E72367" w14:textId="77777777" w:rsidR="00F71F56" w:rsidRPr="00497E67" w:rsidRDefault="00F71F56" w:rsidP="00D30F6E">
            <w:pPr>
              <w:widowControl w:val="0"/>
              <w:snapToGrid w:val="0"/>
              <w:ind w:left="0"/>
              <w:jc w:val="center"/>
              <w:rPr>
                <w:ins w:id="3672" w:author="Kennedy, Muhil" w:date="2022-12-08T13:34:00Z"/>
                <w:rFonts w:ascii="Century Gothic" w:hAnsi="Century Gothic"/>
                <w:b/>
                <w:kern w:val="8"/>
                <w:szCs w:val="20"/>
                <w:lang w:val="en-US" w:eastAsia="en-US"/>
              </w:rPr>
            </w:pPr>
            <w:ins w:id="3673" w:author="Kennedy, Muhil" w:date="2022-12-08T13:34:00Z">
              <w:r w:rsidRPr="00497E67">
                <w:rPr>
                  <w:rFonts w:ascii="Century Gothic" w:hAnsi="Century Gothic"/>
                  <w:b/>
                  <w:kern w:val="8"/>
                  <w:szCs w:val="20"/>
                  <w:lang w:val="en-US" w:eastAsia="en-US"/>
                </w:rPr>
                <w:t>Name:</w:t>
              </w:r>
            </w:ins>
          </w:p>
        </w:tc>
        <w:tc>
          <w:tcPr>
            <w:tcW w:w="3544" w:type="dxa"/>
            <w:tcBorders>
              <w:top w:val="single" w:sz="6" w:space="0" w:color="auto"/>
              <w:bottom w:val="single" w:sz="6" w:space="0" w:color="auto"/>
            </w:tcBorders>
            <w:vAlign w:val="center"/>
          </w:tcPr>
          <w:p w14:paraId="7946221F" w14:textId="77777777" w:rsidR="00F71F56" w:rsidRPr="00497E67" w:rsidRDefault="00F71F56" w:rsidP="00D30F6E">
            <w:pPr>
              <w:widowControl w:val="0"/>
              <w:snapToGrid w:val="0"/>
              <w:ind w:left="0"/>
              <w:jc w:val="center"/>
              <w:rPr>
                <w:ins w:id="3674" w:author="Kennedy, Muhil" w:date="2022-12-08T13:34:00Z"/>
                <w:rFonts w:ascii="Century Gothic" w:hAnsi="Century Gothic"/>
                <w:kern w:val="8"/>
                <w:szCs w:val="20"/>
                <w:lang w:val="en-US" w:eastAsia="en-US"/>
              </w:rPr>
            </w:pPr>
          </w:p>
        </w:tc>
        <w:tc>
          <w:tcPr>
            <w:tcW w:w="256" w:type="dxa"/>
          </w:tcPr>
          <w:p w14:paraId="1297FB45" w14:textId="77777777" w:rsidR="00F71F56" w:rsidRPr="00497E67" w:rsidRDefault="00F71F56" w:rsidP="00D30F6E">
            <w:pPr>
              <w:widowControl w:val="0"/>
              <w:snapToGrid w:val="0"/>
              <w:ind w:left="0"/>
              <w:jc w:val="center"/>
              <w:rPr>
                <w:ins w:id="3675" w:author="Kennedy, Muhil" w:date="2022-12-08T13:34:00Z"/>
                <w:rFonts w:ascii="Century Gothic" w:hAnsi="Century Gothic"/>
                <w:kern w:val="8"/>
                <w:szCs w:val="20"/>
                <w:lang w:val="en-US" w:eastAsia="en-US"/>
              </w:rPr>
            </w:pPr>
          </w:p>
        </w:tc>
      </w:tr>
      <w:tr w:rsidR="00F71F56" w:rsidRPr="00497E67" w14:paraId="1F14A473" w14:textId="77777777" w:rsidTr="00D30F6E">
        <w:trPr>
          <w:trHeight w:val="454"/>
          <w:ins w:id="3676" w:author="Kennedy, Muhil" w:date="2022-12-08T13:34:00Z"/>
        </w:trPr>
        <w:tc>
          <w:tcPr>
            <w:tcW w:w="1020" w:type="dxa"/>
            <w:vAlign w:val="bottom"/>
          </w:tcPr>
          <w:p w14:paraId="742BB24C" w14:textId="77777777" w:rsidR="00F71F56" w:rsidRPr="00497E67" w:rsidRDefault="00F71F56" w:rsidP="00D30F6E">
            <w:pPr>
              <w:widowControl w:val="0"/>
              <w:snapToGrid w:val="0"/>
              <w:ind w:left="0"/>
              <w:jc w:val="left"/>
              <w:rPr>
                <w:ins w:id="3677" w:author="Kennedy, Muhil" w:date="2022-12-08T13:34:00Z"/>
                <w:rFonts w:ascii="Century Gothic" w:hAnsi="Century Gothic"/>
                <w:b/>
                <w:kern w:val="8"/>
                <w:szCs w:val="20"/>
                <w:lang w:val="en-US" w:eastAsia="en-US"/>
              </w:rPr>
            </w:pPr>
          </w:p>
          <w:p w14:paraId="4B640F9C" w14:textId="77777777" w:rsidR="00F71F56" w:rsidRPr="00497E67" w:rsidRDefault="00F71F56" w:rsidP="00D30F6E">
            <w:pPr>
              <w:widowControl w:val="0"/>
              <w:snapToGrid w:val="0"/>
              <w:ind w:left="0"/>
              <w:jc w:val="left"/>
              <w:rPr>
                <w:ins w:id="3678" w:author="Kennedy, Muhil" w:date="2022-12-08T13:34:00Z"/>
                <w:rFonts w:ascii="Century Gothic" w:hAnsi="Century Gothic"/>
                <w:b/>
                <w:kern w:val="8"/>
                <w:szCs w:val="20"/>
                <w:lang w:val="en-US" w:eastAsia="en-US"/>
              </w:rPr>
            </w:pPr>
          </w:p>
        </w:tc>
        <w:tc>
          <w:tcPr>
            <w:tcW w:w="3543" w:type="dxa"/>
            <w:tcBorders>
              <w:top w:val="single" w:sz="6" w:space="0" w:color="auto"/>
              <w:bottom w:val="single" w:sz="6" w:space="0" w:color="auto"/>
            </w:tcBorders>
          </w:tcPr>
          <w:p w14:paraId="58B7B334" w14:textId="77777777" w:rsidR="00F71F56" w:rsidRPr="00497E67" w:rsidRDefault="00F71F56" w:rsidP="00D30F6E">
            <w:pPr>
              <w:widowControl w:val="0"/>
              <w:snapToGrid w:val="0"/>
              <w:ind w:left="0"/>
              <w:jc w:val="left"/>
              <w:rPr>
                <w:ins w:id="3679" w:author="Kennedy, Muhil" w:date="2022-12-08T13:34:00Z"/>
                <w:rFonts w:ascii="Century Gothic" w:hAnsi="Century Gothic"/>
                <w:kern w:val="8"/>
                <w:szCs w:val="20"/>
                <w:lang w:val="en-US" w:eastAsia="en-US"/>
              </w:rPr>
            </w:pPr>
          </w:p>
        </w:tc>
        <w:tc>
          <w:tcPr>
            <w:tcW w:w="284" w:type="dxa"/>
          </w:tcPr>
          <w:p w14:paraId="1A62C26F" w14:textId="77777777" w:rsidR="00F71F56" w:rsidRPr="00497E67" w:rsidRDefault="00F71F56" w:rsidP="00D30F6E">
            <w:pPr>
              <w:widowControl w:val="0"/>
              <w:snapToGrid w:val="0"/>
              <w:ind w:left="0"/>
              <w:jc w:val="left"/>
              <w:rPr>
                <w:ins w:id="3680" w:author="Kennedy, Muhil" w:date="2022-12-08T13:34:00Z"/>
                <w:rFonts w:ascii="Century Gothic" w:hAnsi="Century Gothic"/>
                <w:kern w:val="8"/>
                <w:szCs w:val="20"/>
                <w:lang w:val="en-US" w:eastAsia="en-US"/>
              </w:rPr>
            </w:pPr>
          </w:p>
        </w:tc>
        <w:tc>
          <w:tcPr>
            <w:tcW w:w="992" w:type="dxa"/>
            <w:vAlign w:val="bottom"/>
          </w:tcPr>
          <w:p w14:paraId="59C9EF6B" w14:textId="77777777" w:rsidR="00F71F56" w:rsidRPr="00497E67" w:rsidRDefault="00F71F56" w:rsidP="00D30F6E">
            <w:pPr>
              <w:widowControl w:val="0"/>
              <w:snapToGrid w:val="0"/>
              <w:ind w:left="0"/>
              <w:jc w:val="left"/>
              <w:rPr>
                <w:ins w:id="3681" w:author="Kennedy, Muhil" w:date="2022-12-08T13:34:00Z"/>
                <w:rFonts w:ascii="Century Gothic" w:hAnsi="Century Gothic"/>
                <w:b/>
                <w:kern w:val="8"/>
                <w:szCs w:val="20"/>
                <w:lang w:val="en-US" w:eastAsia="en-US"/>
              </w:rPr>
            </w:pPr>
          </w:p>
          <w:p w14:paraId="32F2C692" w14:textId="77777777" w:rsidR="00F71F56" w:rsidRPr="00497E67" w:rsidRDefault="00F71F56" w:rsidP="00D30F6E">
            <w:pPr>
              <w:widowControl w:val="0"/>
              <w:snapToGrid w:val="0"/>
              <w:ind w:left="0"/>
              <w:jc w:val="left"/>
              <w:rPr>
                <w:ins w:id="3682" w:author="Kennedy, Muhil" w:date="2022-12-08T13:34:00Z"/>
                <w:rFonts w:ascii="Century Gothic" w:hAnsi="Century Gothic"/>
                <w:b/>
                <w:kern w:val="8"/>
                <w:szCs w:val="20"/>
                <w:lang w:val="en-US" w:eastAsia="en-US"/>
              </w:rPr>
            </w:pPr>
          </w:p>
        </w:tc>
        <w:tc>
          <w:tcPr>
            <w:tcW w:w="3544" w:type="dxa"/>
            <w:tcBorders>
              <w:top w:val="single" w:sz="6" w:space="0" w:color="auto"/>
              <w:bottom w:val="single" w:sz="6" w:space="0" w:color="auto"/>
            </w:tcBorders>
          </w:tcPr>
          <w:p w14:paraId="26B89BB1" w14:textId="77777777" w:rsidR="00F71F56" w:rsidRPr="00497E67" w:rsidRDefault="00F71F56" w:rsidP="00D30F6E">
            <w:pPr>
              <w:widowControl w:val="0"/>
              <w:snapToGrid w:val="0"/>
              <w:ind w:left="0"/>
              <w:jc w:val="center"/>
              <w:rPr>
                <w:ins w:id="3683" w:author="Kennedy, Muhil" w:date="2022-12-08T13:34:00Z"/>
                <w:rFonts w:ascii="Century Gothic" w:hAnsi="Century Gothic"/>
                <w:kern w:val="8"/>
                <w:szCs w:val="20"/>
                <w:lang w:val="en-US" w:eastAsia="en-US"/>
              </w:rPr>
            </w:pPr>
          </w:p>
          <w:p w14:paraId="1339A82D" w14:textId="77777777" w:rsidR="00F71F56" w:rsidRPr="00497E67" w:rsidRDefault="00F71F56" w:rsidP="00D30F6E">
            <w:pPr>
              <w:widowControl w:val="0"/>
              <w:snapToGrid w:val="0"/>
              <w:ind w:left="0"/>
              <w:jc w:val="center"/>
              <w:rPr>
                <w:ins w:id="3684" w:author="Kennedy, Muhil" w:date="2022-12-08T13:34:00Z"/>
                <w:rFonts w:ascii="Century Gothic" w:hAnsi="Century Gothic"/>
                <w:kern w:val="8"/>
                <w:szCs w:val="20"/>
                <w:lang w:val="en-US" w:eastAsia="en-US"/>
              </w:rPr>
            </w:pPr>
          </w:p>
          <w:p w14:paraId="25F575C7" w14:textId="77777777" w:rsidR="00F71F56" w:rsidRPr="00497E67" w:rsidRDefault="00F71F56" w:rsidP="00D30F6E">
            <w:pPr>
              <w:widowControl w:val="0"/>
              <w:snapToGrid w:val="0"/>
              <w:ind w:left="0"/>
              <w:jc w:val="center"/>
              <w:rPr>
                <w:ins w:id="3685" w:author="Kennedy, Muhil" w:date="2022-12-08T13:34:00Z"/>
                <w:rFonts w:ascii="Century Gothic" w:hAnsi="Century Gothic"/>
                <w:kern w:val="8"/>
                <w:szCs w:val="20"/>
                <w:lang w:val="en-US" w:eastAsia="en-US"/>
              </w:rPr>
            </w:pPr>
          </w:p>
        </w:tc>
        <w:tc>
          <w:tcPr>
            <w:tcW w:w="256" w:type="dxa"/>
          </w:tcPr>
          <w:p w14:paraId="54B42C4F" w14:textId="77777777" w:rsidR="00F71F56" w:rsidRPr="00497E67" w:rsidRDefault="00F71F56" w:rsidP="00D30F6E">
            <w:pPr>
              <w:widowControl w:val="0"/>
              <w:snapToGrid w:val="0"/>
              <w:ind w:left="0"/>
              <w:jc w:val="center"/>
              <w:rPr>
                <w:ins w:id="3686" w:author="Kennedy, Muhil" w:date="2022-12-08T13:34:00Z"/>
                <w:rFonts w:ascii="Century Gothic" w:hAnsi="Century Gothic"/>
                <w:kern w:val="8"/>
                <w:szCs w:val="20"/>
                <w:lang w:val="en-US" w:eastAsia="en-US"/>
              </w:rPr>
            </w:pPr>
          </w:p>
        </w:tc>
      </w:tr>
      <w:tr w:rsidR="00F71F56" w:rsidRPr="00497E67" w14:paraId="02E4CE67" w14:textId="77777777" w:rsidTr="00D30F6E">
        <w:trPr>
          <w:trHeight w:val="454"/>
          <w:ins w:id="3687" w:author="Kennedy, Muhil" w:date="2022-12-08T13:34:00Z"/>
        </w:trPr>
        <w:tc>
          <w:tcPr>
            <w:tcW w:w="1020" w:type="dxa"/>
          </w:tcPr>
          <w:p w14:paraId="75F589C5" w14:textId="77777777" w:rsidR="00F71F56" w:rsidRPr="00497E67" w:rsidRDefault="00F71F56" w:rsidP="00D30F6E">
            <w:pPr>
              <w:widowControl w:val="0"/>
              <w:snapToGrid w:val="0"/>
              <w:ind w:left="0"/>
              <w:jc w:val="left"/>
              <w:rPr>
                <w:ins w:id="3688" w:author="Kennedy, Muhil" w:date="2022-12-08T13:34:00Z"/>
                <w:rFonts w:ascii="Century Gothic" w:hAnsi="Century Gothic"/>
                <w:b/>
                <w:kern w:val="8"/>
                <w:szCs w:val="20"/>
                <w:lang w:val="en-US" w:eastAsia="en-US"/>
              </w:rPr>
            </w:pPr>
          </w:p>
        </w:tc>
        <w:tc>
          <w:tcPr>
            <w:tcW w:w="3543" w:type="dxa"/>
            <w:tcBorders>
              <w:top w:val="single" w:sz="6" w:space="0" w:color="auto"/>
            </w:tcBorders>
          </w:tcPr>
          <w:p w14:paraId="67B33B08" w14:textId="77777777" w:rsidR="00F71F56" w:rsidRPr="00497E67" w:rsidRDefault="00F71F56" w:rsidP="00D30F6E">
            <w:pPr>
              <w:widowControl w:val="0"/>
              <w:snapToGrid w:val="0"/>
              <w:ind w:left="0"/>
              <w:jc w:val="center"/>
              <w:rPr>
                <w:ins w:id="3689" w:author="Kennedy, Muhil" w:date="2022-12-08T13:34:00Z"/>
                <w:rFonts w:ascii="Century Gothic" w:hAnsi="Century Gothic"/>
                <w:kern w:val="8"/>
                <w:szCs w:val="20"/>
                <w:lang w:val="en-US" w:eastAsia="en-US"/>
              </w:rPr>
            </w:pPr>
            <w:ins w:id="3690" w:author="Kennedy, Muhil" w:date="2022-12-08T13:34:00Z">
              <w:r w:rsidRPr="00497E67">
                <w:rPr>
                  <w:rFonts w:ascii="Century Gothic" w:hAnsi="Century Gothic"/>
                  <w:b/>
                  <w:kern w:val="8"/>
                  <w:szCs w:val="20"/>
                  <w:lang w:val="en-US" w:eastAsia="en-US"/>
                </w:rPr>
                <w:t>Signature</w:t>
              </w:r>
            </w:ins>
          </w:p>
        </w:tc>
        <w:tc>
          <w:tcPr>
            <w:tcW w:w="284" w:type="dxa"/>
          </w:tcPr>
          <w:p w14:paraId="61EC9478" w14:textId="77777777" w:rsidR="00F71F56" w:rsidRPr="00497E67" w:rsidRDefault="00F71F56" w:rsidP="00D30F6E">
            <w:pPr>
              <w:widowControl w:val="0"/>
              <w:snapToGrid w:val="0"/>
              <w:ind w:left="0"/>
              <w:jc w:val="left"/>
              <w:rPr>
                <w:ins w:id="3691" w:author="Kennedy, Muhil" w:date="2022-12-08T13:34:00Z"/>
                <w:rFonts w:ascii="Century Gothic" w:hAnsi="Century Gothic"/>
                <w:kern w:val="8"/>
                <w:szCs w:val="20"/>
                <w:lang w:val="en-US" w:eastAsia="en-US"/>
              </w:rPr>
            </w:pPr>
          </w:p>
        </w:tc>
        <w:tc>
          <w:tcPr>
            <w:tcW w:w="992" w:type="dxa"/>
          </w:tcPr>
          <w:p w14:paraId="4C08B561" w14:textId="77777777" w:rsidR="00F71F56" w:rsidRPr="00497E67" w:rsidRDefault="00F71F56" w:rsidP="00D30F6E">
            <w:pPr>
              <w:widowControl w:val="0"/>
              <w:snapToGrid w:val="0"/>
              <w:ind w:left="0"/>
              <w:jc w:val="left"/>
              <w:rPr>
                <w:ins w:id="3692" w:author="Kennedy, Muhil" w:date="2022-12-08T13:34:00Z"/>
                <w:rFonts w:ascii="Century Gothic" w:hAnsi="Century Gothic"/>
                <w:b/>
                <w:kern w:val="8"/>
                <w:szCs w:val="20"/>
                <w:lang w:val="en-US" w:eastAsia="en-US"/>
              </w:rPr>
            </w:pPr>
          </w:p>
        </w:tc>
        <w:tc>
          <w:tcPr>
            <w:tcW w:w="3544" w:type="dxa"/>
            <w:tcBorders>
              <w:top w:val="single" w:sz="6" w:space="0" w:color="auto"/>
            </w:tcBorders>
          </w:tcPr>
          <w:p w14:paraId="052338C3" w14:textId="77777777" w:rsidR="00F71F56" w:rsidRPr="00497E67" w:rsidRDefault="00F71F56" w:rsidP="00D30F6E">
            <w:pPr>
              <w:widowControl w:val="0"/>
              <w:snapToGrid w:val="0"/>
              <w:ind w:left="0"/>
              <w:jc w:val="center"/>
              <w:rPr>
                <w:ins w:id="3693" w:author="Kennedy, Muhil" w:date="2022-12-08T13:34:00Z"/>
                <w:rFonts w:ascii="Century Gothic" w:hAnsi="Century Gothic"/>
                <w:kern w:val="8"/>
                <w:szCs w:val="20"/>
                <w:lang w:val="en-US" w:eastAsia="en-US"/>
              </w:rPr>
            </w:pPr>
            <w:ins w:id="3694" w:author="Kennedy, Muhil" w:date="2022-12-08T13:34:00Z">
              <w:r w:rsidRPr="00497E67">
                <w:rPr>
                  <w:rFonts w:ascii="Century Gothic" w:hAnsi="Century Gothic"/>
                  <w:b/>
                  <w:kern w:val="8"/>
                  <w:szCs w:val="20"/>
                  <w:lang w:val="en-US" w:eastAsia="en-US"/>
                </w:rPr>
                <w:t>Signature</w:t>
              </w:r>
            </w:ins>
          </w:p>
        </w:tc>
        <w:tc>
          <w:tcPr>
            <w:tcW w:w="256" w:type="dxa"/>
          </w:tcPr>
          <w:p w14:paraId="3345413F" w14:textId="77777777" w:rsidR="00F71F56" w:rsidRPr="00497E67" w:rsidRDefault="00F71F56" w:rsidP="00D30F6E">
            <w:pPr>
              <w:widowControl w:val="0"/>
              <w:snapToGrid w:val="0"/>
              <w:ind w:left="0"/>
              <w:jc w:val="center"/>
              <w:rPr>
                <w:ins w:id="3695" w:author="Kennedy, Muhil" w:date="2022-12-08T13:34:00Z"/>
                <w:rFonts w:ascii="Century Gothic" w:hAnsi="Century Gothic"/>
                <w:kern w:val="8"/>
                <w:szCs w:val="20"/>
                <w:lang w:val="en-US" w:eastAsia="en-US"/>
              </w:rPr>
            </w:pPr>
          </w:p>
        </w:tc>
      </w:tr>
    </w:tbl>
    <w:p w14:paraId="1ECF07F5" w14:textId="77777777" w:rsidR="00F71F56" w:rsidRPr="00497E67" w:rsidRDefault="00F71F56" w:rsidP="00F71F56">
      <w:pPr>
        <w:pStyle w:val="Retrait1"/>
        <w:widowControl w:val="0"/>
        <w:snapToGrid w:val="0"/>
        <w:spacing w:before="0" w:after="0"/>
        <w:ind w:left="142"/>
        <w:rPr>
          <w:ins w:id="3696" w:author="Kennedy, Muhil" w:date="2022-12-08T13:34:00Z"/>
          <w:rFonts w:ascii="Century Gothic" w:hAnsi="Century Gothic"/>
          <w:b/>
          <w:lang w:val="en-GB"/>
        </w:rPr>
      </w:pPr>
    </w:p>
    <w:p w14:paraId="077100E0" w14:textId="77777777" w:rsidR="00F71F56" w:rsidRDefault="00F71F56" w:rsidP="00F71F56">
      <w:pPr>
        <w:pStyle w:val="Retrait1"/>
        <w:widowControl w:val="0"/>
        <w:snapToGrid w:val="0"/>
        <w:spacing w:before="0" w:after="0"/>
        <w:ind w:left="142"/>
        <w:rPr>
          <w:ins w:id="3697" w:author="Kennedy, Muhil" w:date="2022-12-08T13:34:00Z"/>
          <w:rFonts w:ascii="Century Gothic" w:hAnsi="Century Gothic"/>
          <w:b/>
          <w:lang w:val="en-GB"/>
        </w:rPr>
      </w:pPr>
    </w:p>
    <w:p w14:paraId="153B44B4" w14:textId="77777777" w:rsidR="00F71F56" w:rsidRPr="00497E67" w:rsidRDefault="00F71F56" w:rsidP="00F71F56">
      <w:pPr>
        <w:pStyle w:val="Retrait1"/>
        <w:widowControl w:val="0"/>
        <w:snapToGrid w:val="0"/>
        <w:spacing w:before="0" w:after="0"/>
        <w:ind w:left="0"/>
        <w:rPr>
          <w:ins w:id="3698" w:author="Kennedy, Muhil" w:date="2022-12-08T13:34:00Z"/>
          <w:rFonts w:ascii="Century Gothic" w:hAnsi="Century Gothic"/>
          <w:b/>
          <w:lang w:val="en-GB"/>
        </w:rPr>
      </w:pPr>
    </w:p>
    <w:p w14:paraId="1DC77121" w14:textId="77777777" w:rsidR="00F71F56" w:rsidRPr="00F62AE3" w:rsidRDefault="00F71F56" w:rsidP="00F71F56">
      <w:pPr>
        <w:pStyle w:val="FaureciaAnlagenberschrift"/>
        <w:rPr>
          <w:ins w:id="3699" w:author="Kennedy, Muhil" w:date="2022-12-08T13:34:00Z"/>
          <w:lang w:val="en-US"/>
        </w:rPr>
      </w:pPr>
      <w:ins w:id="3700" w:author="Kennedy, Muhil" w:date="2022-12-08T13:34:00Z">
        <w:r w:rsidRPr="00F62AE3">
          <w:rPr>
            <w:lang w:val="en-US"/>
          </w:rPr>
          <w:t xml:space="preserve">Appendix A: Declaration of Participation </w:t>
        </w:r>
      </w:ins>
    </w:p>
    <w:p w14:paraId="074BBA43" w14:textId="77777777" w:rsidR="00F71F56" w:rsidRPr="00112BCA" w:rsidRDefault="00F71F56" w:rsidP="00F71F56">
      <w:pPr>
        <w:pStyle w:val="BodyTextIndent"/>
        <w:widowControl w:val="0"/>
        <w:snapToGrid w:val="0"/>
        <w:ind w:left="0"/>
        <w:rPr>
          <w:ins w:id="3701" w:author="Kennedy, Muhil" w:date="2022-12-08T13:34:00Z"/>
          <w:rFonts w:ascii="Century Gothic" w:hAnsi="Century Gothic"/>
          <w:snapToGrid w:val="0"/>
          <w:lang w:val="fr-FR"/>
        </w:rPr>
      </w:pPr>
    </w:p>
    <w:tbl>
      <w:tblPr>
        <w:tblW w:w="972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20"/>
      </w:tblGrid>
      <w:tr w:rsidR="00F71F56" w:rsidRPr="00ED081A" w14:paraId="1EBA816A" w14:textId="77777777" w:rsidTr="00D30F6E">
        <w:trPr>
          <w:cantSplit/>
          <w:trHeight w:val="1232"/>
          <w:ins w:id="3702" w:author="Kennedy, Muhil" w:date="2022-12-08T13:34:00Z"/>
        </w:trPr>
        <w:tc>
          <w:tcPr>
            <w:tcW w:w="9720" w:type="dxa"/>
          </w:tcPr>
          <w:p w14:paraId="7F354373" w14:textId="77777777" w:rsidR="00F71F56" w:rsidRDefault="00F71F56" w:rsidP="00D30F6E">
            <w:pPr>
              <w:pStyle w:val="FaureciaText"/>
              <w:snapToGrid w:val="0"/>
              <w:spacing w:before="0" w:after="0"/>
              <w:rPr>
                <w:ins w:id="3703" w:author="Kennedy, Muhil" w:date="2022-12-08T13:34:00Z"/>
                <w:rFonts w:ascii="Century Gothic" w:hAnsi="Century Gothic"/>
                <w:szCs w:val="20"/>
                <w:lang w:val="en-US"/>
              </w:rPr>
            </w:pPr>
          </w:p>
          <w:p w14:paraId="39698BF0" w14:textId="77777777" w:rsidR="00F71F56" w:rsidRPr="00112BCA" w:rsidRDefault="00F71F56" w:rsidP="00D30F6E">
            <w:pPr>
              <w:pStyle w:val="FaureciaText"/>
              <w:snapToGrid w:val="0"/>
              <w:spacing w:before="0" w:after="0"/>
              <w:rPr>
                <w:ins w:id="3704" w:author="Kennedy, Muhil" w:date="2022-12-08T13:34:00Z"/>
                <w:rFonts w:ascii="Century Gothic" w:hAnsi="Century Gothic"/>
                <w:szCs w:val="20"/>
                <w:lang w:val="en-US"/>
              </w:rPr>
            </w:pPr>
            <w:ins w:id="3705"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Company Name</w:t>
              </w:r>
              <w:r w:rsidRPr="00112BCA">
                <w:rPr>
                  <w:rFonts w:ascii="Century Gothic" w:hAnsi="Century Gothic"/>
                  <w:caps/>
                  <w:szCs w:val="20"/>
                  <w:lang w:val="en-US"/>
                </w:rPr>
                <w:t>]</w:t>
              </w:r>
            </w:ins>
          </w:p>
          <w:p w14:paraId="212A4517" w14:textId="77777777" w:rsidR="00F71F56" w:rsidRPr="00112BCA" w:rsidRDefault="00F71F56" w:rsidP="00D30F6E">
            <w:pPr>
              <w:pStyle w:val="FaureciaText"/>
              <w:snapToGrid w:val="0"/>
              <w:spacing w:before="0" w:after="0"/>
              <w:rPr>
                <w:ins w:id="3706" w:author="Kennedy, Muhil" w:date="2022-12-08T13:34:00Z"/>
                <w:rFonts w:ascii="Century Gothic" w:hAnsi="Century Gothic"/>
                <w:szCs w:val="20"/>
                <w:lang w:val="en-US"/>
              </w:rPr>
            </w:pPr>
            <w:ins w:id="3707" w:author="Kennedy, Muhil" w:date="2022-12-08T13:34:00Z">
              <w:r w:rsidRPr="00112BCA">
                <w:rPr>
                  <w:rFonts w:ascii="Century Gothic" w:hAnsi="Century Gothic"/>
                  <w:caps/>
                  <w:szCs w:val="20"/>
                  <w:lang w:val="en-US"/>
                </w:rPr>
                <w:t>[</w:t>
              </w:r>
              <w:r w:rsidRPr="00112BCA">
                <w:rPr>
                  <w:rFonts w:ascii="Century Gothic" w:hAnsi="Century Gothic"/>
                  <w:smallCaps/>
                  <w:szCs w:val="20"/>
                  <w:lang w:val="en-US"/>
                </w:rPr>
                <w:t>Address</w:t>
              </w:r>
              <w:r w:rsidRPr="00112BCA">
                <w:rPr>
                  <w:rFonts w:ascii="Century Gothic" w:hAnsi="Century Gothic"/>
                  <w:szCs w:val="20"/>
                  <w:lang w:val="en-US"/>
                </w:rPr>
                <w:t>]</w:t>
              </w:r>
            </w:ins>
          </w:p>
          <w:p w14:paraId="6DA94118" w14:textId="77777777" w:rsidR="00F71F56" w:rsidRPr="00112BCA" w:rsidRDefault="00F71F56" w:rsidP="00D30F6E">
            <w:pPr>
              <w:pStyle w:val="FaureciaText"/>
              <w:snapToGrid w:val="0"/>
              <w:spacing w:before="0" w:after="0"/>
              <w:rPr>
                <w:ins w:id="3708" w:author="Kennedy, Muhil" w:date="2022-12-08T13:34:00Z"/>
                <w:rFonts w:ascii="Century Gothic" w:hAnsi="Century Gothic"/>
                <w:szCs w:val="20"/>
                <w:lang w:val="en-US"/>
              </w:rPr>
            </w:pPr>
            <w:ins w:id="3709"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Country</w:t>
              </w:r>
              <w:r w:rsidRPr="00112BCA">
                <w:rPr>
                  <w:rFonts w:ascii="Century Gothic" w:hAnsi="Century Gothic"/>
                  <w:szCs w:val="20"/>
                  <w:lang w:val="en-US"/>
                </w:rPr>
                <w:t>]</w:t>
              </w:r>
            </w:ins>
          </w:p>
          <w:p w14:paraId="11332956" w14:textId="77777777" w:rsidR="00F71F56" w:rsidRPr="00112BCA" w:rsidRDefault="00F71F56" w:rsidP="00D30F6E">
            <w:pPr>
              <w:pStyle w:val="FaureciaText"/>
              <w:snapToGrid w:val="0"/>
              <w:spacing w:before="0" w:after="0"/>
              <w:rPr>
                <w:ins w:id="3710" w:author="Kennedy, Muhil" w:date="2022-12-08T13:34:00Z"/>
                <w:rFonts w:ascii="Century Gothic" w:hAnsi="Century Gothic"/>
                <w:smallCaps/>
                <w:szCs w:val="20"/>
                <w:lang w:val="en-US"/>
              </w:rPr>
            </w:pPr>
            <w:ins w:id="3711"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Company Register]</w:t>
              </w:r>
            </w:ins>
          </w:p>
          <w:p w14:paraId="72C58635" w14:textId="77777777" w:rsidR="00F71F56" w:rsidRPr="00112BCA" w:rsidRDefault="00F71F56" w:rsidP="00D30F6E">
            <w:pPr>
              <w:pStyle w:val="FaureciaText"/>
              <w:snapToGrid w:val="0"/>
              <w:spacing w:before="0" w:after="0"/>
              <w:jc w:val="right"/>
              <w:rPr>
                <w:ins w:id="3712" w:author="Kennedy, Muhil" w:date="2022-12-08T13:34:00Z"/>
                <w:rFonts w:ascii="Century Gothic" w:hAnsi="Century Gothic"/>
                <w:szCs w:val="20"/>
                <w:lang w:val="en-US"/>
              </w:rPr>
            </w:pPr>
            <w:ins w:id="3713" w:author="Kennedy, Muhil" w:date="2022-12-08T13:34:00Z">
              <w:r w:rsidRPr="00112BCA">
                <w:rPr>
                  <w:rFonts w:ascii="Century Gothic" w:hAnsi="Century Gothic"/>
                  <w:szCs w:val="20"/>
                  <w:lang w:val="en-US"/>
                </w:rPr>
                <w:t>(in the following referred to as "</w:t>
              </w:r>
              <w:r w:rsidRPr="000F356E">
                <w:rPr>
                  <w:rFonts w:ascii="Century Gothic" w:hAnsi="Century Gothic"/>
                  <w:b/>
                  <w:szCs w:val="20"/>
                  <w:lang w:val="en-US"/>
                </w:rPr>
                <w:t>Plant</w:t>
              </w:r>
              <w:r w:rsidRPr="00112BCA">
                <w:rPr>
                  <w:rFonts w:ascii="Century Gothic" w:hAnsi="Century Gothic"/>
                  <w:szCs w:val="20"/>
                  <w:lang w:val="en-US"/>
                </w:rPr>
                <w:t>“)</w:t>
              </w:r>
            </w:ins>
          </w:p>
        </w:tc>
      </w:tr>
    </w:tbl>
    <w:p w14:paraId="7403712F" w14:textId="77777777" w:rsidR="00F71F56" w:rsidRPr="00112BCA" w:rsidRDefault="00F71F56" w:rsidP="00F71F56">
      <w:pPr>
        <w:pStyle w:val="FaureciaText"/>
        <w:snapToGrid w:val="0"/>
        <w:spacing w:before="0" w:after="0"/>
        <w:ind w:left="0"/>
        <w:jc w:val="center"/>
        <w:rPr>
          <w:ins w:id="3714" w:author="Kennedy, Muhil" w:date="2022-12-08T13:34:00Z"/>
          <w:rFonts w:ascii="Century Gothic" w:hAnsi="Century Gothic"/>
          <w:b/>
          <w:color w:val="000080"/>
          <w:szCs w:val="20"/>
          <w:lang w:val="en-US"/>
        </w:rPr>
      </w:pPr>
    </w:p>
    <w:p w14:paraId="431A0253" w14:textId="77777777" w:rsidR="00F71F56" w:rsidRDefault="00F71F56" w:rsidP="00F71F56">
      <w:pPr>
        <w:pStyle w:val="FaureciaPrambelberschrift"/>
        <w:snapToGrid w:val="0"/>
        <w:spacing w:before="0" w:after="0"/>
        <w:rPr>
          <w:ins w:id="3715" w:author="Kennedy, Muhil" w:date="2022-12-08T13:34:00Z"/>
          <w:rFonts w:ascii="Century Gothic" w:hAnsi="Century Gothic"/>
          <w:szCs w:val="20"/>
          <w:lang w:val="en-US"/>
        </w:rPr>
      </w:pPr>
      <w:ins w:id="3716" w:author="Kennedy, Muhil" w:date="2022-12-08T13:34:00Z">
        <w:r w:rsidRPr="00112BCA">
          <w:rPr>
            <w:rFonts w:ascii="Century Gothic" w:hAnsi="Century Gothic"/>
            <w:szCs w:val="20"/>
            <w:lang w:val="en-US"/>
          </w:rPr>
          <w:t>Preamble</w:t>
        </w:r>
      </w:ins>
    </w:p>
    <w:p w14:paraId="57D7F382" w14:textId="77777777" w:rsidR="00F71F56" w:rsidRPr="000F356E" w:rsidRDefault="00F71F56" w:rsidP="00F71F56">
      <w:pPr>
        <w:pStyle w:val="FaureciaPreamble"/>
        <w:numPr>
          <w:ilvl w:val="0"/>
          <w:numId w:val="0"/>
        </w:numPr>
        <w:spacing w:before="0" w:after="0"/>
        <w:ind w:left="284"/>
        <w:rPr>
          <w:ins w:id="3717" w:author="Kennedy, Muhil" w:date="2022-12-08T13:34:00Z"/>
        </w:rPr>
      </w:pPr>
    </w:p>
    <w:p w14:paraId="12A59566" w14:textId="77777777" w:rsidR="00F71F56" w:rsidRPr="00112BCA" w:rsidRDefault="00F71F56" w:rsidP="00F71F56">
      <w:pPr>
        <w:pStyle w:val="FaureciaPreamble"/>
        <w:numPr>
          <w:ilvl w:val="0"/>
          <w:numId w:val="31"/>
        </w:numPr>
        <w:snapToGrid w:val="0"/>
        <w:spacing w:before="0" w:after="0"/>
        <w:rPr>
          <w:ins w:id="3718" w:author="Kennedy, Muhil" w:date="2022-12-08T13:34:00Z"/>
          <w:rFonts w:ascii="Century Gothic" w:hAnsi="Century Gothic"/>
          <w:szCs w:val="20"/>
        </w:rPr>
      </w:pPr>
      <w:ins w:id="3719" w:author="Kennedy, Muhil" w:date="2022-12-08T13:34:00Z">
        <w:r w:rsidRPr="00112BCA">
          <w:rPr>
            <w:rFonts w:ascii="Century Gothic" w:hAnsi="Century Gothic"/>
            <w:szCs w:val="20"/>
          </w:rPr>
          <w:t xml:space="preserve">With this declaration of adherence the Plant declares its participation as set forth in Article 1 of the Letter of Nomination entered into between </w:t>
        </w:r>
        <w:r w:rsidRPr="00112BCA">
          <w:rPr>
            <w:rFonts w:ascii="Century Gothic" w:hAnsi="Century Gothic"/>
            <w:bCs/>
            <w:color w:val="000000"/>
            <w:szCs w:val="20"/>
          </w:rPr>
          <w:t xml:space="preserve">FAURECIA INTERIORS PARDUBICE S.R.O. and COVESTRO DEUTSCHLAND A.G. on [date] </w:t>
        </w:r>
        <w:r w:rsidRPr="00112BCA">
          <w:rPr>
            <w:rFonts w:ascii="Century Gothic" w:hAnsi="Century Gothic"/>
            <w:szCs w:val="20"/>
          </w:rPr>
          <w:t>(the "</w:t>
        </w:r>
        <w:r w:rsidRPr="00112BCA">
          <w:rPr>
            <w:rFonts w:ascii="Century Gothic" w:hAnsi="Century Gothic"/>
            <w:b/>
            <w:szCs w:val="20"/>
          </w:rPr>
          <w:t>LON</w:t>
        </w:r>
        <w:r w:rsidRPr="00112BCA">
          <w:rPr>
            <w:rFonts w:ascii="Century Gothic" w:hAnsi="Century Gothic"/>
            <w:szCs w:val="20"/>
          </w:rPr>
          <w:t xml:space="preserve">"). </w:t>
        </w:r>
      </w:ins>
    </w:p>
    <w:p w14:paraId="7561355B" w14:textId="77777777" w:rsidR="00F71F56" w:rsidRDefault="00F71F56" w:rsidP="00F71F56">
      <w:pPr>
        <w:pStyle w:val="FaureciaPreamble"/>
        <w:numPr>
          <w:ilvl w:val="0"/>
          <w:numId w:val="0"/>
        </w:numPr>
        <w:snapToGrid w:val="0"/>
        <w:spacing w:before="0" w:after="0"/>
        <w:ind w:left="284"/>
        <w:rPr>
          <w:ins w:id="3720" w:author="Kennedy, Muhil" w:date="2022-12-08T13:34:00Z"/>
          <w:rFonts w:ascii="Century Gothic" w:hAnsi="Century Gothic"/>
          <w:szCs w:val="20"/>
        </w:rPr>
      </w:pPr>
    </w:p>
    <w:p w14:paraId="2D48D2F4" w14:textId="77777777" w:rsidR="00F71F56" w:rsidRDefault="00F71F56" w:rsidP="00F71F56">
      <w:pPr>
        <w:pStyle w:val="FaureciaPreamble"/>
        <w:numPr>
          <w:ilvl w:val="0"/>
          <w:numId w:val="31"/>
        </w:numPr>
        <w:snapToGrid w:val="0"/>
        <w:spacing w:before="0" w:after="0"/>
        <w:rPr>
          <w:ins w:id="3721" w:author="Kennedy, Muhil" w:date="2022-12-08T13:34:00Z"/>
          <w:rFonts w:ascii="Century Gothic" w:hAnsi="Century Gothic"/>
          <w:szCs w:val="20"/>
        </w:rPr>
      </w:pPr>
      <w:ins w:id="3722" w:author="Kennedy, Muhil" w:date="2022-12-08T13:34:00Z">
        <w:r w:rsidRPr="00112BCA">
          <w:rPr>
            <w:rFonts w:ascii="Century Gothic" w:hAnsi="Century Gothic"/>
            <w:szCs w:val="20"/>
          </w:rPr>
          <w:t>In the LON, the Contractual Parties have defined the basis of the serial delivery of Material in the frame of the Program. However, the Supplying Plant and the Receiving Plant shall execute the actual deliveries. Even though the Plant is no Contractual Party to the LON, the provisions of the LON shall be binding for the Plant, too. Therefore, the Plant shall join the respective Principal Party as Contractual Party of the LON. “</w:t>
        </w:r>
        <w:r w:rsidRPr="00112BCA">
          <w:rPr>
            <w:rFonts w:ascii="Century Gothic" w:hAnsi="Century Gothic"/>
            <w:b/>
            <w:szCs w:val="20"/>
          </w:rPr>
          <w:t>Principal Party</w:t>
        </w:r>
        <w:r w:rsidRPr="00112BCA">
          <w:rPr>
            <w:rFonts w:ascii="Century Gothic" w:hAnsi="Century Gothic"/>
            <w:b/>
            <w:smallCaps/>
            <w:szCs w:val="20"/>
          </w:rPr>
          <w:t>”</w:t>
        </w:r>
        <w:r w:rsidRPr="00112BCA">
          <w:rPr>
            <w:rFonts w:ascii="Century Gothic" w:hAnsi="Century Gothic"/>
            <w:szCs w:val="20"/>
          </w:rPr>
          <w:t xml:space="preserve"> shall be for the Supplying Plant, the Supplier and for the Receiving Plant, the Company.</w:t>
        </w:r>
      </w:ins>
    </w:p>
    <w:p w14:paraId="5DD1ADE2" w14:textId="77777777" w:rsidR="00F71F56" w:rsidRPr="00AC3B20" w:rsidRDefault="00F71F56" w:rsidP="00F71F56">
      <w:pPr>
        <w:pStyle w:val="ListParagraph"/>
        <w:rPr>
          <w:ins w:id="3723" w:author="Kennedy, Muhil" w:date="2022-12-08T13:34:00Z"/>
          <w:rFonts w:ascii="Century Gothic" w:hAnsi="Century Gothic"/>
          <w:szCs w:val="20"/>
          <w:lang w:val="en-US"/>
        </w:rPr>
      </w:pPr>
    </w:p>
    <w:p w14:paraId="5008AFBC" w14:textId="77777777" w:rsidR="00F71F56" w:rsidRDefault="00F71F56" w:rsidP="00F71F56">
      <w:pPr>
        <w:pStyle w:val="FaureciaPrambelberschrift"/>
        <w:snapToGrid w:val="0"/>
        <w:spacing w:before="0" w:after="0"/>
        <w:rPr>
          <w:ins w:id="3724" w:author="Kennedy, Muhil" w:date="2022-12-08T13:34:00Z"/>
          <w:rFonts w:ascii="Century Gothic" w:hAnsi="Century Gothic"/>
          <w:szCs w:val="20"/>
          <w:lang w:val="en-US"/>
        </w:rPr>
      </w:pPr>
      <w:ins w:id="3725" w:author="Kennedy, Muhil" w:date="2022-12-08T13:34:00Z">
        <w:r w:rsidRPr="00112BCA">
          <w:rPr>
            <w:rFonts w:ascii="Century Gothic" w:hAnsi="Century Gothic"/>
            <w:szCs w:val="20"/>
            <w:lang w:val="en-US"/>
          </w:rPr>
          <w:lastRenderedPageBreak/>
          <w:t>Declaration</w:t>
        </w:r>
      </w:ins>
    </w:p>
    <w:p w14:paraId="784AAA11" w14:textId="77777777" w:rsidR="00F71F56" w:rsidRPr="000F356E" w:rsidRDefault="00F71F56" w:rsidP="00F71F56">
      <w:pPr>
        <w:pStyle w:val="FaureciaPreamble"/>
        <w:numPr>
          <w:ilvl w:val="0"/>
          <w:numId w:val="0"/>
        </w:numPr>
        <w:spacing w:before="0" w:after="0"/>
        <w:ind w:left="284"/>
        <w:rPr>
          <w:ins w:id="3726" w:author="Kennedy, Muhil" w:date="2022-12-08T13:34:00Z"/>
        </w:rPr>
      </w:pPr>
    </w:p>
    <w:p w14:paraId="636B4828" w14:textId="77777777" w:rsidR="00F71F56" w:rsidRPr="00112BCA" w:rsidRDefault="00F71F56" w:rsidP="00F71F56">
      <w:pPr>
        <w:pStyle w:val="FaureciaText"/>
        <w:numPr>
          <w:ilvl w:val="0"/>
          <w:numId w:val="32"/>
        </w:numPr>
        <w:snapToGrid w:val="0"/>
        <w:spacing w:before="0" w:after="0"/>
        <w:ind w:left="284" w:hanging="284"/>
        <w:rPr>
          <w:ins w:id="3727" w:author="Kennedy, Muhil" w:date="2022-12-08T13:34:00Z"/>
          <w:rFonts w:ascii="Century Gothic" w:hAnsi="Century Gothic"/>
          <w:szCs w:val="20"/>
          <w:lang w:val="en-US"/>
        </w:rPr>
      </w:pPr>
      <w:ins w:id="3728" w:author="Kennedy, Muhil" w:date="2022-12-08T13:34:00Z">
        <w:r w:rsidRPr="00112BCA">
          <w:rPr>
            <w:rFonts w:ascii="Century Gothic" w:hAnsi="Century Gothic"/>
            <w:szCs w:val="20"/>
            <w:lang w:val="en-US"/>
          </w:rPr>
          <w:t xml:space="preserve">Herewith the Plant joins the Principal Party as Contractual Party of the LON. For the avoidance of doubt only, the individual delivery contracts which will be concluded by way of call of deliveries shall only be concluded between the Supplying Plant and the Receiving Plant. </w:t>
        </w:r>
      </w:ins>
    </w:p>
    <w:p w14:paraId="25BC1BA5" w14:textId="77777777" w:rsidR="00F71F56" w:rsidRDefault="00F71F56" w:rsidP="00F71F56">
      <w:pPr>
        <w:pStyle w:val="FaureciaText"/>
        <w:snapToGrid w:val="0"/>
        <w:spacing w:before="0" w:after="0"/>
        <w:rPr>
          <w:ins w:id="3729" w:author="Kennedy, Muhil" w:date="2022-12-08T13:34:00Z"/>
          <w:rFonts w:ascii="Century Gothic" w:hAnsi="Century Gothic"/>
          <w:szCs w:val="20"/>
          <w:lang w:val="en-US"/>
        </w:rPr>
      </w:pPr>
    </w:p>
    <w:p w14:paraId="3C7D5F1C" w14:textId="77777777" w:rsidR="00F71F56" w:rsidRPr="00112BCA" w:rsidRDefault="00F71F56" w:rsidP="00F71F56">
      <w:pPr>
        <w:pStyle w:val="FaureciaText"/>
        <w:numPr>
          <w:ilvl w:val="0"/>
          <w:numId w:val="32"/>
        </w:numPr>
        <w:snapToGrid w:val="0"/>
        <w:spacing w:before="0" w:after="0"/>
        <w:ind w:left="284" w:hanging="284"/>
        <w:rPr>
          <w:ins w:id="3730" w:author="Kennedy, Muhil" w:date="2022-12-08T13:34:00Z"/>
          <w:rFonts w:ascii="Century Gothic" w:hAnsi="Century Gothic"/>
          <w:szCs w:val="20"/>
          <w:lang w:val="en-US"/>
        </w:rPr>
      </w:pPr>
      <w:ins w:id="3731" w:author="Kennedy, Muhil" w:date="2022-12-08T13:34:00Z">
        <w:r w:rsidRPr="00112BCA">
          <w:rPr>
            <w:rFonts w:ascii="Century Gothic" w:hAnsi="Century Gothic"/>
            <w:szCs w:val="20"/>
            <w:lang w:val="en-US"/>
          </w:rPr>
          <w:t xml:space="preserve">The Plant represents that it has knowledge of the content of the </w:t>
        </w:r>
        <w:r w:rsidRPr="00112BCA">
          <w:rPr>
            <w:rFonts w:ascii="Century Gothic" w:hAnsi="Century Gothic"/>
            <w:smallCaps/>
            <w:szCs w:val="20"/>
            <w:lang w:val="en-US"/>
          </w:rPr>
          <w:t xml:space="preserve">LON </w:t>
        </w:r>
        <w:r w:rsidRPr="00112BCA">
          <w:rPr>
            <w:rFonts w:ascii="Century Gothic" w:hAnsi="Century Gothic"/>
            <w:szCs w:val="20"/>
            <w:lang w:val="en-US"/>
          </w:rPr>
          <w:t>and has been provided with a copy thereof.</w:t>
        </w:r>
      </w:ins>
    </w:p>
    <w:p w14:paraId="30B68AAB" w14:textId="77777777" w:rsidR="00F71F56" w:rsidRDefault="00F71F56" w:rsidP="00F71F56">
      <w:pPr>
        <w:pStyle w:val="FaureciaText"/>
        <w:snapToGrid w:val="0"/>
        <w:spacing w:before="0" w:after="0"/>
        <w:rPr>
          <w:ins w:id="3732" w:author="Kennedy, Muhil" w:date="2022-12-08T13:34:00Z"/>
          <w:rFonts w:ascii="Century Gothic" w:hAnsi="Century Gothic"/>
          <w:szCs w:val="20"/>
          <w:lang w:val="en-US"/>
        </w:rPr>
      </w:pPr>
    </w:p>
    <w:p w14:paraId="65F27F43" w14:textId="77777777" w:rsidR="00F71F56" w:rsidRPr="00112BCA" w:rsidRDefault="00F71F56" w:rsidP="00F71F56">
      <w:pPr>
        <w:pStyle w:val="FaureciaText"/>
        <w:numPr>
          <w:ilvl w:val="0"/>
          <w:numId w:val="32"/>
        </w:numPr>
        <w:snapToGrid w:val="0"/>
        <w:spacing w:before="0" w:after="0"/>
        <w:ind w:left="284" w:hanging="284"/>
        <w:rPr>
          <w:ins w:id="3733" w:author="Kennedy, Muhil" w:date="2022-12-08T13:34:00Z"/>
          <w:rFonts w:ascii="Century Gothic" w:hAnsi="Century Gothic"/>
          <w:szCs w:val="20"/>
          <w:lang w:val="en-US"/>
        </w:rPr>
      </w:pPr>
      <w:ins w:id="3734" w:author="Kennedy, Muhil" w:date="2022-12-08T13:34:00Z">
        <w:r w:rsidRPr="00112BCA">
          <w:rPr>
            <w:rFonts w:ascii="Century Gothic" w:hAnsi="Century Gothic"/>
            <w:szCs w:val="20"/>
            <w:lang w:val="en-US"/>
          </w:rPr>
          <w:t>The definitions set forth in the LON shall apply to the extent this declaration does not contain deviating definitions.</w:t>
        </w:r>
      </w:ins>
    </w:p>
    <w:p w14:paraId="23090F93" w14:textId="77777777" w:rsidR="00F71F56" w:rsidRDefault="00F71F56" w:rsidP="00F71F56">
      <w:pPr>
        <w:pStyle w:val="FaureciaText"/>
        <w:snapToGrid w:val="0"/>
        <w:spacing w:before="0" w:after="0"/>
        <w:rPr>
          <w:ins w:id="3735" w:author="Kennedy, Muhil" w:date="2022-12-08T13:34:00Z"/>
          <w:rFonts w:ascii="Century Gothic" w:hAnsi="Century Gothic"/>
          <w:szCs w:val="20"/>
          <w:lang w:val="en-US"/>
        </w:rPr>
      </w:pPr>
    </w:p>
    <w:p w14:paraId="2DA732E6" w14:textId="77777777" w:rsidR="00F71F56" w:rsidRPr="00112BCA" w:rsidRDefault="00F71F56" w:rsidP="00F71F56">
      <w:pPr>
        <w:pStyle w:val="FaureciaText"/>
        <w:numPr>
          <w:ilvl w:val="0"/>
          <w:numId w:val="32"/>
        </w:numPr>
        <w:snapToGrid w:val="0"/>
        <w:spacing w:before="0" w:after="0"/>
        <w:ind w:left="284" w:hanging="284"/>
        <w:rPr>
          <w:ins w:id="3736" w:author="Kennedy, Muhil" w:date="2022-12-08T13:34:00Z"/>
          <w:rFonts w:ascii="Century Gothic" w:hAnsi="Century Gothic"/>
          <w:szCs w:val="20"/>
          <w:lang w:val="en-US"/>
        </w:rPr>
      </w:pPr>
      <w:ins w:id="3737" w:author="Kennedy, Muhil" w:date="2022-12-08T13:34:00Z">
        <w:r w:rsidRPr="00112BCA">
          <w:rPr>
            <w:rFonts w:ascii="Century Gothic" w:hAnsi="Century Gothic"/>
            <w:szCs w:val="20"/>
            <w:lang w:val="en-US"/>
          </w:rPr>
          <w:t xml:space="preserve">This declaration is subject to German substantive law. Application of the UN Convention on Contracts for the International Sale of Goods is excluded. </w:t>
        </w:r>
      </w:ins>
    </w:p>
    <w:p w14:paraId="025879C0" w14:textId="77777777" w:rsidR="00F71F56" w:rsidRDefault="00F71F56" w:rsidP="00F71F56">
      <w:pPr>
        <w:pStyle w:val="FaureciaText"/>
        <w:snapToGrid w:val="0"/>
        <w:spacing w:before="0" w:after="0"/>
        <w:rPr>
          <w:ins w:id="3738" w:author="Kennedy, Muhil" w:date="2022-12-08T13:34:00Z"/>
          <w:rFonts w:ascii="Century Gothic" w:hAnsi="Century Gothic"/>
          <w:szCs w:val="20"/>
          <w:lang w:val="en-US"/>
        </w:rPr>
      </w:pPr>
    </w:p>
    <w:p w14:paraId="17436636" w14:textId="77777777" w:rsidR="00F71F56" w:rsidRPr="00112BCA" w:rsidRDefault="00F71F56" w:rsidP="00F71F56">
      <w:pPr>
        <w:pStyle w:val="FaureciaText"/>
        <w:numPr>
          <w:ilvl w:val="0"/>
          <w:numId w:val="32"/>
        </w:numPr>
        <w:snapToGrid w:val="0"/>
        <w:spacing w:before="0" w:after="0"/>
        <w:ind w:left="284" w:hanging="284"/>
        <w:rPr>
          <w:ins w:id="3739" w:author="Kennedy, Muhil" w:date="2022-12-08T13:34:00Z"/>
          <w:rFonts w:ascii="Century Gothic" w:hAnsi="Century Gothic"/>
          <w:szCs w:val="20"/>
          <w:lang w:val="en-US"/>
        </w:rPr>
      </w:pPr>
      <w:ins w:id="3740" w:author="Kennedy, Muhil" w:date="2022-12-08T13:34:00Z">
        <w:r w:rsidRPr="00112BCA">
          <w:rPr>
            <w:rFonts w:ascii="Century Gothic" w:hAnsi="Century Gothic"/>
            <w:szCs w:val="20"/>
            <w:lang w:val="en-US"/>
          </w:rPr>
          <w:t xml:space="preserve">All disputes that arise in connection with this declaration or its validity shall be exclusively decided by the competent courts of Frankfurt am Main, Germany. </w:t>
        </w:r>
      </w:ins>
    </w:p>
    <w:p w14:paraId="0FB4E696" w14:textId="77777777" w:rsidR="00F71F56" w:rsidRDefault="00F71F56" w:rsidP="00F71F56">
      <w:pPr>
        <w:pStyle w:val="FaureciaText2"/>
        <w:snapToGrid w:val="0"/>
        <w:spacing w:before="0" w:after="0"/>
        <w:ind w:left="284"/>
        <w:rPr>
          <w:ins w:id="3741" w:author="Kennedy, Muhil" w:date="2022-12-08T13:34:00Z"/>
          <w:rFonts w:ascii="Century Gothic" w:hAnsi="Century Gothic"/>
          <w:b/>
          <w:szCs w:val="20"/>
          <w:lang w:val="en-US"/>
        </w:rPr>
      </w:pPr>
    </w:p>
    <w:p w14:paraId="29FEBF1E" w14:textId="77777777" w:rsidR="00F71F56" w:rsidRPr="00112BCA" w:rsidRDefault="00F71F56" w:rsidP="00F71F56">
      <w:pPr>
        <w:pStyle w:val="FaureciaText2"/>
        <w:snapToGrid w:val="0"/>
        <w:spacing w:before="0" w:after="0"/>
        <w:ind w:left="284"/>
        <w:rPr>
          <w:ins w:id="3742" w:author="Kennedy, Muhil" w:date="2022-12-08T13:34:00Z"/>
          <w:rFonts w:ascii="Century Gothic" w:hAnsi="Century Gothic"/>
          <w:szCs w:val="20"/>
          <w:lang w:val="en-US"/>
        </w:rPr>
      </w:pPr>
      <w:ins w:id="3743" w:author="Kennedy, Muhil" w:date="2022-12-08T13:34:00Z">
        <w:r w:rsidRPr="00112BCA">
          <w:rPr>
            <w:rFonts w:ascii="Century Gothic" w:hAnsi="Century Gothic"/>
            <w:b/>
            <w:szCs w:val="20"/>
            <w:lang w:val="en-US"/>
          </w:rPr>
          <w:t xml:space="preserve">If any of the defending </w:t>
        </w:r>
        <w:r w:rsidRPr="00112BCA">
          <w:rPr>
            <w:rFonts w:ascii="Century Gothic" w:hAnsi="Century Gothic"/>
            <w:b/>
            <w:smallCaps/>
            <w:szCs w:val="20"/>
            <w:lang w:val="en-US"/>
          </w:rPr>
          <w:t xml:space="preserve">Suppliers </w:t>
        </w:r>
        <w:r w:rsidRPr="00112BCA">
          <w:rPr>
            <w:rFonts w:ascii="Century Gothic" w:hAnsi="Century Gothic"/>
            <w:b/>
            <w:szCs w:val="20"/>
            <w:lang w:val="en-US"/>
          </w:rPr>
          <w:t>or the</w:t>
        </w:r>
        <w:r w:rsidRPr="00112BCA">
          <w:rPr>
            <w:rFonts w:ascii="Century Gothic" w:hAnsi="Century Gothic"/>
            <w:b/>
            <w:smallCaps/>
            <w:szCs w:val="20"/>
            <w:lang w:val="en-US"/>
          </w:rPr>
          <w:t xml:space="preserve"> </w:t>
        </w:r>
        <w:r w:rsidRPr="00112BCA">
          <w:rPr>
            <w:rFonts w:ascii="Century Gothic" w:hAnsi="Century Gothic"/>
            <w:b/>
            <w:szCs w:val="20"/>
            <w:lang w:val="en-US"/>
          </w:rPr>
          <w:t>defending</w:t>
        </w:r>
        <w:r w:rsidRPr="00112BCA">
          <w:rPr>
            <w:rFonts w:ascii="Century Gothic" w:hAnsi="Century Gothic"/>
            <w:b/>
            <w:smallCaps/>
            <w:szCs w:val="20"/>
            <w:lang w:val="en-US"/>
          </w:rPr>
          <w:t xml:space="preserve"> Supplying Plant</w:t>
        </w:r>
        <w:r w:rsidRPr="00112BCA">
          <w:rPr>
            <w:rFonts w:ascii="Century Gothic" w:hAnsi="Century Gothic"/>
            <w:b/>
            <w:szCs w:val="20"/>
            <w:lang w:val="en-US"/>
          </w:rPr>
          <w:t xml:space="preserve"> has its legal seat in Brazil, Russia, India or China </w:t>
        </w:r>
        <w:r w:rsidRPr="00112BCA">
          <w:rPr>
            <w:rFonts w:ascii="Century Gothic" w:hAnsi="Century Gothic"/>
            <w:szCs w:val="20"/>
            <w:lang w:val="en-US"/>
          </w:rPr>
          <w:t>(“</w:t>
        </w:r>
        <w:r w:rsidRPr="00112BCA">
          <w:rPr>
            <w:rFonts w:ascii="Century Gothic" w:hAnsi="Century Gothic"/>
            <w:b/>
            <w:smallCaps/>
            <w:szCs w:val="20"/>
            <w:lang w:val="en-US"/>
          </w:rPr>
          <w:t>BRIC-Supplier</w:t>
        </w:r>
        <w:r w:rsidRPr="00112BCA">
          <w:rPr>
            <w:rFonts w:ascii="Century Gothic" w:hAnsi="Century Gothic"/>
            <w:smallCaps/>
            <w:szCs w:val="20"/>
            <w:lang w:val="en-US"/>
          </w:rPr>
          <w:t>”</w:t>
        </w:r>
        <w:r w:rsidRPr="00112BCA">
          <w:rPr>
            <w:rFonts w:ascii="Century Gothic" w:hAnsi="Century Gothic"/>
            <w:szCs w:val="20"/>
            <w:lang w:val="en-US"/>
          </w:rPr>
          <w:t>),</w:t>
        </w:r>
        <w:r w:rsidRPr="00112BCA">
          <w:rPr>
            <w:rFonts w:ascii="Century Gothic" w:hAnsi="Century Gothic"/>
            <w:b/>
            <w:szCs w:val="20"/>
            <w:lang w:val="en-US"/>
          </w:rPr>
          <w:t xml:space="preserve"> </w:t>
        </w:r>
        <w:r w:rsidRPr="00112BCA">
          <w:rPr>
            <w:rFonts w:ascii="Century Gothic" w:hAnsi="Century Gothic"/>
            <w:szCs w:val="20"/>
            <w:lang w:val="en-US"/>
          </w:rPr>
          <w:t xml:space="preserve">then in deviation from this, all disputes that arise in connection with this declaration or its validity shall be decided by an arbitration court without recourse to ordinary courts of law. The country where the legal seat of the </w:t>
        </w:r>
        <w:r w:rsidRPr="00112BCA">
          <w:rPr>
            <w:rFonts w:ascii="Century Gothic" w:hAnsi="Century Gothic"/>
            <w:smallCaps/>
            <w:szCs w:val="20"/>
            <w:lang w:val="en-US"/>
          </w:rPr>
          <w:t>BRIC-Supplier</w:t>
        </w:r>
        <w:r w:rsidRPr="00112BCA">
          <w:rPr>
            <w:rFonts w:ascii="Century Gothic" w:hAnsi="Century Gothic"/>
            <w:szCs w:val="20"/>
            <w:lang w:val="en-US"/>
          </w:rPr>
          <w:t xml:space="preserve"> is located shall decide the applicable arbitration rules as follows:</w:t>
        </w:r>
      </w:ins>
    </w:p>
    <w:p w14:paraId="2CF6A556" w14:textId="77777777" w:rsidR="00F71F56" w:rsidRDefault="00F71F56" w:rsidP="00F71F56">
      <w:pPr>
        <w:pStyle w:val="FaureciaText2"/>
        <w:snapToGrid w:val="0"/>
        <w:spacing w:before="0" w:after="0"/>
        <w:ind w:left="284"/>
        <w:rPr>
          <w:ins w:id="3744" w:author="Kennedy, Muhil" w:date="2022-12-08T13:34:00Z"/>
          <w:rFonts w:ascii="Century Gothic" w:hAnsi="Century Gothic"/>
          <w:b/>
          <w:szCs w:val="20"/>
          <w:lang w:val="en-US"/>
        </w:rPr>
      </w:pPr>
    </w:p>
    <w:p w14:paraId="0D319A01" w14:textId="77777777" w:rsidR="00F71F56" w:rsidRPr="00112BCA" w:rsidRDefault="00F71F56" w:rsidP="00F71F56">
      <w:pPr>
        <w:pStyle w:val="FaureciaText2"/>
        <w:snapToGrid w:val="0"/>
        <w:spacing w:before="0" w:after="0"/>
        <w:ind w:left="1412" w:hanging="1128"/>
        <w:rPr>
          <w:ins w:id="3745" w:author="Kennedy, Muhil" w:date="2022-12-08T13:34:00Z"/>
          <w:rFonts w:ascii="Century Gothic" w:hAnsi="Century Gothic"/>
          <w:szCs w:val="20"/>
          <w:lang w:val="en-US"/>
        </w:rPr>
      </w:pPr>
      <w:ins w:id="3746" w:author="Kennedy, Muhil" w:date="2022-12-08T13:34:00Z">
        <w:r w:rsidRPr="00112BCA">
          <w:rPr>
            <w:rFonts w:ascii="Century Gothic" w:hAnsi="Century Gothic"/>
            <w:b/>
            <w:szCs w:val="20"/>
            <w:lang w:val="en-US"/>
          </w:rPr>
          <w:t>China</w:t>
        </w:r>
        <w:r w:rsidRPr="00112BCA">
          <w:rPr>
            <w:rFonts w:ascii="Century Gothic" w:hAnsi="Century Gothic"/>
            <w:szCs w:val="20"/>
            <w:lang w:val="en-US"/>
          </w:rPr>
          <w:t>:</w:t>
        </w:r>
        <w:r w:rsidRPr="00112BCA">
          <w:rPr>
            <w:rFonts w:ascii="Century Gothic" w:hAnsi="Century Gothic"/>
            <w:szCs w:val="20"/>
            <w:lang w:val="en-US"/>
          </w:rPr>
          <w:tab/>
          <w:t>Hong Kong Inter</w:t>
        </w:r>
        <w:r w:rsidRPr="00112BCA">
          <w:rPr>
            <w:rFonts w:ascii="Century Gothic" w:hAnsi="Century Gothic"/>
            <w:szCs w:val="20"/>
            <w:lang w:val="en-US"/>
          </w:rPr>
          <w:softHyphen/>
          <w:t>national Arbitration Centre Administered Arbi</w:t>
        </w:r>
        <w:r w:rsidRPr="00112BCA">
          <w:rPr>
            <w:rFonts w:ascii="Century Gothic" w:hAnsi="Century Gothic"/>
            <w:szCs w:val="20"/>
            <w:lang w:val="en-US"/>
          </w:rPr>
          <w:softHyphen/>
          <w:t>tration Rules applicable at the time of submission of the request for arbitration.</w:t>
        </w:r>
      </w:ins>
    </w:p>
    <w:p w14:paraId="42EDCFF6" w14:textId="77777777" w:rsidR="00F71F56" w:rsidRPr="00112BCA" w:rsidRDefault="00F71F56" w:rsidP="00F71F56">
      <w:pPr>
        <w:pStyle w:val="FaureciaText2"/>
        <w:snapToGrid w:val="0"/>
        <w:spacing w:before="0" w:after="0"/>
        <w:ind w:left="284"/>
        <w:rPr>
          <w:ins w:id="3747" w:author="Kennedy, Muhil" w:date="2022-12-08T13:34:00Z"/>
          <w:rFonts w:ascii="Century Gothic" w:hAnsi="Century Gothic"/>
          <w:szCs w:val="20"/>
          <w:lang w:val="en-US"/>
        </w:rPr>
      </w:pPr>
      <w:ins w:id="3748" w:author="Kennedy, Muhil" w:date="2022-12-08T13:34:00Z">
        <w:r w:rsidRPr="00112BCA">
          <w:rPr>
            <w:rFonts w:ascii="Century Gothic" w:hAnsi="Century Gothic"/>
            <w:b/>
            <w:szCs w:val="20"/>
            <w:lang w:val="en-US"/>
          </w:rPr>
          <w:t>India</w:t>
        </w:r>
        <w:r w:rsidRPr="00112BCA">
          <w:rPr>
            <w:rFonts w:ascii="Century Gothic" w:hAnsi="Century Gothic"/>
            <w:szCs w:val="20"/>
            <w:lang w:val="en-US"/>
          </w:rPr>
          <w:t>:</w:t>
        </w:r>
        <w:r w:rsidRPr="00112BCA">
          <w:rPr>
            <w:rFonts w:ascii="Century Gothic" w:hAnsi="Century Gothic"/>
            <w:szCs w:val="20"/>
            <w:lang w:val="en-US"/>
          </w:rPr>
          <w:tab/>
          <w:t>Arbitration Rules of the London Court of Arbitration (LCIA)</w:t>
        </w:r>
      </w:ins>
    </w:p>
    <w:p w14:paraId="384FE1AA" w14:textId="77777777" w:rsidR="00F71F56" w:rsidRPr="00112BCA" w:rsidRDefault="00F71F56" w:rsidP="00F71F56">
      <w:pPr>
        <w:pStyle w:val="FaureciaText2"/>
        <w:snapToGrid w:val="0"/>
        <w:spacing w:before="0" w:after="0"/>
        <w:ind w:left="284"/>
        <w:rPr>
          <w:ins w:id="3749" w:author="Kennedy, Muhil" w:date="2022-12-08T13:34:00Z"/>
          <w:rFonts w:ascii="Century Gothic" w:hAnsi="Century Gothic"/>
          <w:szCs w:val="20"/>
          <w:lang w:val="en-US"/>
        </w:rPr>
      </w:pPr>
      <w:ins w:id="3750" w:author="Kennedy, Muhil" w:date="2022-12-08T13:34:00Z">
        <w:r w:rsidRPr="00112BCA">
          <w:rPr>
            <w:rFonts w:ascii="Century Gothic" w:hAnsi="Century Gothic"/>
            <w:b/>
            <w:szCs w:val="20"/>
            <w:lang w:val="en-US"/>
          </w:rPr>
          <w:t>Brazil</w:t>
        </w:r>
        <w:r w:rsidRPr="00112BCA">
          <w:rPr>
            <w:rFonts w:ascii="Century Gothic" w:hAnsi="Century Gothic"/>
            <w:szCs w:val="20"/>
            <w:lang w:val="en-US"/>
          </w:rPr>
          <w:t>:</w:t>
        </w:r>
        <w:r w:rsidRPr="00112BCA">
          <w:rPr>
            <w:rFonts w:ascii="Century Gothic" w:hAnsi="Century Gothic"/>
            <w:szCs w:val="20"/>
            <w:lang w:val="en-US"/>
          </w:rPr>
          <w:tab/>
          <w:t>Arbitration Rules of the International Chamber of Commerce (ICC).</w:t>
        </w:r>
      </w:ins>
    </w:p>
    <w:p w14:paraId="6B9113AB" w14:textId="77777777" w:rsidR="00F71F56" w:rsidRPr="00112BCA" w:rsidRDefault="00F71F56" w:rsidP="00F71F56">
      <w:pPr>
        <w:pStyle w:val="FaureciaText2"/>
        <w:snapToGrid w:val="0"/>
        <w:spacing w:before="0" w:after="0"/>
        <w:ind w:left="1412" w:hanging="1128"/>
        <w:rPr>
          <w:ins w:id="3751" w:author="Kennedy, Muhil" w:date="2022-12-08T13:34:00Z"/>
          <w:rFonts w:ascii="Century Gothic" w:hAnsi="Century Gothic"/>
          <w:szCs w:val="20"/>
          <w:lang w:val="en-US"/>
        </w:rPr>
      </w:pPr>
      <w:ins w:id="3752" w:author="Kennedy, Muhil" w:date="2022-12-08T13:34:00Z">
        <w:r w:rsidRPr="00112BCA">
          <w:rPr>
            <w:rFonts w:ascii="Century Gothic" w:hAnsi="Century Gothic"/>
            <w:b/>
            <w:szCs w:val="20"/>
            <w:lang w:val="en-US"/>
          </w:rPr>
          <w:t>Russia</w:t>
        </w:r>
        <w:r w:rsidRPr="00112BCA">
          <w:rPr>
            <w:rFonts w:ascii="Century Gothic" w:hAnsi="Century Gothic"/>
            <w:szCs w:val="20"/>
            <w:lang w:val="en-US"/>
          </w:rPr>
          <w:t>:</w:t>
        </w:r>
        <w:r w:rsidRPr="00112BCA">
          <w:rPr>
            <w:rFonts w:ascii="Century Gothic" w:hAnsi="Century Gothic"/>
            <w:szCs w:val="20"/>
            <w:lang w:val="en-US"/>
          </w:rPr>
          <w:tab/>
          <w:t>Arbitration Rules of the Institute of Arbitration of the Chamber of Commerce Stockholm</w:t>
        </w:r>
      </w:ins>
    </w:p>
    <w:p w14:paraId="37AC69F4" w14:textId="77777777" w:rsidR="00F71F56" w:rsidRDefault="00F71F56" w:rsidP="00F71F56">
      <w:pPr>
        <w:pStyle w:val="FaureciaText2"/>
        <w:snapToGrid w:val="0"/>
        <w:spacing w:before="0" w:after="0"/>
        <w:ind w:left="284"/>
        <w:rPr>
          <w:ins w:id="3753" w:author="Kennedy, Muhil" w:date="2022-12-08T13:34:00Z"/>
          <w:rFonts w:ascii="Century Gothic" w:hAnsi="Century Gothic"/>
          <w:szCs w:val="20"/>
          <w:lang w:val="en-US"/>
        </w:rPr>
      </w:pPr>
    </w:p>
    <w:p w14:paraId="6C697F98" w14:textId="77777777" w:rsidR="00F71F56" w:rsidRPr="00112BCA" w:rsidRDefault="00F71F56" w:rsidP="00F71F56">
      <w:pPr>
        <w:pStyle w:val="FaureciaText2"/>
        <w:snapToGrid w:val="0"/>
        <w:spacing w:before="0" w:after="0"/>
        <w:ind w:left="284"/>
        <w:rPr>
          <w:ins w:id="3754" w:author="Kennedy, Muhil" w:date="2022-12-08T13:34:00Z"/>
          <w:rFonts w:ascii="Century Gothic" w:hAnsi="Century Gothic"/>
          <w:szCs w:val="20"/>
          <w:lang w:val="en-US"/>
        </w:rPr>
      </w:pPr>
      <w:ins w:id="3755" w:author="Kennedy, Muhil" w:date="2022-12-08T13:34:00Z">
        <w:r w:rsidRPr="00112BCA">
          <w:rPr>
            <w:rFonts w:ascii="Century Gothic" w:hAnsi="Century Gothic"/>
            <w:szCs w:val="20"/>
            <w:lang w:val="en-US"/>
          </w:rPr>
          <w:t>By way of this reference, the respective arbitration rules shall be an integral part of this declaration.</w:t>
        </w:r>
      </w:ins>
    </w:p>
    <w:p w14:paraId="2650CEC6" w14:textId="77777777" w:rsidR="00F71F56" w:rsidRDefault="00F71F56" w:rsidP="00F71F56">
      <w:pPr>
        <w:pStyle w:val="FaureciaText2"/>
        <w:snapToGrid w:val="0"/>
        <w:spacing w:before="0" w:after="0"/>
        <w:ind w:left="284"/>
        <w:rPr>
          <w:ins w:id="3756" w:author="Kennedy, Muhil" w:date="2022-12-08T13:34:00Z"/>
          <w:rFonts w:ascii="Century Gothic" w:hAnsi="Century Gothic"/>
          <w:szCs w:val="20"/>
          <w:lang w:val="en-US"/>
        </w:rPr>
      </w:pPr>
      <w:ins w:id="3757" w:author="Kennedy, Muhil" w:date="2022-12-08T13:34:00Z">
        <w:r w:rsidRPr="00112BCA">
          <w:rPr>
            <w:rFonts w:ascii="Century Gothic" w:hAnsi="Century Gothic"/>
            <w:szCs w:val="20"/>
            <w:lang w:val="en-US"/>
          </w:rPr>
          <w:t xml:space="preserve">The place of arbitration shall be Frankfurt am Main, Germany. In deviation from this, the place of arbitration for proceedings involving </w:t>
        </w:r>
        <w:r w:rsidRPr="00112BCA">
          <w:rPr>
            <w:rFonts w:ascii="Century Gothic" w:hAnsi="Century Gothic"/>
            <w:smallCaps/>
            <w:szCs w:val="20"/>
            <w:lang w:val="en-US"/>
          </w:rPr>
          <w:t xml:space="preserve">BRIC-Supplier </w:t>
        </w:r>
        <w:r w:rsidRPr="00112BCA">
          <w:rPr>
            <w:rFonts w:ascii="Century Gothic" w:hAnsi="Century Gothic"/>
            <w:szCs w:val="20"/>
            <w:lang w:val="en-US"/>
          </w:rPr>
          <w:t>with legal seat in China shall be Hong Kong, China.</w:t>
        </w:r>
      </w:ins>
    </w:p>
    <w:p w14:paraId="051952C8" w14:textId="77777777" w:rsidR="00F71F56" w:rsidRPr="00112BCA" w:rsidRDefault="00F71F56" w:rsidP="00F71F56">
      <w:pPr>
        <w:pStyle w:val="FaureciaText2"/>
        <w:snapToGrid w:val="0"/>
        <w:spacing w:before="0" w:after="0"/>
        <w:ind w:left="284"/>
        <w:rPr>
          <w:ins w:id="3758" w:author="Kennedy, Muhil" w:date="2022-12-08T13:34:00Z"/>
          <w:rFonts w:ascii="Century Gothic" w:hAnsi="Century Gothic"/>
          <w:szCs w:val="20"/>
          <w:lang w:val="en-US"/>
        </w:rPr>
      </w:pPr>
    </w:p>
    <w:p w14:paraId="378975C2" w14:textId="77777777" w:rsidR="00F71F56" w:rsidRDefault="00F71F56" w:rsidP="00F71F56">
      <w:pPr>
        <w:pStyle w:val="FaureciaText2"/>
        <w:snapToGrid w:val="0"/>
        <w:spacing w:before="0" w:after="0"/>
        <w:ind w:left="284"/>
        <w:rPr>
          <w:ins w:id="3759" w:author="Kennedy, Muhil" w:date="2022-12-08T13:34:00Z"/>
          <w:rFonts w:ascii="Century Gothic" w:hAnsi="Century Gothic"/>
          <w:szCs w:val="20"/>
          <w:lang w:val="en-US"/>
        </w:rPr>
      </w:pPr>
      <w:ins w:id="3760" w:author="Kennedy, Muhil" w:date="2022-12-08T13:34:00Z">
        <w:r w:rsidRPr="00112BCA">
          <w:rPr>
            <w:rFonts w:ascii="Century Gothic" w:hAnsi="Century Gothic"/>
            <w:szCs w:val="20"/>
            <w:lang w:val="en-US"/>
          </w:rPr>
          <w:t>There shall be three arbitrators. The arbitration proceedings shall be conducted in English. German substantive law shall apply.</w:t>
        </w:r>
      </w:ins>
    </w:p>
    <w:p w14:paraId="2F7768AC" w14:textId="77777777" w:rsidR="00F71F56" w:rsidRPr="00112BCA" w:rsidRDefault="00F71F56" w:rsidP="00F71F56">
      <w:pPr>
        <w:pStyle w:val="FaureciaText2"/>
        <w:snapToGrid w:val="0"/>
        <w:spacing w:before="0" w:after="0"/>
        <w:ind w:left="284"/>
        <w:rPr>
          <w:ins w:id="3761" w:author="Kennedy, Muhil" w:date="2022-12-08T13:34:00Z"/>
          <w:rFonts w:ascii="Century Gothic" w:hAnsi="Century Gothic"/>
          <w:szCs w:val="20"/>
          <w:lang w:val="en-US"/>
        </w:rPr>
      </w:pPr>
    </w:p>
    <w:p w14:paraId="12F7561E" w14:textId="77777777" w:rsidR="00F71F56" w:rsidRDefault="00F71F56" w:rsidP="00F71F56">
      <w:pPr>
        <w:pStyle w:val="FaureciaText2"/>
        <w:snapToGrid w:val="0"/>
        <w:spacing w:before="0" w:after="0"/>
        <w:ind w:left="284"/>
        <w:rPr>
          <w:ins w:id="3762" w:author="Kennedy, Muhil" w:date="2022-12-08T13:34:00Z"/>
          <w:rFonts w:ascii="Century Gothic" w:hAnsi="Century Gothic"/>
          <w:szCs w:val="20"/>
          <w:lang w:val="en-US"/>
        </w:rPr>
      </w:pPr>
      <w:ins w:id="3763" w:author="Kennedy, Muhil" w:date="2022-12-08T13:34:00Z">
        <w:r w:rsidRPr="00112BCA">
          <w:rPr>
            <w:rFonts w:ascii="Century Gothic" w:hAnsi="Century Gothic"/>
            <w:szCs w:val="20"/>
            <w:lang w:val="en-US"/>
          </w:rPr>
          <w:t>The arbitration shall be conducted according to the IBA Rules of Evidence as current on the date of the submission of the request for arbitration.</w:t>
        </w:r>
      </w:ins>
    </w:p>
    <w:p w14:paraId="35AF8940" w14:textId="77777777" w:rsidR="00F71F56" w:rsidRPr="00112BCA" w:rsidRDefault="00F71F56" w:rsidP="00F71F56">
      <w:pPr>
        <w:pStyle w:val="FaureciaText2"/>
        <w:snapToGrid w:val="0"/>
        <w:spacing w:before="0" w:after="0"/>
        <w:ind w:left="284"/>
        <w:rPr>
          <w:ins w:id="3764" w:author="Kennedy, Muhil" w:date="2022-12-08T13:34:00Z"/>
          <w:rFonts w:ascii="Century Gothic" w:hAnsi="Century Gothic"/>
          <w:szCs w:val="20"/>
          <w:lang w:val="en-US"/>
        </w:rPr>
      </w:pPr>
    </w:p>
    <w:p w14:paraId="2A31399D" w14:textId="77777777" w:rsidR="00F71F56" w:rsidRPr="00112BCA" w:rsidRDefault="00F71F56" w:rsidP="00F71F56">
      <w:pPr>
        <w:pStyle w:val="FaureciaText2"/>
        <w:snapToGrid w:val="0"/>
        <w:spacing w:before="0" w:after="0"/>
        <w:ind w:left="284"/>
        <w:rPr>
          <w:ins w:id="3765" w:author="Kennedy, Muhil" w:date="2022-12-08T13:34:00Z"/>
          <w:rFonts w:ascii="Century Gothic" w:hAnsi="Century Gothic"/>
          <w:szCs w:val="20"/>
          <w:lang w:val="en-US"/>
        </w:rPr>
      </w:pPr>
      <w:ins w:id="3766" w:author="Kennedy, Muhil" w:date="2022-12-08T13:34:00Z">
        <w:r w:rsidRPr="00112BCA">
          <w:rPr>
            <w:rFonts w:ascii="Century Gothic" w:hAnsi="Century Gothic"/>
            <w:szCs w:val="20"/>
            <w:lang w:val="en-US"/>
          </w:rPr>
          <w:t>Part I of the Indian Arbitration and Conciliation Act, 1996 (Nr. 26/1996) is excluded.</w:t>
        </w:r>
      </w:ins>
    </w:p>
    <w:p w14:paraId="3D7BFBF3" w14:textId="77777777" w:rsidR="00F71F56" w:rsidRPr="00112BCA" w:rsidRDefault="00F71F56" w:rsidP="00F71F56">
      <w:pPr>
        <w:snapToGrid w:val="0"/>
        <w:rPr>
          <w:ins w:id="3767" w:author="Kennedy, Muhil" w:date="2022-12-08T13:34:00Z"/>
          <w:rFonts w:ascii="Century Gothic" w:hAnsi="Century Gothic"/>
          <w:szCs w:val="20"/>
          <w:lang w:val="en-US" w:eastAsia="pt-BR"/>
        </w:rPr>
      </w:pPr>
    </w:p>
    <w:p w14:paraId="587D70CB" w14:textId="77777777" w:rsidR="00F71F56" w:rsidRPr="00112BCA" w:rsidRDefault="00F71F56" w:rsidP="00F71F56">
      <w:pPr>
        <w:keepNext/>
        <w:keepLines/>
        <w:snapToGrid w:val="0"/>
        <w:rPr>
          <w:ins w:id="3768" w:author="Kennedy, Muhil" w:date="2022-12-08T13:34:00Z"/>
          <w:rFonts w:ascii="Century Gothic" w:hAnsi="Century Gothic"/>
          <w:szCs w:val="20"/>
          <w:lang w:val="en-US"/>
        </w:rPr>
      </w:pPr>
    </w:p>
    <w:tbl>
      <w:tblPr>
        <w:tblW w:w="8742" w:type="dxa"/>
        <w:tblInd w:w="567" w:type="dxa"/>
        <w:tblLayout w:type="fixed"/>
        <w:tblLook w:val="01E0" w:firstRow="1" w:lastRow="1" w:firstColumn="1" w:lastColumn="1" w:noHBand="0" w:noVBand="0"/>
      </w:tblPr>
      <w:tblGrid>
        <w:gridCol w:w="1080"/>
        <w:gridCol w:w="2889"/>
        <w:gridCol w:w="426"/>
        <w:gridCol w:w="1017"/>
        <w:gridCol w:w="3093"/>
        <w:gridCol w:w="237"/>
      </w:tblGrid>
      <w:tr w:rsidR="00F71F56" w:rsidRPr="00112BCA" w14:paraId="4D5647C0" w14:textId="77777777" w:rsidTr="00D30F6E">
        <w:trPr>
          <w:trHeight w:val="454"/>
          <w:ins w:id="3769" w:author="Kennedy, Muhil" w:date="2022-12-08T13:34:00Z"/>
        </w:trPr>
        <w:tc>
          <w:tcPr>
            <w:tcW w:w="4395" w:type="dxa"/>
            <w:gridSpan w:val="3"/>
          </w:tcPr>
          <w:p w14:paraId="5F5CFB94" w14:textId="77777777" w:rsidR="00F71F56" w:rsidRPr="00112BCA" w:rsidRDefault="00F71F56" w:rsidP="00D30F6E">
            <w:pPr>
              <w:keepNext/>
              <w:keepLines/>
              <w:snapToGrid w:val="0"/>
              <w:ind w:left="0"/>
              <w:jc w:val="left"/>
              <w:rPr>
                <w:ins w:id="3770" w:author="Kennedy, Muhil" w:date="2022-12-08T13:34:00Z"/>
                <w:rFonts w:ascii="Century Gothic" w:hAnsi="Century Gothic"/>
                <w:kern w:val="8"/>
                <w:szCs w:val="20"/>
                <w:lang w:val="en-US" w:eastAsia="en-US"/>
              </w:rPr>
            </w:pPr>
            <w:ins w:id="3771" w:author="Kennedy, Muhil" w:date="2022-12-08T13:34:00Z">
              <w:r w:rsidRPr="00112BCA">
                <w:rPr>
                  <w:rFonts w:ascii="Century Gothic" w:hAnsi="Century Gothic"/>
                  <w:b/>
                  <w:kern w:val="8"/>
                  <w:szCs w:val="20"/>
                  <w:lang w:val="en-US" w:eastAsia="en-US"/>
                </w:rPr>
                <w:t>For the Plant:</w:t>
              </w:r>
            </w:ins>
          </w:p>
        </w:tc>
        <w:tc>
          <w:tcPr>
            <w:tcW w:w="4110" w:type="dxa"/>
            <w:gridSpan w:val="2"/>
          </w:tcPr>
          <w:p w14:paraId="0D2C42D2" w14:textId="77777777" w:rsidR="00F71F56" w:rsidRPr="00112BCA" w:rsidDel="00B15A12" w:rsidRDefault="00F71F56" w:rsidP="00D30F6E">
            <w:pPr>
              <w:keepNext/>
              <w:keepLines/>
              <w:snapToGrid w:val="0"/>
              <w:ind w:left="0"/>
              <w:jc w:val="left"/>
              <w:rPr>
                <w:ins w:id="3772" w:author="Kennedy, Muhil" w:date="2022-12-08T13:34:00Z"/>
                <w:rFonts w:ascii="Century Gothic" w:hAnsi="Century Gothic"/>
                <w:kern w:val="8"/>
                <w:szCs w:val="20"/>
                <w:lang w:val="en-US" w:eastAsia="en-US"/>
              </w:rPr>
            </w:pPr>
          </w:p>
        </w:tc>
        <w:tc>
          <w:tcPr>
            <w:tcW w:w="237" w:type="dxa"/>
          </w:tcPr>
          <w:p w14:paraId="760C34E6" w14:textId="77777777" w:rsidR="00F71F56" w:rsidRPr="00112BCA" w:rsidDel="00B15A12" w:rsidRDefault="00F71F56" w:rsidP="00D30F6E">
            <w:pPr>
              <w:keepNext/>
              <w:keepLines/>
              <w:snapToGrid w:val="0"/>
              <w:ind w:left="0"/>
              <w:jc w:val="center"/>
              <w:rPr>
                <w:ins w:id="3773" w:author="Kennedy, Muhil" w:date="2022-12-08T13:34:00Z"/>
                <w:rFonts w:ascii="Century Gothic" w:hAnsi="Century Gothic"/>
                <w:kern w:val="8"/>
                <w:szCs w:val="20"/>
                <w:lang w:val="en-US" w:eastAsia="en-US"/>
              </w:rPr>
            </w:pPr>
          </w:p>
        </w:tc>
      </w:tr>
      <w:tr w:rsidR="00F71F56" w:rsidRPr="00112BCA" w14:paraId="33E0A951" w14:textId="77777777" w:rsidTr="00D30F6E">
        <w:trPr>
          <w:trHeight w:val="454"/>
          <w:ins w:id="3774" w:author="Kennedy, Muhil" w:date="2022-12-08T13:34:00Z"/>
        </w:trPr>
        <w:tc>
          <w:tcPr>
            <w:tcW w:w="1080" w:type="dxa"/>
          </w:tcPr>
          <w:p w14:paraId="020B75AF" w14:textId="77777777" w:rsidR="00F71F56" w:rsidRPr="00112BCA" w:rsidRDefault="00F71F56" w:rsidP="00D30F6E">
            <w:pPr>
              <w:keepNext/>
              <w:keepLines/>
              <w:snapToGrid w:val="0"/>
              <w:ind w:left="0"/>
              <w:jc w:val="left"/>
              <w:rPr>
                <w:ins w:id="3775" w:author="Kennedy, Muhil" w:date="2022-12-08T13:34:00Z"/>
                <w:rFonts w:ascii="Century Gothic" w:hAnsi="Century Gothic"/>
                <w:b/>
                <w:kern w:val="8"/>
                <w:szCs w:val="20"/>
                <w:lang w:val="en-US" w:eastAsia="en-US"/>
              </w:rPr>
            </w:pPr>
          </w:p>
        </w:tc>
        <w:tc>
          <w:tcPr>
            <w:tcW w:w="2889" w:type="dxa"/>
          </w:tcPr>
          <w:p w14:paraId="0CAE6164" w14:textId="77777777" w:rsidR="00F71F56" w:rsidRPr="00112BCA" w:rsidRDefault="00F71F56" w:rsidP="00D30F6E">
            <w:pPr>
              <w:keepNext/>
              <w:keepLines/>
              <w:snapToGrid w:val="0"/>
              <w:ind w:left="0"/>
              <w:jc w:val="left"/>
              <w:rPr>
                <w:ins w:id="3776" w:author="Kennedy, Muhil" w:date="2022-12-08T13:34:00Z"/>
                <w:rFonts w:ascii="Century Gothic" w:hAnsi="Century Gothic"/>
                <w:kern w:val="8"/>
                <w:szCs w:val="20"/>
                <w:lang w:val="en-US" w:eastAsia="en-US"/>
              </w:rPr>
            </w:pPr>
          </w:p>
        </w:tc>
        <w:tc>
          <w:tcPr>
            <w:tcW w:w="426" w:type="dxa"/>
          </w:tcPr>
          <w:p w14:paraId="18DAF041" w14:textId="77777777" w:rsidR="00F71F56" w:rsidRPr="00112BCA" w:rsidRDefault="00F71F56" w:rsidP="00D30F6E">
            <w:pPr>
              <w:keepNext/>
              <w:keepLines/>
              <w:snapToGrid w:val="0"/>
              <w:ind w:left="0"/>
              <w:jc w:val="left"/>
              <w:rPr>
                <w:ins w:id="3777" w:author="Kennedy, Muhil" w:date="2022-12-08T13:34:00Z"/>
                <w:rFonts w:ascii="Century Gothic" w:hAnsi="Century Gothic"/>
                <w:kern w:val="8"/>
                <w:szCs w:val="20"/>
                <w:lang w:val="en-US" w:eastAsia="en-US"/>
              </w:rPr>
            </w:pPr>
          </w:p>
        </w:tc>
        <w:tc>
          <w:tcPr>
            <w:tcW w:w="1017" w:type="dxa"/>
          </w:tcPr>
          <w:p w14:paraId="223FBD8E" w14:textId="77777777" w:rsidR="00F71F56" w:rsidRPr="00112BCA" w:rsidRDefault="00F71F56" w:rsidP="00D30F6E">
            <w:pPr>
              <w:keepNext/>
              <w:keepLines/>
              <w:snapToGrid w:val="0"/>
              <w:ind w:left="0"/>
              <w:jc w:val="left"/>
              <w:rPr>
                <w:ins w:id="3778" w:author="Kennedy, Muhil" w:date="2022-12-08T13:34:00Z"/>
                <w:rFonts w:ascii="Century Gothic" w:hAnsi="Century Gothic"/>
                <w:b/>
                <w:kern w:val="8"/>
                <w:szCs w:val="20"/>
                <w:lang w:val="en-US" w:eastAsia="en-US"/>
              </w:rPr>
            </w:pPr>
          </w:p>
        </w:tc>
        <w:tc>
          <w:tcPr>
            <w:tcW w:w="3093" w:type="dxa"/>
          </w:tcPr>
          <w:p w14:paraId="0257B3EA" w14:textId="77777777" w:rsidR="00F71F56" w:rsidRPr="00112BCA" w:rsidDel="00B15A12" w:rsidRDefault="00F71F56" w:rsidP="00D30F6E">
            <w:pPr>
              <w:keepNext/>
              <w:keepLines/>
              <w:snapToGrid w:val="0"/>
              <w:ind w:left="0"/>
              <w:jc w:val="center"/>
              <w:rPr>
                <w:ins w:id="3779" w:author="Kennedy, Muhil" w:date="2022-12-08T13:34:00Z"/>
                <w:rFonts w:ascii="Century Gothic" w:hAnsi="Century Gothic"/>
                <w:kern w:val="8"/>
                <w:szCs w:val="20"/>
                <w:lang w:val="en-US" w:eastAsia="en-US"/>
              </w:rPr>
            </w:pPr>
          </w:p>
        </w:tc>
        <w:tc>
          <w:tcPr>
            <w:tcW w:w="237" w:type="dxa"/>
          </w:tcPr>
          <w:p w14:paraId="799DC021" w14:textId="77777777" w:rsidR="00F71F56" w:rsidRPr="00112BCA" w:rsidDel="00B15A12" w:rsidRDefault="00F71F56" w:rsidP="00D30F6E">
            <w:pPr>
              <w:keepNext/>
              <w:keepLines/>
              <w:snapToGrid w:val="0"/>
              <w:ind w:left="0"/>
              <w:jc w:val="center"/>
              <w:rPr>
                <w:ins w:id="3780" w:author="Kennedy, Muhil" w:date="2022-12-08T13:34:00Z"/>
                <w:rFonts w:ascii="Century Gothic" w:hAnsi="Century Gothic"/>
                <w:kern w:val="8"/>
                <w:szCs w:val="20"/>
                <w:lang w:val="en-US" w:eastAsia="en-US"/>
              </w:rPr>
            </w:pPr>
          </w:p>
        </w:tc>
      </w:tr>
      <w:tr w:rsidR="00F71F56" w:rsidRPr="00112BCA" w14:paraId="3C8A0E68" w14:textId="77777777" w:rsidTr="00D30F6E">
        <w:trPr>
          <w:trHeight w:val="454"/>
          <w:ins w:id="3781" w:author="Kennedy, Muhil" w:date="2022-12-08T13:34:00Z"/>
        </w:trPr>
        <w:tc>
          <w:tcPr>
            <w:tcW w:w="1080" w:type="dxa"/>
            <w:vAlign w:val="bottom"/>
          </w:tcPr>
          <w:p w14:paraId="4CCC49D6" w14:textId="77777777" w:rsidR="00F71F56" w:rsidRPr="00112BCA" w:rsidRDefault="00F71F56" w:rsidP="00D30F6E">
            <w:pPr>
              <w:keepNext/>
              <w:keepLines/>
              <w:snapToGrid w:val="0"/>
              <w:ind w:left="0"/>
              <w:jc w:val="left"/>
              <w:rPr>
                <w:ins w:id="3782" w:author="Kennedy, Muhil" w:date="2022-12-08T13:34:00Z"/>
                <w:rFonts w:ascii="Century Gothic" w:hAnsi="Century Gothic"/>
                <w:b/>
                <w:kern w:val="8"/>
                <w:szCs w:val="20"/>
                <w:lang w:val="en-US" w:eastAsia="en-US"/>
              </w:rPr>
            </w:pPr>
            <w:ins w:id="3783" w:author="Kennedy, Muhil" w:date="2022-12-08T13:34:00Z">
              <w:r w:rsidRPr="00112BCA">
                <w:rPr>
                  <w:rFonts w:ascii="Century Gothic" w:hAnsi="Century Gothic"/>
                  <w:b/>
                  <w:kern w:val="8"/>
                  <w:szCs w:val="20"/>
                  <w:lang w:val="en-US" w:eastAsia="en-US"/>
                </w:rPr>
                <w:t>Date:</w:t>
              </w:r>
            </w:ins>
          </w:p>
        </w:tc>
        <w:tc>
          <w:tcPr>
            <w:tcW w:w="2889" w:type="dxa"/>
            <w:tcBorders>
              <w:bottom w:val="single" w:sz="6" w:space="0" w:color="auto"/>
            </w:tcBorders>
          </w:tcPr>
          <w:p w14:paraId="54398689" w14:textId="77777777" w:rsidR="00F71F56" w:rsidRPr="00112BCA" w:rsidRDefault="00F71F56" w:rsidP="00D30F6E">
            <w:pPr>
              <w:keepNext/>
              <w:keepLines/>
              <w:snapToGrid w:val="0"/>
              <w:ind w:left="0"/>
              <w:jc w:val="left"/>
              <w:rPr>
                <w:ins w:id="3784" w:author="Kennedy, Muhil" w:date="2022-12-08T13:34:00Z"/>
                <w:rFonts w:ascii="Century Gothic" w:hAnsi="Century Gothic"/>
                <w:kern w:val="8"/>
                <w:szCs w:val="20"/>
                <w:lang w:val="en-US" w:eastAsia="en-US"/>
              </w:rPr>
            </w:pPr>
          </w:p>
        </w:tc>
        <w:tc>
          <w:tcPr>
            <w:tcW w:w="426" w:type="dxa"/>
          </w:tcPr>
          <w:p w14:paraId="3DEB0FE9" w14:textId="77777777" w:rsidR="00F71F56" w:rsidRPr="00112BCA" w:rsidRDefault="00F71F56" w:rsidP="00D30F6E">
            <w:pPr>
              <w:keepNext/>
              <w:keepLines/>
              <w:snapToGrid w:val="0"/>
              <w:ind w:left="0"/>
              <w:jc w:val="left"/>
              <w:rPr>
                <w:ins w:id="3785" w:author="Kennedy, Muhil" w:date="2022-12-08T13:34:00Z"/>
                <w:rFonts w:ascii="Century Gothic" w:hAnsi="Century Gothic"/>
                <w:kern w:val="8"/>
                <w:szCs w:val="20"/>
                <w:lang w:val="en-US" w:eastAsia="en-US"/>
              </w:rPr>
            </w:pPr>
          </w:p>
        </w:tc>
        <w:tc>
          <w:tcPr>
            <w:tcW w:w="1017" w:type="dxa"/>
            <w:vAlign w:val="bottom"/>
          </w:tcPr>
          <w:p w14:paraId="7DCE24D3" w14:textId="77777777" w:rsidR="00F71F56" w:rsidRPr="00112BCA" w:rsidDel="00B15A12" w:rsidRDefault="00F71F56" w:rsidP="00D30F6E">
            <w:pPr>
              <w:keepNext/>
              <w:keepLines/>
              <w:snapToGrid w:val="0"/>
              <w:ind w:left="0"/>
              <w:jc w:val="left"/>
              <w:rPr>
                <w:ins w:id="3786" w:author="Kennedy, Muhil" w:date="2022-12-08T13:34:00Z"/>
                <w:rFonts w:ascii="Century Gothic" w:hAnsi="Century Gothic"/>
                <w:b/>
                <w:kern w:val="8"/>
                <w:szCs w:val="20"/>
                <w:lang w:val="en-US" w:eastAsia="en-US"/>
              </w:rPr>
            </w:pPr>
            <w:ins w:id="3787" w:author="Kennedy, Muhil" w:date="2022-12-08T13:34:00Z">
              <w:r w:rsidRPr="00112BCA">
                <w:rPr>
                  <w:rFonts w:ascii="Century Gothic" w:hAnsi="Century Gothic"/>
                  <w:b/>
                  <w:kern w:val="8"/>
                  <w:szCs w:val="20"/>
                  <w:lang w:val="en-US" w:eastAsia="en-US"/>
                </w:rPr>
                <w:t>Date:</w:t>
              </w:r>
            </w:ins>
          </w:p>
        </w:tc>
        <w:tc>
          <w:tcPr>
            <w:tcW w:w="3093" w:type="dxa"/>
            <w:tcBorders>
              <w:bottom w:val="single" w:sz="6" w:space="0" w:color="auto"/>
            </w:tcBorders>
          </w:tcPr>
          <w:p w14:paraId="6867A1EB" w14:textId="77777777" w:rsidR="00F71F56" w:rsidRPr="00112BCA" w:rsidDel="00B15A12" w:rsidRDefault="00F71F56" w:rsidP="00D30F6E">
            <w:pPr>
              <w:keepNext/>
              <w:keepLines/>
              <w:snapToGrid w:val="0"/>
              <w:ind w:left="0"/>
              <w:jc w:val="center"/>
              <w:rPr>
                <w:ins w:id="3788" w:author="Kennedy, Muhil" w:date="2022-12-08T13:34:00Z"/>
                <w:rFonts w:ascii="Century Gothic" w:hAnsi="Century Gothic"/>
                <w:kern w:val="8"/>
                <w:szCs w:val="20"/>
                <w:lang w:val="en-US" w:eastAsia="en-US"/>
              </w:rPr>
            </w:pPr>
          </w:p>
        </w:tc>
        <w:tc>
          <w:tcPr>
            <w:tcW w:w="237" w:type="dxa"/>
          </w:tcPr>
          <w:p w14:paraId="6ABBAA88" w14:textId="77777777" w:rsidR="00F71F56" w:rsidRPr="00112BCA" w:rsidDel="00B15A12" w:rsidRDefault="00F71F56" w:rsidP="00D30F6E">
            <w:pPr>
              <w:keepNext/>
              <w:keepLines/>
              <w:snapToGrid w:val="0"/>
              <w:ind w:left="0"/>
              <w:jc w:val="center"/>
              <w:rPr>
                <w:ins w:id="3789" w:author="Kennedy, Muhil" w:date="2022-12-08T13:34:00Z"/>
                <w:rFonts w:ascii="Century Gothic" w:hAnsi="Century Gothic"/>
                <w:kern w:val="8"/>
                <w:szCs w:val="20"/>
                <w:lang w:val="en-US" w:eastAsia="en-US"/>
              </w:rPr>
            </w:pPr>
          </w:p>
        </w:tc>
      </w:tr>
      <w:tr w:rsidR="00F71F56" w:rsidRPr="00112BCA" w14:paraId="41EE13F7" w14:textId="77777777" w:rsidTr="00D30F6E">
        <w:trPr>
          <w:trHeight w:val="527"/>
          <w:ins w:id="3790" w:author="Kennedy, Muhil" w:date="2022-12-08T13:34:00Z"/>
        </w:trPr>
        <w:tc>
          <w:tcPr>
            <w:tcW w:w="1080" w:type="dxa"/>
            <w:vAlign w:val="bottom"/>
          </w:tcPr>
          <w:p w14:paraId="17576DF2" w14:textId="77777777" w:rsidR="00F71F56" w:rsidRPr="00112BCA" w:rsidRDefault="00F71F56" w:rsidP="00D30F6E">
            <w:pPr>
              <w:keepNext/>
              <w:keepLines/>
              <w:snapToGrid w:val="0"/>
              <w:ind w:left="0"/>
              <w:jc w:val="left"/>
              <w:rPr>
                <w:ins w:id="3791" w:author="Kennedy, Muhil" w:date="2022-12-08T13:34:00Z"/>
                <w:rFonts w:ascii="Century Gothic" w:hAnsi="Century Gothic"/>
                <w:b/>
                <w:kern w:val="8"/>
                <w:szCs w:val="20"/>
                <w:lang w:val="en-US" w:eastAsia="en-US"/>
              </w:rPr>
            </w:pPr>
            <w:ins w:id="3792" w:author="Kennedy, Muhil" w:date="2022-12-08T13:34:00Z">
              <w:r w:rsidRPr="00112BCA">
                <w:rPr>
                  <w:rFonts w:ascii="Century Gothic" w:hAnsi="Century Gothic"/>
                  <w:b/>
                  <w:kern w:val="8"/>
                  <w:szCs w:val="20"/>
                  <w:lang w:val="en-US" w:eastAsia="en-US"/>
                </w:rPr>
                <w:t>Name:</w:t>
              </w:r>
            </w:ins>
          </w:p>
        </w:tc>
        <w:tc>
          <w:tcPr>
            <w:tcW w:w="2889" w:type="dxa"/>
            <w:tcBorders>
              <w:top w:val="single" w:sz="6" w:space="0" w:color="auto"/>
              <w:bottom w:val="single" w:sz="6" w:space="0" w:color="auto"/>
            </w:tcBorders>
          </w:tcPr>
          <w:p w14:paraId="10219F4E" w14:textId="77777777" w:rsidR="00F71F56" w:rsidRPr="00112BCA" w:rsidRDefault="00F71F56" w:rsidP="00D30F6E">
            <w:pPr>
              <w:keepNext/>
              <w:keepLines/>
              <w:snapToGrid w:val="0"/>
              <w:ind w:left="0"/>
              <w:jc w:val="left"/>
              <w:rPr>
                <w:ins w:id="3793" w:author="Kennedy, Muhil" w:date="2022-12-08T13:34:00Z"/>
                <w:rFonts w:ascii="Century Gothic" w:hAnsi="Century Gothic"/>
                <w:kern w:val="8"/>
                <w:szCs w:val="20"/>
                <w:lang w:val="en-US" w:eastAsia="en-US"/>
              </w:rPr>
            </w:pPr>
          </w:p>
        </w:tc>
        <w:tc>
          <w:tcPr>
            <w:tcW w:w="426" w:type="dxa"/>
          </w:tcPr>
          <w:p w14:paraId="74E92443" w14:textId="77777777" w:rsidR="00F71F56" w:rsidRPr="00112BCA" w:rsidRDefault="00F71F56" w:rsidP="00D30F6E">
            <w:pPr>
              <w:keepNext/>
              <w:keepLines/>
              <w:snapToGrid w:val="0"/>
              <w:ind w:left="0"/>
              <w:jc w:val="left"/>
              <w:rPr>
                <w:ins w:id="3794" w:author="Kennedy, Muhil" w:date="2022-12-08T13:34:00Z"/>
                <w:rFonts w:ascii="Century Gothic" w:hAnsi="Century Gothic"/>
                <w:kern w:val="8"/>
                <w:szCs w:val="20"/>
                <w:lang w:val="en-US" w:eastAsia="en-US"/>
              </w:rPr>
            </w:pPr>
          </w:p>
        </w:tc>
        <w:tc>
          <w:tcPr>
            <w:tcW w:w="1017" w:type="dxa"/>
            <w:vAlign w:val="bottom"/>
          </w:tcPr>
          <w:p w14:paraId="2F210FA2" w14:textId="77777777" w:rsidR="00F71F56" w:rsidRPr="00112BCA" w:rsidRDefault="00F71F56" w:rsidP="00D30F6E">
            <w:pPr>
              <w:keepNext/>
              <w:keepLines/>
              <w:snapToGrid w:val="0"/>
              <w:ind w:left="0"/>
              <w:jc w:val="left"/>
              <w:rPr>
                <w:ins w:id="3795" w:author="Kennedy, Muhil" w:date="2022-12-08T13:34:00Z"/>
                <w:rFonts w:ascii="Century Gothic" w:hAnsi="Century Gothic"/>
                <w:b/>
                <w:kern w:val="8"/>
                <w:szCs w:val="20"/>
                <w:lang w:val="en-US" w:eastAsia="en-US"/>
              </w:rPr>
            </w:pPr>
            <w:ins w:id="3796" w:author="Kennedy, Muhil" w:date="2022-12-08T13:34:00Z">
              <w:r w:rsidRPr="00112BCA">
                <w:rPr>
                  <w:rFonts w:ascii="Century Gothic" w:hAnsi="Century Gothic"/>
                  <w:b/>
                  <w:kern w:val="8"/>
                  <w:szCs w:val="20"/>
                  <w:lang w:val="en-US" w:eastAsia="en-US"/>
                </w:rPr>
                <w:t>Name:</w:t>
              </w:r>
            </w:ins>
          </w:p>
        </w:tc>
        <w:tc>
          <w:tcPr>
            <w:tcW w:w="3093" w:type="dxa"/>
            <w:tcBorders>
              <w:top w:val="single" w:sz="6" w:space="0" w:color="auto"/>
              <w:bottom w:val="single" w:sz="6" w:space="0" w:color="auto"/>
            </w:tcBorders>
          </w:tcPr>
          <w:p w14:paraId="226185E8" w14:textId="77777777" w:rsidR="00F71F56" w:rsidRPr="00112BCA" w:rsidDel="00E22EB3" w:rsidRDefault="00F71F56" w:rsidP="00D30F6E">
            <w:pPr>
              <w:keepNext/>
              <w:keepLines/>
              <w:snapToGrid w:val="0"/>
              <w:ind w:left="0"/>
              <w:jc w:val="center"/>
              <w:rPr>
                <w:ins w:id="3797" w:author="Kennedy, Muhil" w:date="2022-12-08T13:34:00Z"/>
                <w:rFonts w:ascii="Century Gothic" w:hAnsi="Century Gothic"/>
                <w:kern w:val="8"/>
                <w:szCs w:val="20"/>
                <w:lang w:val="en-US" w:eastAsia="en-US"/>
              </w:rPr>
            </w:pPr>
          </w:p>
        </w:tc>
        <w:tc>
          <w:tcPr>
            <w:tcW w:w="237" w:type="dxa"/>
          </w:tcPr>
          <w:p w14:paraId="125AD6C6" w14:textId="77777777" w:rsidR="00F71F56" w:rsidRPr="00112BCA" w:rsidDel="00E22EB3" w:rsidRDefault="00F71F56" w:rsidP="00D30F6E">
            <w:pPr>
              <w:keepNext/>
              <w:keepLines/>
              <w:snapToGrid w:val="0"/>
              <w:ind w:left="0"/>
              <w:jc w:val="center"/>
              <w:rPr>
                <w:ins w:id="3798" w:author="Kennedy, Muhil" w:date="2022-12-08T13:34:00Z"/>
                <w:rFonts w:ascii="Century Gothic" w:hAnsi="Century Gothic"/>
                <w:kern w:val="8"/>
                <w:szCs w:val="20"/>
                <w:lang w:val="en-US" w:eastAsia="en-US"/>
              </w:rPr>
            </w:pPr>
          </w:p>
        </w:tc>
      </w:tr>
      <w:tr w:rsidR="00F71F56" w:rsidRPr="00112BCA" w14:paraId="06C4FF6D" w14:textId="77777777" w:rsidTr="00D30F6E">
        <w:trPr>
          <w:trHeight w:val="454"/>
          <w:ins w:id="3799" w:author="Kennedy, Muhil" w:date="2022-12-08T13:34:00Z"/>
        </w:trPr>
        <w:tc>
          <w:tcPr>
            <w:tcW w:w="1080" w:type="dxa"/>
            <w:vAlign w:val="bottom"/>
          </w:tcPr>
          <w:p w14:paraId="6580C0BF" w14:textId="77777777" w:rsidR="00F71F56" w:rsidRPr="00112BCA" w:rsidRDefault="00F71F56" w:rsidP="00D30F6E">
            <w:pPr>
              <w:keepNext/>
              <w:keepLines/>
              <w:snapToGrid w:val="0"/>
              <w:ind w:left="0"/>
              <w:jc w:val="left"/>
              <w:rPr>
                <w:ins w:id="3800" w:author="Kennedy, Muhil" w:date="2022-12-08T13:34:00Z"/>
                <w:rFonts w:ascii="Century Gothic" w:hAnsi="Century Gothic"/>
                <w:b/>
                <w:kern w:val="8"/>
                <w:szCs w:val="20"/>
                <w:lang w:val="en-US" w:eastAsia="en-US"/>
              </w:rPr>
            </w:pPr>
          </w:p>
        </w:tc>
        <w:tc>
          <w:tcPr>
            <w:tcW w:w="2889" w:type="dxa"/>
            <w:tcBorders>
              <w:top w:val="single" w:sz="6" w:space="0" w:color="auto"/>
              <w:bottom w:val="single" w:sz="6" w:space="0" w:color="auto"/>
            </w:tcBorders>
          </w:tcPr>
          <w:p w14:paraId="176F4D4F" w14:textId="77777777" w:rsidR="00F71F56" w:rsidRPr="00112BCA" w:rsidRDefault="00F71F56" w:rsidP="00D30F6E">
            <w:pPr>
              <w:keepNext/>
              <w:keepLines/>
              <w:snapToGrid w:val="0"/>
              <w:ind w:left="0"/>
              <w:jc w:val="center"/>
              <w:rPr>
                <w:ins w:id="3801" w:author="Kennedy, Muhil" w:date="2022-12-08T13:34:00Z"/>
                <w:rFonts w:ascii="Century Gothic" w:hAnsi="Century Gothic"/>
                <w:kern w:val="8"/>
                <w:szCs w:val="20"/>
                <w:lang w:val="en-US" w:eastAsia="en-US"/>
              </w:rPr>
            </w:pPr>
          </w:p>
        </w:tc>
        <w:tc>
          <w:tcPr>
            <w:tcW w:w="426" w:type="dxa"/>
          </w:tcPr>
          <w:p w14:paraId="23F59516" w14:textId="77777777" w:rsidR="00F71F56" w:rsidRPr="00112BCA" w:rsidRDefault="00F71F56" w:rsidP="00D30F6E">
            <w:pPr>
              <w:keepNext/>
              <w:keepLines/>
              <w:snapToGrid w:val="0"/>
              <w:ind w:left="0"/>
              <w:jc w:val="center"/>
              <w:rPr>
                <w:ins w:id="3802" w:author="Kennedy, Muhil" w:date="2022-12-08T13:34:00Z"/>
                <w:rFonts w:ascii="Century Gothic" w:hAnsi="Century Gothic"/>
                <w:kern w:val="8"/>
                <w:szCs w:val="20"/>
                <w:lang w:val="en-US" w:eastAsia="en-US"/>
              </w:rPr>
            </w:pPr>
          </w:p>
          <w:p w14:paraId="1F65281D" w14:textId="77777777" w:rsidR="00F71F56" w:rsidRPr="00112BCA" w:rsidRDefault="00F71F56" w:rsidP="00D30F6E">
            <w:pPr>
              <w:keepNext/>
              <w:keepLines/>
              <w:snapToGrid w:val="0"/>
              <w:ind w:left="0"/>
              <w:jc w:val="left"/>
              <w:rPr>
                <w:ins w:id="3803" w:author="Kennedy, Muhil" w:date="2022-12-08T13:34:00Z"/>
                <w:rFonts w:ascii="Century Gothic" w:hAnsi="Century Gothic"/>
                <w:kern w:val="8"/>
                <w:szCs w:val="20"/>
                <w:lang w:val="en-US" w:eastAsia="en-US"/>
              </w:rPr>
            </w:pPr>
          </w:p>
        </w:tc>
        <w:tc>
          <w:tcPr>
            <w:tcW w:w="1017" w:type="dxa"/>
            <w:vAlign w:val="bottom"/>
          </w:tcPr>
          <w:p w14:paraId="06C0A014" w14:textId="77777777" w:rsidR="00F71F56" w:rsidRPr="00112BCA" w:rsidRDefault="00F71F56" w:rsidP="00D30F6E">
            <w:pPr>
              <w:keepNext/>
              <w:keepLines/>
              <w:snapToGrid w:val="0"/>
              <w:ind w:left="0"/>
              <w:jc w:val="left"/>
              <w:rPr>
                <w:ins w:id="3804" w:author="Kennedy, Muhil" w:date="2022-12-08T13:34:00Z"/>
                <w:rFonts w:ascii="Century Gothic" w:hAnsi="Century Gothic"/>
                <w:b/>
                <w:kern w:val="8"/>
                <w:szCs w:val="20"/>
                <w:lang w:val="en-US" w:eastAsia="en-US"/>
              </w:rPr>
            </w:pPr>
          </w:p>
          <w:p w14:paraId="26C9D3F1" w14:textId="77777777" w:rsidR="00F71F56" w:rsidRPr="00112BCA" w:rsidRDefault="00F71F56" w:rsidP="00D30F6E">
            <w:pPr>
              <w:keepNext/>
              <w:keepLines/>
              <w:snapToGrid w:val="0"/>
              <w:ind w:left="0"/>
              <w:jc w:val="left"/>
              <w:rPr>
                <w:ins w:id="3805" w:author="Kennedy, Muhil" w:date="2022-12-08T13:34:00Z"/>
                <w:rFonts w:ascii="Century Gothic" w:hAnsi="Century Gothic"/>
                <w:b/>
                <w:kern w:val="8"/>
                <w:szCs w:val="20"/>
                <w:lang w:val="en-US" w:eastAsia="en-US"/>
              </w:rPr>
            </w:pPr>
          </w:p>
        </w:tc>
        <w:tc>
          <w:tcPr>
            <w:tcW w:w="3093" w:type="dxa"/>
            <w:tcBorders>
              <w:top w:val="single" w:sz="6" w:space="0" w:color="auto"/>
              <w:bottom w:val="single" w:sz="6" w:space="0" w:color="auto"/>
            </w:tcBorders>
          </w:tcPr>
          <w:p w14:paraId="27D492A1" w14:textId="77777777" w:rsidR="00F71F56" w:rsidRPr="00112BCA" w:rsidRDefault="00F71F56" w:rsidP="00D30F6E">
            <w:pPr>
              <w:keepNext/>
              <w:keepLines/>
              <w:snapToGrid w:val="0"/>
              <w:ind w:left="0"/>
              <w:jc w:val="center"/>
              <w:rPr>
                <w:ins w:id="3806" w:author="Kennedy, Muhil" w:date="2022-12-08T13:34:00Z"/>
                <w:rFonts w:ascii="Century Gothic" w:hAnsi="Century Gothic"/>
                <w:kern w:val="8"/>
                <w:szCs w:val="20"/>
                <w:lang w:val="en-US" w:eastAsia="en-US"/>
              </w:rPr>
            </w:pPr>
          </w:p>
          <w:p w14:paraId="2109E84E" w14:textId="77777777" w:rsidR="00F71F56" w:rsidRPr="00112BCA" w:rsidRDefault="00F71F56" w:rsidP="00D30F6E">
            <w:pPr>
              <w:keepNext/>
              <w:keepLines/>
              <w:snapToGrid w:val="0"/>
              <w:ind w:left="0"/>
              <w:jc w:val="center"/>
              <w:rPr>
                <w:ins w:id="3807" w:author="Kennedy, Muhil" w:date="2022-12-08T13:34:00Z"/>
                <w:rFonts w:ascii="Century Gothic" w:hAnsi="Century Gothic"/>
                <w:kern w:val="8"/>
                <w:szCs w:val="20"/>
                <w:lang w:val="en-US" w:eastAsia="en-US"/>
              </w:rPr>
            </w:pPr>
          </w:p>
          <w:p w14:paraId="1421CC8F" w14:textId="77777777" w:rsidR="00F71F56" w:rsidRPr="00112BCA" w:rsidRDefault="00F71F56" w:rsidP="00D30F6E">
            <w:pPr>
              <w:keepNext/>
              <w:keepLines/>
              <w:snapToGrid w:val="0"/>
              <w:ind w:left="0"/>
              <w:jc w:val="center"/>
              <w:rPr>
                <w:ins w:id="3808" w:author="Kennedy, Muhil" w:date="2022-12-08T13:34:00Z"/>
                <w:rFonts w:ascii="Century Gothic" w:hAnsi="Century Gothic"/>
                <w:kern w:val="8"/>
                <w:szCs w:val="20"/>
                <w:lang w:val="en-US" w:eastAsia="en-US"/>
              </w:rPr>
            </w:pPr>
          </w:p>
        </w:tc>
        <w:tc>
          <w:tcPr>
            <w:tcW w:w="237" w:type="dxa"/>
          </w:tcPr>
          <w:p w14:paraId="6FB143B7" w14:textId="77777777" w:rsidR="00F71F56" w:rsidRPr="00112BCA" w:rsidRDefault="00F71F56" w:rsidP="00D30F6E">
            <w:pPr>
              <w:keepNext/>
              <w:keepLines/>
              <w:snapToGrid w:val="0"/>
              <w:ind w:left="0"/>
              <w:jc w:val="center"/>
              <w:rPr>
                <w:ins w:id="3809" w:author="Kennedy, Muhil" w:date="2022-12-08T13:34:00Z"/>
                <w:rFonts w:ascii="Century Gothic" w:hAnsi="Century Gothic"/>
                <w:kern w:val="8"/>
                <w:szCs w:val="20"/>
                <w:lang w:val="en-US" w:eastAsia="en-US"/>
              </w:rPr>
            </w:pPr>
          </w:p>
          <w:p w14:paraId="7E7FC567" w14:textId="77777777" w:rsidR="00F71F56" w:rsidRPr="00112BCA" w:rsidRDefault="00F71F56" w:rsidP="00D30F6E">
            <w:pPr>
              <w:keepNext/>
              <w:keepLines/>
              <w:snapToGrid w:val="0"/>
              <w:ind w:left="0"/>
              <w:jc w:val="center"/>
              <w:rPr>
                <w:ins w:id="3810" w:author="Kennedy, Muhil" w:date="2022-12-08T13:34:00Z"/>
                <w:rFonts w:ascii="Century Gothic" w:hAnsi="Century Gothic"/>
                <w:kern w:val="8"/>
                <w:szCs w:val="20"/>
                <w:lang w:val="en-US" w:eastAsia="en-US"/>
              </w:rPr>
            </w:pPr>
          </w:p>
        </w:tc>
      </w:tr>
      <w:tr w:rsidR="00F71F56" w:rsidRPr="00112BCA" w14:paraId="294F07B2" w14:textId="77777777" w:rsidTr="00D30F6E">
        <w:trPr>
          <w:trHeight w:val="454"/>
          <w:ins w:id="3811" w:author="Kennedy, Muhil" w:date="2022-12-08T13:34:00Z"/>
        </w:trPr>
        <w:tc>
          <w:tcPr>
            <w:tcW w:w="1080" w:type="dxa"/>
            <w:vAlign w:val="bottom"/>
          </w:tcPr>
          <w:p w14:paraId="4E87A794" w14:textId="77777777" w:rsidR="00F71F56" w:rsidRPr="00112BCA" w:rsidRDefault="00F71F56" w:rsidP="00D30F6E">
            <w:pPr>
              <w:keepNext/>
              <w:keepLines/>
              <w:snapToGrid w:val="0"/>
              <w:ind w:left="0"/>
              <w:jc w:val="left"/>
              <w:rPr>
                <w:ins w:id="3812" w:author="Kennedy, Muhil" w:date="2022-12-08T13:34:00Z"/>
                <w:rFonts w:ascii="Century Gothic" w:hAnsi="Century Gothic"/>
                <w:b/>
                <w:kern w:val="8"/>
                <w:szCs w:val="20"/>
                <w:lang w:val="en-US" w:eastAsia="en-US"/>
              </w:rPr>
            </w:pPr>
          </w:p>
        </w:tc>
        <w:tc>
          <w:tcPr>
            <w:tcW w:w="2889" w:type="dxa"/>
            <w:tcBorders>
              <w:top w:val="single" w:sz="6" w:space="0" w:color="auto"/>
            </w:tcBorders>
          </w:tcPr>
          <w:p w14:paraId="4534AE55" w14:textId="77777777" w:rsidR="00F71F56" w:rsidRPr="00112BCA" w:rsidRDefault="00F71F56" w:rsidP="00D30F6E">
            <w:pPr>
              <w:keepNext/>
              <w:keepLines/>
              <w:snapToGrid w:val="0"/>
              <w:ind w:left="0"/>
              <w:jc w:val="center"/>
              <w:rPr>
                <w:ins w:id="3813" w:author="Kennedy, Muhil" w:date="2022-12-08T13:34:00Z"/>
                <w:rFonts w:ascii="Century Gothic" w:hAnsi="Century Gothic"/>
                <w:kern w:val="8"/>
                <w:szCs w:val="20"/>
                <w:lang w:val="en-US" w:eastAsia="en-US"/>
              </w:rPr>
            </w:pPr>
            <w:ins w:id="3814" w:author="Kennedy, Muhil" w:date="2022-12-08T13:34:00Z">
              <w:r w:rsidRPr="00112BCA">
                <w:rPr>
                  <w:rFonts w:ascii="Century Gothic" w:hAnsi="Century Gothic"/>
                  <w:b/>
                  <w:kern w:val="8"/>
                  <w:szCs w:val="20"/>
                  <w:lang w:val="en-US" w:eastAsia="en-US"/>
                </w:rPr>
                <w:t>Signature</w:t>
              </w:r>
            </w:ins>
          </w:p>
          <w:p w14:paraId="1110DD5B" w14:textId="77777777" w:rsidR="00F71F56" w:rsidRPr="00112BCA" w:rsidRDefault="00F71F56" w:rsidP="00D30F6E">
            <w:pPr>
              <w:keepNext/>
              <w:keepLines/>
              <w:snapToGrid w:val="0"/>
              <w:ind w:left="0"/>
              <w:jc w:val="center"/>
              <w:rPr>
                <w:ins w:id="3815" w:author="Kennedy, Muhil" w:date="2022-12-08T13:34:00Z"/>
                <w:rFonts w:ascii="Century Gothic" w:hAnsi="Century Gothic"/>
                <w:kern w:val="8"/>
                <w:szCs w:val="20"/>
                <w:lang w:val="en-US" w:eastAsia="en-US"/>
              </w:rPr>
            </w:pPr>
          </w:p>
          <w:p w14:paraId="4F08A3CE" w14:textId="77777777" w:rsidR="00F71F56" w:rsidRPr="00112BCA" w:rsidRDefault="00F71F56" w:rsidP="00D30F6E">
            <w:pPr>
              <w:keepNext/>
              <w:keepLines/>
              <w:snapToGrid w:val="0"/>
              <w:ind w:left="0"/>
              <w:jc w:val="center"/>
              <w:rPr>
                <w:ins w:id="3816" w:author="Kennedy, Muhil" w:date="2022-12-08T13:34:00Z"/>
                <w:rFonts w:ascii="Century Gothic" w:hAnsi="Century Gothic"/>
                <w:kern w:val="8"/>
                <w:szCs w:val="20"/>
                <w:lang w:val="en-US" w:eastAsia="en-US"/>
              </w:rPr>
            </w:pPr>
          </w:p>
        </w:tc>
        <w:tc>
          <w:tcPr>
            <w:tcW w:w="426" w:type="dxa"/>
          </w:tcPr>
          <w:p w14:paraId="1980F513" w14:textId="77777777" w:rsidR="00F71F56" w:rsidRPr="00112BCA" w:rsidRDefault="00F71F56" w:rsidP="00D30F6E">
            <w:pPr>
              <w:keepNext/>
              <w:keepLines/>
              <w:snapToGrid w:val="0"/>
              <w:ind w:left="0"/>
              <w:jc w:val="center"/>
              <w:rPr>
                <w:ins w:id="3817" w:author="Kennedy, Muhil" w:date="2022-12-08T13:34:00Z"/>
                <w:rFonts w:ascii="Century Gothic" w:hAnsi="Century Gothic"/>
                <w:kern w:val="8"/>
                <w:szCs w:val="20"/>
                <w:lang w:val="en-US" w:eastAsia="en-US"/>
              </w:rPr>
            </w:pPr>
          </w:p>
          <w:p w14:paraId="03468836" w14:textId="77777777" w:rsidR="00F71F56" w:rsidRPr="00112BCA" w:rsidRDefault="00F71F56" w:rsidP="00D30F6E">
            <w:pPr>
              <w:keepNext/>
              <w:keepLines/>
              <w:snapToGrid w:val="0"/>
              <w:ind w:left="0"/>
              <w:jc w:val="left"/>
              <w:rPr>
                <w:ins w:id="3818" w:author="Kennedy, Muhil" w:date="2022-12-08T13:34:00Z"/>
                <w:rFonts w:ascii="Century Gothic" w:hAnsi="Century Gothic"/>
                <w:kern w:val="8"/>
                <w:szCs w:val="20"/>
                <w:lang w:val="en-US" w:eastAsia="en-US"/>
              </w:rPr>
            </w:pPr>
          </w:p>
        </w:tc>
        <w:tc>
          <w:tcPr>
            <w:tcW w:w="1017" w:type="dxa"/>
            <w:vAlign w:val="bottom"/>
          </w:tcPr>
          <w:p w14:paraId="43E43CD5" w14:textId="77777777" w:rsidR="00F71F56" w:rsidRPr="00112BCA" w:rsidRDefault="00F71F56" w:rsidP="00D30F6E">
            <w:pPr>
              <w:keepNext/>
              <w:keepLines/>
              <w:snapToGrid w:val="0"/>
              <w:ind w:left="0"/>
              <w:jc w:val="left"/>
              <w:rPr>
                <w:ins w:id="3819" w:author="Kennedy, Muhil" w:date="2022-12-08T13:34:00Z"/>
                <w:rFonts w:ascii="Century Gothic" w:hAnsi="Century Gothic"/>
                <w:b/>
                <w:kern w:val="8"/>
                <w:szCs w:val="20"/>
                <w:lang w:val="en-US" w:eastAsia="en-US"/>
              </w:rPr>
            </w:pPr>
          </w:p>
        </w:tc>
        <w:tc>
          <w:tcPr>
            <w:tcW w:w="3093" w:type="dxa"/>
            <w:tcBorders>
              <w:top w:val="single" w:sz="6" w:space="0" w:color="auto"/>
            </w:tcBorders>
          </w:tcPr>
          <w:p w14:paraId="25FEA095" w14:textId="77777777" w:rsidR="00F71F56" w:rsidRPr="00112BCA" w:rsidRDefault="00F71F56" w:rsidP="00D30F6E">
            <w:pPr>
              <w:keepNext/>
              <w:keepLines/>
              <w:snapToGrid w:val="0"/>
              <w:ind w:left="0"/>
              <w:jc w:val="center"/>
              <w:rPr>
                <w:ins w:id="3820" w:author="Kennedy, Muhil" w:date="2022-12-08T13:34:00Z"/>
                <w:rFonts w:ascii="Century Gothic" w:hAnsi="Century Gothic"/>
                <w:kern w:val="8"/>
                <w:szCs w:val="20"/>
                <w:lang w:val="en-US" w:eastAsia="en-US"/>
              </w:rPr>
            </w:pPr>
            <w:ins w:id="3821" w:author="Kennedy, Muhil" w:date="2022-12-08T13:34:00Z">
              <w:r w:rsidRPr="00112BCA">
                <w:rPr>
                  <w:rFonts w:ascii="Century Gothic" w:hAnsi="Century Gothic"/>
                  <w:b/>
                  <w:kern w:val="8"/>
                  <w:szCs w:val="20"/>
                  <w:lang w:val="en-US" w:eastAsia="en-US"/>
                </w:rPr>
                <w:t>Signature</w:t>
              </w:r>
            </w:ins>
          </w:p>
        </w:tc>
        <w:tc>
          <w:tcPr>
            <w:tcW w:w="237" w:type="dxa"/>
          </w:tcPr>
          <w:p w14:paraId="34633F82" w14:textId="77777777" w:rsidR="00F71F56" w:rsidRPr="00112BCA" w:rsidRDefault="00F71F56" w:rsidP="00D30F6E">
            <w:pPr>
              <w:keepNext/>
              <w:keepLines/>
              <w:snapToGrid w:val="0"/>
              <w:ind w:left="0"/>
              <w:jc w:val="center"/>
              <w:rPr>
                <w:ins w:id="3822" w:author="Kennedy, Muhil" w:date="2022-12-08T13:34:00Z"/>
                <w:rFonts w:ascii="Century Gothic" w:hAnsi="Century Gothic"/>
                <w:kern w:val="8"/>
                <w:szCs w:val="20"/>
                <w:lang w:val="en-US" w:eastAsia="en-US"/>
              </w:rPr>
            </w:pPr>
          </w:p>
          <w:p w14:paraId="5E882DB9" w14:textId="77777777" w:rsidR="00F71F56" w:rsidRPr="00112BCA" w:rsidRDefault="00F71F56" w:rsidP="00D30F6E">
            <w:pPr>
              <w:keepNext/>
              <w:keepLines/>
              <w:snapToGrid w:val="0"/>
              <w:ind w:left="0"/>
              <w:jc w:val="center"/>
              <w:rPr>
                <w:ins w:id="3823" w:author="Kennedy, Muhil" w:date="2022-12-08T13:34:00Z"/>
                <w:rFonts w:ascii="Century Gothic" w:hAnsi="Century Gothic"/>
                <w:kern w:val="8"/>
                <w:szCs w:val="20"/>
                <w:lang w:val="en-US" w:eastAsia="en-US"/>
              </w:rPr>
            </w:pPr>
          </w:p>
        </w:tc>
      </w:tr>
    </w:tbl>
    <w:p w14:paraId="57E70A4F" w14:textId="77777777" w:rsidR="00F71F56" w:rsidRPr="00497E67" w:rsidRDefault="00F71F56" w:rsidP="00F71F56">
      <w:pPr>
        <w:pStyle w:val="BodyTextIndent"/>
        <w:widowControl w:val="0"/>
        <w:snapToGrid w:val="0"/>
        <w:ind w:left="0"/>
        <w:rPr>
          <w:ins w:id="3824" w:author="Kennedy, Muhil" w:date="2022-12-08T13:34:00Z"/>
          <w:rFonts w:ascii="Century Gothic" w:hAnsi="Century Gothic"/>
          <w:snapToGrid w:val="0"/>
        </w:rPr>
      </w:pPr>
    </w:p>
    <w:p w14:paraId="632D552A" w14:textId="5DBEE7DC" w:rsidR="00F71F56" w:rsidRDefault="00F71F56" w:rsidP="00497E67">
      <w:pPr>
        <w:pStyle w:val="BodyTextIndent"/>
        <w:widowControl w:val="0"/>
        <w:snapToGrid w:val="0"/>
        <w:ind w:left="0"/>
        <w:rPr>
          <w:ins w:id="3825" w:author="Kennedy, Muhil" w:date="2022-12-08T13:34:00Z"/>
          <w:rFonts w:ascii="Century Gothic" w:hAnsi="Century Gothic"/>
          <w:snapToGrid w:val="0"/>
        </w:rPr>
      </w:pPr>
    </w:p>
    <w:p w14:paraId="1B5867CE" w14:textId="77777777" w:rsidR="00F71F56" w:rsidRPr="002064B8" w:rsidRDefault="00F71F56" w:rsidP="00F71F56">
      <w:pPr>
        <w:widowControl w:val="0"/>
        <w:snapToGrid w:val="0"/>
        <w:ind w:left="0"/>
        <w:rPr>
          <w:ins w:id="3826" w:author="Kennedy, Muhil" w:date="2022-12-08T13:34:00Z"/>
          <w:rFonts w:ascii="Century Gothic" w:eastAsiaTheme="minorEastAsia" w:hAnsi="Century Gothic"/>
          <w:szCs w:val="20"/>
          <w:lang w:val="en-US" w:eastAsia="zh-CN"/>
        </w:rPr>
      </w:pPr>
    </w:p>
    <w:p w14:paraId="2992F7EB" w14:textId="77777777" w:rsidR="00F71F56" w:rsidRPr="00497E67" w:rsidRDefault="00F71F56" w:rsidP="00F71F56">
      <w:pPr>
        <w:widowControl w:val="0"/>
        <w:snapToGrid w:val="0"/>
        <w:ind w:left="0"/>
        <w:rPr>
          <w:ins w:id="3827" w:author="Kennedy, Muhil" w:date="2022-12-08T13:34:00Z"/>
          <w:rFonts w:ascii="Century Gothic" w:hAnsi="Century Gothic"/>
          <w:szCs w:val="20"/>
          <w:lang w:val="en-US"/>
        </w:rPr>
      </w:pPr>
    </w:p>
    <w:p w14:paraId="063DC10D" w14:textId="77777777" w:rsidR="00F71F56" w:rsidRPr="00497E67" w:rsidRDefault="00F71F56" w:rsidP="00F71F56">
      <w:pPr>
        <w:pStyle w:val="FaureciaText"/>
        <w:widowControl w:val="0"/>
        <w:snapToGrid w:val="0"/>
        <w:spacing w:before="0" w:after="0"/>
        <w:ind w:left="0"/>
        <w:jc w:val="center"/>
        <w:rPr>
          <w:ins w:id="3828" w:author="Kennedy, Muhil" w:date="2022-12-08T13:34:00Z"/>
          <w:rFonts w:ascii="Century Gothic" w:hAnsi="Century Gothic"/>
          <w:b/>
          <w:bCs/>
          <w:szCs w:val="20"/>
          <w:lang w:val="en-US"/>
        </w:rPr>
      </w:pPr>
      <w:ins w:id="3829" w:author="Kennedy, Muhil" w:date="2022-12-08T13:34:00Z">
        <w:r w:rsidRPr="00497E67">
          <w:rPr>
            <w:rFonts w:ascii="Century Gothic" w:hAnsi="Century Gothic"/>
            <w:b/>
            <w:bCs/>
            <w:szCs w:val="20"/>
            <w:lang w:val="en-US"/>
          </w:rPr>
          <w:t xml:space="preserve">Letter of Nomination – </w:t>
        </w:r>
        <w:r w:rsidRPr="00497E67">
          <w:rPr>
            <w:rFonts w:ascii="Century Gothic" w:hAnsi="Century Gothic"/>
            <w:b/>
            <w:bCs/>
            <w:szCs w:val="20"/>
            <w:highlight w:val="yellow"/>
            <w:lang w:val="en-US"/>
          </w:rPr>
          <w:t>[</w:t>
        </w:r>
        <w:r w:rsidRPr="00497E67">
          <w:rPr>
            <w:rFonts w:ascii="Century Gothic" w:hAnsi="Century Gothic"/>
            <w:b/>
            <w:bCs/>
            <w:szCs w:val="20"/>
            <w:lang w:val="en-US"/>
          </w:rPr>
          <w:t>Program Name</w:t>
        </w:r>
        <w:r w:rsidRPr="00497E67">
          <w:rPr>
            <w:rFonts w:ascii="Century Gothic" w:hAnsi="Century Gothic"/>
            <w:b/>
            <w:bCs/>
            <w:szCs w:val="20"/>
            <w:highlight w:val="yellow"/>
            <w:lang w:val="en-US"/>
          </w:rPr>
          <w:t>]</w:t>
        </w:r>
        <w:r w:rsidRPr="00497E67">
          <w:rPr>
            <w:rFonts w:ascii="Century Gothic" w:hAnsi="Century Gothic"/>
            <w:b/>
            <w:bCs/>
            <w:szCs w:val="20"/>
            <w:lang w:val="en-US"/>
          </w:rPr>
          <w:t xml:space="preserve"> – </w:t>
        </w:r>
        <w:r w:rsidRPr="00497E67">
          <w:rPr>
            <w:rFonts w:ascii="Century Gothic" w:hAnsi="Century Gothic"/>
            <w:b/>
            <w:bCs/>
            <w:szCs w:val="20"/>
            <w:highlight w:val="yellow"/>
            <w:lang w:val="en-US"/>
          </w:rPr>
          <w:t>[</w:t>
        </w:r>
        <w:r w:rsidRPr="00497E67">
          <w:rPr>
            <w:rFonts w:ascii="Century Gothic" w:hAnsi="Century Gothic"/>
            <w:b/>
            <w:bCs/>
            <w:szCs w:val="20"/>
            <w:lang w:val="en-US"/>
          </w:rPr>
          <w:t>Scope of Supplier</w:t>
        </w:r>
        <w:r w:rsidRPr="00497E67">
          <w:rPr>
            <w:rFonts w:ascii="Century Gothic" w:hAnsi="Century Gothic"/>
            <w:b/>
            <w:bCs/>
            <w:szCs w:val="20"/>
            <w:highlight w:val="yellow"/>
            <w:lang w:val="en-US"/>
          </w:rPr>
          <w:t>]</w:t>
        </w:r>
        <w:r w:rsidRPr="00497E67">
          <w:rPr>
            <w:rFonts w:ascii="Century Gothic" w:hAnsi="Century Gothic"/>
            <w:b/>
            <w:bCs/>
            <w:szCs w:val="20"/>
            <w:lang w:val="en-US"/>
          </w:rPr>
          <w:t xml:space="preserve"> </w:t>
        </w:r>
      </w:ins>
    </w:p>
    <w:p w14:paraId="0A23B890" w14:textId="77777777" w:rsidR="00F71F56" w:rsidRPr="00497E67" w:rsidRDefault="00F71F56" w:rsidP="00F71F56">
      <w:pPr>
        <w:widowControl w:val="0"/>
        <w:snapToGrid w:val="0"/>
        <w:ind w:left="0"/>
        <w:rPr>
          <w:ins w:id="3830" w:author="Kennedy, Muhil" w:date="2022-12-08T13:34:00Z"/>
          <w:rFonts w:ascii="Century Gothic" w:hAnsi="Century Gothic"/>
          <w:color w:val="000000"/>
          <w:szCs w:val="20"/>
          <w:lang w:val="en-US"/>
        </w:rPr>
      </w:pPr>
    </w:p>
    <w:p w14:paraId="176C1F91" w14:textId="77777777" w:rsidR="00F71F56" w:rsidRPr="00497E67" w:rsidRDefault="00F71F56" w:rsidP="00F71F56">
      <w:pPr>
        <w:widowControl w:val="0"/>
        <w:snapToGrid w:val="0"/>
        <w:ind w:left="0"/>
        <w:rPr>
          <w:ins w:id="3831" w:author="Kennedy, Muhil" w:date="2022-12-08T13:34:00Z"/>
          <w:rFonts w:ascii="Century Gothic" w:hAnsi="Century Gothic"/>
          <w:szCs w:val="20"/>
          <w:lang w:val="en-US"/>
        </w:rPr>
      </w:pPr>
      <w:ins w:id="3832" w:author="Kennedy, Muhil" w:date="2022-12-08T13:34:00Z">
        <w:r w:rsidRPr="00497E67">
          <w:rPr>
            <w:rFonts w:ascii="Century Gothic" w:hAnsi="Century Gothic"/>
            <w:color w:val="000000"/>
            <w:szCs w:val="20"/>
            <w:lang w:val="en-US"/>
          </w:rPr>
          <w:t>This Letter of Nomination (“</w:t>
        </w:r>
        <w:r w:rsidRPr="00497E67">
          <w:rPr>
            <w:rFonts w:ascii="Century Gothic" w:hAnsi="Century Gothic"/>
            <w:b/>
            <w:bCs/>
            <w:color w:val="000000"/>
            <w:szCs w:val="20"/>
            <w:lang w:val="en-US"/>
          </w:rPr>
          <w:t>LON</w:t>
        </w:r>
        <w:r w:rsidRPr="00497E67">
          <w:rPr>
            <w:rFonts w:ascii="Century Gothic" w:hAnsi="Century Gothic"/>
            <w:color w:val="000000"/>
            <w:szCs w:val="20"/>
            <w:lang w:val="en-US"/>
          </w:rPr>
          <w:t>”) is issued on _______________ (the “</w:t>
        </w:r>
        <w:r w:rsidRPr="00497E67">
          <w:rPr>
            <w:rFonts w:ascii="Century Gothic" w:hAnsi="Century Gothic"/>
            <w:b/>
            <w:bCs/>
            <w:color w:val="000000"/>
            <w:szCs w:val="20"/>
            <w:lang w:val="en-US"/>
          </w:rPr>
          <w:t>Effective Date</w:t>
        </w:r>
        <w:r w:rsidRPr="00497E67">
          <w:rPr>
            <w:rFonts w:ascii="Century Gothic" w:hAnsi="Century Gothic"/>
            <w:color w:val="000000"/>
            <w:szCs w:val="20"/>
            <w:lang w:val="en-US"/>
          </w:rPr>
          <w:t xml:space="preserve">”), </w:t>
        </w:r>
      </w:ins>
    </w:p>
    <w:p w14:paraId="2A03BA72" w14:textId="77777777" w:rsidR="00F71F56" w:rsidRPr="00497E67" w:rsidRDefault="00F71F56" w:rsidP="00F71F56">
      <w:pPr>
        <w:widowControl w:val="0"/>
        <w:snapToGrid w:val="0"/>
        <w:rPr>
          <w:ins w:id="3833" w:author="Kennedy, Muhil" w:date="2022-12-08T13:34:00Z"/>
          <w:rFonts w:ascii="Century Gothic" w:hAnsi="Century Gothic"/>
          <w:szCs w:val="20"/>
          <w:lang w:val="en-GB"/>
        </w:rPr>
      </w:pPr>
    </w:p>
    <w:tbl>
      <w:tblPr>
        <w:tblW w:w="9250" w:type="dxa"/>
        <w:tblLayout w:type="fixed"/>
        <w:tblCellMar>
          <w:left w:w="70" w:type="dxa"/>
          <w:right w:w="70" w:type="dxa"/>
        </w:tblCellMar>
        <w:tblLook w:val="0000" w:firstRow="0" w:lastRow="0" w:firstColumn="0" w:lastColumn="0" w:noHBand="0" w:noVBand="0"/>
      </w:tblPr>
      <w:tblGrid>
        <w:gridCol w:w="1204"/>
        <w:gridCol w:w="8046"/>
      </w:tblGrid>
      <w:tr w:rsidR="00F71F56" w:rsidRPr="00ED081A" w14:paraId="780699E2" w14:textId="77777777" w:rsidTr="00D30F6E">
        <w:trPr>
          <w:ins w:id="3834" w:author="Kennedy, Muhil" w:date="2022-12-08T13:34:00Z"/>
        </w:trPr>
        <w:tc>
          <w:tcPr>
            <w:tcW w:w="1204" w:type="dxa"/>
          </w:tcPr>
          <w:p w14:paraId="6C1466CD" w14:textId="77777777" w:rsidR="00F71F56" w:rsidRPr="00497E67" w:rsidRDefault="00F71F56" w:rsidP="00D30F6E">
            <w:pPr>
              <w:widowControl w:val="0"/>
              <w:snapToGrid w:val="0"/>
              <w:ind w:left="0"/>
              <w:rPr>
                <w:ins w:id="3835" w:author="Kennedy, Muhil" w:date="2022-12-08T13:34:00Z"/>
                <w:rFonts w:ascii="Century Gothic" w:hAnsi="Century Gothic"/>
                <w:bCs/>
                <w:szCs w:val="20"/>
                <w:lang w:val="en-GB"/>
              </w:rPr>
            </w:pPr>
            <w:ins w:id="3836" w:author="Kennedy, Muhil" w:date="2022-12-08T13:34:00Z">
              <w:r w:rsidRPr="00497E67">
                <w:rPr>
                  <w:rFonts w:ascii="Century Gothic" w:hAnsi="Century Gothic"/>
                  <w:bCs/>
                  <w:szCs w:val="20"/>
                  <w:lang w:val="en-GB"/>
                </w:rPr>
                <w:t>By</w:t>
              </w:r>
            </w:ins>
          </w:p>
        </w:tc>
        <w:tc>
          <w:tcPr>
            <w:tcW w:w="8046" w:type="dxa"/>
          </w:tcPr>
          <w:p w14:paraId="65B8B9EF" w14:textId="77777777" w:rsidR="00F71F56" w:rsidRPr="00497E67" w:rsidRDefault="00F71F56" w:rsidP="00D30F6E">
            <w:pPr>
              <w:pStyle w:val="CommentText"/>
              <w:widowControl w:val="0"/>
              <w:tabs>
                <w:tab w:val="left" w:pos="2036"/>
                <w:tab w:val="left" w:pos="2396"/>
              </w:tabs>
              <w:snapToGrid w:val="0"/>
              <w:jc w:val="both"/>
              <w:rPr>
                <w:ins w:id="3837" w:author="Kennedy, Muhil" w:date="2022-12-08T13:34:00Z"/>
                <w:rFonts w:ascii="Century Gothic" w:hAnsi="Century Gothic"/>
              </w:rPr>
            </w:pPr>
            <w:ins w:id="3838" w:author="Kennedy, Muhil" w:date="2022-12-08T13:34:00Z">
              <w:r w:rsidRPr="00497E67">
                <w:rPr>
                  <w:rFonts w:ascii="Century Gothic" w:hAnsi="Century Gothic"/>
                  <w:b/>
                  <w:bCs/>
                  <w:color w:val="000000"/>
                </w:rPr>
                <w:t xml:space="preserve">FAURECIA </w:t>
              </w:r>
              <w:r w:rsidRPr="00497E67">
                <w:rPr>
                  <w:rFonts w:ascii="Century Gothic" w:hAnsi="Century Gothic"/>
                  <w:b/>
                  <w:bCs/>
                  <w:color w:val="000000"/>
                  <w:highlight w:val="yellow"/>
                </w:rPr>
                <w:t>[</w:t>
              </w:r>
              <w:r w:rsidRPr="00497E67">
                <w:rPr>
                  <w:rFonts w:ascii="Century Gothic" w:hAnsi="Century Gothic"/>
                  <w:b/>
                  <w:bCs/>
                  <w:color w:val="000000"/>
                </w:rPr>
                <w:t>FULL LEGAL ENTITY NAME</w:t>
              </w:r>
              <w:r w:rsidRPr="00497E67">
                <w:rPr>
                  <w:rFonts w:ascii="Century Gothic" w:hAnsi="Century Gothic"/>
                  <w:b/>
                  <w:bCs/>
                  <w:color w:val="000000"/>
                  <w:highlight w:val="yellow"/>
                </w:rPr>
                <w:t>]</w:t>
              </w:r>
            </w:ins>
          </w:p>
          <w:p w14:paraId="7AC20294" w14:textId="77777777" w:rsidR="00F71F56" w:rsidRPr="00497E67" w:rsidRDefault="00F71F56" w:rsidP="00D30F6E">
            <w:pPr>
              <w:pStyle w:val="CommentText"/>
              <w:widowControl w:val="0"/>
              <w:tabs>
                <w:tab w:val="left" w:pos="2036"/>
                <w:tab w:val="left" w:pos="2396"/>
              </w:tabs>
              <w:snapToGrid w:val="0"/>
              <w:jc w:val="both"/>
              <w:rPr>
                <w:ins w:id="3839" w:author="Kennedy, Muhil" w:date="2022-12-08T13:34:00Z"/>
                <w:rFonts w:ascii="Century Gothic" w:hAnsi="Century Gothic"/>
              </w:rPr>
            </w:pPr>
          </w:p>
          <w:p w14:paraId="7FE9D229" w14:textId="77777777" w:rsidR="00F71F56" w:rsidRPr="00497E67" w:rsidRDefault="00F71F56" w:rsidP="00D30F6E">
            <w:pPr>
              <w:widowControl w:val="0"/>
              <w:snapToGrid w:val="0"/>
              <w:ind w:left="0"/>
              <w:rPr>
                <w:ins w:id="3840" w:author="Kennedy, Muhil" w:date="2022-12-08T13:34:00Z"/>
                <w:rFonts w:ascii="Century Gothic" w:hAnsi="Century Gothic"/>
                <w:color w:val="000000"/>
                <w:szCs w:val="20"/>
                <w:lang w:val="en-US"/>
              </w:rPr>
            </w:pPr>
            <w:ins w:id="3841" w:author="Kennedy, Muhil" w:date="2022-12-08T13:34:00Z">
              <w:r w:rsidRPr="00497E67">
                <w:rPr>
                  <w:rFonts w:ascii="Century Gothic" w:hAnsi="Century Gothic"/>
                  <w:color w:val="000000"/>
                  <w:szCs w:val="20"/>
                  <w:lang w:val="en-US"/>
                </w:rPr>
                <w:t>A limited liability company, organized and existing under the laws of _______________</w:t>
              </w:r>
              <w:r w:rsidRPr="00497E67">
                <w:rPr>
                  <w:rFonts w:ascii="Century Gothic" w:hAnsi="Century Gothic"/>
                  <w:szCs w:val="20"/>
                  <w:lang w:val="en-GB"/>
                </w:rPr>
                <w:t>,</w:t>
              </w:r>
              <w:r w:rsidRPr="00497E67">
                <w:rPr>
                  <w:rFonts w:ascii="Century Gothic" w:hAnsi="Century Gothic"/>
                  <w:color w:val="000000"/>
                  <w:szCs w:val="20"/>
                  <w:lang w:val="en-US"/>
                </w:rPr>
                <w:t xml:space="preserve"> with a share capital of Euros _______________,</w:t>
              </w:r>
              <w:r w:rsidRPr="00497E67">
                <w:rPr>
                  <w:rFonts w:ascii="Century Gothic" w:hAnsi="Century Gothic"/>
                  <w:szCs w:val="20"/>
                  <w:lang w:val="en-GB"/>
                </w:rPr>
                <w:t xml:space="preserve"> whose registered office is located at </w:t>
              </w:r>
              <w:r w:rsidRPr="00497E67">
                <w:rPr>
                  <w:rFonts w:ascii="Century Gothic" w:hAnsi="Century Gothic"/>
                  <w:color w:val="000000"/>
                  <w:szCs w:val="20"/>
                  <w:lang w:val="en-US"/>
                </w:rPr>
                <w:t>_______________</w:t>
              </w:r>
              <w:r w:rsidRPr="00497E67">
                <w:rPr>
                  <w:rFonts w:ascii="Century Gothic" w:hAnsi="Century Gothic"/>
                  <w:szCs w:val="20"/>
                  <w:lang w:val="en-GB"/>
                </w:rPr>
                <w:t xml:space="preserve">, registered </w:t>
              </w:r>
              <w:r w:rsidRPr="00497E67">
                <w:rPr>
                  <w:rFonts w:ascii="Century Gothic" w:hAnsi="Century Gothic"/>
                  <w:color w:val="000000"/>
                  <w:szCs w:val="20"/>
                  <w:lang w:val="en-US"/>
                </w:rPr>
                <w:t>under the number _______________ at the Commercial Registry of _______________</w:t>
              </w:r>
              <w:r w:rsidRPr="00497E67">
                <w:rPr>
                  <w:rFonts w:ascii="Century Gothic" w:hAnsi="Century Gothic"/>
                  <w:szCs w:val="20"/>
                  <w:lang w:val="en-GB"/>
                </w:rPr>
                <w:t>,</w:t>
              </w:r>
              <w:r w:rsidRPr="00497E67">
                <w:rPr>
                  <w:rFonts w:ascii="Century Gothic" w:hAnsi="Century Gothic"/>
                  <w:color w:val="000000"/>
                  <w:szCs w:val="20"/>
                  <w:lang w:val="en-US"/>
                </w:rPr>
                <w:t xml:space="preserve"> </w:t>
              </w:r>
            </w:ins>
          </w:p>
          <w:p w14:paraId="48306C66" w14:textId="77777777" w:rsidR="00F71F56" w:rsidRPr="00497E67" w:rsidRDefault="00F71F56" w:rsidP="00D30F6E">
            <w:pPr>
              <w:widowControl w:val="0"/>
              <w:snapToGrid w:val="0"/>
              <w:ind w:left="0"/>
              <w:rPr>
                <w:ins w:id="3842" w:author="Kennedy, Muhil" w:date="2022-12-08T13:34:00Z"/>
                <w:rFonts w:ascii="Century Gothic" w:hAnsi="Century Gothic"/>
                <w:color w:val="000000"/>
                <w:szCs w:val="20"/>
                <w:lang w:val="en-US"/>
              </w:rPr>
            </w:pPr>
          </w:p>
          <w:p w14:paraId="04BB687D" w14:textId="77777777" w:rsidR="00F71F56" w:rsidRPr="00497E67" w:rsidRDefault="00F71F56" w:rsidP="00D30F6E">
            <w:pPr>
              <w:widowControl w:val="0"/>
              <w:snapToGrid w:val="0"/>
              <w:ind w:left="0"/>
              <w:rPr>
                <w:ins w:id="3843" w:author="Kennedy, Muhil" w:date="2022-12-08T13:34:00Z"/>
                <w:rFonts w:ascii="Century Gothic" w:hAnsi="Century Gothic"/>
                <w:szCs w:val="20"/>
                <w:lang w:val="en-US"/>
              </w:rPr>
            </w:pPr>
            <w:ins w:id="3844" w:author="Kennedy, Muhil" w:date="2022-12-08T13:34:00Z">
              <w:r w:rsidRPr="00497E67">
                <w:rPr>
                  <w:rFonts w:ascii="Century Gothic" w:hAnsi="Century Gothic"/>
                  <w:color w:val="000000"/>
                  <w:szCs w:val="20"/>
                  <w:lang w:val="en-US"/>
                </w:rPr>
                <w:t xml:space="preserve">duly represented by </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Mr./Mrs.</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 xml:space="preserve"> _______________ acting as _______________ and </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Mr./Mrs.</w:t>
              </w:r>
              <w:r w:rsidRPr="00497E67">
                <w:rPr>
                  <w:rFonts w:ascii="Century Gothic" w:hAnsi="Century Gothic"/>
                  <w:b/>
                  <w:bCs/>
                  <w:color w:val="000000"/>
                  <w:szCs w:val="20"/>
                  <w:highlight w:val="yellow"/>
                  <w:lang w:val="en-US"/>
                </w:rPr>
                <w:t>]</w:t>
              </w:r>
              <w:r w:rsidRPr="00497E67">
                <w:rPr>
                  <w:rFonts w:ascii="Century Gothic" w:hAnsi="Century Gothic"/>
                  <w:color w:val="000000"/>
                  <w:szCs w:val="20"/>
                  <w:lang w:val="en-US"/>
                </w:rPr>
                <w:t xml:space="preserve"> _______________ acting as _______________, and duly empowered to sign this LON</w:t>
              </w:r>
            </w:ins>
          </w:p>
          <w:p w14:paraId="24A43850" w14:textId="77777777" w:rsidR="00F71F56" w:rsidRPr="00497E67" w:rsidRDefault="00F71F56" w:rsidP="00D30F6E">
            <w:pPr>
              <w:widowControl w:val="0"/>
              <w:tabs>
                <w:tab w:val="left" w:pos="2036"/>
                <w:tab w:val="left" w:pos="2396"/>
              </w:tabs>
              <w:snapToGrid w:val="0"/>
              <w:ind w:left="0"/>
              <w:rPr>
                <w:ins w:id="3845" w:author="Kennedy, Muhil" w:date="2022-12-08T13:34:00Z"/>
                <w:rFonts w:ascii="Century Gothic" w:hAnsi="Century Gothic"/>
                <w:i/>
                <w:szCs w:val="20"/>
                <w:lang w:val="en-US"/>
              </w:rPr>
            </w:pPr>
          </w:p>
          <w:p w14:paraId="4B1111AE" w14:textId="77777777" w:rsidR="00F71F56" w:rsidRPr="00497E67" w:rsidRDefault="00F71F56" w:rsidP="00D30F6E">
            <w:pPr>
              <w:widowControl w:val="0"/>
              <w:tabs>
                <w:tab w:val="left" w:pos="2036"/>
                <w:tab w:val="left" w:pos="2396"/>
              </w:tabs>
              <w:snapToGrid w:val="0"/>
              <w:ind w:left="596"/>
              <w:jc w:val="right"/>
              <w:rPr>
                <w:ins w:id="3846" w:author="Kennedy, Muhil" w:date="2022-12-08T13:34:00Z"/>
                <w:rFonts w:ascii="Century Gothic" w:hAnsi="Century Gothic"/>
                <w:szCs w:val="20"/>
                <w:lang w:val="en-US"/>
              </w:rPr>
            </w:pPr>
            <w:ins w:id="3847" w:author="Kennedy, Muhil" w:date="2022-12-08T13:34:00Z">
              <w:r w:rsidRPr="00497E67">
                <w:rPr>
                  <w:rFonts w:ascii="Century Gothic" w:hAnsi="Century Gothic"/>
                  <w:szCs w:val="20"/>
                  <w:lang w:val="en-US"/>
                </w:rPr>
                <w:t>hereinafter referred to as “</w:t>
              </w:r>
              <w:r w:rsidRPr="00497E67">
                <w:rPr>
                  <w:rFonts w:ascii="Century Gothic" w:hAnsi="Century Gothic"/>
                  <w:b/>
                  <w:szCs w:val="20"/>
                  <w:lang w:val="en-US"/>
                </w:rPr>
                <w:t>Faurecia</w:t>
              </w:r>
              <w:r w:rsidRPr="00497E67">
                <w:rPr>
                  <w:rFonts w:ascii="Century Gothic" w:hAnsi="Century Gothic"/>
                  <w:szCs w:val="20"/>
                  <w:lang w:val="en-US"/>
                </w:rPr>
                <w:t>” or “</w:t>
              </w:r>
              <w:r w:rsidRPr="00497E67">
                <w:rPr>
                  <w:rFonts w:ascii="Century Gothic" w:hAnsi="Century Gothic"/>
                  <w:b/>
                  <w:szCs w:val="20"/>
                  <w:lang w:val="en-US"/>
                </w:rPr>
                <w:t>Company</w:t>
              </w:r>
              <w:r w:rsidRPr="00497E67">
                <w:rPr>
                  <w:rFonts w:ascii="Century Gothic" w:hAnsi="Century Gothic"/>
                  <w:szCs w:val="20"/>
                  <w:lang w:val="en-US"/>
                </w:rPr>
                <w:t>”</w:t>
              </w:r>
            </w:ins>
          </w:p>
          <w:p w14:paraId="68E01806" w14:textId="77777777" w:rsidR="00F71F56" w:rsidRPr="00497E67" w:rsidRDefault="00F71F56" w:rsidP="00D30F6E">
            <w:pPr>
              <w:widowControl w:val="0"/>
              <w:snapToGrid w:val="0"/>
              <w:rPr>
                <w:ins w:id="3848" w:author="Kennedy, Muhil" w:date="2022-12-08T13:34:00Z"/>
                <w:rFonts w:ascii="Century Gothic" w:hAnsi="Century Gothic"/>
                <w:szCs w:val="20"/>
                <w:lang w:val="en-US"/>
              </w:rPr>
            </w:pPr>
          </w:p>
        </w:tc>
      </w:tr>
      <w:tr w:rsidR="00F71F56" w:rsidRPr="00ED081A" w14:paraId="22D93ECD" w14:textId="77777777" w:rsidTr="00D30F6E">
        <w:trPr>
          <w:ins w:id="3849" w:author="Kennedy, Muhil" w:date="2022-12-08T13:34:00Z"/>
        </w:trPr>
        <w:tc>
          <w:tcPr>
            <w:tcW w:w="1204" w:type="dxa"/>
          </w:tcPr>
          <w:p w14:paraId="304A6F09" w14:textId="77777777" w:rsidR="00F71F56" w:rsidRPr="00497E67" w:rsidRDefault="00F71F56" w:rsidP="00D30F6E">
            <w:pPr>
              <w:widowControl w:val="0"/>
              <w:snapToGrid w:val="0"/>
              <w:rPr>
                <w:ins w:id="3850" w:author="Kennedy, Muhil" w:date="2022-12-08T13:34:00Z"/>
                <w:rFonts w:ascii="Century Gothic" w:hAnsi="Century Gothic"/>
                <w:b/>
                <w:szCs w:val="20"/>
                <w:lang w:val="en-US"/>
              </w:rPr>
            </w:pPr>
          </w:p>
          <w:p w14:paraId="32927088" w14:textId="77777777" w:rsidR="00F71F56" w:rsidRPr="00497E67" w:rsidRDefault="00F71F56" w:rsidP="00D30F6E">
            <w:pPr>
              <w:widowControl w:val="0"/>
              <w:snapToGrid w:val="0"/>
              <w:ind w:left="0"/>
              <w:rPr>
                <w:ins w:id="3851" w:author="Kennedy, Muhil" w:date="2022-12-08T13:34:00Z"/>
                <w:rFonts w:ascii="Century Gothic" w:hAnsi="Century Gothic"/>
                <w:bCs/>
                <w:szCs w:val="20"/>
                <w:lang w:val="en-GB"/>
              </w:rPr>
            </w:pPr>
            <w:ins w:id="3852" w:author="Kennedy, Muhil" w:date="2022-12-08T13:34:00Z">
              <w:r w:rsidRPr="00497E67">
                <w:rPr>
                  <w:rFonts w:ascii="Century Gothic" w:hAnsi="Century Gothic"/>
                  <w:bCs/>
                  <w:szCs w:val="20"/>
                  <w:lang w:val="en-GB"/>
                </w:rPr>
                <w:t>To</w:t>
              </w:r>
            </w:ins>
          </w:p>
        </w:tc>
        <w:tc>
          <w:tcPr>
            <w:tcW w:w="8046" w:type="dxa"/>
          </w:tcPr>
          <w:p w14:paraId="36F3D717" w14:textId="77777777" w:rsidR="00F71F56" w:rsidRPr="00497E67" w:rsidRDefault="00F71F56" w:rsidP="00D30F6E">
            <w:pPr>
              <w:widowControl w:val="0"/>
              <w:tabs>
                <w:tab w:val="left" w:pos="2216"/>
                <w:tab w:val="left" w:pos="2756"/>
              </w:tabs>
              <w:snapToGrid w:val="0"/>
              <w:ind w:left="1134" w:hanging="1134"/>
              <w:rPr>
                <w:ins w:id="3853" w:author="Kennedy, Muhil" w:date="2022-12-08T13:34:00Z"/>
                <w:rFonts w:ascii="Century Gothic" w:hAnsi="Century Gothic"/>
                <w:i/>
                <w:szCs w:val="20"/>
                <w:lang w:val="en-GB"/>
              </w:rPr>
            </w:pPr>
          </w:p>
          <w:p w14:paraId="438F6459" w14:textId="77777777" w:rsidR="00F71F56" w:rsidRPr="00497E67" w:rsidRDefault="00F71F56" w:rsidP="00D30F6E">
            <w:pPr>
              <w:widowControl w:val="0"/>
              <w:tabs>
                <w:tab w:val="left" w:pos="2036"/>
                <w:tab w:val="left" w:pos="2396"/>
              </w:tabs>
              <w:snapToGrid w:val="0"/>
              <w:ind w:left="0"/>
              <w:jc w:val="left"/>
              <w:rPr>
                <w:ins w:id="3854" w:author="Kennedy, Muhil" w:date="2022-12-08T13:34:00Z"/>
                <w:rFonts w:ascii="Century Gothic" w:hAnsi="Century Gothic"/>
                <w:szCs w:val="20"/>
                <w:lang w:val="en-GB"/>
              </w:rPr>
            </w:pPr>
            <w:ins w:id="3855" w:author="Kennedy, Muhil" w:date="2022-12-08T13:34:00Z">
              <w:r>
                <w:rPr>
                  <w:rFonts w:ascii="Century Gothic" w:hAnsi="Century Gothic"/>
                  <w:b/>
                  <w:szCs w:val="20"/>
                  <w:highlight w:val="yellow"/>
                  <w:lang w:val="en-GB"/>
                </w:rPr>
                <w:fldChar w:fldCharType="begin"/>
              </w:r>
              <w:r>
                <w:rPr>
                  <w:rFonts w:ascii="Century Gothic" w:hAnsi="Century Gothic"/>
                  <w:b/>
                  <w:szCs w:val="20"/>
                  <w:highlight w:val="yellow"/>
                  <w:lang w:val="en-GB"/>
                </w:rPr>
                <w:instrText xml:space="preserve"> DOCPROPERTY  caSupplier  \* MERGEFORMAT </w:instrText>
              </w:r>
              <w:r>
                <w:rPr>
                  <w:rFonts w:ascii="Century Gothic" w:hAnsi="Century Gothic"/>
                  <w:b/>
                  <w:szCs w:val="20"/>
                  <w:highlight w:val="yellow"/>
                  <w:lang w:val="en-GB"/>
                </w:rPr>
                <w:fldChar w:fldCharType="separate"/>
              </w:r>
              <w:r>
                <w:rPr>
                  <w:rFonts w:ascii="Century Gothic" w:hAnsi="Century Gothic"/>
                  <w:b/>
                  <w:szCs w:val="20"/>
                  <w:highlight w:val="yellow"/>
                  <w:lang w:val="en-GB"/>
                </w:rPr>
                <w:t xml:space="preserve"> </w:t>
              </w:r>
              <w:r>
                <w:rPr>
                  <w:rFonts w:ascii="Century Gothic" w:hAnsi="Century Gothic"/>
                  <w:b/>
                  <w:szCs w:val="20"/>
                  <w:highlight w:val="yellow"/>
                  <w:lang w:val="en-GB"/>
                </w:rPr>
                <w:fldChar w:fldCharType="end"/>
              </w:r>
            </w:ins>
          </w:p>
          <w:p w14:paraId="6F097FBF" w14:textId="77777777" w:rsidR="00F71F56" w:rsidRPr="00497E67" w:rsidRDefault="00F71F56" w:rsidP="00D30F6E">
            <w:pPr>
              <w:widowControl w:val="0"/>
              <w:snapToGrid w:val="0"/>
              <w:ind w:left="0"/>
              <w:rPr>
                <w:ins w:id="3856" w:author="Kennedy, Muhil" w:date="2022-12-08T13:34:00Z"/>
                <w:rFonts w:ascii="Century Gothic" w:hAnsi="Century Gothic"/>
                <w:szCs w:val="20"/>
                <w:lang w:val="en-GB"/>
              </w:rPr>
            </w:pPr>
            <w:ins w:id="3857" w:author="Kennedy, Muhil" w:date="2022-12-08T13:34:00Z">
              <w:r w:rsidRPr="00497E67">
                <w:rPr>
                  <w:rFonts w:ascii="Century Gothic" w:hAnsi="Century Gothic"/>
                  <w:szCs w:val="20"/>
                  <w:lang w:val="en-GB"/>
                </w:rPr>
                <w:t xml:space="preserve">A </w:t>
              </w:r>
              <w:r w:rsidRPr="00497E67">
                <w:rPr>
                  <w:rFonts w:ascii="Century Gothic" w:hAnsi="Century Gothic"/>
                  <w:color w:val="000000"/>
                  <w:szCs w:val="20"/>
                  <w:lang w:val="en-US"/>
                </w:rPr>
                <w:t xml:space="preserve">_______________ </w:t>
              </w:r>
              <w:r w:rsidRPr="00497E67">
                <w:rPr>
                  <w:rFonts w:ascii="Century Gothic" w:hAnsi="Century Gothic"/>
                  <w:szCs w:val="20"/>
                  <w:lang w:val="en-GB"/>
                </w:rPr>
                <w:t xml:space="preserve">company, organized and existing under the laws of </w:t>
              </w:r>
              <w:r w:rsidRPr="00497E67">
                <w:rPr>
                  <w:rFonts w:ascii="Century Gothic" w:hAnsi="Century Gothic"/>
                  <w:color w:val="000000"/>
                  <w:szCs w:val="20"/>
                  <w:lang w:val="en-US"/>
                </w:rPr>
                <w:t>_______________</w:t>
              </w:r>
              <w:r w:rsidRPr="00497E67">
                <w:rPr>
                  <w:rFonts w:ascii="Century Gothic" w:hAnsi="Century Gothic"/>
                  <w:i/>
                  <w:szCs w:val="20"/>
                  <w:lang w:val="en-GB"/>
                </w:rPr>
                <w:t xml:space="preserve"> </w:t>
              </w:r>
              <w:r w:rsidRPr="00497E67">
                <w:rPr>
                  <w:rFonts w:ascii="Century Gothic" w:hAnsi="Century Gothic"/>
                  <w:szCs w:val="20"/>
                  <w:lang w:val="en-GB"/>
                </w:rPr>
                <w:t xml:space="preserve">with a share capital of _____________, whose registered office is located at ______________________, registered under the number ___________________ at the </w:t>
              </w:r>
              <w:r w:rsidRPr="00497E67">
                <w:rPr>
                  <w:rFonts w:ascii="Century Gothic" w:hAnsi="Century Gothic"/>
                  <w:color w:val="000000"/>
                  <w:szCs w:val="20"/>
                  <w:lang w:val="en-US"/>
                </w:rPr>
                <w:t>Commercial Registry of ___________,</w:t>
              </w:r>
            </w:ins>
          </w:p>
          <w:p w14:paraId="5A76C549" w14:textId="77777777" w:rsidR="00F71F56" w:rsidRPr="00497E67" w:rsidRDefault="00F71F56" w:rsidP="00D30F6E">
            <w:pPr>
              <w:widowControl w:val="0"/>
              <w:snapToGrid w:val="0"/>
              <w:ind w:left="0"/>
              <w:rPr>
                <w:ins w:id="3858" w:author="Kennedy, Muhil" w:date="2022-12-08T13:34:00Z"/>
                <w:rFonts w:ascii="Century Gothic" w:hAnsi="Century Gothic"/>
                <w:szCs w:val="20"/>
                <w:lang w:val="en-GB"/>
              </w:rPr>
            </w:pPr>
          </w:p>
          <w:p w14:paraId="197B67F3" w14:textId="77777777" w:rsidR="00F71F56" w:rsidRPr="00497E67" w:rsidRDefault="00F71F56" w:rsidP="00D30F6E">
            <w:pPr>
              <w:widowControl w:val="0"/>
              <w:snapToGrid w:val="0"/>
              <w:ind w:left="0"/>
              <w:rPr>
                <w:ins w:id="3859" w:author="Kennedy, Muhil" w:date="2022-12-08T13:34:00Z"/>
                <w:rFonts w:ascii="Century Gothic" w:hAnsi="Century Gothic"/>
                <w:szCs w:val="20"/>
                <w:lang w:val="en-US"/>
              </w:rPr>
            </w:pPr>
            <w:ins w:id="3860" w:author="Kennedy, Muhil" w:date="2022-12-08T13:34:00Z">
              <w:r w:rsidRPr="00497E67">
                <w:rPr>
                  <w:rFonts w:ascii="Century Gothic" w:hAnsi="Century Gothic"/>
                  <w:szCs w:val="20"/>
                  <w:lang w:val="en-GB"/>
                </w:rPr>
                <w:t xml:space="preserve">duly represented by _____________ acting as </w:t>
              </w:r>
              <w:r w:rsidRPr="00497E67">
                <w:rPr>
                  <w:rFonts w:ascii="Century Gothic" w:hAnsi="Century Gothic"/>
                  <w:color w:val="000000"/>
                  <w:szCs w:val="20"/>
                  <w:lang w:val="en-US"/>
                </w:rPr>
                <w:t>_______________</w:t>
              </w:r>
              <w:r w:rsidRPr="00497E67">
                <w:rPr>
                  <w:rFonts w:ascii="Century Gothic" w:hAnsi="Century Gothic"/>
                  <w:szCs w:val="20"/>
                  <w:lang w:val="en-GB"/>
                </w:rPr>
                <w:t>and duly empowered to sign this LON,</w:t>
              </w:r>
            </w:ins>
          </w:p>
          <w:p w14:paraId="2E4F945E" w14:textId="77777777" w:rsidR="00F71F56" w:rsidRPr="00497E67" w:rsidRDefault="00F71F56" w:rsidP="00D30F6E">
            <w:pPr>
              <w:widowControl w:val="0"/>
              <w:tabs>
                <w:tab w:val="left" w:pos="2036"/>
                <w:tab w:val="left" w:pos="2396"/>
              </w:tabs>
              <w:snapToGrid w:val="0"/>
              <w:ind w:left="0"/>
              <w:rPr>
                <w:ins w:id="3861" w:author="Kennedy, Muhil" w:date="2022-12-08T13:34:00Z"/>
                <w:rFonts w:ascii="Century Gothic" w:hAnsi="Century Gothic"/>
                <w:i/>
                <w:szCs w:val="20"/>
                <w:lang w:val="en-US"/>
              </w:rPr>
            </w:pPr>
          </w:p>
          <w:p w14:paraId="3DFBB1BD" w14:textId="77777777" w:rsidR="00F71F56" w:rsidRPr="00497E67" w:rsidRDefault="00F71F56" w:rsidP="00D30F6E">
            <w:pPr>
              <w:widowControl w:val="0"/>
              <w:snapToGrid w:val="0"/>
              <w:jc w:val="right"/>
              <w:rPr>
                <w:ins w:id="3862" w:author="Kennedy, Muhil" w:date="2022-12-08T13:34:00Z"/>
                <w:rFonts w:ascii="Century Gothic" w:hAnsi="Century Gothic"/>
                <w:szCs w:val="20"/>
                <w:lang w:val="en-US"/>
              </w:rPr>
            </w:pPr>
            <w:ins w:id="3863" w:author="Kennedy, Muhil" w:date="2022-12-08T13:34:00Z">
              <w:r w:rsidRPr="00497E67">
                <w:rPr>
                  <w:rFonts w:ascii="Century Gothic" w:hAnsi="Century Gothic"/>
                  <w:szCs w:val="20"/>
                  <w:lang w:val="en-US"/>
                </w:rPr>
                <w:t>hereinafter referred to as the “</w:t>
              </w:r>
              <w:r w:rsidRPr="00497E67">
                <w:rPr>
                  <w:rFonts w:ascii="Century Gothic" w:hAnsi="Century Gothic"/>
                  <w:b/>
                  <w:szCs w:val="20"/>
                  <w:lang w:val="en-US"/>
                </w:rPr>
                <w:t>Supplier</w:t>
              </w:r>
              <w:r w:rsidRPr="00497E67">
                <w:rPr>
                  <w:rFonts w:ascii="Century Gothic" w:hAnsi="Century Gothic"/>
                  <w:szCs w:val="20"/>
                  <w:lang w:val="en-US"/>
                </w:rPr>
                <w:t>”</w:t>
              </w:r>
            </w:ins>
          </w:p>
          <w:p w14:paraId="7BDE8675" w14:textId="77777777" w:rsidR="00F71F56" w:rsidRPr="00497E67" w:rsidRDefault="00F71F56" w:rsidP="00D30F6E">
            <w:pPr>
              <w:widowControl w:val="0"/>
              <w:snapToGrid w:val="0"/>
              <w:rPr>
                <w:ins w:id="3864" w:author="Kennedy, Muhil" w:date="2022-12-08T13:34:00Z"/>
                <w:rFonts w:ascii="Century Gothic" w:hAnsi="Century Gothic"/>
                <w:szCs w:val="20"/>
                <w:lang w:val="en-US"/>
              </w:rPr>
            </w:pPr>
          </w:p>
        </w:tc>
      </w:tr>
    </w:tbl>
    <w:p w14:paraId="034B018A" w14:textId="77777777" w:rsidR="00F71F56" w:rsidRPr="00497E67" w:rsidRDefault="00F71F56" w:rsidP="00F71F56">
      <w:pPr>
        <w:widowControl w:val="0"/>
        <w:snapToGrid w:val="0"/>
        <w:ind w:left="0"/>
        <w:rPr>
          <w:ins w:id="3865" w:author="Kennedy, Muhil" w:date="2022-12-08T13:34:00Z"/>
          <w:rFonts w:ascii="Century Gothic" w:hAnsi="Century Gothic"/>
          <w:szCs w:val="20"/>
          <w:lang w:val="en-GB"/>
        </w:rPr>
      </w:pPr>
      <w:ins w:id="3866" w:author="Kennedy, Muhil" w:date="2022-12-08T13:34:00Z">
        <w:r w:rsidRPr="00497E67">
          <w:rPr>
            <w:rFonts w:ascii="Century Gothic" w:hAnsi="Century Gothic"/>
            <w:szCs w:val="20"/>
            <w:lang w:val="en-GB"/>
          </w:rPr>
          <w:t>for the development (the “</w:t>
        </w:r>
        <w:r w:rsidRPr="00497E67">
          <w:rPr>
            <w:rFonts w:ascii="Century Gothic" w:hAnsi="Century Gothic"/>
            <w:b/>
            <w:bCs/>
            <w:szCs w:val="20"/>
            <w:lang w:val="en-GB"/>
          </w:rPr>
          <w:t>Development</w:t>
        </w:r>
        <w:r w:rsidRPr="00497E67">
          <w:rPr>
            <w:rFonts w:ascii="Century Gothic" w:hAnsi="Century Gothic"/>
            <w:szCs w:val="20"/>
            <w:lang w:val="en-GB"/>
          </w:rPr>
          <w:t>”), manufacture</w:t>
        </w:r>
        <w:r w:rsidRPr="00D46D6F">
          <w:rPr>
            <w:rFonts w:ascii="Century Gothic" w:hAnsi="Century Gothic"/>
            <w:szCs w:val="20"/>
            <w:lang w:val="en-GB"/>
          </w:rPr>
          <w:t xml:space="preserve">, </w:t>
        </w:r>
        <w:r w:rsidRPr="00497E67">
          <w:rPr>
            <w:rFonts w:ascii="Century Gothic" w:hAnsi="Century Gothic"/>
            <w:szCs w:val="20"/>
            <w:lang w:val="en-GB"/>
          </w:rPr>
          <w:t xml:space="preserve"> and delivery of the following parts (the “</w:t>
        </w:r>
        <w:r w:rsidRPr="00497E67">
          <w:rPr>
            <w:rFonts w:ascii="Century Gothic" w:hAnsi="Century Gothic"/>
            <w:b/>
            <w:bCs/>
            <w:szCs w:val="20"/>
            <w:lang w:val="en-GB"/>
          </w:rPr>
          <w:t>Parts</w:t>
        </w:r>
        <w:r w:rsidRPr="00497E67">
          <w:rPr>
            <w:rFonts w:ascii="Century Gothic" w:hAnsi="Century Gothic"/>
            <w:szCs w:val="20"/>
            <w:lang w:val="en-GB"/>
          </w:rPr>
          <w:t>”) and related tools (the “</w:t>
        </w:r>
        <w:r w:rsidRPr="00497E67">
          <w:rPr>
            <w:rFonts w:ascii="Century Gothic" w:hAnsi="Century Gothic"/>
            <w:b/>
            <w:bCs/>
            <w:szCs w:val="20"/>
            <w:lang w:val="en-GB"/>
          </w:rPr>
          <w:t>Tools</w:t>
        </w:r>
        <w:r w:rsidRPr="00497E67">
          <w:rPr>
            <w:rFonts w:ascii="Century Gothic" w:hAnsi="Century Gothic"/>
            <w:szCs w:val="20"/>
            <w:lang w:val="en-GB"/>
          </w:rPr>
          <w:t>”) (together the "</w:t>
        </w:r>
        <w:r w:rsidRPr="00497E67">
          <w:rPr>
            <w:rFonts w:ascii="Century Gothic" w:hAnsi="Century Gothic"/>
            <w:b/>
            <w:szCs w:val="20"/>
            <w:lang w:val="en-GB"/>
          </w:rPr>
          <w:t>Deliverables</w:t>
        </w:r>
        <w:r w:rsidRPr="00497E67">
          <w:rPr>
            <w:rFonts w:ascii="Century Gothic" w:hAnsi="Century Gothic"/>
            <w:szCs w:val="20"/>
            <w:lang w:val="en-GB"/>
          </w:rPr>
          <w:t>") as part of the program ___________ (“</w:t>
        </w:r>
        <w:r w:rsidRPr="00497E67">
          <w:rPr>
            <w:rFonts w:ascii="Century Gothic" w:hAnsi="Century Gothic"/>
            <w:b/>
            <w:bCs/>
            <w:szCs w:val="20"/>
            <w:lang w:val="en-GB"/>
          </w:rPr>
          <w:t>Program</w:t>
        </w:r>
        <w:r w:rsidRPr="00497E67">
          <w:rPr>
            <w:rFonts w:ascii="Century Gothic" w:hAnsi="Century Gothic"/>
            <w:szCs w:val="20"/>
            <w:lang w:val="en-GB"/>
          </w:rPr>
          <w:t>”) for the vehicles of __________ (“</w:t>
        </w:r>
        <w:r w:rsidRPr="00497E67">
          <w:rPr>
            <w:rFonts w:ascii="Century Gothic" w:hAnsi="Century Gothic"/>
            <w:b/>
            <w:bCs/>
            <w:szCs w:val="20"/>
            <w:lang w:val="en-GB"/>
          </w:rPr>
          <w:t>OEM</w:t>
        </w:r>
        <w:r w:rsidRPr="00497E67">
          <w:rPr>
            <w:rFonts w:ascii="Century Gothic" w:hAnsi="Century Gothic"/>
            <w:szCs w:val="20"/>
            <w:lang w:val="en-GB"/>
          </w:rPr>
          <w:t xml:space="preserve">”). Faurecia has decided to choose the Supplier based on its skills and ability to perform such development and manufacturing and the Supplier accepts this nomination based on the terms and conditions set out below. </w:t>
        </w:r>
      </w:ins>
    </w:p>
    <w:p w14:paraId="6F86AE0C" w14:textId="77777777" w:rsidR="00F71F56" w:rsidRPr="00497E67" w:rsidRDefault="00F71F56" w:rsidP="00F71F56">
      <w:pPr>
        <w:widowControl w:val="0"/>
        <w:snapToGrid w:val="0"/>
        <w:ind w:left="0"/>
        <w:rPr>
          <w:ins w:id="3867" w:author="Kennedy, Muhil" w:date="2022-12-08T13:34:00Z"/>
          <w:rFonts w:ascii="Century Gothic" w:hAnsi="Century Gothic"/>
          <w:szCs w:val="20"/>
          <w:lang w:val="en-GB"/>
        </w:rPr>
      </w:pPr>
    </w:p>
    <w:p w14:paraId="1CCFF4EE" w14:textId="77777777" w:rsidR="00F71F56" w:rsidRPr="00497E67" w:rsidRDefault="00F71F56" w:rsidP="00F71F56">
      <w:pPr>
        <w:widowControl w:val="0"/>
        <w:snapToGrid w:val="0"/>
        <w:ind w:left="0"/>
        <w:rPr>
          <w:ins w:id="3868" w:author="Kennedy, Muhil" w:date="2022-12-08T13:34:00Z"/>
          <w:rFonts w:ascii="Century Gothic" w:hAnsi="Century Gothic"/>
          <w:szCs w:val="20"/>
          <w:lang w:val="en-GB"/>
        </w:rPr>
      </w:pPr>
      <w:ins w:id="3869" w:author="Kennedy, Muhil" w:date="2022-12-08T13:34:00Z">
        <w:r w:rsidRPr="00497E67">
          <w:rPr>
            <w:rFonts w:ascii="Century Gothic" w:hAnsi="Century Gothic"/>
            <w:szCs w:val="20"/>
            <w:lang w:val="en-US"/>
          </w:rPr>
          <w:t>Supplier and Company hereafter referred to collectively as the “</w:t>
        </w:r>
        <w:r w:rsidRPr="00497E67">
          <w:rPr>
            <w:rFonts w:ascii="Century Gothic" w:hAnsi="Century Gothic"/>
            <w:b/>
            <w:bCs/>
            <w:szCs w:val="20"/>
            <w:lang w:val="en-US"/>
          </w:rPr>
          <w:t>Contractual Parties</w:t>
        </w:r>
        <w:r w:rsidRPr="00497E67">
          <w:rPr>
            <w:rFonts w:ascii="Century Gothic" w:hAnsi="Century Gothic"/>
            <w:szCs w:val="20"/>
            <w:lang w:val="en-US"/>
          </w:rPr>
          <w:t>”</w:t>
        </w:r>
        <w:r w:rsidRPr="00497E67">
          <w:rPr>
            <w:rFonts w:ascii="Century Gothic" w:hAnsi="Century Gothic"/>
            <w:b/>
            <w:bCs/>
            <w:szCs w:val="20"/>
            <w:lang w:val="en-US"/>
          </w:rPr>
          <w:t xml:space="preserve"> </w:t>
        </w:r>
        <w:r w:rsidRPr="00497E67">
          <w:rPr>
            <w:rFonts w:ascii="Century Gothic" w:hAnsi="Century Gothic"/>
            <w:szCs w:val="20"/>
            <w:lang w:val="en-US"/>
          </w:rPr>
          <w:t>or individually as the</w:t>
        </w:r>
        <w:r w:rsidRPr="00497E67">
          <w:rPr>
            <w:rFonts w:ascii="Century Gothic" w:hAnsi="Century Gothic"/>
            <w:b/>
            <w:bCs/>
            <w:szCs w:val="20"/>
            <w:lang w:val="en-US"/>
          </w:rPr>
          <w:t xml:space="preserve"> </w:t>
        </w:r>
        <w:r w:rsidRPr="00497E67">
          <w:rPr>
            <w:rFonts w:ascii="Century Gothic" w:hAnsi="Century Gothic"/>
            <w:szCs w:val="20"/>
            <w:lang w:val="en-US"/>
          </w:rPr>
          <w:t>“</w:t>
        </w:r>
        <w:r w:rsidRPr="00497E67">
          <w:rPr>
            <w:rFonts w:ascii="Century Gothic" w:hAnsi="Century Gothic"/>
            <w:b/>
            <w:bCs/>
            <w:szCs w:val="20"/>
            <w:lang w:val="en-US"/>
          </w:rPr>
          <w:t>Contractual Party</w:t>
        </w:r>
        <w:r w:rsidRPr="00497E67">
          <w:rPr>
            <w:rFonts w:ascii="Century Gothic" w:hAnsi="Century Gothic"/>
            <w:szCs w:val="20"/>
            <w:lang w:val="en-US"/>
          </w:rPr>
          <w:t xml:space="preserve">”. </w:t>
        </w:r>
      </w:ins>
    </w:p>
    <w:p w14:paraId="70F40E86" w14:textId="77777777" w:rsidR="00F71F56" w:rsidRPr="00497E67" w:rsidRDefault="00F71F56" w:rsidP="00F71F56">
      <w:pPr>
        <w:widowControl w:val="0"/>
        <w:snapToGrid w:val="0"/>
        <w:rPr>
          <w:ins w:id="3870" w:author="Kennedy, Muhil" w:date="2022-12-08T13:34:00Z"/>
          <w:rFonts w:ascii="Century Gothic" w:hAnsi="Century Gothic"/>
          <w:szCs w:val="20"/>
          <w:lang w:val="en-US"/>
        </w:rPr>
      </w:pPr>
    </w:p>
    <w:p w14:paraId="5DDE1022" w14:textId="77777777" w:rsidR="00F71F56" w:rsidRPr="00497E67" w:rsidRDefault="00F71F56" w:rsidP="00F71F56">
      <w:pPr>
        <w:widowControl w:val="0"/>
        <w:snapToGrid w:val="0"/>
        <w:rPr>
          <w:ins w:id="3871" w:author="Kennedy, Muhil" w:date="2022-12-08T13:34:00Z"/>
          <w:rFonts w:ascii="Century Gothic" w:hAnsi="Century Gothic"/>
          <w:szCs w:val="20"/>
          <w:lang w:val="en-US"/>
        </w:rPr>
      </w:pPr>
    </w:p>
    <w:p w14:paraId="2B1DC018" w14:textId="77777777" w:rsidR="00F71F56" w:rsidRPr="00497E67" w:rsidRDefault="00F71F56" w:rsidP="00F71F56">
      <w:pPr>
        <w:pStyle w:val="Heading1"/>
        <w:keepNext w:val="0"/>
        <w:widowControl w:val="0"/>
        <w:tabs>
          <w:tab w:val="num" w:pos="1440"/>
        </w:tabs>
        <w:snapToGrid w:val="0"/>
        <w:ind w:left="0"/>
        <w:rPr>
          <w:ins w:id="3872" w:author="Kennedy, Muhil" w:date="2022-12-08T13:34:00Z"/>
          <w:rFonts w:ascii="Century Gothic" w:hAnsi="Century Gothic"/>
          <w:lang w:val="en-US"/>
        </w:rPr>
      </w:pPr>
      <w:ins w:id="3873" w:author="Kennedy, Muhil" w:date="2022-12-08T13:34:00Z">
        <w:r w:rsidRPr="006B1A43">
          <w:rPr>
            <w:rFonts w:ascii="Century Gothic" w:hAnsi="Century Gothic"/>
            <w:lang w:val="en-US"/>
            <w14:shadow w14:blurRad="0" w14:dist="0" w14:dir="0" w14:sx="0" w14:sy="0" w14:kx="0" w14:ky="0" w14:algn="none">
              <w14:srgbClr w14:val="000000"/>
            </w14:shadow>
          </w:rPr>
          <w:t>purpose</w:t>
        </w:r>
      </w:ins>
    </w:p>
    <w:p w14:paraId="2F5F2718" w14:textId="77777777" w:rsidR="00F71F56" w:rsidRDefault="00F71F56" w:rsidP="00F71F56">
      <w:pPr>
        <w:pStyle w:val="FaureciaPreamble"/>
        <w:widowControl w:val="0"/>
        <w:numPr>
          <w:ilvl w:val="0"/>
          <w:numId w:val="0"/>
        </w:numPr>
        <w:snapToGrid w:val="0"/>
        <w:spacing w:before="0" w:after="0"/>
        <w:rPr>
          <w:ins w:id="3874" w:author="Kennedy, Muhil" w:date="2022-12-08T13:34:00Z"/>
          <w:rFonts w:ascii="Century Gothic" w:hAnsi="Century Gothic" w:cs="Times New Roman"/>
          <w:szCs w:val="20"/>
        </w:rPr>
      </w:pPr>
    </w:p>
    <w:p w14:paraId="706B9D68" w14:textId="77777777" w:rsidR="00F71F56" w:rsidRDefault="00F71F56" w:rsidP="00F71F56">
      <w:pPr>
        <w:pStyle w:val="FaureciaPreamble"/>
        <w:widowControl w:val="0"/>
        <w:numPr>
          <w:ilvl w:val="0"/>
          <w:numId w:val="0"/>
        </w:numPr>
        <w:snapToGrid w:val="0"/>
        <w:spacing w:before="0" w:after="0"/>
        <w:rPr>
          <w:ins w:id="3875" w:author="Kennedy, Muhil" w:date="2022-12-08T13:34:00Z"/>
          <w:rFonts w:ascii="Century Gothic" w:hAnsi="Century Gothic" w:cs="Times New Roman"/>
          <w:szCs w:val="20"/>
        </w:rPr>
      </w:pPr>
      <w:ins w:id="3876" w:author="Kennedy, Muhil" w:date="2022-12-08T13:34:00Z">
        <w:r w:rsidRPr="00497E67">
          <w:rPr>
            <w:rFonts w:ascii="Century Gothic" w:hAnsi="Century Gothic" w:cs="Times New Roman"/>
            <w:szCs w:val="20"/>
          </w:rPr>
          <w:t>With this LON, the Supplier and Faurecia</w:t>
        </w:r>
        <w:r w:rsidRPr="00497E67">
          <w:rPr>
            <w:rFonts w:ascii="Century Gothic" w:hAnsi="Century Gothic" w:cs="Times New Roman"/>
            <w:smallCaps/>
            <w:szCs w:val="20"/>
          </w:rPr>
          <w:t xml:space="preserve"> </w:t>
        </w:r>
        <w:r w:rsidRPr="00497E67">
          <w:rPr>
            <w:rFonts w:ascii="Century Gothic" w:hAnsi="Century Gothic" w:cs="Times New Roman"/>
            <w:szCs w:val="20"/>
          </w:rPr>
          <w:t xml:space="preserve">jointly agree on the specific terms and conditions that shall govern the performance of the development, manufacture and the delivery of the following specified Parts and Tools in relation to the Program. </w:t>
        </w:r>
      </w:ins>
    </w:p>
    <w:p w14:paraId="6B8288E1" w14:textId="77777777" w:rsidR="00F71F56" w:rsidRPr="00497E67" w:rsidRDefault="00F71F56" w:rsidP="00F71F56">
      <w:pPr>
        <w:pStyle w:val="FaureciaPreamble"/>
        <w:widowControl w:val="0"/>
        <w:numPr>
          <w:ilvl w:val="0"/>
          <w:numId w:val="0"/>
        </w:numPr>
        <w:snapToGrid w:val="0"/>
        <w:spacing w:before="0" w:after="0"/>
        <w:rPr>
          <w:ins w:id="3877" w:author="Kennedy, Muhil" w:date="2022-12-08T13:34:00Z"/>
          <w:rFonts w:ascii="Century Gothic" w:hAnsi="Century Gothic" w:cs="Times New Roman"/>
          <w:szCs w:val="20"/>
        </w:rPr>
      </w:pPr>
    </w:p>
    <w:p w14:paraId="09CA0160" w14:textId="77777777" w:rsidR="00F71F56" w:rsidRDefault="00F71F56" w:rsidP="00F71F56">
      <w:pPr>
        <w:widowControl w:val="0"/>
        <w:snapToGrid w:val="0"/>
        <w:ind w:left="0"/>
        <w:rPr>
          <w:ins w:id="3878" w:author="Kennedy, Muhil" w:date="2022-12-08T13:34:00Z"/>
          <w:rFonts w:ascii="Century Gothic" w:hAnsi="Century Gothic"/>
          <w:szCs w:val="20"/>
          <w:lang w:val="en-US"/>
        </w:rPr>
      </w:pPr>
      <w:ins w:id="3879" w:author="Kennedy, Muhil" w:date="2022-12-08T13:34:00Z">
        <w:r w:rsidRPr="00497E67">
          <w:rPr>
            <w:rFonts w:ascii="Century Gothic" w:hAnsi="Century Gothic"/>
            <w:szCs w:val="20"/>
            <w:lang w:val="en-US"/>
          </w:rPr>
          <w:t>The Contractual Parties are aware that individual delivery contracts come about as the result of Purchase Orders and subsequent</w:t>
        </w:r>
        <w:r w:rsidRPr="00497E67">
          <w:rPr>
            <w:rFonts w:ascii="Century Gothic" w:hAnsi="Century Gothic"/>
            <w:b/>
            <w:bCs/>
            <w:szCs w:val="20"/>
            <w:lang w:val="en-US"/>
          </w:rPr>
          <w:t xml:space="preserve"> </w:t>
        </w:r>
        <w:r w:rsidRPr="00497E67">
          <w:rPr>
            <w:rFonts w:ascii="Century Gothic" w:hAnsi="Century Gothic"/>
            <w:szCs w:val="20"/>
            <w:lang w:val="en-US"/>
          </w:rPr>
          <w:t>Releases, submitted to the Supplier plant that is to make the delivery ("</w:t>
        </w:r>
        <w:r w:rsidRPr="00497E67">
          <w:rPr>
            <w:rFonts w:ascii="Century Gothic" w:hAnsi="Century Gothic"/>
            <w:b/>
            <w:bCs/>
            <w:szCs w:val="20"/>
            <w:lang w:val="en-US"/>
          </w:rPr>
          <w:t>Supplying Plant</w:t>
        </w:r>
        <w:r w:rsidRPr="00497E67">
          <w:rPr>
            <w:rFonts w:ascii="Century Gothic" w:hAnsi="Century Gothic"/>
            <w:szCs w:val="20"/>
            <w:lang w:val="en-US"/>
          </w:rPr>
          <w:t xml:space="preserve"> ") by the Faurecia plant that is to receive the delivery (“</w:t>
        </w:r>
        <w:r w:rsidRPr="00497E67">
          <w:rPr>
            <w:rFonts w:ascii="Century Gothic" w:hAnsi="Century Gothic"/>
            <w:b/>
            <w:bCs/>
            <w:szCs w:val="20"/>
            <w:lang w:val="en-US"/>
          </w:rPr>
          <w:t>Receiving Plant</w:t>
        </w:r>
        <w:r w:rsidRPr="00497E67">
          <w:rPr>
            <w:rFonts w:ascii="Century Gothic" w:hAnsi="Century Gothic"/>
            <w:szCs w:val="20"/>
            <w:lang w:val="en-US"/>
          </w:rPr>
          <w:t xml:space="preserve">”). </w:t>
        </w:r>
        <w:r w:rsidRPr="00CC00E8">
          <w:rPr>
            <w:rFonts w:ascii="Century Gothic" w:hAnsi="Century Gothic"/>
            <w:szCs w:val="20"/>
            <w:lang w:val="en-US"/>
          </w:rPr>
          <w:t xml:space="preserve">If the Contractual Parties do not own the respective Supplying Plants or Receiving Plants, then the Contractual Party concerned shall make sure that a Declaration of Adherence in accordance with the sample in </w:t>
        </w:r>
        <w:r w:rsidRPr="00CC00E8">
          <w:rPr>
            <w:rFonts w:ascii="Century Gothic" w:hAnsi="Century Gothic"/>
            <w:szCs w:val="20"/>
            <w:u w:val="single"/>
            <w:lang w:val="en-US"/>
          </w:rPr>
          <w:t xml:space="preserve">Appendix </w:t>
        </w:r>
        <w:r>
          <w:rPr>
            <w:rFonts w:ascii="Century Gothic" w:hAnsi="Century Gothic"/>
            <w:szCs w:val="20"/>
            <w:u w:val="single"/>
            <w:lang w:val="en-US"/>
          </w:rPr>
          <w:t>A</w:t>
        </w:r>
        <w:r w:rsidRPr="00CC00E8">
          <w:rPr>
            <w:rFonts w:ascii="Century Gothic" w:hAnsi="Century Gothic"/>
            <w:szCs w:val="20"/>
            <w:lang w:val="en-US"/>
          </w:rPr>
          <w:t xml:space="preserve"> </w:t>
        </w:r>
        <w:r>
          <w:rPr>
            <w:rFonts w:ascii="Century Gothic" w:hAnsi="Century Gothic"/>
            <w:szCs w:val="20"/>
            <w:lang w:val="en-US"/>
          </w:rPr>
          <w:t xml:space="preserve">(Template of Declaration of Adherence) </w:t>
        </w:r>
        <w:r w:rsidRPr="00CC00E8">
          <w:rPr>
            <w:rFonts w:ascii="Century Gothic" w:hAnsi="Century Gothic"/>
            <w:szCs w:val="20"/>
            <w:lang w:val="en-US"/>
          </w:rPr>
          <w:t>is submitted by the legal entity that owns the plant in question.</w:t>
        </w:r>
      </w:ins>
    </w:p>
    <w:p w14:paraId="25A36710" w14:textId="77777777" w:rsidR="00F71F56" w:rsidRDefault="00F71F56" w:rsidP="00F71F56">
      <w:pPr>
        <w:widowControl w:val="0"/>
        <w:snapToGrid w:val="0"/>
        <w:ind w:left="0"/>
        <w:rPr>
          <w:ins w:id="3880" w:author="Kennedy, Muhil" w:date="2022-12-08T13:34:00Z"/>
          <w:rFonts w:ascii="Century Gothic" w:hAnsi="Century Gothic"/>
          <w:szCs w:val="20"/>
          <w:lang w:val="en-US"/>
        </w:rPr>
      </w:pPr>
      <w:ins w:id="3881" w:author="Kennedy, Muhil" w:date="2022-12-08T13:34:00Z">
        <w:r w:rsidRPr="00DC2C59">
          <w:rPr>
            <w:rFonts w:ascii="Century Gothic" w:hAnsi="Century Gothic"/>
            <w:szCs w:val="20"/>
            <w:lang w:val="en-US"/>
          </w:rPr>
          <w:t>The Supplier is familiar with the special characteristics of the supply business in the automobile industry and is aware that on-time delivery synchronized with production is of the essence for the OEM and that the corresponding dovetailing of the work processes in serial delivery requires a continual exchange of information and regular coordination between the Contractual Parties.</w:t>
        </w:r>
      </w:ins>
    </w:p>
    <w:p w14:paraId="08B5AA95" w14:textId="77777777" w:rsidR="00F71F56" w:rsidRPr="00DC2C59" w:rsidRDefault="00F71F56" w:rsidP="00F71F56">
      <w:pPr>
        <w:widowControl w:val="0"/>
        <w:snapToGrid w:val="0"/>
        <w:ind w:left="0"/>
        <w:rPr>
          <w:ins w:id="3882" w:author="Kennedy, Muhil" w:date="2022-12-08T13:34:00Z"/>
          <w:rFonts w:ascii="Century Gothic" w:hAnsi="Century Gothic"/>
          <w:szCs w:val="20"/>
          <w:lang w:val="en-US"/>
        </w:rPr>
      </w:pPr>
    </w:p>
    <w:p w14:paraId="3C5DBA78" w14:textId="77777777" w:rsidR="00F71F56" w:rsidRPr="00DC2C59" w:rsidRDefault="00F71F56" w:rsidP="00F71F56">
      <w:pPr>
        <w:widowControl w:val="0"/>
        <w:snapToGrid w:val="0"/>
        <w:ind w:left="0"/>
        <w:rPr>
          <w:ins w:id="3883" w:author="Kennedy, Muhil" w:date="2022-12-08T13:34:00Z"/>
          <w:rFonts w:ascii="Century Gothic" w:hAnsi="Century Gothic"/>
          <w:szCs w:val="20"/>
          <w:lang w:val="en-US"/>
        </w:rPr>
      </w:pPr>
      <w:ins w:id="3884" w:author="Kennedy, Muhil" w:date="2022-12-08T13:34:00Z">
        <w:r w:rsidRPr="00DC2C59">
          <w:rPr>
            <w:rFonts w:ascii="Century Gothic" w:hAnsi="Century Gothic"/>
            <w:szCs w:val="20"/>
            <w:lang w:val="en-US"/>
          </w:rPr>
          <w:t>The Contractual Parties agree that the competitiveness of the Supplier regarding prices, the quality of the components, and the reliability of the supply are basic prerequisites of this nomination.</w:t>
        </w:r>
      </w:ins>
    </w:p>
    <w:p w14:paraId="72C76B1A" w14:textId="77777777" w:rsidR="00F71F56" w:rsidRDefault="00F71F56" w:rsidP="00F71F56">
      <w:pPr>
        <w:widowControl w:val="0"/>
        <w:snapToGrid w:val="0"/>
        <w:ind w:left="0"/>
        <w:rPr>
          <w:ins w:id="3885" w:author="Kennedy, Muhil" w:date="2022-12-08T13:34:00Z"/>
          <w:rFonts w:ascii="Century Gothic" w:hAnsi="Century Gothic"/>
          <w:szCs w:val="20"/>
          <w:lang w:val="en-US"/>
        </w:rPr>
      </w:pPr>
    </w:p>
    <w:p w14:paraId="6764B8A8" w14:textId="77777777" w:rsidR="00F71F56" w:rsidRDefault="00F71F56" w:rsidP="00F71F56">
      <w:pPr>
        <w:widowControl w:val="0"/>
        <w:snapToGrid w:val="0"/>
        <w:ind w:left="0"/>
        <w:rPr>
          <w:ins w:id="3886" w:author="Kennedy, Muhil" w:date="2022-12-08T13:34:00Z"/>
          <w:rFonts w:ascii="Century Gothic" w:hAnsi="Century Gothic" w:cs="Arial"/>
          <w:lang w:val="en-GB"/>
        </w:rPr>
      </w:pPr>
      <w:ins w:id="3887" w:author="Kennedy, Muhil" w:date="2022-12-08T13:34:00Z">
        <w:r w:rsidRPr="00DF2B5A">
          <w:rPr>
            <w:rFonts w:ascii="Century Gothic" w:hAnsi="Century Gothic" w:cs="Arial"/>
            <w:lang w:val="en-GB"/>
          </w:rPr>
          <w:t xml:space="preserve">It does not constitute nor can be construed, in any way, as a commitment from Faurecia, to entrust to the Supplier all or part of the supply of Tools and/or Parts for the serial production, or of any other product or application resulting from the </w:t>
        </w:r>
        <w:r>
          <w:rPr>
            <w:rFonts w:ascii="Century Gothic" w:hAnsi="Century Gothic" w:cs="Arial"/>
            <w:lang w:val="en-GB"/>
          </w:rPr>
          <w:t>D</w:t>
        </w:r>
        <w:r w:rsidRPr="00DF2B5A">
          <w:rPr>
            <w:rFonts w:ascii="Century Gothic" w:hAnsi="Century Gothic" w:cs="Arial"/>
            <w:lang w:val="en-GB"/>
          </w:rPr>
          <w:t>evelopment</w:t>
        </w:r>
        <w:r>
          <w:rPr>
            <w:rFonts w:ascii="Century Gothic" w:hAnsi="Century Gothic" w:cs="Arial"/>
            <w:lang w:val="en-GB"/>
          </w:rPr>
          <w:t xml:space="preserve"> and/or manufacturing.</w:t>
        </w:r>
      </w:ins>
    </w:p>
    <w:p w14:paraId="1E0CFABF" w14:textId="77777777" w:rsidR="00F71F56" w:rsidRDefault="00F71F56" w:rsidP="00F71F56">
      <w:pPr>
        <w:widowControl w:val="0"/>
        <w:snapToGrid w:val="0"/>
        <w:ind w:left="0"/>
        <w:rPr>
          <w:ins w:id="3888" w:author="Kennedy, Muhil" w:date="2022-12-08T13:34:00Z"/>
          <w:rFonts w:ascii="Century Gothic" w:hAnsi="Century Gothic"/>
          <w:szCs w:val="20"/>
          <w:lang w:val="en-US"/>
        </w:rPr>
      </w:pPr>
    </w:p>
    <w:p w14:paraId="72FC3292" w14:textId="77777777" w:rsidR="00F71F56" w:rsidRDefault="00F71F56" w:rsidP="00F71F56">
      <w:pPr>
        <w:widowControl w:val="0"/>
        <w:snapToGrid w:val="0"/>
        <w:ind w:left="0"/>
        <w:rPr>
          <w:ins w:id="3889" w:author="Kennedy, Muhil" w:date="2022-12-08T13:34:00Z"/>
          <w:rFonts w:ascii="Century Gothic" w:hAnsi="Century Gothic" w:cs="Arial"/>
          <w:lang w:val="en-GB"/>
        </w:rPr>
      </w:pPr>
      <w:ins w:id="3890" w:author="Kennedy, Muhil" w:date="2022-12-08T13:34:00Z">
        <w:r w:rsidRPr="00145547">
          <w:rPr>
            <w:rFonts w:ascii="Century Gothic" w:hAnsi="Century Gothic" w:cs="Arial"/>
            <w:lang w:val="en-GB"/>
          </w:rPr>
          <w:t xml:space="preserve">In the event that Faurecia would expressly retain the Supplier’s offer for the supplying of Tools and/or Parts for the serial production, or of any other product or application resulting from the </w:t>
        </w:r>
        <w:r>
          <w:rPr>
            <w:rFonts w:ascii="Century Gothic" w:hAnsi="Century Gothic" w:cs="Arial"/>
            <w:lang w:val="en-GB"/>
          </w:rPr>
          <w:t>Development and/or M</w:t>
        </w:r>
        <w:r w:rsidRPr="00145547">
          <w:rPr>
            <w:rFonts w:ascii="Century Gothic" w:hAnsi="Century Gothic" w:cs="Arial"/>
            <w:lang w:val="en-GB"/>
          </w:rPr>
          <w:t xml:space="preserve">anufacturing, such supplying shall be subject to (i) a Faurecia </w:t>
        </w:r>
        <w:r>
          <w:rPr>
            <w:rFonts w:ascii="Century Gothic" w:hAnsi="Century Gothic" w:cs="Arial"/>
            <w:lang w:val="en-GB"/>
          </w:rPr>
          <w:t>p</w:t>
        </w:r>
        <w:r w:rsidRPr="00145547">
          <w:rPr>
            <w:rFonts w:ascii="Century Gothic" w:hAnsi="Century Gothic" w:cs="Arial"/>
            <w:lang w:val="en-GB"/>
          </w:rPr>
          <w:t>urchase order</w:t>
        </w:r>
        <w:r>
          <w:rPr>
            <w:rFonts w:ascii="Century Gothic" w:hAnsi="Century Gothic" w:cs="Arial"/>
            <w:lang w:val="en-GB"/>
          </w:rPr>
          <w:t xml:space="preserve"> and release</w:t>
        </w:r>
        <w:r w:rsidRPr="00145547">
          <w:rPr>
            <w:rFonts w:ascii="Century Gothic" w:hAnsi="Century Gothic" w:cs="Arial"/>
            <w:lang w:val="en-GB"/>
          </w:rPr>
          <w:t>, (ii) the provisions of the present LON which, by their nature, apply to the production and supply of the Parts and/or Tools</w:t>
        </w:r>
        <w:r>
          <w:rPr>
            <w:rFonts w:ascii="Century Gothic" w:hAnsi="Century Gothic" w:cs="Arial"/>
            <w:lang w:val="en-GB"/>
          </w:rPr>
          <w:t>,</w:t>
        </w:r>
        <w:r w:rsidRPr="00145547">
          <w:rPr>
            <w:rFonts w:ascii="Century Gothic" w:hAnsi="Century Gothic" w:cs="Arial"/>
            <w:lang w:val="en-GB"/>
          </w:rPr>
          <w:t xml:space="preserve"> (iii) the Faurecia General Conditions of Purchase and (iiii) the other contractual documents (“OCD”), listed hereinafter in Article 2.</w:t>
        </w:r>
      </w:ins>
    </w:p>
    <w:p w14:paraId="502D0C4A" w14:textId="77777777" w:rsidR="00F71F56" w:rsidRDefault="00F71F56" w:rsidP="00F71F56">
      <w:pPr>
        <w:widowControl w:val="0"/>
        <w:snapToGrid w:val="0"/>
        <w:ind w:left="0"/>
        <w:rPr>
          <w:ins w:id="3891" w:author="Kennedy, Muhil" w:date="2022-12-08T13:34:00Z"/>
          <w:rFonts w:ascii="Century Gothic" w:hAnsi="Century Gothic"/>
          <w:szCs w:val="20"/>
          <w:lang w:val="en-US"/>
        </w:rPr>
      </w:pPr>
    </w:p>
    <w:p w14:paraId="6B3D5975" w14:textId="77777777" w:rsidR="00F71F56" w:rsidRDefault="00F71F56" w:rsidP="00F71F56">
      <w:pPr>
        <w:widowControl w:val="0"/>
        <w:snapToGrid w:val="0"/>
        <w:ind w:left="0"/>
        <w:rPr>
          <w:ins w:id="3892" w:author="Kennedy, Muhil" w:date="2022-12-08T13:34:00Z"/>
          <w:rFonts w:ascii="Century Gothic" w:hAnsi="Century Gothic"/>
          <w:szCs w:val="20"/>
          <w:lang w:val="en-US"/>
        </w:rPr>
      </w:pPr>
    </w:p>
    <w:p w14:paraId="2B9DD0E5" w14:textId="77777777" w:rsidR="00F71F56" w:rsidRPr="00CF0D92" w:rsidRDefault="00F71F56" w:rsidP="00F71F56">
      <w:pPr>
        <w:widowControl w:val="0"/>
        <w:snapToGrid w:val="0"/>
        <w:ind w:left="0"/>
        <w:rPr>
          <w:ins w:id="3893" w:author="Kennedy, Muhil" w:date="2022-12-08T13:34:00Z"/>
          <w:rFonts w:ascii="Century Gothic" w:hAnsi="Century Gothic"/>
          <w:szCs w:val="20"/>
          <w:lang w:val="en-US"/>
        </w:rPr>
      </w:pPr>
    </w:p>
    <w:p w14:paraId="6063B08A" w14:textId="77777777" w:rsidR="00F71F56" w:rsidRPr="006B1A43" w:rsidRDefault="00F71F56" w:rsidP="00F71F56">
      <w:pPr>
        <w:pStyle w:val="Heading1"/>
        <w:keepNext w:val="0"/>
        <w:widowControl w:val="0"/>
        <w:tabs>
          <w:tab w:val="num" w:pos="1440"/>
        </w:tabs>
        <w:snapToGrid w:val="0"/>
        <w:ind w:left="0"/>
        <w:rPr>
          <w:ins w:id="3894" w:author="Kennedy, Muhil" w:date="2022-12-08T13:34:00Z"/>
          <w:rFonts w:ascii="Century Gothic" w:hAnsi="Century Gothic"/>
          <w:lang w:val="en-US"/>
          <w14:shadow w14:blurRad="0" w14:dist="0" w14:dir="0" w14:sx="0" w14:sy="0" w14:kx="0" w14:ky="0" w14:algn="none">
            <w14:srgbClr w14:val="000000"/>
          </w14:shadow>
        </w:rPr>
      </w:pPr>
      <w:ins w:id="3895" w:author="Kennedy, Muhil" w:date="2022-12-08T13:34:00Z">
        <w:r w:rsidRPr="006B1A43">
          <w:rPr>
            <w:rFonts w:ascii="Century Gothic" w:hAnsi="Century Gothic"/>
            <w:lang w:val="en-US"/>
            <w14:shadow w14:blurRad="0" w14:dist="0" w14:dir="0" w14:sx="0" w14:sy="0" w14:kx="0" w14:ky="0" w14:algn="none">
              <w14:srgbClr w14:val="000000"/>
            </w14:shadow>
          </w:rPr>
          <w:t>CONTRACTUAL DOCUMENTATION</w:t>
        </w:r>
      </w:ins>
    </w:p>
    <w:p w14:paraId="6B7885AE" w14:textId="77777777" w:rsidR="00F71F56" w:rsidRDefault="00F71F56" w:rsidP="00F71F56">
      <w:pPr>
        <w:pStyle w:val="Faureciaberschrift2"/>
        <w:widowControl w:val="0"/>
        <w:numPr>
          <w:ilvl w:val="0"/>
          <w:numId w:val="0"/>
        </w:numPr>
        <w:snapToGrid w:val="0"/>
        <w:spacing w:after="0"/>
        <w:rPr>
          <w:ins w:id="3896" w:author="Kennedy, Muhil" w:date="2022-12-08T13:34:00Z"/>
          <w:rFonts w:ascii="Century Gothic" w:hAnsi="Century Gothic" w:cs="Times New Roman"/>
          <w:szCs w:val="20"/>
          <w:lang w:val="en-US"/>
        </w:rPr>
      </w:pPr>
    </w:p>
    <w:p w14:paraId="09AD6577" w14:textId="77777777" w:rsidR="00F71F56" w:rsidRDefault="00F71F56" w:rsidP="00F71F56">
      <w:pPr>
        <w:pStyle w:val="Faureciaberschrift2"/>
        <w:widowControl w:val="0"/>
        <w:numPr>
          <w:ilvl w:val="0"/>
          <w:numId w:val="0"/>
        </w:numPr>
        <w:snapToGrid w:val="0"/>
        <w:spacing w:after="0"/>
        <w:rPr>
          <w:ins w:id="3897" w:author="Kennedy, Muhil" w:date="2022-12-08T13:34:00Z"/>
          <w:rFonts w:ascii="Century Gothic" w:hAnsi="Century Gothic" w:cs="Times New Roman"/>
          <w:szCs w:val="20"/>
          <w:lang w:val="en-US"/>
        </w:rPr>
      </w:pPr>
      <w:ins w:id="3898" w:author="Kennedy, Muhil" w:date="2022-12-08T13:34:00Z">
        <w:r w:rsidRPr="00497E67">
          <w:rPr>
            <w:rFonts w:ascii="Century Gothic" w:hAnsi="Century Gothic" w:cs="Times New Roman"/>
            <w:szCs w:val="20"/>
            <w:lang w:val="en-US"/>
          </w:rPr>
          <w:t>The following documents are an integral part of this LON</w:t>
        </w:r>
        <w:r w:rsidRPr="00497E67">
          <w:rPr>
            <w:rFonts w:ascii="Century Gothic" w:hAnsi="Century Gothic" w:cs="Times New Roman"/>
            <w:b/>
            <w:bCs/>
            <w:szCs w:val="20"/>
            <w:lang w:val="en-US"/>
          </w:rPr>
          <w:t xml:space="preserve"> </w:t>
        </w:r>
        <w:r w:rsidRPr="00497E67">
          <w:rPr>
            <w:rFonts w:ascii="Century Gothic" w:hAnsi="Century Gothic" w:cs="Times New Roman"/>
            <w:szCs w:val="20"/>
            <w:lang w:val="en-US"/>
          </w:rPr>
          <w:t>and incorporated by reference:</w:t>
        </w:r>
      </w:ins>
    </w:p>
    <w:p w14:paraId="5C1A4671" w14:textId="77777777" w:rsidR="00F71F56" w:rsidRDefault="00F71F56" w:rsidP="00F71F56">
      <w:pPr>
        <w:rPr>
          <w:ins w:id="3899" w:author="Kennedy, Muhil" w:date="2022-12-08T13:34:00Z"/>
          <w:lang w:val="en-US" w:eastAsia="pt-BR"/>
        </w:rPr>
      </w:pPr>
    </w:p>
    <w:p w14:paraId="770D5070" w14:textId="77777777" w:rsidR="00F71F56" w:rsidRDefault="00F71F56" w:rsidP="00F71F56">
      <w:pPr>
        <w:pStyle w:val="Faureciaberschrift2"/>
        <w:widowControl w:val="0"/>
        <w:numPr>
          <w:ilvl w:val="0"/>
          <w:numId w:val="0"/>
        </w:numPr>
        <w:snapToGrid w:val="0"/>
        <w:spacing w:after="0"/>
        <w:rPr>
          <w:ins w:id="3900" w:author="Kennedy, Muhil" w:date="2022-12-08T13:34:00Z"/>
          <w:rFonts w:ascii="Century Gothic" w:hAnsi="Century Gothic" w:cs="Times New Roman"/>
          <w:szCs w:val="20"/>
          <w:lang w:val="en-US"/>
        </w:rPr>
      </w:pPr>
      <w:ins w:id="3901" w:author="Kennedy, Muhil" w:date="2022-12-08T13:34:00Z">
        <w:r w:rsidRPr="006523FC">
          <w:rPr>
            <w:rFonts w:ascii="Century Gothic" w:hAnsi="Century Gothic" w:cs="Times New Roman"/>
            <w:szCs w:val="20"/>
            <w:lang w:val="en-US"/>
          </w:rPr>
          <w:t>The following documents, ranked by priority order, form an agreement (hereafter the "</w:t>
        </w:r>
        <w:r w:rsidRPr="006523FC">
          <w:rPr>
            <w:rFonts w:ascii="Century Gothic" w:hAnsi="Century Gothic" w:cs="Times New Roman"/>
            <w:b/>
            <w:bCs/>
            <w:szCs w:val="20"/>
            <w:lang w:val="en-US"/>
          </w:rPr>
          <w:t>Agreement</w:t>
        </w:r>
        <w:r w:rsidRPr="006523FC">
          <w:rPr>
            <w:rFonts w:ascii="Century Gothic" w:hAnsi="Century Gothic" w:cs="Times New Roman"/>
            <w:szCs w:val="20"/>
            <w:lang w:val="en-US"/>
          </w:rPr>
          <w:t>"):</w:t>
        </w:r>
      </w:ins>
    </w:p>
    <w:p w14:paraId="54D3CE66" w14:textId="77777777" w:rsidR="00F71F56" w:rsidRPr="006523FC" w:rsidRDefault="00F71F56" w:rsidP="00F71F56">
      <w:pPr>
        <w:rPr>
          <w:ins w:id="3902" w:author="Kennedy, Muhil" w:date="2022-12-08T13:34:00Z"/>
          <w:lang w:val="en-US" w:eastAsia="pt-BR"/>
        </w:rPr>
      </w:pPr>
    </w:p>
    <w:p w14:paraId="5CA206AE" w14:textId="77777777" w:rsidR="00F71F56" w:rsidRPr="006523FC" w:rsidRDefault="00F71F56" w:rsidP="00F71F56">
      <w:pPr>
        <w:widowControl w:val="0"/>
        <w:numPr>
          <w:ilvl w:val="2"/>
          <w:numId w:val="7"/>
        </w:numPr>
        <w:tabs>
          <w:tab w:val="num" w:pos="1440"/>
        </w:tabs>
        <w:snapToGrid w:val="0"/>
        <w:ind w:left="1440" w:hanging="360"/>
        <w:rPr>
          <w:ins w:id="3903" w:author="Kennedy, Muhil" w:date="2022-12-08T13:34:00Z"/>
          <w:rFonts w:ascii="Century Gothic" w:hAnsi="Century Gothic"/>
          <w:szCs w:val="20"/>
          <w:lang w:val="en-US"/>
        </w:rPr>
      </w:pPr>
      <w:ins w:id="3904" w:author="Kennedy, Muhil" w:date="2022-12-08T13:34:00Z">
        <w:r>
          <w:rPr>
            <w:rFonts w:ascii="Century Gothic" w:hAnsi="Century Gothic"/>
            <w:szCs w:val="20"/>
            <w:lang w:val="en-US"/>
          </w:rPr>
          <w:t xml:space="preserve">This </w:t>
        </w:r>
        <w:r w:rsidRPr="006523FC">
          <w:rPr>
            <w:rFonts w:ascii="Century Gothic" w:hAnsi="Century Gothic"/>
            <w:szCs w:val="20"/>
            <w:lang w:val="en-US"/>
          </w:rPr>
          <w:t>LON, completed by possible amendments,</w:t>
        </w:r>
      </w:ins>
    </w:p>
    <w:p w14:paraId="4EE72311" w14:textId="77777777" w:rsidR="00F71F56" w:rsidRPr="006523FC" w:rsidRDefault="00F71F56" w:rsidP="00F71F56">
      <w:pPr>
        <w:widowControl w:val="0"/>
        <w:numPr>
          <w:ilvl w:val="2"/>
          <w:numId w:val="7"/>
        </w:numPr>
        <w:tabs>
          <w:tab w:val="num" w:pos="1440"/>
        </w:tabs>
        <w:snapToGrid w:val="0"/>
        <w:ind w:left="1440" w:hanging="360"/>
        <w:rPr>
          <w:ins w:id="3905" w:author="Kennedy, Muhil" w:date="2022-12-08T13:34:00Z"/>
          <w:rFonts w:ascii="Century Gothic" w:hAnsi="Century Gothic"/>
          <w:szCs w:val="20"/>
          <w:lang w:val="en-US"/>
        </w:rPr>
      </w:pPr>
      <w:ins w:id="3906" w:author="Kennedy, Muhil" w:date="2022-12-08T13:34:00Z">
        <w:r w:rsidRPr="006523FC">
          <w:rPr>
            <w:rFonts w:ascii="Century Gothic" w:hAnsi="Century Gothic"/>
            <w:szCs w:val="20"/>
            <w:lang w:val="en-US"/>
          </w:rPr>
          <w:t>the other contractual documents ("</w:t>
        </w:r>
        <w:r w:rsidRPr="006523FC">
          <w:rPr>
            <w:rFonts w:ascii="Century Gothic" w:hAnsi="Century Gothic"/>
            <w:b/>
            <w:bCs/>
            <w:szCs w:val="20"/>
            <w:lang w:val="en-US"/>
          </w:rPr>
          <w:t>OCD</w:t>
        </w:r>
        <w:r w:rsidRPr="006523FC">
          <w:rPr>
            <w:rFonts w:ascii="Century Gothic" w:hAnsi="Century Gothic"/>
            <w:szCs w:val="20"/>
            <w:lang w:val="en-US"/>
          </w:rPr>
          <w:t>"), listed her</w:t>
        </w:r>
        <w:r>
          <w:rPr>
            <w:rFonts w:ascii="Century Gothic" w:hAnsi="Century Gothic"/>
            <w:szCs w:val="20"/>
            <w:lang w:val="en-US"/>
          </w:rPr>
          <w:t>einafter in the following chart</w:t>
        </w:r>
        <w:r w:rsidRPr="006523FC">
          <w:rPr>
            <w:rFonts w:ascii="Century Gothic" w:hAnsi="Century Gothic"/>
            <w:szCs w:val="20"/>
            <w:lang w:val="en-US"/>
          </w:rPr>
          <w:t xml:space="preserve">, as amended in writing where applicable. </w:t>
        </w:r>
      </w:ins>
    </w:p>
    <w:p w14:paraId="1439258F" w14:textId="77777777" w:rsidR="00F71F56" w:rsidRPr="006523FC" w:rsidRDefault="00F71F56" w:rsidP="00F71F56">
      <w:pPr>
        <w:pStyle w:val="Faureciaberschrift2"/>
        <w:widowControl w:val="0"/>
        <w:numPr>
          <w:ilvl w:val="0"/>
          <w:numId w:val="0"/>
        </w:numPr>
        <w:snapToGrid w:val="0"/>
        <w:spacing w:after="0"/>
        <w:rPr>
          <w:ins w:id="3907" w:author="Kennedy, Muhil" w:date="2022-12-08T13:34:00Z"/>
          <w:rFonts w:ascii="Century Gothic" w:hAnsi="Century Gothic" w:cs="Times New Roman"/>
          <w:szCs w:val="20"/>
          <w:lang w:val="en-US"/>
        </w:rPr>
      </w:pPr>
    </w:p>
    <w:p w14:paraId="6F62A561" w14:textId="77777777" w:rsidR="00F71F56" w:rsidRPr="006523FC" w:rsidRDefault="00F71F56" w:rsidP="00F71F56">
      <w:pPr>
        <w:pStyle w:val="Faureciaberschrift2"/>
        <w:widowControl w:val="0"/>
        <w:numPr>
          <w:ilvl w:val="0"/>
          <w:numId w:val="0"/>
        </w:numPr>
        <w:snapToGrid w:val="0"/>
        <w:spacing w:after="0"/>
        <w:rPr>
          <w:ins w:id="3908" w:author="Kennedy, Muhil" w:date="2022-12-08T13:34:00Z"/>
          <w:rFonts w:ascii="Century Gothic" w:hAnsi="Century Gothic" w:cs="Times New Roman"/>
          <w:szCs w:val="20"/>
          <w:lang w:val="en-US"/>
        </w:rPr>
      </w:pPr>
      <w:ins w:id="3909" w:author="Kennedy, Muhil" w:date="2022-12-08T13:34:00Z">
        <w:r w:rsidRPr="006523FC">
          <w:rPr>
            <w:rFonts w:ascii="Century Gothic" w:hAnsi="Century Gothic" w:cs="Times New Roman"/>
            <w:szCs w:val="20"/>
            <w:lang w:val="en-US"/>
          </w:rPr>
          <w:t>Any declaration, commitment, offer or any amendment to the Agreement shall only be binding if it is part of a subsequent agreement executed by the duly authorized representative of each Party having at least the same title that the signatory of the present LON.</w:t>
        </w:r>
      </w:ins>
    </w:p>
    <w:p w14:paraId="366F708D" w14:textId="77777777" w:rsidR="00F71F56" w:rsidRDefault="00F71F56" w:rsidP="00F71F56">
      <w:pPr>
        <w:rPr>
          <w:ins w:id="3910" w:author="Kennedy, Muhil" w:date="2022-12-08T13:34:00Z"/>
          <w:lang w:val="en-US" w:eastAsia="pt-BR"/>
        </w:rPr>
      </w:pPr>
    </w:p>
    <w:tbl>
      <w:tblPr>
        <w:tblStyle w:val="TableGrid"/>
        <w:tblW w:w="0" w:type="auto"/>
        <w:jc w:val="center"/>
        <w:tblLook w:val="04A0" w:firstRow="1" w:lastRow="0" w:firstColumn="1" w:lastColumn="0" w:noHBand="0" w:noVBand="1"/>
      </w:tblPr>
      <w:tblGrid>
        <w:gridCol w:w="1481"/>
        <w:gridCol w:w="2537"/>
        <w:gridCol w:w="1584"/>
        <w:gridCol w:w="1713"/>
        <w:gridCol w:w="1701"/>
      </w:tblGrid>
      <w:tr w:rsidR="00F71F56" w:rsidRPr="00ED081A" w14:paraId="11385BF3" w14:textId="77777777" w:rsidTr="00D30F6E">
        <w:trPr>
          <w:trHeight w:val="490"/>
          <w:tblHeader/>
          <w:jc w:val="center"/>
          <w:ins w:id="3911" w:author="Kennedy, Muhil" w:date="2022-12-08T13:34:00Z"/>
        </w:trPr>
        <w:tc>
          <w:tcPr>
            <w:tcW w:w="1481" w:type="dxa"/>
            <w:shd w:val="clear" w:color="auto" w:fill="D9D9D9" w:themeFill="background1" w:themeFillShade="D9"/>
            <w:vAlign w:val="center"/>
          </w:tcPr>
          <w:p w14:paraId="6C3DA3DE" w14:textId="77777777" w:rsidR="00F71F56" w:rsidRPr="00497E67" w:rsidRDefault="00F71F56" w:rsidP="00D30F6E">
            <w:pPr>
              <w:widowControl w:val="0"/>
              <w:snapToGrid w:val="0"/>
              <w:ind w:left="0"/>
              <w:jc w:val="center"/>
              <w:rPr>
                <w:ins w:id="3912" w:author="Kennedy, Muhil" w:date="2022-12-08T13:34:00Z"/>
                <w:rFonts w:ascii="Century Gothic" w:hAnsi="Century Gothic" w:cs="Arial"/>
                <w:b/>
                <w:bCs/>
                <w:szCs w:val="20"/>
                <w:lang w:val="en-US"/>
              </w:rPr>
            </w:pPr>
            <w:ins w:id="3913" w:author="Kennedy, Muhil" w:date="2022-12-08T13:34:00Z">
              <w:r w:rsidRPr="00497E67">
                <w:rPr>
                  <w:rFonts w:ascii="Century Gothic" w:hAnsi="Century Gothic" w:cs="Arial"/>
                  <w:b/>
                  <w:bCs/>
                  <w:szCs w:val="20"/>
                  <w:lang w:val="en-US"/>
                </w:rPr>
                <w:lastRenderedPageBreak/>
                <w:t>N°</w:t>
              </w:r>
            </w:ins>
          </w:p>
        </w:tc>
        <w:tc>
          <w:tcPr>
            <w:tcW w:w="2537" w:type="dxa"/>
            <w:shd w:val="clear" w:color="auto" w:fill="D9D9D9" w:themeFill="background1" w:themeFillShade="D9"/>
            <w:vAlign w:val="center"/>
          </w:tcPr>
          <w:p w14:paraId="13C462E7" w14:textId="77777777" w:rsidR="00F71F56" w:rsidRPr="00497E67" w:rsidRDefault="00F71F56" w:rsidP="00D30F6E">
            <w:pPr>
              <w:widowControl w:val="0"/>
              <w:snapToGrid w:val="0"/>
              <w:ind w:left="0"/>
              <w:jc w:val="center"/>
              <w:rPr>
                <w:ins w:id="3914" w:author="Kennedy, Muhil" w:date="2022-12-08T13:34:00Z"/>
                <w:rFonts w:ascii="Century Gothic" w:hAnsi="Century Gothic" w:cs="Arial"/>
                <w:b/>
                <w:bCs/>
                <w:szCs w:val="20"/>
                <w:lang w:val="en-US"/>
              </w:rPr>
            </w:pPr>
            <w:ins w:id="3915" w:author="Kennedy, Muhil" w:date="2022-12-08T13:34:00Z">
              <w:r w:rsidRPr="00497E67">
                <w:rPr>
                  <w:rFonts w:ascii="Century Gothic" w:hAnsi="Century Gothic" w:cs="Arial"/>
                  <w:b/>
                  <w:bCs/>
                  <w:szCs w:val="20"/>
                  <w:lang w:val="en-US"/>
                </w:rPr>
                <w:t>Name</w:t>
              </w:r>
            </w:ins>
          </w:p>
        </w:tc>
        <w:tc>
          <w:tcPr>
            <w:tcW w:w="1584" w:type="dxa"/>
            <w:shd w:val="clear" w:color="auto" w:fill="D9D9D9" w:themeFill="background1" w:themeFillShade="D9"/>
            <w:vAlign w:val="center"/>
          </w:tcPr>
          <w:p w14:paraId="7012F714" w14:textId="77777777" w:rsidR="00F71F56" w:rsidRPr="00497E67" w:rsidRDefault="00F71F56" w:rsidP="00D30F6E">
            <w:pPr>
              <w:widowControl w:val="0"/>
              <w:snapToGrid w:val="0"/>
              <w:ind w:left="0"/>
              <w:jc w:val="center"/>
              <w:rPr>
                <w:ins w:id="3916" w:author="Kennedy, Muhil" w:date="2022-12-08T13:34:00Z"/>
                <w:rFonts w:ascii="Century Gothic" w:hAnsi="Century Gothic" w:cs="Arial"/>
                <w:b/>
                <w:bCs/>
                <w:szCs w:val="20"/>
                <w:lang w:val="en-US"/>
              </w:rPr>
            </w:pPr>
            <w:ins w:id="3917" w:author="Kennedy, Muhil" w:date="2022-12-08T13:34:00Z">
              <w:r w:rsidRPr="00497E67">
                <w:rPr>
                  <w:rFonts w:ascii="Century Gothic" w:hAnsi="Century Gothic" w:cs="Arial"/>
                  <w:b/>
                  <w:bCs/>
                  <w:szCs w:val="20"/>
                  <w:lang w:val="en-US"/>
                </w:rPr>
                <w:t>Ref/</w:t>
              </w:r>
            </w:ins>
          </w:p>
        </w:tc>
        <w:tc>
          <w:tcPr>
            <w:tcW w:w="1713" w:type="dxa"/>
            <w:shd w:val="clear" w:color="auto" w:fill="D9D9D9" w:themeFill="background1" w:themeFillShade="D9"/>
            <w:vAlign w:val="center"/>
          </w:tcPr>
          <w:p w14:paraId="229DBF31" w14:textId="77777777" w:rsidR="00F71F56" w:rsidRPr="00497E67" w:rsidRDefault="00F71F56" w:rsidP="00D30F6E">
            <w:pPr>
              <w:widowControl w:val="0"/>
              <w:snapToGrid w:val="0"/>
              <w:ind w:left="0"/>
              <w:jc w:val="center"/>
              <w:rPr>
                <w:ins w:id="3918" w:author="Kennedy, Muhil" w:date="2022-12-08T13:34:00Z"/>
                <w:rFonts w:ascii="Century Gothic" w:hAnsi="Century Gothic" w:cs="Arial"/>
                <w:b/>
                <w:bCs/>
                <w:szCs w:val="20"/>
                <w:lang w:val="en-US"/>
              </w:rPr>
            </w:pPr>
            <w:ins w:id="3919" w:author="Kennedy, Muhil" w:date="2022-12-08T13:34:00Z">
              <w:r w:rsidRPr="00497E67">
                <w:rPr>
                  <w:rFonts w:ascii="Century Gothic" w:hAnsi="Century Gothic" w:cs="Arial"/>
                  <w:b/>
                  <w:bCs/>
                  <w:szCs w:val="20"/>
                  <w:lang w:val="en-US"/>
                </w:rPr>
                <w:t>Comment</w:t>
              </w:r>
            </w:ins>
          </w:p>
        </w:tc>
        <w:tc>
          <w:tcPr>
            <w:tcW w:w="1701" w:type="dxa"/>
            <w:shd w:val="clear" w:color="auto" w:fill="D9D9D9" w:themeFill="background1" w:themeFillShade="D9"/>
            <w:vAlign w:val="center"/>
          </w:tcPr>
          <w:p w14:paraId="18BC7745" w14:textId="77777777" w:rsidR="00F71F56" w:rsidRPr="00497E67" w:rsidRDefault="00F71F56" w:rsidP="00D30F6E">
            <w:pPr>
              <w:widowControl w:val="0"/>
              <w:snapToGrid w:val="0"/>
              <w:ind w:left="0"/>
              <w:jc w:val="center"/>
              <w:rPr>
                <w:ins w:id="3920" w:author="Kennedy, Muhil" w:date="2022-12-08T13:34:00Z"/>
                <w:rFonts w:ascii="Century Gothic" w:hAnsi="Century Gothic" w:cs="Arial"/>
                <w:b/>
                <w:bCs/>
                <w:szCs w:val="20"/>
                <w:lang w:val="en-US"/>
              </w:rPr>
            </w:pPr>
            <w:ins w:id="3921" w:author="Kennedy, Muhil" w:date="2022-12-08T13:34:00Z">
              <w:r>
                <w:rPr>
                  <w:rFonts w:ascii="Century Gothic" w:hAnsi="Century Gothic" w:cs="Arial"/>
                  <w:b/>
                  <w:bCs/>
                  <w:szCs w:val="20"/>
                  <w:lang w:val="en-US"/>
                </w:rPr>
                <w:t>Incorporated by reference (Yes / No)</w:t>
              </w:r>
            </w:ins>
          </w:p>
        </w:tc>
      </w:tr>
      <w:tr w:rsidR="00F71F56" w:rsidRPr="00ED081A" w14:paraId="39463101" w14:textId="77777777" w:rsidTr="00D30F6E">
        <w:trPr>
          <w:trHeight w:val="490"/>
          <w:jc w:val="center"/>
          <w:ins w:id="3922" w:author="Kennedy, Muhil" w:date="2022-12-08T13:34:00Z"/>
        </w:trPr>
        <w:tc>
          <w:tcPr>
            <w:tcW w:w="1481" w:type="dxa"/>
            <w:vAlign w:val="center"/>
          </w:tcPr>
          <w:p w14:paraId="3A2C3080" w14:textId="77777777" w:rsidR="00F71F56" w:rsidRPr="00D31FC6" w:rsidRDefault="00F71F56" w:rsidP="00D30F6E">
            <w:pPr>
              <w:widowControl w:val="0"/>
              <w:snapToGrid w:val="0"/>
              <w:ind w:left="0"/>
              <w:rPr>
                <w:ins w:id="3923" w:author="Kennedy, Muhil" w:date="2022-12-08T13:34:00Z"/>
                <w:rFonts w:ascii="Century Gothic" w:hAnsi="Century Gothic" w:cs="Arial"/>
                <w:szCs w:val="20"/>
                <w:lang w:val="en-GB"/>
              </w:rPr>
            </w:pPr>
            <w:ins w:id="3924" w:author="Kennedy, Muhil" w:date="2022-12-08T13:34:00Z">
              <w:r w:rsidRPr="00D31FC6">
                <w:rPr>
                  <w:rFonts w:ascii="Century Gothic" w:hAnsi="Century Gothic" w:cs="Arial"/>
                  <w:szCs w:val="20"/>
                  <w:lang w:val="en-GB"/>
                </w:rPr>
                <w:t>Appendix 1</w:t>
              </w:r>
            </w:ins>
          </w:p>
        </w:tc>
        <w:tc>
          <w:tcPr>
            <w:tcW w:w="2537" w:type="dxa"/>
            <w:vAlign w:val="center"/>
          </w:tcPr>
          <w:p w14:paraId="4C4D7352" w14:textId="77777777" w:rsidR="00F71F56" w:rsidRPr="00D31FC6" w:rsidRDefault="00F71F56" w:rsidP="00D30F6E">
            <w:pPr>
              <w:widowControl w:val="0"/>
              <w:snapToGrid w:val="0"/>
              <w:ind w:left="0"/>
              <w:rPr>
                <w:ins w:id="3925" w:author="Kennedy, Muhil" w:date="2022-12-08T13:34:00Z"/>
                <w:rFonts w:ascii="Century Gothic" w:hAnsi="Century Gothic" w:cs="Arial"/>
                <w:szCs w:val="20"/>
                <w:lang w:val="en-GB"/>
              </w:rPr>
            </w:pPr>
            <w:ins w:id="3926" w:author="Kennedy, Muhil" w:date="2022-12-08T13:34:00Z">
              <w:r w:rsidRPr="00D31FC6">
                <w:rPr>
                  <w:rFonts w:ascii="Century Gothic" w:hAnsi="Century Gothic" w:cs="Arial"/>
                  <w:szCs w:val="20"/>
                  <w:lang w:val="en-GB"/>
                </w:rPr>
                <w:t>Special Terms and Conditions (if any)</w:t>
              </w:r>
            </w:ins>
          </w:p>
        </w:tc>
        <w:tc>
          <w:tcPr>
            <w:tcW w:w="1584" w:type="dxa"/>
            <w:vAlign w:val="center"/>
          </w:tcPr>
          <w:p w14:paraId="524DDBF1" w14:textId="77777777" w:rsidR="00F71F56" w:rsidRPr="00D31FC6" w:rsidRDefault="00F71F56" w:rsidP="00D30F6E">
            <w:pPr>
              <w:widowControl w:val="0"/>
              <w:snapToGrid w:val="0"/>
              <w:ind w:left="0"/>
              <w:jc w:val="left"/>
              <w:rPr>
                <w:ins w:id="3927" w:author="Kennedy, Muhil" w:date="2022-12-08T13:34:00Z"/>
                <w:rFonts w:ascii="Century Gothic" w:hAnsi="Century Gothic" w:cs="Arial"/>
                <w:szCs w:val="20"/>
                <w:lang w:val="en-GB"/>
              </w:rPr>
            </w:pPr>
          </w:p>
        </w:tc>
        <w:tc>
          <w:tcPr>
            <w:tcW w:w="1713" w:type="dxa"/>
            <w:vAlign w:val="center"/>
          </w:tcPr>
          <w:p w14:paraId="0FFB8D83" w14:textId="77777777" w:rsidR="00F71F56" w:rsidRPr="00D31FC6" w:rsidRDefault="00F71F56" w:rsidP="00D30F6E">
            <w:pPr>
              <w:widowControl w:val="0"/>
              <w:snapToGrid w:val="0"/>
              <w:ind w:left="0"/>
              <w:jc w:val="left"/>
              <w:rPr>
                <w:ins w:id="3928" w:author="Kennedy, Muhil" w:date="2022-12-08T13:34:00Z"/>
                <w:rFonts w:ascii="Century Gothic" w:hAnsi="Century Gothic" w:cs="Arial"/>
                <w:szCs w:val="20"/>
                <w:lang w:val="en-GB"/>
              </w:rPr>
            </w:pPr>
          </w:p>
        </w:tc>
        <w:tc>
          <w:tcPr>
            <w:tcW w:w="1701" w:type="dxa"/>
            <w:vAlign w:val="center"/>
          </w:tcPr>
          <w:p w14:paraId="40708FB7" w14:textId="77777777" w:rsidR="00F71F56" w:rsidRPr="00D31FC6" w:rsidRDefault="00F71F56" w:rsidP="00D30F6E">
            <w:pPr>
              <w:widowControl w:val="0"/>
              <w:snapToGrid w:val="0"/>
              <w:ind w:left="0"/>
              <w:jc w:val="center"/>
              <w:rPr>
                <w:ins w:id="3929" w:author="Kennedy, Muhil" w:date="2022-12-08T13:34:00Z"/>
                <w:rFonts w:ascii="Century Gothic" w:hAnsi="Century Gothic" w:cs="Arial"/>
                <w:szCs w:val="20"/>
                <w:lang w:val="en-GB"/>
              </w:rPr>
            </w:pPr>
          </w:p>
        </w:tc>
      </w:tr>
      <w:tr w:rsidR="00F71F56" w:rsidRPr="00497E67" w14:paraId="13DBF01D" w14:textId="77777777" w:rsidTr="00D30F6E">
        <w:trPr>
          <w:trHeight w:val="490"/>
          <w:jc w:val="center"/>
          <w:ins w:id="3930" w:author="Kennedy, Muhil" w:date="2022-12-08T13:34:00Z"/>
        </w:trPr>
        <w:tc>
          <w:tcPr>
            <w:tcW w:w="1481" w:type="dxa"/>
            <w:vAlign w:val="center"/>
          </w:tcPr>
          <w:p w14:paraId="54D2BED1" w14:textId="77777777" w:rsidR="00F71F56" w:rsidRPr="00D31FC6" w:rsidRDefault="00F71F56" w:rsidP="00D30F6E">
            <w:pPr>
              <w:widowControl w:val="0"/>
              <w:snapToGrid w:val="0"/>
              <w:ind w:left="0"/>
              <w:rPr>
                <w:ins w:id="3931" w:author="Kennedy, Muhil" w:date="2022-12-08T13:34:00Z"/>
                <w:rFonts w:ascii="Century Gothic" w:hAnsi="Century Gothic" w:cs="Arial"/>
                <w:szCs w:val="20"/>
                <w:lang w:val="en-GB"/>
              </w:rPr>
            </w:pPr>
            <w:ins w:id="3932" w:author="Kennedy, Muhil" w:date="2022-12-08T13:34:00Z">
              <w:r w:rsidRPr="00D31FC6">
                <w:rPr>
                  <w:rFonts w:ascii="Century Gothic" w:hAnsi="Century Gothic" w:cs="Arial"/>
                  <w:szCs w:val="20"/>
                  <w:lang w:val="en-GB"/>
                </w:rPr>
                <w:t>Appendix 2</w:t>
              </w:r>
            </w:ins>
          </w:p>
        </w:tc>
        <w:tc>
          <w:tcPr>
            <w:tcW w:w="2537" w:type="dxa"/>
            <w:vAlign w:val="center"/>
          </w:tcPr>
          <w:p w14:paraId="33EF2E65" w14:textId="77777777" w:rsidR="00F71F56" w:rsidRPr="00D31FC6" w:rsidRDefault="00F71F56" w:rsidP="00D30F6E">
            <w:pPr>
              <w:widowControl w:val="0"/>
              <w:snapToGrid w:val="0"/>
              <w:ind w:left="0"/>
              <w:rPr>
                <w:ins w:id="3933" w:author="Kennedy, Muhil" w:date="2022-12-08T13:34:00Z"/>
                <w:rFonts w:ascii="Century Gothic" w:hAnsi="Century Gothic" w:cs="Arial"/>
                <w:szCs w:val="20"/>
                <w:lang w:val="en-GB"/>
              </w:rPr>
            </w:pPr>
            <w:ins w:id="3934" w:author="Kennedy, Muhil" w:date="2022-12-08T13:34:00Z">
              <w:r w:rsidRPr="00D31FC6">
                <w:rPr>
                  <w:rFonts w:ascii="Century Gothic" w:hAnsi="Century Gothic" w:cs="Arial"/>
                  <w:szCs w:val="20"/>
                  <w:lang w:val="en-GB"/>
                </w:rPr>
                <w:t>Framework Agreement (FA)(if any)</w:t>
              </w:r>
            </w:ins>
          </w:p>
        </w:tc>
        <w:tc>
          <w:tcPr>
            <w:tcW w:w="1584" w:type="dxa"/>
            <w:vAlign w:val="center"/>
          </w:tcPr>
          <w:p w14:paraId="79D3A3B1" w14:textId="77777777" w:rsidR="00F71F56" w:rsidRPr="00D31FC6" w:rsidRDefault="00F71F56" w:rsidP="00D30F6E">
            <w:pPr>
              <w:widowControl w:val="0"/>
              <w:snapToGrid w:val="0"/>
              <w:ind w:left="0"/>
              <w:jc w:val="left"/>
              <w:rPr>
                <w:ins w:id="3935" w:author="Kennedy, Muhil" w:date="2022-12-08T13:34:00Z"/>
                <w:rFonts w:ascii="Century Gothic" w:hAnsi="Century Gothic" w:cs="Arial"/>
                <w:szCs w:val="20"/>
                <w:lang w:val="en-GB"/>
              </w:rPr>
            </w:pPr>
          </w:p>
        </w:tc>
        <w:tc>
          <w:tcPr>
            <w:tcW w:w="1713" w:type="dxa"/>
            <w:vAlign w:val="center"/>
          </w:tcPr>
          <w:p w14:paraId="473BB6AF" w14:textId="77777777" w:rsidR="00F71F56" w:rsidRPr="00D31FC6" w:rsidRDefault="00F71F56" w:rsidP="00D30F6E">
            <w:pPr>
              <w:widowControl w:val="0"/>
              <w:snapToGrid w:val="0"/>
              <w:ind w:left="0"/>
              <w:jc w:val="left"/>
              <w:rPr>
                <w:ins w:id="3936" w:author="Kennedy, Muhil" w:date="2022-12-08T13:34:00Z"/>
                <w:rFonts w:ascii="Century Gothic" w:hAnsi="Century Gothic" w:cs="Arial"/>
                <w:szCs w:val="20"/>
                <w:lang w:val="en-GB"/>
              </w:rPr>
            </w:pPr>
            <w:ins w:id="3937" w:author="Kennedy, Muhil" w:date="2022-12-08T13:34:00Z">
              <w:r w:rsidRPr="00D31FC6">
                <w:rPr>
                  <w:rFonts w:ascii="Century Gothic" w:hAnsi="Century Gothic" w:cs="Arial"/>
                  <w:szCs w:val="20"/>
                  <w:lang w:val="en-GB"/>
                </w:rPr>
                <w:t>Signed on</w:t>
              </w:r>
            </w:ins>
          </w:p>
        </w:tc>
        <w:tc>
          <w:tcPr>
            <w:tcW w:w="1701" w:type="dxa"/>
            <w:vAlign w:val="center"/>
          </w:tcPr>
          <w:p w14:paraId="58DC3B4D" w14:textId="77777777" w:rsidR="00F71F56" w:rsidRPr="00D31FC6" w:rsidRDefault="00F71F56" w:rsidP="00D30F6E">
            <w:pPr>
              <w:widowControl w:val="0"/>
              <w:snapToGrid w:val="0"/>
              <w:ind w:left="0"/>
              <w:jc w:val="center"/>
              <w:rPr>
                <w:ins w:id="3938" w:author="Kennedy, Muhil" w:date="2022-12-08T13:34:00Z"/>
                <w:rFonts w:ascii="Century Gothic" w:hAnsi="Century Gothic" w:cs="Arial"/>
                <w:szCs w:val="20"/>
                <w:lang w:val="en-GB"/>
              </w:rPr>
            </w:pPr>
          </w:p>
        </w:tc>
      </w:tr>
      <w:tr w:rsidR="00F71F56" w:rsidRPr="00497E67" w14:paraId="689B9057" w14:textId="77777777" w:rsidTr="00D30F6E">
        <w:trPr>
          <w:trHeight w:val="490"/>
          <w:jc w:val="center"/>
          <w:ins w:id="3939" w:author="Kennedy, Muhil" w:date="2022-12-08T13:34:00Z"/>
        </w:trPr>
        <w:tc>
          <w:tcPr>
            <w:tcW w:w="1481" w:type="dxa"/>
            <w:vAlign w:val="center"/>
          </w:tcPr>
          <w:p w14:paraId="779734AA" w14:textId="77777777" w:rsidR="00F71F56" w:rsidRPr="00D31FC6" w:rsidRDefault="00F71F56" w:rsidP="00D30F6E">
            <w:pPr>
              <w:widowControl w:val="0"/>
              <w:snapToGrid w:val="0"/>
              <w:ind w:left="0"/>
              <w:rPr>
                <w:ins w:id="3940" w:author="Kennedy, Muhil" w:date="2022-12-08T13:34:00Z"/>
                <w:rFonts w:ascii="Century Gothic" w:hAnsi="Century Gothic" w:cs="Arial"/>
                <w:szCs w:val="20"/>
                <w:lang w:val="en-GB"/>
              </w:rPr>
            </w:pPr>
            <w:ins w:id="3941" w:author="Kennedy, Muhil" w:date="2022-12-08T13:34:00Z">
              <w:r w:rsidRPr="00D31FC6">
                <w:rPr>
                  <w:rFonts w:ascii="Century Gothic" w:hAnsi="Century Gothic" w:cs="Arial"/>
                  <w:szCs w:val="20"/>
                  <w:lang w:val="en-GB"/>
                </w:rPr>
                <w:t>Appendix 3</w:t>
              </w:r>
            </w:ins>
          </w:p>
        </w:tc>
        <w:tc>
          <w:tcPr>
            <w:tcW w:w="2537" w:type="dxa"/>
            <w:vAlign w:val="center"/>
          </w:tcPr>
          <w:p w14:paraId="7ECC5D6F" w14:textId="77777777" w:rsidR="00F71F56" w:rsidRPr="00D31FC6" w:rsidRDefault="00F71F56" w:rsidP="00D30F6E">
            <w:pPr>
              <w:widowControl w:val="0"/>
              <w:snapToGrid w:val="0"/>
              <w:ind w:left="0"/>
              <w:rPr>
                <w:ins w:id="3942" w:author="Kennedy, Muhil" w:date="2022-12-08T13:34:00Z"/>
                <w:rFonts w:ascii="Century Gothic" w:hAnsi="Century Gothic" w:cs="Arial"/>
                <w:szCs w:val="20"/>
                <w:lang w:val="en-GB"/>
              </w:rPr>
            </w:pPr>
            <w:ins w:id="3943" w:author="Kennedy, Muhil" w:date="2022-12-08T13:34:00Z">
              <w:r w:rsidRPr="00D31FC6">
                <w:rPr>
                  <w:rFonts w:ascii="Century Gothic" w:hAnsi="Century Gothic" w:cs="Arial"/>
                  <w:szCs w:val="20"/>
                  <w:lang w:val="en-GB"/>
                </w:rPr>
                <w:t>General Purchase Conditions</w:t>
              </w:r>
            </w:ins>
          </w:p>
        </w:tc>
        <w:tc>
          <w:tcPr>
            <w:tcW w:w="1584" w:type="dxa"/>
            <w:vAlign w:val="center"/>
          </w:tcPr>
          <w:p w14:paraId="012958F3" w14:textId="77777777" w:rsidR="00F71F56" w:rsidRPr="007B43E4" w:rsidRDefault="00F71F56" w:rsidP="00D30F6E">
            <w:pPr>
              <w:widowControl w:val="0"/>
              <w:snapToGrid w:val="0"/>
              <w:ind w:left="0"/>
              <w:jc w:val="left"/>
              <w:rPr>
                <w:ins w:id="3944" w:author="Kennedy, Muhil" w:date="2022-12-08T13:34:00Z"/>
                <w:rFonts w:ascii="Century Gothic" w:hAnsi="Century Gothic" w:cs="Arial"/>
                <w:szCs w:val="20"/>
                <w:lang w:val="en-US"/>
              </w:rPr>
            </w:pPr>
            <w:ins w:id="3945" w:author="Kennedy, Muhil" w:date="2022-12-08T13:34:00Z">
              <w:r w:rsidRPr="007B43E4">
                <w:rPr>
                  <w:rFonts w:ascii="Century Gothic" w:hAnsi="Century Gothic" w:cs="Arial"/>
                  <w:szCs w:val="20"/>
                  <w:lang w:val="en-US"/>
                </w:rPr>
                <w:t>Marc Pinart comment: File managed o</w:t>
              </w:r>
              <w:r>
                <w:rPr>
                  <w:rFonts w:ascii="Century Gothic" w:hAnsi="Century Gothic" w:cs="Arial"/>
                  <w:szCs w:val="20"/>
                  <w:lang w:val="en-US"/>
                </w:rPr>
                <w:t>n</w:t>
              </w:r>
              <w:r w:rsidRPr="007B43E4">
                <w:rPr>
                  <w:rFonts w:ascii="Century Gothic" w:hAnsi="Century Gothic" w:cs="Arial"/>
                  <w:szCs w:val="20"/>
                  <w:lang w:val="en-US"/>
                </w:rPr>
                <w:t xml:space="preserve"> th</w:t>
              </w:r>
              <w:r>
                <w:rPr>
                  <w:rFonts w:ascii="Century Gothic" w:hAnsi="Century Gothic" w:cs="Arial"/>
                  <w:szCs w:val="20"/>
                  <w:lang w:val="en-US"/>
                </w:rPr>
                <w:t xml:space="preserve">e legal place for Purchasing but not manage by FCP. </w:t>
              </w:r>
            </w:ins>
          </w:p>
        </w:tc>
        <w:tc>
          <w:tcPr>
            <w:tcW w:w="1713" w:type="dxa"/>
            <w:vAlign w:val="center"/>
          </w:tcPr>
          <w:p w14:paraId="2A460BDD" w14:textId="77777777" w:rsidR="00F71F56" w:rsidRPr="00D31FC6" w:rsidRDefault="00F71F56" w:rsidP="00D30F6E">
            <w:pPr>
              <w:widowControl w:val="0"/>
              <w:snapToGrid w:val="0"/>
              <w:ind w:left="0"/>
              <w:jc w:val="left"/>
              <w:rPr>
                <w:ins w:id="3946" w:author="Kennedy, Muhil" w:date="2022-12-08T13:34:00Z"/>
                <w:rFonts w:ascii="Century Gothic" w:hAnsi="Century Gothic" w:cs="Arial"/>
                <w:szCs w:val="20"/>
                <w:lang w:val="en-GB"/>
              </w:rPr>
            </w:pPr>
            <w:ins w:id="3947" w:author="Kennedy, Muhil" w:date="2022-12-08T13:34:00Z">
              <w:r>
                <w:rPr>
                  <w:rFonts w:ascii="Century Gothic" w:hAnsi="Century Gothic" w:cs="Arial"/>
                  <w:szCs w:val="20"/>
                  <w:lang w:val="en-GB"/>
                </w:rPr>
                <w:t>Signed on</w:t>
              </w:r>
            </w:ins>
          </w:p>
        </w:tc>
        <w:tc>
          <w:tcPr>
            <w:tcW w:w="1701" w:type="dxa"/>
            <w:vAlign w:val="center"/>
          </w:tcPr>
          <w:p w14:paraId="5C41EFDB" w14:textId="77777777" w:rsidR="00F71F56" w:rsidRPr="00D31FC6" w:rsidRDefault="00F71F56" w:rsidP="00D30F6E">
            <w:pPr>
              <w:widowControl w:val="0"/>
              <w:snapToGrid w:val="0"/>
              <w:ind w:left="0"/>
              <w:jc w:val="center"/>
              <w:rPr>
                <w:ins w:id="3948" w:author="Kennedy, Muhil" w:date="2022-12-08T13:34:00Z"/>
                <w:rFonts w:ascii="Century Gothic" w:hAnsi="Century Gothic" w:cs="Arial"/>
                <w:szCs w:val="20"/>
                <w:lang w:val="en-GB"/>
              </w:rPr>
            </w:pPr>
          </w:p>
        </w:tc>
      </w:tr>
      <w:tr w:rsidR="00F71F56" w:rsidRPr="00497E67" w14:paraId="76D026A6" w14:textId="77777777" w:rsidTr="00D30F6E">
        <w:trPr>
          <w:trHeight w:val="491"/>
          <w:jc w:val="center"/>
          <w:ins w:id="3949" w:author="Kennedy, Muhil" w:date="2022-12-08T13:34:00Z"/>
        </w:trPr>
        <w:tc>
          <w:tcPr>
            <w:tcW w:w="1481" w:type="dxa"/>
            <w:vAlign w:val="center"/>
          </w:tcPr>
          <w:p w14:paraId="32FD51CB" w14:textId="77777777" w:rsidR="00F71F56" w:rsidRPr="00D31FC6" w:rsidRDefault="00F71F56" w:rsidP="00D30F6E">
            <w:pPr>
              <w:widowControl w:val="0"/>
              <w:snapToGrid w:val="0"/>
              <w:ind w:left="0"/>
              <w:rPr>
                <w:ins w:id="3950" w:author="Kennedy, Muhil" w:date="2022-12-08T13:34:00Z"/>
                <w:rFonts w:ascii="Century Gothic" w:hAnsi="Century Gothic" w:cs="Arial"/>
                <w:szCs w:val="20"/>
                <w:lang w:val="en-GB"/>
              </w:rPr>
            </w:pPr>
            <w:ins w:id="3951" w:author="Kennedy, Muhil" w:date="2022-12-08T13:34:00Z">
              <w:r w:rsidRPr="00D31FC6">
                <w:rPr>
                  <w:rFonts w:ascii="Century Gothic" w:hAnsi="Century Gothic" w:cs="Arial"/>
                  <w:szCs w:val="20"/>
                  <w:lang w:val="en-GB"/>
                </w:rPr>
                <w:t>Appendix 4</w:t>
              </w:r>
            </w:ins>
          </w:p>
        </w:tc>
        <w:tc>
          <w:tcPr>
            <w:tcW w:w="2537" w:type="dxa"/>
            <w:vAlign w:val="center"/>
          </w:tcPr>
          <w:p w14:paraId="3B3799B6" w14:textId="77777777" w:rsidR="00F71F56" w:rsidRPr="00D31FC6" w:rsidRDefault="00F71F56" w:rsidP="00D30F6E">
            <w:pPr>
              <w:widowControl w:val="0"/>
              <w:snapToGrid w:val="0"/>
              <w:ind w:left="0"/>
              <w:rPr>
                <w:ins w:id="3952" w:author="Kennedy, Muhil" w:date="2022-12-08T13:34:00Z"/>
                <w:rFonts w:ascii="Century Gothic" w:hAnsi="Century Gothic"/>
                <w:szCs w:val="20"/>
                <w:lang w:val="en-US"/>
              </w:rPr>
            </w:pPr>
            <w:ins w:id="3953" w:author="Kennedy, Muhil" w:date="2022-12-08T13:34:00Z">
              <w:r w:rsidRPr="00D31FC6">
                <w:rPr>
                  <w:rFonts w:ascii="Century Gothic" w:hAnsi="Century Gothic" w:cs="Arial"/>
                  <w:szCs w:val="20"/>
                  <w:lang w:val="en-GB"/>
                </w:rPr>
                <w:t>NDA</w:t>
              </w:r>
            </w:ins>
          </w:p>
        </w:tc>
        <w:tc>
          <w:tcPr>
            <w:tcW w:w="1584" w:type="dxa"/>
            <w:vAlign w:val="center"/>
          </w:tcPr>
          <w:p w14:paraId="5F10A119" w14:textId="77777777" w:rsidR="00F71F56" w:rsidRPr="00D31FC6" w:rsidRDefault="00F71F56" w:rsidP="00D30F6E">
            <w:pPr>
              <w:widowControl w:val="0"/>
              <w:snapToGrid w:val="0"/>
              <w:ind w:left="0"/>
              <w:jc w:val="left"/>
              <w:rPr>
                <w:ins w:id="3954" w:author="Kennedy, Muhil" w:date="2022-12-08T13:34:00Z"/>
                <w:rFonts w:ascii="Century Gothic" w:hAnsi="Century Gothic" w:cs="Arial"/>
                <w:szCs w:val="20"/>
                <w:lang w:val="en-GB"/>
              </w:rPr>
            </w:pPr>
            <w:ins w:id="3955" w:author="Kennedy, Muhil" w:date="2022-12-08T13:34:00Z">
              <w:r w:rsidRPr="002F5E26">
                <w:rPr>
                  <w:rFonts w:ascii="Century Gothic" w:hAnsi="Century Gothic" w:cs="Arial"/>
                  <w:szCs w:val="20"/>
                  <w:lang w:val="en-US"/>
                </w:rPr>
                <w:t>Marc Pinart comment: File managed o</w:t>
              </w:r>
              <w:r>
                <w:rPr>
                  <w:rFonts w:ascii="Century Gothic" w:hAnsi="Century Gothic" w:cs="Arial"/>
                  <w:szCs w:val="20"/>
                  <w:lang w:val="en-US"/>
                </w:rPr>
                <w:t>n</w:t>
              </w:r>
              <w:r w:rsidRPr="002F5E26">
                <w:rPr>
                  <w:rFonts w:ascii="Century Gothic" w:hAnsi="Century Gothic" w:cs="Arial"/>
                  <w:szCs w:val="20"/>
                  <w:lang w:val="en-US"/>
                </w:rPr>
                <w:t xml:space="preserve"> th</w:t>
              </w:r>
              <w:r>
                <w:rPr>
                  <w:rFonts w:ascii="Century Gothic" w:hAnsi="Century Gothic" w:cs="Arial"/>
                  <w:szCs w:val="20"/>
                  <w:lang w:val="en-US"/>
                </w:rPr>
                <w:t xml:space="preserve">e legal place for Purchasing but not manage by FCP. </w:t>
              </w:r>
            </w:ins>
          </w:p>
        </w:tc>
        <w:tc>
          <w:tcPr>
            <w:tcW w:w="1713" w:type="dxa"/>
            <w:vAlign w:val="center"/>
          </w:tcPr>
          <w:p w14:paraId="1C012EF3" w14:textId="77777777" w:rsidR="00F71F56" w:rsidRPr="00D31FC6" w:rsidRDefault="00F71F56" w:rsidP="00D30F6E">
            <w:pPr>
              <w:widowControl w:val="0"/>
              <w:snapToGrid w:val="0"/>
              <w:ind w:left="0"/>
              <w:jc w:val="left"/>
              <w:rPr>
                <w:ins w:id="3956" w:author="Kennedy, Muhil" w:date="2022-12-08T13:34:00Z"/>
                <w:rFonts w:ascii="Century Gothic" w:hAnsi="Century Gothic" w:cs="Arial"/>
                <w:szCs w:val="20"/>
                <w:lang w:val="en-GB"/>
              </w:rPr>
            </w:pPr>
            <w:ins w:id="3957" w:author="Kennedy, Muhil" w:date="2022-12-08T13:34:00Z">
              <w:r w:rsidRPr="00D31FC6">
                <w:rPr>
                  <w:rFonts w:ascii="Century Gothic" w:hAnsi="Century Gothic" w:cs="Arial"/>
                  <w:szCs w:val="20"/>
                  <w:lang w:val="en-GB"/>
                </w:rPr>
                <w:t>Signed on</w:t>
              </w:r>
            </w:ins>
          </w:p>
        </w:tc>
        <w:tc>
          <w:tcPr>
            <w:tcW w:w="1701" w:type="dxa"/>
            <w:vAlign w:val="center"/>
          </w:tcPr>
          <w:p w14:paraId="7472E535" w14:textId="77777777" w:rsidR="00F71F56" w:rsidRPr="00D31FC6" w:rsidRDefault="00F71F56" w:rsidP="00D30F6E">
            <w:pPr>
              <w:widowControl w:val="0"/>
              <w:snapToGrid w:val="0"/>
              <w:ind w:left="0"/>
              <w:jc w:val="center"/>
              <w:rPr>
                <w:ins w:id="3958" w:author="Kennedy, Muhil" w:date="2022-12-08T13:34:00Z"/>
                <w:rFonts w:ascii="Century Gothic" w:hAnsi="Century Gothic" w:cs="Arial"/>
                <w:szCs w:val="20"/>
                <w:lang w:val="en-GB"/>
              </w:rPr>
            </w:pPr>
          </w:p>
        </w:tc>
      </w:tr>
      <w:tr w:rsidR="00F71F56" w:rsidRPr="00497E67" w14:paraId="407F9899" w14:textId="77777777" w:rsidTr="00D30F6E">
        <w:trPr>
          <w:trHeight w:val="491"/>
          <w:jc w:val="center"/>
          <w:ins w:id="3959" w:author="Kennedy, Muhil" w:date="2022-12-08T13:34:00Z"/>
        </w:trPr>
        <w:tc>
          <w:tcPr>
            <w:tcW w:w="1481" w:type="dxa"/>
            <w:vAlign w:val="center"/>
          </w:tcPr>
          <w:p w14:paraId="2A67AD03" w14:textId="77777777" w:rsidR="00F71F56" w:rsidRPr="00D31FC6" w:rsidRDefault="00F71F56" w:rsidP="00D30F6E">
            <w:pPr>
              <w:widowControl w:val="0"/>
              <w:snapToGrid w:val="0"/>
              <w:ind w:left="0"/>
              <w:rPr>
                <w:ins w:id="3960" w:author="Kennedy, Muhil" w:date="2022-12-08T13:34:00Z"/>
                <w:rFonts w:ascii="Century Gothic" w:hAnsi="Century Gothic" w:cs="Arial"/>
                <w:szCs w:val="20"/>
                <w:lang w:val="en-GB"/>
              </w:rPr>
            </w:pPr>
            <w:ins w:id="3961" w:author="Kennedy, Muhil" w:date="2022-12-08T13:34:00Z">
              <w:r w:rsidRPr="00D31FC6">
                <w:rPr>
                  <w:rFonts w:ascii="Century Gothic" w:hAnsi="Century Gothic" w:cs="Arial"/>
                  <w:szCs w:val="20"/>
                  <w:lang w:val="en-GB"/>
                </w:rPr>
                <w:t>Appendix 5</w:t>
              </w:r>
            </w:ins>
          </w:p>
        </w:tc>
        <w:tc>
          <w:tcPr>
            <w:tcW w:w="2537" w:type="dxa"/>
            <w:vAlign w:val="center"/>
          </w:tcPr>
          <w:p w14:paraId="6665058F" w14:textId="77777777" w:rsidR="00F71F56" w:rsidRPr="00D31FC6" w:rsidRDefault="00F71F56" w:rsidP="00D30F6E">
            <w:pPr>
              <w:widowControl w:val="0"/>
              <w:snapToGrid w:val="0"/>
              <w:ind w:left="0"/>
              <w:rPr>
                <w:ins w:id="3962" w:author="Kennedy, Muhil" w:date="2022-12-08T13:34:00Z"/>
                <w:rFonts w:ascii="Century Gothic" w:hAnsi="Century Gothic" w:cs="Arial"/>
                <w:szCs w:val="20"/>
                <w:lang w:val="en-GB"/>
              </w:rPr>
            </w:pPr>
            <w:ins w:id="3963" w:author="Kennedy, Muhil" w:date="2022-12-08T13:34:00Z">
              <w:r w:rsidRPr="00D31FC6">
                <w:rPr>
                  <w:rFonts w:ascii="Century Gothic" w:hAnsi="Century Gothic"/>
                  <w:szCs w:val="20"/>
                  <w:lang w:val="en-US"/>
                </w:rPr>
                <w:t>Quality Assurance Agreement (QAA)</w:t>
              </w:r>
            </w:ins>
          </w:p>
        </w:tc>
        <w:tc>
          <w:tcPr>
            <w:tcW w:w="1584" w:type="dxa"/>
            <w:vAlign w:val="center"/>
          </w:tcPr>
          <w:p w14:paraId="4C932500" w14:textId="77777777" w:rsidR="00F71F56" w:rsidRPr="00D31FC6" w:rsidRDefault="00F71F56" w:rsidP="00D30F6E">
            <w:pPr>
              <w:widowControl w:val="0"/>
              <w:snapToGrid w:val="0"/>
              <w:ind w:left="0"/>
              <w:jc w:val="left"/>
              <w:rPr>
                <w:ins w:id="3964" w:author="Kennedy, Muhil" w:date="2022-12-08T13:34:00Z"/>
                <w:rFonts w:ascii="Century Gothic" w:hAnsi="Century Gothic" w:cs="Arial"/>
                <w:szCs w:val="20"/>
                <w:lang w:val="en-GB"/>
              </w:rPr>
            </w:pPr>
            <w:ins w:id="3965" w:author="Kennedy, Muhil" w:date="2022-12-08T13:34:00Z">
              <w:r>
                <w:rPr>
                  <w:rFonts w:ascii="Century Gothic" w:hAnsi="Century Gothic" w:cs="Arial"/>
                  <w:szCs w:val="20"/>
                  <w:lang w:val="en-GB"/>
                </w:rPr>
                <w:t>FAU-S-SPG-3124</w:t>
              </w:r>
            </w:ins>
          </w:p>
        </w:tc>
        <w:tc>
          <w:tcPr>
            <w:tcW w:w="1713" w:type="dxa"/>
            <w:vAlign w:val="center"/>
          </w:tcPr>
          <w:p w14:paraId="43FF59FA" w14:textId="77777777" w:rsidR="00F71F56" w:rsidRPr="00D31FC6" w:rsidRDefault="00F71F56" w:rsidP="00D30F6E">
            <w:pPr>
              <w:widowControl w:val="0"/>
              <w:snapToGrid w:val="0"/>
              <w:ind w:left="0"/>
              <w:jc w:val="left"/>
              <w:rPr>
                <w:ins w:id="3966" w:author="Kennedy, Muhil" w:date="2022-12-08T13:34:00Z"/>
                <w:rFonts w:ascii="Century Gothic" w:hAnsi="Century Gothic" w:cs="Arial"/>
                <w:szCs w:val="20"/>
                <w:lang w:val="en-GB"/>
              </w:rPr>
            </w:pPr>
            <w:ins w:id="3967" w:author="Kennedy, Muhil" w:date="2022-12-08T13:34:00Z">
              <w:r w:rsidRPr="00D31FC6">
                <w:rPr>
                  <w:rFonts w:ascii="Century Gothic" w:hAnsi="Century Gothic" w:cs="Arial"/>
                  <w:szCs w:val="20"/>
                  <w:lang w:val="en-GB"/>
                </w:rPr>
                <w:t>Signed on</w:t>
              </w:r>
            </w:ins>
          </w:p>
        </w:tc>
        <w:tc>
          <w:tcPr>
            <w:tcW w:w="1701" w:type="dxa"/>
            <w:vAlign w:val="center"/>
          </w:tcPr>
          <w:p w14:paraId="362B91A8" w14:textId="77777777" w:rsidR="00F71F56" w:rsidRPr="00D31FC6" w:rsidRDefault="00F71F56" w:rsidP="00D30F6E">
            <w:pPr>
              <w:widowControl w:val="0"/>
              <w:snapToGrid w:val="0"/>
              <w:ind w:left="0"/>
              <w:jc w:val="center"/>
              <w:rPr>
                <w:ins w:id="3968" w:author="Kennedy, Muhil" w:date="2022-12-08T13:34:00Z"/>
                <w:rFonts w:ascii="Century Gothic" w:hAnsi="Century Gothic" w:cs="Arial"/>
                <w:szCs w:val="20"/>
                <w:lang w:val="en-GB"/>
              </w:rPr>
            </w:pPr>
          </w:p>
        </w:tc>
      </w:tr>
      <w:tr w:rsidR="00F71F56" w:rsidRPr="00497E67" w14:paraId="6316E100" w14:textId="77777777" w:rsidTr="00D30F6E">
        <w:trPr>
          <w:trHeight w:val="490"/>
          <w:jc w:val="center"/>
          <w:ins w:id="3969" w:author="Kennedy, Muhil" w:date="2022-12-08T13:34:00Z"/>
        </w:trPr>
        <w:tc>
          <w:tcPr>
            <w:tcW w:w="1481" w:type="dxa"/>
            <w:vAlign w:val="center"/>
          </w:tcPr>
          <w:p w14:paraId="7A0DF2C1" w14:textId="77777777" w:rsidR="00F71F56" w:rsidRPr="00D31FC6" w:rsidRDefault="00F71F56" w:rsidP="00D30F6E">
            <w:pPr>
              <w:widowControl w:val="0"/>
              <w:snapToGrid w:val="0"/>
              <w:ind w:left="0"/>
              <w:rPr>
                <w:ins w:id="3970" w:author="Kennedy, Muhil" w:date="2022-12-08T13:34:00Z"/>
                <w:rFonts w:ascii="Century Gothic" w:hAnsi="Century Gothic" w:cs="Arial"/>
                <w:szCs w:val="20"/>
                <w:lang w:val="en-GB"/>
              </w:rPr>
            </w:pPr>
            <w:ins w:id="3971" w:author="Kennedy, Muhil" w:date="2022-12-08T13:34:00Z">
              <w:r w:rsidRPr="00D31FC6">
                <w:rPr>
                  <w:rFonts w:ascii="Century Gothic" w:hAnsi="Century Gothic" w:cs="Arial"/>
                  <w:szCs w:val="20"/>
                  <w:lang w:val="en-GB"/>
                </w:rPr>
                <w:t>Appendix 6</w:t>
              </w:r>
            </w:ins>
          </w:p>
        </w:tc>
        <w:tc>
          <w:tcPr>
            <w:tcW w:w="2537" w:type="dxa"/>
            <w:vAlign w:val="center"/>
          </w:tcPr>
          <w:p w14:paraId="0426D9C4" w14:textId="77777777" w:rsidR="00F71F56" w:rsidRPr="00D31FC6" w:rsidRDefault="00F71F56" w:rsidP="00D30F6E">
            <w:pPr>
              <w:widowControl w:val="0"/>
              <w:snapToGrid w:val="0"/>
              <w:ind w:left="0"/>
              <w:rPr>
                <w:ins w:id="3972" w:author="Kennedy, Muhil" w:date="2022-12-08T13:34:00Z"/>
                <w:rFonts w:ascii="Century Gothic" w:hAnsi="Century Gothic" w:cs="Arial"/>
                <w:szCs w:val="20"/>
                <w:lang w:val="en-GB"/>
              </w:rPr>
            </w:pPr>
            <w:ins w:id="3973" w:author="Kennedy, Muhil" w:date="2022-12-08T13:34:00Z">
              <w:r w:rsidRPr="00D31FC6">
                <w:rPr>
                  <w:rFonts w:ascii="Century Gothic" w:hAnsi="Century Gothic"/>
                  <w:szCs w:val="20"/>
                  <w:lang w:val="en-US"/>
                </w:rPr>
                <w:t>Supplier Logistics Manual (SLM)</w:t>
              </w:r>
            </w:ins>
          </w:p>
        </w:tc>
        <w:tc>
          <w:tcPr>
            <w:tcW w:w="1584" w:type="dxa"/>
            <w:vAlign w:val="center"/>
          </w:tcPr>
          <w:p w14:paraId="617CED39" w14:textId="77777777" w:rsidR="00F71F56" w:rsidRPr="00D31FC6" w:rsidRDefault="00F71F56" w:rsidP="00D30F6E">
            <w:pPr>
              <w:widowControl w:val="0"/>
              <w:snapToGrid w:val="0"/>
              <w:ind w:left="0"/>
              <w:jc w:val="left"/>
              <w:rPr>
                <w:ins w:id="3974" w:author="Kennedy, Muhil" w:date="2022-12-08T13:34:00Z"/>
                <w:rFonts w:ascii="Century Gothic" w:hAnsi="Century Gothic" w:cs="Arial"/>
                <w:szCs w:val="20"/>
                <w:lang w:val="en-GB"/>
              </w:rPr>
            </w:pPr>
            <w:ins w:id="3975" w:author="Kennedy, Muhil" w:date="2022-12-08T13:34:00Z">
              <w:r>
                <w:rPr>
                  <w:rFonts w:ascii="Century Gothic" w:hAnsi="Century Gothic" w:cs="Arial"/>
                  <w:szCs w:val="20"/>
                  <w:lang w:val="en-GB"/>
                </w:rPr>
                <w:t>FAU-S-SPG-2025</w:t>
              </w:r>
            </w:ins>
          </w:p>
        </w:tc>
        <w:tc>
          <w:tcPr>
            <w:tcW w:w="1713" w:type="dxa"/>
            <w:vAlign w:val="center"/>
          </w:tcPr>
          <w:p w14:paraId="10A58651" w14:textId="77777777" w:rsidR="00F71F56" w:rsidRPr="00D31FC6" w:rsidRDefault="00F71F56" w:rsidP="00D30F6E">
            <w:pPr>
              <w:widowControl w:val="0"/>
              <w:snapToGrid w:val="0"/>
              <w:ind w:left="0"/>
              <w:jc w:val="left"/>
              <w:rPr>
                <w:ins w:id="3976" w:author="Kennedy, Muhil" w:date="2022-12-08T13:34:00Z"/>
                <w:rFonts w:ascii="Century Gothic" w:hAnsi="Century Gothic" w:cs="Arial"/>
                <w:szCs w:val="20"/>
                <w:lang w:val="en-GB"/>
              </w:rPr>
            </w:pPr>
            <w:ins w:id="3977" w:author="Kennedy, Muhil" w:date="2022-12-08T13:34:00Z">
              <w:r>
                <w:rPr>
                  <w:rFonts w:ascii="Century Gothic" w:hAnsi="Century Gothic" w:cs="Arial"/>
                  <w:szCs w:val="20"/>
                  <w:lang w:val="en-GB"/>
                </w:rPr>
                <w:t>Signed on</w:t>
              </w:r>
            </w:ins>
          </w:p>
        </w:tc>
        <w:tc>
          <w:tcPr>
            <w:tcW w:w="1701" w:type="dxa"/>
            <w:vAlign w:val="center"/>
          </w:tcPr>
          <w:p w14:paraId="391E8667" w14:textId="77777777" w:rsidR="00F71F56" w:rsidRPr="00D31FC6" w:rsidRDefault="00F71F56" w:rsidP="00D30F6E">
            <w:pPr>
              <w:widowControl w:val="0"/>
              <w:snapToGrid w:val="0"/>
              <w:ind w:left="0"/>
              <w:jc w:val="center"/>
              <w:rPr>
                <w:ins w:id="3978" w:author="Kennedy, Muhil" w:date="2022-12-08T13:34:00Z"/>
                <w:rFonts w:ascii="Century Gothic" w:hAnsi="Century Gothic" w:cs="Arial"/>
                <w:szCs w:val="20"/>
                <w:lang w:val="en-GB"/>
              </w:rPr>
            </w:pPr>
          </w:p>
        </w:tc>
      </w:tr>
      <w:tr w:rsidR="00F71F56" w:rsidRPr="00D31FC6" w14:paraId="327449B5" w14:textId="77777777" w:rsidTr="00D30F6E">
        <w:trPr>
          <w:trHeight w:val="490"/>
          <w:jc w:val="center"/>
          <w:ins w:id="3979" w:author="Kennedy, Muhil" w:date="2022-12-08T13:34:00Z"/>
        </w:trPr>
        <w:tc>
          <w:tcPr>
            <w:tcW w:w="1481" w:type="dxa"/>
            <w:vAlign w:val="center"/>
          </w:tcPr>
          <w:p w14:paraId="7FC2B70E" w14:textId="77777777" w:rsidR="00F71F56" w:rsidRPr="00D31FC6" w:rsidRDefault="00F71F56" w:rsidP="00D30F6E">
            <w:pPr>
              <w:widowControl w:val="0"/>
              <w:snapToGrid w:val="0"/>
              <w:ind w:left="0"/>
              <w:rPr>
                <w:ins w:id="3980" w:author="Kennedy, Muhil" w:date="2022-12-08T13:34:00Z"/>
                <w:rFonts w:ascii="Century Gothic" w:hAnsi="Century Gothic" w:cs="Arial"/>
                <w:szCs w:val="20"/>
                <w:lang w:val="en-GB"/>
              </w:rPr>
            </w:pPr>
            <w:ins w:id="3981" w:author="Kennedy, Muhil" w:date="2022-12-08T13:34:00Z">
              <w:r w:rsidRPr="00D31FC6">
                <w:rPr>
                  <w:rFonts w:ascii="Century Gothic" w:hAnsi="Century Gothic" w:cs="Arial"/>
                  <w:szCs w:val="20"/>
                  <w:lang w:val="en-US"/>
                </w:rPr>
                <w:t>Appendix 7</w:t>
              </w:r>
            </w:ins>
          </w:p>
        </w:tc>
        <w:tc>
          <w:tcPr>
            <w:tcW w:w="2537" w:type="dxa"/>
            <w:vAlign w:val="center"/>
          </w:tcPr>
          <w:p w14:paraId="6BF5902A" w14:textId="77777777" w:rsidR="00F71F56" w:rsidRPr="00D31FC6" w:rsidRDefault="00F71F56" w:rsidP="00D30F6E">
            <w:pPr>
              <w:widowControl w:val="0"/>
              <w:snapToGrid w:val="0"/>
              <w:ind w:left="0"/>
              <w:rPr>
                <w:ins w:id="3982" w:author="Kennedy, Muhil" w:date="2022-12-08T13:34:00Z"/>
                <w:rFonts w:ascii="Century Gothic" w:hAnsi="Century Gothic" w:cs="Arial"/>
                <w:szCs w:val="20"/>
                <w:lang w:val="en-GB"/>
              </w:rPr>
            </w:pPr>
            <w:ins w:id="3983" w:author="Kennedy, Muhil" w:date="2022-12-08T13:34:00Z">
              <w:r w:rsidRPr="00D31FC6">
                <w:rPr>
                  <w:rFonts w:ascii="Century Gothic" w:hAnsi="Century Gothic" w:cs="Arial"/>
                  <w:szCs w:val="20"/>
                  <w:lang w:val="en-GB"/>
                </w:rPr>
                <w:t>Supplier Logistics Agreement(SLA)</w:t>
              </w:r>
            </w:ins>
          </w:p>
        </w:tc>
        <w:tc>
          <w:tcPr>
            <w:tcW w:w="1584" w:type="dxa"/>
            <w:vAlign w:val="center"/>
          </w:tcPr>
          <w:p w14:paraId="46A893AB" w14:textId="77777777" w:rsidR="00F71F56" w:rsidRPr="00D31FC6" w:rsidRDefault="00F71F56" w:rsidP="00D30F6E">
            <w:pPr>
              <w:widowControl w:val="0"/>
              <w:snapToGrid w:val="0"/>
              <w:ind w:left="0"/>
              <w:jc w:val="left"/>
              <w:rPr>
                <w:ins w:id="3984" w:author="Kennedy, Muhil" w:date="2022-12-08T13:34:00Z"/>
                <w:rFonts w:ascii="Century Gothic" w:hAnsi="Century Gothic" w:cs="Arial"/>
                <w:szCs w:val="20"/>
                <w:lang w:val="en-GB"/>
              </w:rPr>
            </w:pPr>
            <w:ins w:id="3985" w:author="Kennedy, Muhil" w:date="2022-12-08T13:34:00Z">
              <w:r>
                <w:rPr>
                  <w:rFonts w:ascii="Century Gothic" w:hAnsi="Century Gothic" w:cs="Arial"/>
                  <w:szCs w:val="20"/>
                  <w:lang w:val="en-GB"/>
                </w:rPr>
                <w:t>FAU-S-SPG-2026</w:t>
              </w:r>
            </w:ins>
          </w:p>
        </w:tc>
        <w:tc>
          <w:tcPr>
            <w:tcW w:w="1713" w:type="dxa"/>
            <w:vAlign w:val="center"/>
          </w:tcPr>
          <w:p w14:paraId="4C35DD10" w14:textId="77777777" w:rsidR="00F71F56" w:rsidRPr="00D31FC6" w:rsidRDefault="00F71F56" w:rsidP="00D30F6E">
            <w:pPr>
              <w:widowControl w:val="0"/>
              <w:snapToGrid w:val="0"/>
              <w:ind w:left="0"/>
              <w:jc w:val="left"/>
              <w:rPr>
                <w:ins w:id="3986" w:author="Kennedy, Muhil" w:date="2022-12-08T13:34:00Z"/>
                <w:rFonts w:ascii="Century Gothic" w:hAnsi="Century Gothic" w:cs="Arial"/>
                <w:szCs w:val="20"/>
                <w:lang w:val="en-GB"/>
              </w:rPr>
            </w:pPr>
            <w:ins w:id="3987" w:author="Kennedy, Muhil" w:date="2022-12-08T13:34:00Z">
              <w:r w:rsidRPr="00D31FC6">
                <w:rPr>
                  <w:rFonts w:ascii="Century Gothic" w:hAnsi="Century Gothic" w:cs="Arial"/>
                  <w:szCs w:val="20"/>
                  <w:lang w:val="en-GB"/>
                </w:rPr>
                <w:t>Signed on</w:t>
              </w:r>
            </w:ins>
          </w:p>
        </w:tc>
        <w:tc>
          <w:tcPr>
            <w:tcW w:w="1701" w:type="dxa"/>
            <w:vAlign w:val="center"/>
          </w:tcPr>
          <w:p w14:paraId="496E95C4" w14:textId="77777777" w:rsidR="00F71F56" w:rsidRPr="00D31FC6" w:rsidRDefault="00F71F56" w:rsidP="00D30F6E">
            <w:pPr>
              <w:widowControl w:val="0"/>
              <w:snapToGrid w:val="0"/>
              <w:ind w:left="0"/>
              <w:jc w:val="center"/>
              <w:rPr>
                <w:ins w:id="3988" w:author="Kennedy, Muhil" w:date="2022-12-08T13:34:00Z"/>
                <w:rFonts w:ascii="Century Gothic" w:hAnsi="Century Gothic" w:cs="Arial"/>
                <w:szCs w:val="20"/>
                <w:lang w:val="en-GB"/>
              </w:rPr>
            </w:pPr>
          </w:p>
        </w:tc>
      </w:tr>
      <w:tr w:rsidR="00F71F56" w:rsidRPr="00497E67" w14:paraId="5E6421A6" w14:textId="77777777" w:rsidTr="00D30F6E">
        <w:trPr>
          <w:trHeight w:val="491"/>
          <w:jc w:val="center"/>
          <w:ins w:id="3989" w:author="Kennedy, Muhil" w:date="2022-12-08T13:34:00Z"/>
        </w:trPr>
        <w:tc>
          <w:tcPr>
            <w:tcW w:w="1481" w:type="dxa"/>
            <w:vAlign w:val="center"/>
          </w:tcPr>
          <w:p w14:paraId="323C85DD" w14:textId="77777777" w:rsidR="00F71F56" w:rsidRPr="00D31FC6" w:rsidRDefault="00F71F56" w:rsidP="00D30F6E">
            <w:pPr>
              <w:widowControl w:val="0"/>
              <w:snapToGrid w:val="0"/>
              <w:ind w:left="0"/>
              <w:rPr>
                <w:ins w:id="3990" w:author="Kennedy, Muhil" w:date="2022-12-08T13:34:00Z"/>
                <w:rFonts w:ascii="Century Gothic" w:hAnsi="Century Gothic" w:cs="Arial"/>
                <w:szCs w:val="20"/>
                <w:lang w:val="en-GB"/>
              </w:rPr>
            </w:pPr>
            <w:ins w:id="3991" w:author="Kennedy, Muhil" w:date="2022-12-08T13:34:00Z">
              <w:r w:rsidRPr="00D31FC6">
                <w:rPr>
                  <w:rFonts w:ascii="Century Gothic" w:hAnsi="Century Gothic" w:cs="Arial"/>
                  <w:szCs w:val="20"/>
                  <w:lang w:val="en-GB"/>
                </w:rPr>
                <w:t>Appendix 8</w:t>
              </w:r>
            </w:ins>
          </w:p>
        </w:tc>
        <w:tc>
          <w:tcPr>
            <w:tcW w:w="2537" w:type="dxa"/>
            <w:vAlign w:val="center"/>
          </w:tcPr>
          <w:p w14:paraId="56E83258" w14:textId="77777777" w:rsidR="00F71F56" w:rsidRPr="00D31FC6" w:rsidRDefault="00F71F56" w:rsidP="00D30F6E">
            <w:pPr>
              <w:widowControl w:val="0"/>
              <w:snapToGrid w:val="0"/>
              <w:ind w:left="0"/>
              <w:rPr>
                <w:ins w:id="3992" w:author="Kennedy, Muhil" w:date="2022-12-08T13:34:00Z"/>
                <w:rFonts w:ascii="Century Gothic" w:hAnsi="Century Gothic" w:cs="Arial"/>
                <w:szCs w:val="20"/>
                <w:lang w:val="en-GB"/>
              </w:rPr>
            </w:pPr>
            <w:ins w:id="3993" w:author="Kennedy, Muhil" w:date="2022-12-08T13:34:00Z">
              <w:r w:rsidRPr="00D31FC6">
                <w:rPr>
                  <w:rFonts w:ascii="Century Gothic" w:hAnsi="Century Gothic" w:cs="Arial"/>
                  <w:szCs w:val="20"/>
                  <w:lang w:val="en-GB"/>
                </w:rPr>
                <w:t>Supplier Requirements Manual (SRM)</w:t>
              </w:r>
            </w:ins>
          </w:p>
        </w:tc>
        <w:tc>
          <w:tcPr>
            <w:tcW w:w="1584" w:type="dxa"/>
            <w:vAlign w:val="center"/>
          </w:tcPr>
          <w:p w14:paraId="24E0499D" w14:textId="77777777" w:rsidR="00F71F56" w:rsidRPr="00D31FC6" w:rsidRDefault="00F71F56" w:rsidP="00D30F6E">
            <w:pPr>
              <w:widowControl w:val="0"/>
              <w:snapToGrid w:val="0"/>
              <w:ind w:left="0"/>
              <w:jc w:val="left"/>
              <w:rPr>
                <w:ins w:id="3994" w:author="Kennedy, Muhil" w:date="2022-12-08T13:34:00Z"/>
                <w:rFonts w:ascii="Century Gothic" w:hAnsi="Century Gothic" w:cs="Arial"/>
                <w:szCs w:val="20"/>
                <w:lang w:val="en-GB"/>
              </w:rPr>
            </w:pPr>
            <w:ins w:id="3995" w:author="Kennedy, Muhil" w:date="2022-12-08T13:34:00Z">
              <w:r>
                <w:rPr>
                  <w:rFonts w:ascii="Century Gothic" w:hAnsi="Century Gothic" w:cs="Arial"/>
                  <w:szCs w:val="20"/>
                  <w:lang w:val="en-GB"/>
                </w:rPr>
                <w:t>FAU-C-SPG-4030</w:t>
              </w:r>
            </w:ins>
          </w:p>
        </w:tc>
        <w:tc>
          <w:tcPr>
            <w:tcW w:w="1713" w:type="dxa"/>
            <w:vAlign w:val="center"/>
          </w:tcPr>
          <w:p w14:paraId="4B74D83D" w14:textId="77777777" w:rsidR="00F71F56" w:rsidRPr="00D31FC6" w:rsidRDefault="00F71F56" w:rsidP="00D30F6E">
            <w:pPr>
              <w:widowControl w:val="0"/>
              <w:snapToGrid w:val="0"/>
              <w:ind w:left="0"/>
              <w:jc w:val="left"/>
              <w:rPr>
                <w:ins w:id="3996" w:author="Kennedy, Muhil" w:date="2022-12-08T13:34:00Z"/>
                <w:rFonts w:ascii="Century Gothic" w:hAnsi="Century Gothic" w:cs="Arial"/>
                <w:szCs w:val="20"/>
                <w:lang w:val="en-GB"/>
              </w:rPr>
            </w:pPr>
            <w:ins w:id="3997" w:author="Kennedy, Muhil" w:date="2022-12-08T13:34:00Z">
              <w:r w:rsidRPr="00D31FC6">
                <w:rPr>
                  <w:rFonts w:ascii="Century Gothic" w:hAnsi="Century Gothic" w:cs="Arial"/>
                  <w:szCs w:val="20"/>
                  <w:lang w:val="en-GB"/>
                </w:rPr>
                <w:t>Signed on</w:t>
              </w:r>
            </w:ins>
          </w:p>
        </w:tc>
        <w:tc>
          <w:tcPr>
            <w:tcW w:w="1701" w:type="dxa"/>
            <w:vAlign w:val="center"/>
          </w:tcPr>
          <w:p w14:paraId="5C986B95" w14:textId="77777777" w:rsidR="00F71F56" w:rsidRPr="00D31FC6" w:rsidRDefault="00F71F56" w:rsidP="00D30F6E">
            <w:pPr>
              <w:widowControl w:val="0"/>
              <w:snapToGrid w:val="0"/>
              <w:ind w:left="0"/>
              <w:jc w:val="center"/>
              <w:rPr>
                <w:ins w:id="3998" w:author="Kennedy, Muhil" w:date="2022-12-08T13:34:00Z"/>
                <w:rFonts w:ascii="Century Gothic" w:hAnsi="Century Gothic" w:cs="Arial"/>
                <w:szCs w:val="20"/>
                <w:lang w:val="en-GB"/>
              </w:rPr>
            </w:pPr>
          </w:p>
        </w:tc>
      </w:tr>
      <w:tr w:rsidR="00F71F56" w:rsidRPr="00CF0D92" w14:paraId="3D58F73F" w14:textId="77777777" w:rsidTr="00D30F6E">
        <w:trPr>
          <w:trHeight w:val="491"/>
          <w:jc w:val="center"/>
          <w:ins w:id="3999" w:author="Kennedy, Muhil" w:date="2022-12-08T13:34:00Z"/>
        </w:trPr>
        <w:tc>
          <w:tcPr>
            <w:tcW w:w="1481" w:type="dxa"/>
            <w:vAlign w:val="center"/>
          </w:tcPr>
          <w:p w14:paraId="426BB412" w14:textId="77777777" w:rsidR="00F71F56" w:rsidRPr="00D31FC6" w:rsidRDefault="00F71F56" w:rsidP="00D30F6E">
            <w:pPr>
              <w:widowControl w:val="0"/>
              <w:snapToGrid w:val="0"/>
              <w:ind w:left="0"/>
              <w:rPr>
                <w:ins w:id="4000" w:author="Kennedy, Muhil" w:date="2022-12-08T13:34:00Z"/>
                <w:rFonts w:ascii="Century Gothic" w:hAnsi="Century Gothic" w:cs="Arial"/>
                <w:szCs w:val="20"/>
                <w:lang w:val="en-US"/>
              </w:rPr>
            </w:pPr>
            <w:ins w:id="4001" w:author="Kennedy, Muhil" w:date="2022-12-08T13:34:00Z">
              <w:r w:rsidRPr="00D31FC6">
                <w:rPr>
                  <w:rFonts w:ascii="Century Gothic" w:hAnsi="Century Gothic" w:cs="Arial"/>
                  <w:szCs w:val="20"/>
                  <w:lang w:val="en-GB"/>
                </w:rPr>
                <w:t>Appendix 9</w:t>
              </w:r>
            </w:ins>
          </w:p>
        </w:tc>
        <w:tc>
          <w:tcPr>
            <w:tcW w:w="2537" w:type="dxa"/>
            <w:vAlign w:val="center"/>
          </w:tcPr>
          <w:p w14:paraId="38E7FD6B" w14:textId="77777777" w:rsidR="00F71F56" w:rsidRPr="00D31FC6" w:rsidRDefault="00F71F56" w:rsidP="00D30F6E">
            <w:pPr>
              <w:widowControl w:val="0"/>
              <w:snapToGrid w:val="0"/>
              <w:ind w:left="0"/>
              <w:rPr>
                <w:ins w:id="4002" w:author="Kennedy, Muhil" w:date="2022-12-08T13:34:00Z"/>
                <w:rFonts w:ascii="Century Gothic" w:hAnsi="Century Gothic" w:cs="Arial"/>
                <w:szCs w:val="20"/>
                <w:lang w:val="en-US"/>
              </w:rPr>
            </w:pPr>
            <w:ins w:id="4003" w:author="Kennedy, Muhil" w:date="2022-12-08T13:34:00Z">
              <w:r w:rsidRPr="00D31FC6">
                <w:rPr>
                  <w:rFonts w:ascii="Century Gothic" w:hAnsi="Century Gothic" w:cs="Arial"/>
                  <w:szCs w:val="20"/>
                  <w:lang w:val="en-GB"/>
                </w:rPr>
                <w:t>RFQ Package</w:t>
              </w:r>
            </w:ins>
          </w:p>
        </w:tc>
        <w:tc>
          <w:tcPr>
            <w:tcW w:w="1584" w:type="dxa"/>
            <w:vAlign w:val="center"/>
          </w:tcPr>
          <w:p w14:paraId="36F1B469" w14:textId="77777777" w:rsidR="00F71F56" w:rsidRPr="00D31FC6" w:rsidRDefault="00F71F56" w:rsidP="00D30F6E">
            <w:pPr>
              <w:widowControl w:val="0"/>
              <w:snapToGrid w:val="0"/>
              <w:ind w:left="0"/>
              <w:jc w:val="left"/>
              <w:rPr>
                <w:ins w:id="4004" w:author="Kennedy, Muhil" w:date="2022-12-08T13:34:00Z"/>
                <w:rFonts w:ascii="Century Gothic" w:hAnsi="Century Gothic" w:cs="Arial"/>
                <w:szCs w:val="20"/>
                <w:lang w:val="en-GB"/>
              </w:rPr>
            </w:pPr>
            <w:ins w:id="4005" w:author="Kennedy, Muhil" w:date="2022-12-08T13:34:00Z">
              <w:r>
                <w:rPr>
                  <w:rFonts w:ascii="Century Gothic" w:hAnsi="Century Gothic" w:cs="Arial"/>
                  <w:szCs w:val="20"/>
                  <w:lang w:val="en-GB"/>
                </w:rPr>
                <w:t>BG Specific</w:t>
              </w:r>
            </w:ins>
          </w:p>
        </w:tc>
        <w:tc>
          <w:tcPr>
            <w:tcW w:w="1713" w:type="dxa"/>
            <w:vAlign w:val="center"/>
          </w:tcPr>
          <w:p w14:paraId="71A2DF02" w14:textId="77777777" w:rsidR="00F71F56" w:rsidRPr="00D31FC6" w:rsidRDefault="00F71F56" w:rsidP="00D30F6E">
            <w:pPr>
              <w:widowControl w:val="0"/>
              <w:snapToGrid w:val="0"/>
              <w:ind w:left="0"/>
              <w:jc w:val="left"/>
              <w:rPr>
                <w:ins w:id="4006" w:author="Kennedy, Muhil" w:date="2022-12-08T13:34:00Z"/>
                <w:rFonts w:ascii="Century Gothic" w:hAnsi="Century Gothic" w:cs="Arial"/>
                <w:szCs w:val="20"/>
                <w:lang w:val="en-GB"/>
              </w:rPr>
            </w:pPr>
          </w:p>
        </w:tc>
        <w:tc>
          <w:tcPr>
            <w:tcW w:w="1701" w:type="dxa"/>
            <w:vAlign w:val="center"/>
          </w:tcPr>
          <w:p w14:paraId="105238C7" w14:textId="77777777" w:rsidR="00F71F56" w:rsidRPr="00D31FC6" w:rsidRDefault="00F71F56" w:rsidP="00D30F6E">
            <w:pPr>
              <w:widowControl w:val="0"/>
              <w:snapToGrid w:val="0"/>
              <w:ind w:left="0"/>
              <w:jc w:val="center"/>
              <w:rPr>
                <w:ins w:id="4007" w:author="Kennedy, Muhil" w:date="2022-12-08T13:34:00Z"/>
                <w:rFonts w:ascii="Century Gothic" w:hAnsi="Century Gothic" w:cs="Arial"/>
                <w:szCs w:val="20"/>
                <w:lang w:val="en-GB"/>
              </w:rPr>
            </w:pPr>
          </w:p>
        </w:tc>
      </w:tr>
      <w:tr w:rsidR="00F71F56" w:rsidRPr="00497E67" w14:paraId="0898F501" w14:textId="77777777" w:rsidTr="00D30F6E">
        <w:trPr>
          <w:trHeight w:val="490"/>
          <w:jc w:val="center"/>
          <w:ins w:id="4008" w:author="Kennedy, Muhil" w:date="2022-12-08T13:34:00Z"/>
        </w:trPr>
        <w:tc>
          <w:tcPr>
            <w:tcW w:w="1481" w:type="dxa"/>
            <w:vAlign w:val="center"/>
          </w:tcPr>
          <w:p w14:paraId="1911F445" w14:textId="77777777" w:rsidR="00F71F56" w:rsidRPr="00D31FC6" w:rsidRDefault="00F71F56" w:rsidP="00D30F6E">
            <w:pPr>
              <w:widowControl w:val="0"/>
              <w:snapToGrid w:val="0"/>
              <w:ind w:left="0"/>
              <w:rPr>
                <w:ins w:id="4009" w:author="Kennedy, Muhil" w:date="2022-12-08T13:34:00Z"/>
                <w:rFonts w:ascii="Century Gothic" w:hAnsi="Century Gothic" w:cs="Arial"/>
                <w:szCs w:val="20"/>
                <w:lang w:val="en-GB"/>
              </w:rPr>
            </w:pPr>
            <w:ins w:id="4010" w:author="Kennedy, Muhil" w:date="2022-12-08T13:34:00Z">
              <w:r w:rsidRPr="00D31FC6">
                <w:rPr>
                  <w:rFonts w:ascii="Century Gothic" w:hAnsi="Century Gothic" w:cs="Arial"/>
                  <w:szCs w:val="20"/>
                  <w:lang w:val="en-GB"/>
                </w:rPr>
                <w:t>Appendix 10</w:t>
              </w:r>
            </w:ins>
          </w:p>
        </w:tc>
        <w:tc>
          <w:tcPr>
            <w:tcW w:w="2537" w:type="dxa"/>
            <w:vAlign w:val="center"/>
          </w:tcPr>
          <w:p w14:paraId="60D4C060" w14:textId="77777777" w:rsidR="00F71F56" w:rsidRPr="00D31FC6" w:rsidRDefault="00F71F56" w:rsidP="00D30F6E">
            <w:pPr>
              <w:widowControl w:val="0"/>
              <w:snapToGrid w:val="0"/>
              <w:ind w:left="0"/>
              <w:rPr>
                <w:ins w:id="4011" w:author="Kennedy, Muhil" w:date="2022-12-08T13:34:00Z"/>
                <w:rFonts w:ascii="Century Gothic" w:hAnsi="Century Gothic" w:cs="Arial"/>
                <w:szCs w:val="20"/>
                <w:lang w:val="en-GB"/>
              </w:rPr>
            </w:pPr>
            <w:ins w:id="4012" w:author="Kennedy, Muhil" w:date="2022-12-08T13:34:00Z">
              <w:r w:rsidRPr="00D31FC6">
                <w:rPr>
                  <w:rFonts w:ascii="Century Gothic" w:hAnsi="Century Gothic" w:cs="Arial"/>
                  <w:szCs w:val="20"/>
                  <w:lang w:val="en-GB"/>
                </w:rPr>
                <w:t>Statement of Work / RASIC</w:t>
              </w:r>
            </w:ins>
          </w:p>
        </w:tc>
        <w:tc>
          <w:tcPr>
            <w:tcW w:w="1584" w:type="dxa"/>
            <w:vAlign w:val="center"/>
          </w:tcPr>
          <w:p w14:paraId="5CE4FD63" w14:textId="77777777" w:rsidR="00F71F56" w:rsidRPr="00D31FC6" w:rsidRDefault="00F71F56" w:rsidP="00D30F6E">
            <w:pPr>
              <w:widowControl w:val="0"/>
              <w:snapToGrid w:val="0"/>
              <w:ind w:left="0"/>
              <w:jc w:val="left"/>
              <w:rPr>
                <w:ins w:id="4013" w:author="Kennedy, Muhil" w:date="2022-12-08T13:34:00Z"/>
                <w:rFonts w:ascii="Century Gothic" w:hAnsi="Century Gothic" w:cs="Arial"/>
                <w:szCs w:val="20"/>
                <w:lang w:val="en-GB"/>
              </w:rPr>
            </w:pPr>
            <w:ins w:id="4014" w:author="Kennedy, Muhil" w:date="2022-12-08T13:34:00Z">
              <w:r>
                <w:rPr>
                  <w:rFonts w:ascii="Century Gothic" w:hAnsi="Century Gothic" w:cs="Arial"/>
                  <w:szCs w:val="20"/>
                  <w:lang w:val="en-GB"/>
                </w:rPr>
                <w:t xml:space="preserve">BG Specific </w:t>
              </w:r>
            </w:ins>
          </w:p>
        </w:tc>
        <w:tc>
          <w:tcPr>
            <w:tcW w:w="1713" w:type="dxa"/>
            <w:vAlign w:val="center"/>
          </w:tcPr>
          <w:p w14:paraId="57D9A8FD" w14:textId="77777777" w:rsidR="00F71F56" w:rsidRPr="00D31FC6" w:rsidRDefault="00F71F56" w:rsidP="00D30F6E">
            <w:pPr>
              <w:widowControl w:val="0"/>
              <w:snapToGrid w:val="0"/>
              <w:ind w:left="0"/>
              <w:jc w:val="left"/>
              <w:rPr>
                <w:ins w:id="4015" w:author="Kennedy, Muhil" w:date="2022-12-08T13:34:00Z"/>
                <w:rFonts w:ascii="Century Gothic" w:hAnsi="Century Gothic" w:cs="Arial"/>
                <w:szCs w:val="20"/>
                <w:lang w:val="en-GB"/>
              </w:rPr>
            </w:pPr>
          </w:p>
        </w:tc>
        <w:tc>
          <w:tcPr>
            <w:tcW w:w="1701" w:type="dxa"/>
            <w:vAlign w:val="center"/>
          </w:tcPr>
          <w:p w14:paraId="5434CC93" w14:textId="77777777" w:rsidR="00F71F56" w:rsidRPr="00D31FC6" w:rsidRDefault="00F71F56" w:rsidP="00D30F6E">
            <w:pPr>
              <w:widowControl w:val="0"/>
              <w:snapToGrid w:val="0"/>
              <w:ind w:left="0"/>
              <w:jc w:val="center"/>
              <w:rPr>
                <w:ins w:id="4016" w:author="Kennedy, Muhil" w:date="2022-12-08T13:34:00Z"/>
                <w:rFonts w:ascii="Century Gothic" w:hAnsi="Century Gothic" w:cs="Arial"/>
                <w:szCs w:val="20"/>
                <w:lang w:val="en-GB"/>
              </w:rPr>
            </w:pPr>
          </w:p>
        </w:tc>
      </w:tr>
      <w:tr w:rsidR="00F71F56" w:rsidRPr="00497E67" w14:paraId="6A1DE296" w14:textId="77777777" w:rsidTr="00D30F6E">
        <w:trPr>
          <w:trHeight w:val="490"/>
          <w:jc w:val="center"/>
          <w:ins w:id="4017" w:author="Kennedy, Muhil" w:date="2022-12-08T13:34:00Z"/>
        </w:trPr>
        <w:tc>
          <w:tcPr>
            <w:tcW w:w="1481" w:type="dxa"/>
            <w:vAlign w:val="center"/>
          </w:tcPr>
          <w:p w14:paraId="6EFBD36B" w14:textId="77777777" w:rsidR="00F71F56" w:rsidRPr="00D31FC6" w:rsidRDefault="00F71F56" w:rsidP="00D30F6E">
            <w:pPr>
              <w:widowControl w:val="0"/>
              <w:snapToGrid w:val="0"/>
              <w:ind w:left="0"/>
              <w:rPr>
                <w:ins w:id="4018" w:author="Kennedy, Muhil" w:date="2022-12-08T13:34:00Z"/>
                <w:rFonts w:ascii="Century Gothic" w:hAnsi="Century Gothic" w:cs="Arial"/>
                <w:szCs w:val="20"/>
                <w:lang w:val="en-GB"/>
              </w:rPr>
            </w:pPr>
            <w:ins w:id="4019" w:author="Kennedy, Muhil" w:date="2022-12-08T13:34:00Z">
              <w:r w:rsidRPr="00D31FC6">
                <w:rPr>
                  <w:rFonts w:ascii="Century Gothic" w:hAnsi="Century Gothic" w:cs="Arial"/>
                  <w:szCs w:val="20"/>
                  <w:lang w:val="en-GB"/>
                </w:rPr>
                <w:t>Appendix 11</w:t>
              </w:r>
            </w:ins>
          </w:p>
        </w:tc>
        <w:tc>
          <w:tcPr>
            <w:tcW w:w="2537" w:type="dxa"/>
            <w:vAlign w:val="center"/>
          </w:tcPr>
          <w:p w14:paraId="4DEAA894" w14:textId="77777777" w:rsidR="00F71F56" w:rsidRPr="00D31FC6" w:rsidRDefault="00F71F56" w:rsidP="00D30F6E">
            <w:pPr>
              <w:widowControl w:val="0"/>
              <w:snapToGrid w:val="0"/>
              <w:ind w:left="0"/>
              <w:rPr>
                <w:ins w:id="4020" w:author="Kennedy, Muhil" w:date="2022-12-08T13:34:00Z"/>
                <w:rFonts w:ascii="Century Gothic" w:hAnsi="Century Gothic" w:cs="Arial"/>
                <w:szCs w:val="20"/>
                <w:lang w:val="en-GB"/>
              </w:rPr>
            </w:pPr>
            <w:ins w:id="4021" w:author="Kennedy, Muhil" w:date="2022-12-08T13:34:00Z">
              <w:r w:rsidRPr="00D31FC6">
                <w:rPr>
                  <w:rFonts w:ascii="Century Gothic" w:hAnsi="Century Gothic" w:cs="Arial"/>
                  <w:szCs w:val="20"/>
                  <w:lang w:val="en-GB"/>
                </w:rPr>
                <w:t>SRC Commitment</w:t>
              </w:r>
            </w:ins>
          </w:p>
        </w:tc>
        <w:tc>
          <w:tcPr>
            <w:tcW w:w="1584" w:type="dxa"/>
            <w:vAlign w:val="center"/>
          </w:tcPr>
          <w:p w14:paraId="3E522795" w14:textId="77777777" w:rsidR="00F71F56" w:rsidRPr="00D31FC6" w:rsidRDefault="00F71F56" w:rsidP="00D30F6E">
            <w:pPr>
              <w:widowControl w:val="0"/>
              <w:snapToGrid w:val="0"/>
              <w:ind w:left="0"/>
              <w:jc w:val="left"/>
              <w:rPr>
                <w:ins w:id="4022" w:author="Kennedy, Muhil" w:date="2022-12-08T13:34:00Z"/>
                <w:rFonts w:ascii="Century Gothic" w:hAnsi="Century Gothic" w:cs="Arial"/>
                <w:szCs w:val="20"/>
                <w:lang w:val="en-GB"/>
              </w:rPr>
            </w:pPr>
            <w:ins w:id="4023" w:author="Kennedy, Muhil" w:date="2022-12-08T13:34:00Z">
              <w:r>
                <w:rPr>
                  <w:rFonts w:ascii="Century Gothic" w:hAnsi="Century Gothic" w:cs="Arial"/>
                  <w:szCs w:val="20"/>
                  <w:lang w:val="en-GB"/>
                </w:rPr>
                <w:t>BG Specific</w:t>
              </w:r>
            </w:ins>
          </w:p>
        </w:tc>
        <w:tc>
          <w:tcPr>
            <w:tcW w:w="1713" w:type="dxa"/>
            <w:vAlign w:val="center"/>
          </w:tcPr>
          <w:p w14:paraId="70C55598" w14:textId="77777777" w:rsidR="00F71F56" w:rsidRPr="00D31FC6" w:rsidRDefault="00F71F56" w:rsidP="00D30F6E">
            <w:pPr>
              <w:widowControl w:val="0"/>
              <w:snapToGrid w:val="0"/>
              <w:ind w:left="0"/>
              <w:jc w:val="left"/>
              <w:rPr>
                <w:ins w:id="4024" w:author="Kennedy, Muhil" w:date="2022-12-08T13:34:00Z"/>
                <w:rFonts w:ascii="Century Gothic" w:hAnsi="Century Gothic" w:cs="Arial"/>
                <w:szCs w:val="20"/>
                <w:lang w:val="en-GB"/>
              </w:rPr>
            </w:pPr>
            <w:ins w:id="4025" w:author="Kennedy, Muhil" w:date="2022-12-08T13:34:00Z">
              <w:r w:rsidRPr="00D31FC6">
                <w:rPr>
                  <w:rFonts w:ascii="Century Gothic" w:hAnsi="Century Gothic" w:cs="Arial"/>
                  <w:szCs w:val="20"/>
                  <w:lang w:val="en-GB"/>
                </w:rPr>
                <w:t>Signed on</w:t>
              </w:r>
            </w:ins>
          </w:p>
        </w:tc>
        <w:tc>
          <w:tcPr>
            <w:tcW w:w="1701" w:type="dxa"/>
            <w:vAlign w:val="center"/>
          </w:tcPr>
          <w:p w14:paraId="5D719995" w14:textId="77777777" w:rsidR="00F71F56" w:rsidRPr="00D31FC6" w:rsidRDefault="00F71F56" w:rsidP="00D30F6E">
            <w:pPr>
              <w:widowControl w:val="0"/>
              <w:snapToGrid w:val="0"/>
              <w:ind w:left="0"/>
              <w:jc w:val="center"/>
              <w:rPr>
                <w:ins w:id="4026" w:author="Kennedy, Muhil" w:date="2022-12-08T13:34:00Z"/>
                <w:rFonts w:ascii="Century Gothic" w:hAnsi="Century Gothic" w:cs="Arial"/>
                <w:szCs w:val="20"/>
                <w:lang w:val="en-GB"/>
              </w:rPr>
            </w:pPr>
          </w:p>
        </w:tc>
      </w:tr>
      <w:tr w:rsidR="00F71F56" w:rsidRPr="00497E67" w14:paraId="06343385" w14:textId="77777777" w:rsidTr="00D30F6E">
        <w:trPr>
          <w:trHeight w:val="490"/>
          <w:jc w:val="center"/>
          <w:ins w:id="4027" w:author="Kennedy, Muhil" w:date="2022-12-08T13:34:00Z"/>
        </w:trPr>
        <w:tc>
          <w:tcPr>
            <w:tcW w:w="1481" w:type="dxa"/>
            <w:vAlign w:val="center"/>
          </w:tcPr>
          <w:p w14:paraId="178A7F31" w14:textId="77777777" w:rsidR="00F71F56" w:rsidRPr="00D31FC6" w:rsidRDefault="00F71F56" w:rsidP="00D30F6E">
            <w:pPr>
              <w:widowControl w:val="0"/>
              <w:snapToGrid w:val="0"/>
              <w:ind w:left="0"/>
              <w:rPr>
                <w:ins w:id="4028" w:author="Kennedy, Muhil" w:date="2022-12-08T13:34:00Z"/>
                <w:rFonts w:ascii="Century Gothic" w:hAnsi="Century Gothic" w:cs="Arial"/>
                <w:szCs w:val="20"/>
                <w:lang w:val="en-GB"/>
              </w:rPr>
            </w:pPr>
            <w:ins w:id="4029" w:author="Kennedy, Muhil" w:date="2022-12-08T13:34:00Z">
              <w:r w:rsidRPr="00D31FC6">
                <w:rPr>
                  <w:rFonts w:ascii="Century Gothic" w:hAnsi="Century Gothic"/>
                  <w:szCs w:val="20"/>
                  <w:lang w:val="en-US"/>
                </w:rPr>
                <w:t>Appendix 12</w:t>
              </w:r>
            </w:ins>
          </w:p>
        </w:tc>
        <w:tc>
          <w:tcPr>
            <w:tcW w:w="2537" w:type="dxa"/>
            <w:vAlign w:val="center"/>
          </w:tcPr>
          <w:p w14:paraId="373E4774" w14:textId="77777777" w:rsidR="00F71F56" w:rsidRPr="00D31FC6" w:rsidRDefault="00F71F56" w:rsidP="00D30F6E">
            <w:pPr>
              <w:widowControl w:val="0"/>
              <w:snapToGrid w:val="0"/>
              <w:ind w:left="0"/>
              <w:rPr>
                <w:ins w:id="4030" w:author="Kennedy, Muhil" w:date="2022-12-08T13:34:00Z"/>
                <w:rFonts w:ascii="Century Gothic" w:hAnsi="Century Gothic" w:cs="Arial"/>
                <w:szCs w:val="20"/>
                <w:lang w:val="en-GB"/>
              </w:rPr>
            </w:pPr>
            <w:ins w:id="4031" w:author="Kennedy, Muhil" w:date="2022-12-08T13:34:00Z">
              <w:r w:rsidRPr="00D31FC6">
                <w:rPr>
                  <w:rFonts w:ascii="Century Gothic" w:hAnsi="Century Gothic" w:cs="Arial"/>
                  <w:szCs w:val="20"/>
                  <w:lang w:val="en-GB"/>
                </w:rPr>
                <w:t>Parts &amp; Tools Cost Breakdowns</w:t>
              </w:r>
            </w:ins>
          </w:p>
        </w:tc>
        <w:tc>
          <w:tcPr>
            <w:tcW w:w="1584" w:type="dxa"/>
            <w:vAlign w:val="center"/>
          </w:tcPr>
          <w:p w14:paraId="6B480002" w14:textId="77777777" w:rsidR="00F71F56" w:rsidRPr="00D31FC6" w:rsidRDefault="00F71F56" w:rsidP="00D30F6E">
            <w:pPr>
              <w:widowControl w:val="0"/>
              <w:snapToGrid w:val="0"/>
              <w:ind w:left="0"/>
              <w:jc w:val="left"/>
              <w:rPr>
                <w:ins w:id="4032" w:author="Kennedy, Muhil" w:date="2022-12-08T13:34:00Z"/>
                <w:rFonts w:ascii="Century Gothic" w:hAnsi="Century Gothic" w:cs="Arial"/>
                <w:szCs w:val="20"/>
                <w:lang w:val="en-GB"/>
              </w:rPr>
            </w:pPr>
            <w:ins w:id="4033" w:author="Kennedy, Muhil" w:date="2022-12-08T13:34:00Z">
              <w:r>
                <w:rPr>
                  <w:rFonts w:ascii="Century Gothic" w:hAnsi="Century Gothic" w:cs="Arial"/>
                  <w:szCs w:val="20"/>
                  <w:lang w:val="en-GB"/>
                </w:rPr>
                <w:t>BG Specific</w:t>
              </w:r>
            </w:ins>
          </w:p>
        </w:tc>
        <w:tc>
          <w:tcPr>
            <w:tcW w:w="1713" w:type="dxa"/>
            <w:vAlign w:val="center"/>
          </w:tcPr>
          <w:p w14:paraId="443548E2" w14:textId="77777777" w:rsidR="00F71F56" w:rsidRPr="00D31FC6" w:rsidRDefault="00F71F56" w:rsidP="00D30F6E">
            <w:pPr>
              <w:widowControl w:val="0"/>
              <w:snapToGrid w:val="0"/>
              <w:ind w:left="0"/>
              <w:jc w:val="left"/>
              <w:rPr>
                <w:ins w:id="4034" w:author="Kennedy, Muhil" w:date="2022-12-08T13:34:00Z"/>
                <w:rFonts w:ascii="Century Gothic" w:hAnsi="Century Gothic" w:cs="Arial"/>
                <w:szCs w:val="20"/>
                <w:lang w:val="en-GB"/>
              </w:rPr>
            </w:pPr>
          </w:p>
        </w:tc>
        <w:tc>
          <w:tcPr>
            <w:tcW w:w="1701" w:type="dxa"/>
            <w:vAlign w:val="center"/>
          </w:tcPr>
          <w:p w14:paraId="4B39DF31" w14:textId="77777777" w:rsidR="00F71F56" w:rsidRPr="00D31FC6" w:rsidRDefault="00F71F56" w:rsidP="00D30F6E">
            <w:pPr>
              <w:widowControl w:val="0"/>
              <w:snapToGrid w:val="0"/>
              <w:ind w:left="0"/>
              <w:jc w:val="center"/>
              <w:rPr>
                <w:ins w:id="4035" w:author="Kennedy, Muhil" w:date="2022-12-08T13:34:00Z"/>
                <w:rFonts w:ascii="Century Gothic" w:hAnsi="Century Gothic" w:cs="Arial"/>
                <w:szCs w:val="20"/>
                <w:lang w:val="en-GB"/>
              </w:rPr>
            </w:pPr>
          </w:p>
        </w:tc>
      </w:tr>
      <w:tr w:rsidR="00F71F56" w:rsidRPr="00497E67" w14:paraId="04AE29F3" w14:textId="77777777" w:rsidTr="00D30F6E">
        <w:trPr>
          <w:trHeight w:val="491"/>
          <w:jc w:val="center"/>
          <w:ins w:id="4036" w:author="Kennedy, Muhil" w:date="2022-12-08T13:34:00Z"/>
        </w:trPr>
        <w:tc>
          <w:tcPr>
            <w:tcW w:w="1481" w:type="dxa"/>
            <w:vAlign w:val="center"/>
          </w:tcPr>
          <w:p w14:paraId="1BA92B31" w14:textId="77777777" w:rsidR="00F71F56" w:rsidRPr="00D31FC6" w:rsidRDefault="00F71F56" w:rsidP="00D30F6E">
            <w:pPr>
              <w:widowControl w:val="0"/>
              <w:snapToGrid w:val="0"/>
              <w:ind w:left="0"/>
              <w:rPr>
                <w:ins w:id="4037" w:author="Kennedy, Muhil" w:date="2022-12-08T13:34:00Z"/>
                <w:rFonts w:ascii="Century Gothic" w:hAnsi="Century Gothic" w:cs="Arial"/>
                <w:szCs w:val="20"/>
                <w:lang w:val="en-GB"/>
              </w:rPr>
            </w:pPr>
            <w:ins w:id="4038" w:author="Kennedy, Muhil" w:date="2022-12-08T13:34:00Z">
              <w:r w:rsidRPr="00D31FC6">
                <w:rPr>
                  <w:rFonts w:ascii="Century Gothic" w:hAnsi="Century Gothic"/>
                  <w:szCs w:val="20"/>
                  <w:lang w:val="en-US"/>
                </w:rPr>
                <w:t>Appendix 13</w:t>
              </w:r>
            </w:ins>
          </w:p>
        </w:tc>
        <w:tc>
          <w:tcPr>
            <w:tcW w:w="2537" w:type="dxa"/>
            <w:vAlign w:val="center"/>
          </w:tcPr>
          <w:p w14:paraId="43EAC148" w14:textId="77777777" w:rsidR="00F71F56" w:rsidRPr="00D31FC6" w:rsidRDefault="00F71F56" w:rsidP="00D30F6E">
            <w:pPr>
              <w:widowControl w:val="0"/>
              <w:snapToGrid w:val="0"/>
              <w:ind w:left="0"/>
              <w:rPr>
                <w:ins w:id="4039" w:author="Kennedy, Muhil" w:date="2022-12-08T13:34:00Z"/>
                <w:rFonts w:ascii="Century Gothic" w:hAnsi="Century Gothic" w:cs="Arial"/>
                <w:szCs w:val="20"/>
                <w:lang w:val="en-GB"/>
              </w:rPr>
            </w:pPr>
            <w:ins w:id="4040" w:author="Kennedy, Muhil" w:date="2022-12-08T13:34:00Z">
              <w:r w:rsidRPr="00D31FC6">
                <w:rPr>
                  <w:rFonts w:ascii="Century Gothic" w:hAnsi="Century Gothic" w:cs="Arial"/>
                  <w:szCs w:val="20"/>
                  <w:lang w:val="en-GB"/>
                </w:rPr>
                <w:t>Drawings &amp; Specifications</w:t>
              </w:r>
            </w:ins>
          </w:p>
        </w:tc>
        <w:tc>
          <w:tcPr>
            <w:tcW w:w="1584" w:type="dxa"/>
            <w:vAlign w:val="center"/>
          </w:tcPr>
          <w:p w14:paraId="2005AFC4" w14:textId="77777777" w:rsidR="00F71F56" w:rsidRPr="00D31FC6" w:rsidRDefault="00F71F56" w:rsidP="00D30F6E">
            <w:pPr>
              <w:widowControl w:val="0"/>
              <w:snapToGrid w:val="0"/>
              <w:ind w:left="0"/>
              <w:jc w:val="left"/>
              <w:rPr>
                <w:ins w:id="4041" w:author="Kennedy, Muhil" w:date="2022-12-08T13:34:00Z"/>
                <w:rFonts w:ascii="Century Gothic" w:hAnsi="Century Gothic" w:cs="Arial"/>
                <w:szCs w:val="20"/>
                <w:lang w:val="en-GB"/>
              </w:rPr>
            </w:pPr>
            <w:ins w:id="4042" w:author="Kennedy, Muhil" w:date="2022-12-08T13:34:00Z">
              <w:r>
                <w:rPr>
                  <w:rFonts w:ascii="Century Gothic" w:hAnsi="Century Gothic" w:cs="Arial"/>
                  <w:szCs w:val="20"/>
                  <w:lang w:val="en-GB"/>
                </w:rPr>
                <w:t>BG Specific</w:t>
              </w:r>
            </w:ins>
          </w:p>
        </w:tc>
        <w:tc>
          <w:tcPr>
            <w:tcW w:w="1713" w:type="dxa"/>
            <w:vAlign w:val="center"/>
          </w:tcPr>
          <w:p w14:paraId="1534A60E" w14:textId="77777777" w:rsidR="00F71F56" w:rsidRPr="00D31FC6" w:rsidRDefault="00F71F56" w:rsidP="00D30F6E">
            <w:pPr>
              <w:widowControl w:val="0"/>
              <w:snapToGrid w:val="0"/>
              <w:ind w:left="0"/>
              <w:jc w:val="left"/>
              <w:rPr>
                <w:ins w:id="4043" w:author="Kennedy, Muhil" w:date="2022-12-08T13:34:00Z"/>
                <w:rFonts w:ascii="Century Gothic" w:hAnsi="Century Gothic" w:cs="Arial"/>
                <w:szCs w:val="20"/>
                <w:lang w:val="en-GB"/>
              </w:rPr>
            </w:pPr>
          </w:p>
        </w:tc>
        <w:tc>
          <w:tcPr>
            <w:tcW w:w="1701" w:type="dxa"/>
            <w:vAlign w:val="center"/>
          </w:tcPr>
          <w:p w14:paraId="1FD3353D" w14:textId="77777777" w:rsidR="00F71F56" w:rsidRPr="00D31FC6" w:rsidRDefault="00F71F56" w:rsidP="00D30F6E">
            <w:pPr>
              <w:widowControl w:val="0"/>
              <w:snapToGrid w:val="0"/>
              <w:ind w:left="0"/>
              <w:jc w:val="center"/>
              <w:rPr>
                <w:ins w:id="4044" w:author="Kennedy, Muhil" w:date="2022-12-08T13:34:00Z"/>
                <w:rFonts w:ascii="Century Gothic" w:hAnsi="Century Gothic" w:cs="Arial"/>
                <w:szCs w:val="20"/>
                <w:lang w:val="en-GB"/>
              </w:rPr>
            </w:pPr>
          </w:p>
        </w:tc>
      </w:tr>
      <w:tr w:rsidR="00F71F56" w:rsidRPr="00497E67" w14:paraId="554043D8" w14:textId="77777777" w:rsidTr="00D30F6E">
        <w:trPr>
          <w:trHeight w:val="490"/>
          <w:jc w:val="center"/>
          <w:ins w:id="4045" w:author="Kennedy, Muhil" w:date="2022-12-08T13:34:00Z"/>
        </w:trPr>
        <w:tc>
          <w:tcPr>
            <w:tcW w:w="1481" w:type="dxa"/>
            <w:vAlign w:val="center"/>
          </w:tcPr>
          <w:p w14:paraId="288BF904" w14:textId="77777777" w:rsidR="00F71F56" w:rsidRPr="00D31FC6" w:rsidRDefault="00F71F56" w:rsidP="00D30F6E">
            <w:pPr>
              <w:widowControl w:val="0"/>
              <w:snapToGrid w:val="0"/>
              <w:ind w:left="0"/>
              <w:rPr>
                <w:ins w:id="4046" w:author="Kennedy, Muhil" w:date="2022-12-08T13:34:00Z"/>
                <w:rFonts w:ascii="Century Gothic" w:hAnsi="Century Gothic" w:cs="Arial"/>
                <w:szCs w:val="20"/>
                <w:lang w:val="en-GB"/>
              </w:rPr>
            </w:pPr>
            <w:ins w:id="4047" w:author="Kennedy, Muhil" w:date="2022-12-08T13:34:00Z">
              <w:r w:rsidRPr="00D31FC6">
                <w:rPr>
                  <w:rFonts w:ascii="Century Gothic" w:hAnsi="Century Gothic"/>
                  <w:szCs w:val="20"/>
                  <w:lang w:val="en-US"/>
                </w:rPr>
                <w:t>Appendix 14</w:t>
              </w:r>
            </w:ins>
          </w:p>
        </w:tc>
        <w:tc>
          <w:tcPr>
            <w:tcW w:w="2537" w:type="dxa"/>
            <w:vAlign w:val="center"/>
          </w:tcPr>
          <w:p w14:paraId="1CDCC89A" w14:textId="77777777" w:rsidR="00F71F56" w:rsidRPr="00D31FC6" w:rsidRDefault="00F71F56" w:rsidP="00D30F6E">
            <w:pPr>
              <w:widowControl w:val="0"/>
              <w:snapToGrid w:val="0"/>
              <w:ind w:left="0"/>
              <w:rPr>
                <w:ins w:id="4048" w:author="Kennedy, Muhil" w:date="2022-12-08T13:34:00Z"/>
                <w:rFonts w:ascii="Century Gothic" w:hAnsi="Century Gothic" w:cs="Arial"/>
                <w:szCs w:val="20"/>
                <w:lang w:val="en-GB"/>
              </w:rPr>
            </w:pPr>
            <w:ins w:id="4049" w:author="Kennedy, Muhil" w:date="2022-12-08T13:34:00Z">
              <w:r>
                <w:rPr>
                  <w:rFonts w:ascii="Century Gothic" w:hAnsi="Century Gothic" w:cs="Arial"/>
                  <w:szCs w:val="20"/>
                  <w:lang w:val="en-GB"/>
                </w:rPr>
                <w:t xml:space="preserve">Time </w:t>
              </w:r>
              <w:r w:rsidRPr="00D31FC6">
                <w:rPr>
                  <w:rFonts w:ascii="Century Gothic" w:hAnsi="Century Gothic" w:cs="Arial"/>
                  <w:szCs w:val="20"/>
                  <w:lang w:val="en-GB"/>
                </w:rPr>
                <w:t>Schedule</w:t>
              </w:r>
            </w:ins>
          </w:p>
        </w:tc>
        <w:tc>
          <w:tcPr>
            <w:tcW w:w="1584" w:type="dxa"/>
            <w:vAlign w:val="center"/>
          </w:tcPr>
          <w:p w14:paraId="5D086D9F" w14:textId="77777777" w:rsidR="00F71F56" w:rsidRPr="00D31FC6" w:rsidRDefault="00F71F56" w:rsidP="00D30F6E">
            <w:pPr>
              <w:widowControl w:val="0"/>
              <w:snapToGrid w:val="0"/>
              <w:ind w:left="0"/>
              <w:jc w:val="left"/>
              <w:rPr>
                <w:ins w:id="4050" w:author="Kennedy, Muhil" w:date="2022-12-08T13:34:00Z"/>
                <w:rFonts w:ascii="Century Gothic" w:hAnsi="Century Gothic" w:cs="Arial"/>
                <w:szCs w:val="20"/>
                <w:lang w:val="en-GB"/>
              </w:rPr>
            </w:pPr>
            <w:ins w:id="4051" w:author="Kennedy, Muhil" w:date="2022-12-08T13:34:00Z">
              <w:r>
                <w:rPr>
                  <w:rFonts w:ascii="Century Gothic" w:hAnsi="Century Gothic" w:cs="Arial"/>
                  <w:szCs w:val="20"/>
                  <w:lang w:val="en-GB"/>
                </w:rPr>
                <w:t>BG Specific</w:t>
              </w:r>
            </w:ins>
          </w:p>
        </w:tc>
        <w:tc>
          <w:tcPr>
            <w:tcW w:w="1713" w:type="dxa"/>
            <w:vAlign w:val="center"/>
          </w:tcPr>
          <w:p w14:paraId="27625703" w14:textId="77777777" w:rsidR="00F71F56" w:rsidRPr="00D31FC6" w:rsidRDefault="00F71F56" w:rsidP="00D30F6E">
            <w:pPr>
              <w:widowControl w:val="0"/>
              <w:snapToGrid w:val="0"/>
              <w:ind w:left="0"/>
              <w:jc w:val="left"/>
              <w:rPr>
                <w:ins w:id="4052" w:author="Kennedy, Muhil" w:date="2022-12-08T13:34:00Z"/>
                <w:rFonts w:ascii="Century Gothic" w:hAnsi="Century Gothic" w:cs="Arial"/>
                <w:szCs w:val="20"/>
                <w:lang w:val="en-GB"/>
              </w:rPr>
            </w:pPr>
          </w:p>
        </w:tc>
        <w:tc>
          <w:tcPr>
            <w:tcW w:w="1701" w:type="dxa"/>
            <w:vAlign w:val="center"/>
          </w:tcPr>
          <w:p w14:paraId="02B0D74D" w14:textId="77777777" w:rsidR="00F71F56" w:rsidRPr="00D31FC6" w:rsidRDefault="00F71F56" w:rsidP="00D30F6E">
            <w:pPr>
              <w:widowControl w:val="0"/>
              <w:snapToGrid w:val="0"/>
              <w:ind w:left="0"/>
              <w:jc w:val="center"/>
              <w:rPr>
                <w:ins w:id="4053" w:author="Kennedy, Muhil" w:date="2022-12-08T13:34:00Z"/>
                <w:rFonts w:ascii="Century Gothic" w:hAnsi="Century Gothic" w:cs="Arial"/>
                <w:szCs w:val="20"/>
                <w:lang w:val="en-GB"/>
              </w:rPr>
            </w:pPr>
          </w:p>
        </w:tc>
      </w:tr>
      <w:tr w:rsidR="00F71F56" w:rsidRPr="00497E67" w14:paraId="1A4FF749" w14:textId="77777777" w:rsidTr="00D30F6E">
        <w:trPr>
          <w:trHeight w:val="490"/>
          <w:jc w:val="center"/>
          <w:ins w:id="4054" w:author="Kennedy, Muhil" w:date="2022-12-08T13:34:00Z"/>
        </w:trPr>
        <w:tc>
          <w:tcPr>
            <w:tcW w:w="1481" w:type="dxa"/>
            <w:vAlign w:val="center"/>
          </w:tcPr>
          <w:p w14:paraId="1D778905" w14:textId="77777777" w:rsidR="00F71F56" w:rsidRPr="00D31FC6" w:rsidRDefault="00F71F56" w:rsidP="00D30F6E">
            <w:pPr>
              <w:widowControl w:val="0"/>
              <w:snapToGrid w:val="0"/>
              <w:ind w:left="0"/>
              <w:rPr>
                <w:ins w:id="4055" w:author="Kennedy, Muhil" w:date="2022-12-08T13:34:00Z"/>
                <w:rFonts w:ascii="Century Gothic" w:hAnsi="Century Gothic"/>
                <w:szCs w:val="20"/>
                <w:lang w:val="en-US"/>
              </w:rPr>
            </w:pPr>
            <w:ins w:id="4056" w:author="Kennedy, Muhil" w:date="2022-12-08T13:34:00Z">
              <w:r w:rsidRPr="00D31FC6">
                <w:rPr>
                  <w:rFonts w:ascii="Century Gothic" w:hAnsi="Century Gothic"/>
                  <w:szCs w:val="20"/>
                  <w:lang w:val="en-US"/>
                </w:rPr>
                <w:t>Appendix 15</w:t>
              </w:r>
            </w:ins>
          </w:p>
        </w:tc>
        <w:tc>
          <w:tcPr>
            <w:tcW w:w="2537" w:type="dxa"/>
            <w:vAlign w:val="center"/>
          </w:tcPr>
          <w:p w14:paraId="0DD03D3E" w14:textId="77777777" w:rsidR="00F71F56" w:rsidRPr="00D31FC6" w:rsidRDefault="00F71F56" w:rsidP="00D30F6E">
            <w:pPr>
              <w:widowControl w:val="0"/>
              <w:snapToGrid w:val="0"/>
              <w:ind w:left="0"/>
              <w:rPr>
                <w:ins w:id="4057" w:author="Kennedy, Muhil" w:date="2022-12-08T13:34:00Z"/>
                <w:rFonts w:ascii="Century Gothic" w:hAnsi="Century Gothic" w:cs="Arial"/>
                <w:szCs w:val="20"/>
                <w:lang w:val="en-GB"/>
              </w:rPr>
            </w:pPr>
            <w:ins w:id="4058" w:author="Kennedy, Muhil" w:date="2022-12-08T13:34:00Z">
              <w:r w:rsidRPr="00D31FC6">
                <w:rPr>
                  <w:rFonts w:ascii="Century Gothic" w:hAnsi="Century Gothic" w:cs="Arial"/>
                  <w:szCs w:val="20"/>
                  <w:lang w:val="en-GB"/>
                </w:rPr>
                <w:t>Team Feasibility Commitment (TFC)</w:t>
              </w:r>
            </w:ins>
          </w:p>
        </w:tc>
        <w:tc>
          <w:tcPr>
            <w:tcW w:w="1584" w:type="dxa"/>
            <w:vAlign w:val="center"/>
          </w:tcPr>
          <w:p w14:paraId="08CA1E63" w14:textId="77777777" w:rsidR="00F71F56" w:rsidRPr="00D31FC6" w:rsidRDefault="00F71F56" w:rsidP="00D30F6E">
            <w:pPr>
              <w:widowControl w:val="0"/>
              <w:snapToGrid w:val="0"/>
              <w:ind w:left="0"/>
              <w:jc w:val="left"/>
              <w:rPr>
                <w:ins w:id="4059" w:author="Kennedy, Muhil" w:date="2022-12-08T13:34:00Z"/>
                <w:rFonts w:ascii="Century Gothic" w:hAnsi="Century Gothic" w:cs="Arial"/>
                <w:szCs w:val="20"/>
                <w:lang w:val="en-GB"/>
              </w:rPr>
            </w:pPr>
            <w:ins w:id="4060" w:author="Kennedy, Muhil" w:date="2022-12-08T13:34:00Z">
              <w:r>
                <w:rPr>
                  <w:rFonts w:ascii="Century Gothic" w:hAnsi="Century Gothic" w:cs="Arial"/>
                  <w:szCs w:val="20"/>
                  <w:lang w:val="en-GB"/>
                </w:rPr>
                <w:t>FAU-F-SPG-2408</w:t>
              </w:r>
            </w:ins>
          </w:p>
        </w:tc>
        <w:tc>
          <w:tcPr>
            <w:tcW w:w="1713" w:type="dxa"/>
            <w:vAlign w:val="center"/>
          </w:tcPr>
          <w:p w14:paraId="4CFC6B8B" w14:textId="77777777" w:rsidR="00F71F56" w:rsidRPr="00D31FC6" w:rsidRDefault="00F71F56" w:rsidP="00D30F6E">
            <w:pPr>
              <w:widowControl w:val="0"/>
              <w:snapToGrid w:val="0"/>
              <w:ind w:left="0"/>
              <w:jc w:val="left"/>
              <w:rPr>
                <w:ins w:id="4061" w:author="Kennedy, Muhil" w:date="2022-12-08T13:34:00Z"/>
                <w:rFonts w:ascii="Century Gothic" w:hAnsi="Century Gothic" w:cs="Arial"/>
                <w:szCs w:val="20"/>
                <w:lang w:val="en-GB"/>
              </w:rPr>
            </w:pPr>
            <w:ins w:id="4062" w:author="Kennedy, Muhil" w:date="2022-12-08T13:34:00Z">
              <w:r w:rsidRPr="00D31FC6">
                <w:rPr>
                  <w:rFonts w:ascii="Century Gothic" w:hAnsi="Century Gothic" w:cs="Arial"/>
                  <w:szCs w:val="20"/>
                  <w:lang w:val="en-GB"/>
                </w:rPr>
                <w:t>Signed on</w:t>
              </w:r>
            </w:ins>
          </w:p>
        </w:tc>
        <w:tc>
          <w:tcPr>
            <w:tcW w:w="1701" w:type="dxa"/>
            <w:vAlign w:val="center"/>
          </w:tcPr>
          <w:p w14:paraId="0AB69A73" w14:textId="77777777" w:rsidR="00F71F56" w:rsidRPr="00D31FC6" w:rsidRDefault="00F71F56" w:rsidP="00D30F6E">
            <w:pPr>
              <w:widowControl w:val="0"/>
              <w:snapToGrid w:val="0"/>
              <w:ind w:left="0"/>
              <w:jc w:val="center"/>
              <w:rPr>
                <w:ins w:id="4063" w:author="Kennedy, Muhil" w:date="2022-12-08T13:34:00Z"/>
                <w:rFonts w:ascii="Century Gothic" w:hAnsi="Century Gothic" w:cs="Arial"/>
                <w:szCs w:val="20"/>
                <w:lang w:val="en-GB"/>
              </w:rPr>
            </w:pPr>
          </w:p>
        </w:tc>
      </w:tr>
      <w:tr w:rsidR="00F71F56" w:rsidRPr="00497E67" w14:paraId="2DCB58C9" w14:textId="77777777" w:rsidTr="00D30F6E">
        <w:trPr>
          <w:trHeight w:val="491"/>
          <w:jc w:val="center"/>
          <w:ins w:id="4064" w:author="Kennedy, Muhil" w:date="2022-12-08T13:34:00Z"/>
        </w:trPr>
        <w:tc>
          <w:tcPr>
            <w:tcW w:w="1481" w:type="dxa"/>
            <w:vAlign w:val="center"/>
          </w:tcPr>
          <w:p w14:paraId="08CE6644" w14:textId="77777777" w:rsidR="00F71F56" w:rsidRPr="00D31FC6" w:rsidRDefault="00F71F56" w:rsidP="00D30F6E">
            <w:pPr>
              <w:widowControl w:val="0"/>
              <w:snapToGrid w:val="0"/>
              <w:ind w:left="0"/>
              <w:rPr>
                <w:ins w:id="4065" w:author="Kennedy, Muhil" w:date="2022-12-08T13:34:00Z"/>
                <w:rFonts w:ascii="Century Gothic" w:hAnsi="Century Gothic"/>
                <w:szCs w:val="20"/>
                <w:lang w:val="en-US"/>
              </w:rPr>
            </w:pPr>
            <w:ins w:id="4066" w:author="Kennedy, Muhil" w:date="2022-12-08T13:34:00Z">
              <w:r w:rsidRPr="00D31FC6">
                <w:rPr>
                  <w:rFonts w:ascii="Century Gothic" w:hAnsi="Century Gothic"/>
                  <w:szCs w:val="20"/>
                  <w:lang w:val="en-US"/>
                </w:rPr>
                <w:t>Appendix 16</w:t>
              </w:r>
            </w:ins>
          </w:p>
        </w:tc>
        <w:tc>
          <w:tcPr>
            <w:tcW w:w="2537" w:type="dxa"/>
            <w:vAlign w:val="center"/>
          </w:tcPr>
          <w:p w14:paraId="713601C3" w14:textId="77777777" w:rsidR="00F71F56" w:rsidRPr="00D31FC6" w:rsidRDefault="00F71F56" w:rsidP="00D30F6E">
            <w:pPr>
              <w:widowControl w:val="0"/>
              <w:snapToGrid w:val="0"/>
              <w:ind w:left="0"/>
              <w:rPr>
                <w:ins w:id="4067" w:author="Kennedy, Muhil" w:date="2022-12-08T13:34:00Z"/>
                <w:rFonts w:ascii="Century Gothic" w:hAnsi="Century Gothic" w:cs="Arial"/>
                <w:szCs w:val="20"/>
                <w:lang w:val="en-GB"/>
              </w:rPr>
            </w:pPr>
            <w:ins w:id="4068" w:author="Kennedy, Muhil" w:date="2022-12-08T13:34:00Z">
              <w:r w:rsidRPr="00D31FC6">
                <w:rPr>
                  <w:rFonts w:ascii="Century Gothic" w:hAnsi="Century Gothic"/>
                  <w:szCs w:val="20"/>
                  <w:lang w:val="en-US"/>
                </w:rPr>
                <w:t>Guaranteed Capacity Commitment (GCC)</w:t>
              </w:r>
            </w:ins>
          </w:p>
        </w:tc>
        <w:tc>
          <w:tcPr>
            <w:tcW w:w="1584" w:type="dxa"/>
            <w:vAlign w:val="center"/>
          </w:tcPr>
          <w:p w14:paraId="3FEE857C" w14:textId="77777777" w:rsidR="00F71F56" w:rsidRPr="00D31FC6" w:rsidRDefault="00F71F56" w:rsidP="00D30F6E">
            <w:pPr>
              <w:widowControl w:val="0"/>
              <w:snapToGrid w:val="0"/>
              <w:ind w:left="0"/>
              <w:jc w:val="left"/>
              <w:rPr>
                <w:ins w:id="4069" w:author="Kennedy, Muhil" w:date="2022-12-08T13:34:00Z"/>
                <w:rFonts w:ascii="Century Gothic" w:hAnsi="Century Gothic" w:cs="Arial"/>
                <w:szCs w:val="20"/>
                <w:lang w:val="en-GB"/>
              </w:rPr>
            </w:pPr>
          </w:p>
        </w:tc>
        <w:tc>
          <w:tcPr>
            <w:tcW w:w="1713" w:type="dxa"/>
            <w:vAlign w:val="center"/>
          </w:tcPr>
          <w:p w14:paraId="3C83B266" w14:textId="77777777" w:rsidR="00F71F56" w:rsidRPr="00D31FC6" w:rsidRDefault="00F71F56" w:rsidP="00D30F6E">
            <w:pPr>
              <w:widowControl w:val="0"/>
              <w:snapToGrid w:val="0"/>
              <w:ind w:left="0"/>
              <w:jc w:val="left"/>
              <w:rPr>
                <w:ins w:id="4070" w:author="Kennedy, Muhil" w:date="2022-12-08T13:34:00Z"/>
                <w:rFonts w:ascii="Century Gothic" w:hAnsi="Century Gothic" w:cs="Arial"/>
                <w:szCs w:val="20"/>
                <w:lang w:val="en-GB"/>
              </w:rPr>
            </w:pPr>
            <w:ins w:id="4071" w:author="Kennedy, Muhil" w:date="2022-12-08T13:34:00Z">
              <w:r w:rsidRPr="00D31FC6">
                <w:rPr>
                  <w:rFonts w:ascii="Century Gothic" w:hAnsi="Century Gothic" w:cs="Arial"/>
                  <w:szCs w:val="20"/>
                  <w:lang w:val="en-GB"/>
                </w:rPr>
                <w:t>Signed on</w:t>
              </w:r>
            </w:ins>
          </w:p>
        </w:tc>
        <w:tc>
          <w:tcPr>
            <w:tcW w:w="1701" w:type="dxa"/>
            <w:vAlign w:val="center"/>
          </w:tcPr>
          <w:p w14:paraId="235FD06B" w14:textId="77777777" w:rsidR="00F71F56" w:rsidRPr="00D31FC6" w:rsidRDefault="00F71F56" w:rsidP="00D30F6E">
            <w:pPr>
              <w:widowControl w:val="0"/>
              <w:snapToGrid w:val="0"/>
              <w:ind w:left="0"/>
              <w:jc w:val="center"/>
              <w:rPr>
                <w:ins w:id="4072" w:author="Kennedy, Muhil" w:date="2022-12-08T13:34:00Z"/>
                <w:rFonts w:ascii="Century Gothic" w:hAnsi="Century Gothic" w:cs="Arial"/>
                <w:szCs w:val="20"/>
                <w:lang w:val="en-GB"/>
              </w:rPr>
            </w:pPr>
          </w:p>
        </w:tc>
      </w:tr>
      <w:tr w:rsidR="00F71F56" w:rsidRPr="00497E67" w14:paraId="3BB3B6C8" w14:textId="77777777" w:rsidTr="00D30F6E">
        <w:trPr>
          <w:trHeight w:val="490"/>
          <w:jc w:val="center"/>
          <w:ins w:id="4073" w:author="Kennedy, Muhil" w:date="2022-12-08T13:34:00Z"/>
        </w:trPr>
        <w:tc>
          <w:tcPr>
            <w:tcW w:w="1481" w:type="dxa"/>
            <w:vAlign w:val="center"/>
          </w:tcPr>
          <w:p w14:paraId="6D19EE89" w14:textId="77777777" w:rsidR="00F71F56" w:rsidRPr="00D31FC6" w:rsidRDefault="00F71F56" w:rsidP="00D30F6E">
            <w:pPr>
              <w:widowControl w:val="0"/>
              <w:snapToGrid w:val="0"/>
              <w:ind w:left="0"/>
              <w:rPr>
                <w:ins w:id="4074" w:author="Kennedy, Muhil" w:date="2022-12-08T13:34:00Z"/>
                <w:rFonts w:ascii="Century Gothic" w:hAnsi="Century Gothic"/>
                <w:szCs w:val="20"/>
                <w:lang w:val="en-US"/>
              </w:rPr>
            </w:pPr>
            <w:ins w:id="4075" w:author="Kennedy, Muhil" w:date="2022-12-08T13:34:00Z">
              <w:r w:rsidRPr="00D31FC6">
                <w:rPr>
                  <w:rFonts w:ascii="Century Gothic" w:hAnsi="Century Gothic" w:cs="Arial"/>
                  <w:szCs w:val="20"/>
                  <w:lang w:val="en-GB"/>
                </w:rPr>
                <w:t>Appendix 17</w:t>
              </w:r>
            </w:ins>
          </w:p>
        </w:tc>
        <w:tc>
          <w:tcPr>
            <w:tcW w:w="2537" w:type="dxa"/>
            <w:vAlign w:val="center"/>
          </w:tcPr>
          <w:p w14:paraId="16E0DD9B" w14:textId="77777777" w:rsidR="00F71F56" w:rsidRPr="00D31FC6" w:rsidRDefault="00F71F56" w:rsidP="00D30F6E">
            <w:pPr>
              <w:widowControl w:val="0"/>
              <w:snapToGrid w:val="0"/>
              <w:ind w:left="0"/>
              <w:rPr>
                <w:ins w:id="4076" w:author="Kennedy, Muhil" w:date="2022-12-08T13:34:00Z"/>
                <w:rFonts w:ascii="Century Gothic" w:hAnsi="Century Gothic" w:cs="Arial"/>
                <w:szCs w:val="20"/>
                <w:lang w:val="en-GB"/>
              </w:rPr>
            </w:pPr>
            <w:ins w:id="4077" w:author="Kennedy, Muhil" w:date="2022-12-08T13:34:00Z">
              <w:r>
                <w:rPr>
                  <w:rFonts w:ascii="Century Gothic" w:hAnsi="Century Gothic" w:cs="Arial"/>
                  <w:szCs w:val="20"/>
                  <w:lang w:val="en-GB"/>
                </w:rPr>
                <w:t>Quality Commitment (QC</w:t>
              </w:r>
              <w:r w:rsidRPr="00D31FC6">
                <w:rPr>
                  <w:rFonts w:ascii="Century Gothic" w:hAnsi="Century Gothic" w:cs="Arial"/>
                  <w:szCs w:val="20"/>
                  <w:lang w:val="en-GB"/>
                </w:rPr>
                <w:t>)</w:t>
              </w:r>
            </w:ins>
          </w:p>
        </w:tc>
        <w:tc>
          <w:tcPr>
            <w:tcW w:w="1584" w:type="dxa"/>
            <w:vAlign w:val="center"/>
          </w:tcPr>
          <w:p w14:paraId="4BA24312" w14:textId="77777777" w:rsidR="00F71F56" w:rsidRPr="00D31FC6" w:rsidRDefault="00F71F56" w:rsidP="00D30F6E">
            <w:pPr>
              <w:widowControl w:val="0"/>
              <w:snapToGrid w:val="0"/>
              <w:ind w:left="0"/>
              <w:jc w:val="left"/>
              <w:rPr>
                <w:ins w:id="4078" w:author="Kennedy, Muhil" w:date="2022-12-08T13:34:00Z"/>
                <w:rFonts w:ascii="Century Gothic" w:hAnsi="Century Gothic" w:cs="Arial"/>
                <w:szCs w:val="20"/>
                <w:lang w:val="en-GB"/>
              </w:rPr>
            </w:pPr>
            <w:ins w:id="4079" w:author="Kennedy, Muhil" w:date="2022-12-08T13:34:00Z">
              <w:r>
                <w:rPr>
                  <w:rFonts w:ascii="Century Gothic" w:hAnsi="Century Gothic" w:cs="Arial"/>
                  <w:szCs w:val="20"/>
                  <w:lang w:val="en-GB"/>
                </w:rPr>
                <w:t>FAU-F-SPG-3100</w:t>
              </w:r>
            </w:ins>
          </w:p>
        </w:tc>
        <w:tc>
          <w:tcPr>
            <w:tcW w:w="1713" w:type="dxa"/>
            <w:vAlign w:val="center"/>
          </w:tcPr>
          <w:p w14:paraId="2AF3F97C" w14:textId="77777777" w:rsidR="00F71F56" w:rsidRPr="00D31FC6" w:rsidRDefault="00F71F56" w:rsidP="00D30F6E">
            <w:pPr>
              <w:widowControl w:val="0"/>
              <w:snapToGrid w:val="0"/>
              <w:ind w:left="0"/>
              <w:jc w:val="left"/>
              <w:rPr>
                <w:ins w:id="4080" w:author="Kennedy, Muhil" w:date="2022-12-08T13:34:00Z"/>
                <w:rFonts w:ascii="Century Gothic" w:hAnsi="Century Gothic" w:cs="Arial"/>
                <w:szCs w:val="20"/>
                <w:lang w:val="en-GB"/>
              </w:rPr>
            </w:pPr>
            <w:ins w:id="4081" w:author="Kennedy, Muhil" w:date="2022-12-08T13:34:00Z">
              <w:r w:rsidRPr="00D31FC6">
                <w:rPr>
                  <w:rFonts w:ascii="Century Gothic" w:hAnsi="Century Gothic" w:cs="Arial"/>
                  <w:szCs w:val="20"/>
                  <w:lang w:val="en-GB"/>
                </w:rPr>
                <w:t>Signed on</w:t>
              </w:r>
            </w:ins>
          </w:p>
        </w:tc>
        <w:tc>
          <w:tcPr>
            <w:tcW w:w="1701" w:type="dxa"/>
            <w:vAlign w:val="center"/>
          </w:tcPr>
          <w:p w14:paraId="6CB6CBC2" w14:textId="77777777" w:rsidR="00F71F56" w:rsidRPr="00D31FC6" w:rsidRDefault="00F71F56" w:rsidP="00D30F6E">
            <w:pPr>
              <w:widowControl w:val="0"/>
              <w:snapToGrid w:val="0"/>
              <w:ind w:left="0"/>
              <w:jc w:val="center"/>
              <w:rPr>
                <w:ins w:id="4082" w:author="Kennedy, Muhil" w:date="2022-12-08T13:34:00Z"/>
                <w:rFonts w:ascii="Century Gothic" w:hAnsi="Century Gothic" w:cs="Arial"/>
                <w:szCs w:val="20"/>
                <w:lang w:val="en-GB"/>
              </w:rPr>
            </w:pPr>
          </w:p>
        </w:tc>
      </w:tr>
      <w:tr w:rsidR="00F71F56" w:rsidRPr="00497E67" w14:paraId="1EA50B32" w14:textId="77777777" w:rsidTr="00D30F6E">
        <w:trPr>
          <w:trHeight w:val="491"/>
          <w:jc w:val="center"/>
          <w:ins w:id="4083" w:author="Kennedy, Muhil" w:date="2022-12-08T13:34:00Z"/>
        </w:trPr>
        <w:tc>
          <w:tcPr>
            <w:tcW w:w="1481" w:type="dxa"/>
            <w:vAlign w:val="center"/>
          </w:tcPr>
          <w:p w14:paraId="7877E04F" w14:textId="77777777" w:rsidR="00F71F56" w:rsidRPr="00D31FC6" w:rsidRDefault="00F71F56" w:rsidP="00D30F6E">
            <w:pPr>
              <w:widowControl w:val="0"/>
              <w:snapToGrid w:val="0"/>
              <w:ind w:left="0"/>
              <w:rPr>
                <w:ins w:id="4084" w:author="Kennedy, Muhil" w:date="2022-12-08T13:34:00Z"/>
                <w:rFonts w:ascii="Century Gothic" w:hAnsi="Century Gothic"/>
                <w:szCs w:val="20"/>
                <w:lang w:val="en-US"/>
              </w:rPr>
            </w:pPr>
            <w:ins w:id="4085" w:author="Kennedy, Muhil" w:date="2022-12-08T13:34:00Z">
              <w:r w:rsidRPr="00D31FC6">
                <w:rPr>
                  <w:rFonts w:ascii="Century Gothic" w:hAnsi="Century Gothic" w:cs="Arial"/>
                  <w:szCs w:val="20"/>
                  <w:lang w:val="en-GB"/>
                </w:rPr>
                <w:t>Appendix 18</w:t>
              </w:r>
            </w:ins>
          </w:p>
        </w:tc>
        <w:tc>
          <w:tcPr>
            <w:tcW w:w="2537" w:type="dxa"/>
            <w:vAlign w:val="center"/>
          </w:tcPr>
          <w:p w14:paraId="29E525BF" w14:textId="77777777" w:rsidR="00F71F56" w:rsidRPr="00D31FC6" w:rsidRDefault="00F71F56" w:rsidP="00D30F6E">
            <w:pPr>
              <w:widowControl w:val="0"/>
              <w:snapToGrid w:val="0"/>
              <w:ind w:left="0"/>
              <w:rPr>
                <w:ins w:id="4086" w:author="Kennedy, Muhil" w:date="2022-12-08T13:34:00Z"/>
                <w:rFonts w:ascii="Century Gothic" w:hAnsi="Century Gothic" w:cs="Arial"/>
                <w:szCs w:val="20"/>
                <w:lang w:val="en-GB"/>
              </w:rPr>
            </w:pPr>
            <w:ins w:id="4087" w:author="Kennedy, Muhil" w:date="2022-12-08T13:34:00Z">
              <w:r w:rsidRPr="00D31FC6">
                <w:rPr>
                  <w:rFonts w:ascii="Century Gothic" w:hAnsi="Century Gothic"/>
                  <w:szCs w:val="20"/>
                  <w:lang w:val="en-US"/>
                </w:rPr>
                <w:t>Logistics Data Sheet (LDS)</w:t>
              </w:r>
            </w:ins>
          </w:p>
        </w:tc>
        <w:tc>
          <w:tcPr>
            <w:tcW w:w="1584" w:type="dxa"/>
            <w:vAlign w:val="center"/>
          </w:tcPr>
          <w:p w14:paraId="56E5CB5B" w14:textId="77777777" w:rsidR="00F71F56" w:rsidRPr="00D31FC6" w:rsidRDefault="00F71F56" w:rsidP="00D30F6E">
            <w:pPr>
              <w:widowControl w:val="0"/>
              <w:snapToGrid w:val="0"/>
              <w:ind w:left="0"/>
              <w:jc w:val="left"/>
              <w:rPr>
                <w:ins w:id="4088" w:author="Kennedy, Muhil" w:date="2022-12-08T13:34:00Z"/>
                <w:rFonts w:ascii="Century Gothic" w:hAnsi="Century Gothic" w:cs="Arial"/>
                <w:szCs w:val="20"/>
                <w:lang w:val="en-GB"/>
              </w:rPr>
            </w:pPr>
          </w:p>
        </w:tc>
        <w:tc>
          <w:tcPr>
            <w:tcW w:w="1713" w:type="dxa"/>
            <w:vAlign w:val="center"/>
          </w:tcPr>
          <w:p w14:paraId="48B73A06" w14:textId="77777777" w:rsidR="00F71F56" w:rsidRPr="00D31FC6" w:rsidRDefault="00F71F56" w:rsidP="00D30F6E">
            <w:pPr>
              <w:widowControl w:val="0"/>
              <w:snapToGrid w:val="0"/>
              <w:ind w:left="0"/>
              <w:jc w:val="left"/>
              <w:rPr>
                <w:ins w:id="4089" w:author="Kennedy, Muhil" w:date="2022-12-08T13:34:00Z"/>
                <w:rFonts w:ascii="Century Gothic" w:hAnsi="Century Gothic" w:cs="Arial"/>
                <w:szCs w:val="20"/>
                <w:lang w:val="en-GB"/>
              </w:rPr>
            </w:pPr>
            <w:ins w:id="4090" w:author="Kennedy, Muhil" w:date="2022-12-08T13:34:00Z">
              <w:r w:rsidRPr="00D31FC6">
                <w:rPr>
                  <w:rFonts w:ascii="Century Gothic" w:hAnsi="Century Gothic" w:cs="Arial"/>
                  <w:szCs w:val="20"/>
                  <w:lang w:val="en-GB"/>
                </w:rPr>
                <w:t>Signed on</w:t>
              </w:r>
            </w:ins>
          </w:p>
        </w:tc>
        <w:tc>
          <w:tcPr>
            <w:tcW w:w="1701" w:type="dxa"/>
            <w:vAlign w:val="center"/>
          </w:tcPr>
          <w:p w14:paraId="3839DB76" w14:textId="77777777" w:rsidR="00F71F56" w:rsidRPr="00D31FC6" w:rsidRDefault="00F71F56" w:rsidP="00D30F6E">
            <w:pPr>
              <w:widowControl w:val="0"/>
              <w:snapToGrid w:val="0"/>
              <w:ind w:left="0"/>
              <w:jc w:val="center"/>
              <w:rPr>
                <w:ins w:id="4091" w:author="Kennedy, Muhil" w:date="2022-12-08T13:34:00Z"/>
                <w:rFonts w:ascii="Century Gothic" w:hAnsi="Century Gothic" w:cs="Arial"/>
                <w:szCs w:val="20"/>
                <w:lang w:val="en-GB"/>
              </w:rPr>
            </w:pPr>
          </w:p>
        </w:tc>
      </w:tr>
      <w:tr w:rsidR="00F71F56" w:rsidRPr="00497E67" w14:paraId="0FB50F21" w14:textId="77777777" w:rsidTr="00D30F6E">
        <w:trPr>
          <w:trHeight w:val="490"/>
          <w:jc w:val="center"/>
          <w:ins w:id="4092" w:author="Kennedy, Muhil" w:date="2022-12-08T13:34:00Z"/>
        </w:trPr>
        <w:tc>
          <w:tcPr>
            <w:tcW w:w="1481" w:type="dxa"/>
            <w:vAlign w:val="center"/>
          </w:tcPr>
          <w:p w14:paraId="3CAB4206" w14:textId="77777777" w:rsidR="00F71F56" w:rsidRPr="00D31FC6" w:rsidRDefault="00F71F56" w:rsidP="00D30F6E">
            <w:pPr>
              <w:widowControl w:val="0"/>
              <w:snapToGrid w:val="0"/>
              <w:ind w:left="0"/>
              <w:rPr>
                <w:ins w:id="4093" w:author="Kennedy, Muhil" w:date="2022-12-08T13:34:00Z"/>
                <w:rFonts w:ascii="Century Gothic" w:hAnsi="Century Gothic"/>
                <w:szCs w:val="20"/>
                <w:lang w:val="en-US"/>
              </w:rPr>
            </w:pPr>
            <w:ins w:id="4094" w:author="Kennedy, Muhil" w:date="2022-12-08T13:34:00Z">
              <w:r>
                <w:rPr>
                  <w:rFonts w:ascii="Century Gothic" w:hAnsi="Century Gothic" w:cs="Arial"/>
                  <w:szCs w:val="20"/>
                  <w:lang w:val="en-GB"/>
                </w:rPr>
                <w:t>Appendix 19</w:t>
              </w:r>
            </w:ins>
          </w:p>
        </w:tc>
        <w:tc>
          <w:tcPr>
            <w:tcW w:w="2537" w:type="dxa"/>
            <w:vAlign w:val="center"/>
          </w:tcPr>
          <w:p w14:paraId="1110B740" w14:textId="77777777" w:rsidR="00F71F56" w:rsidRPr="00D31FC6" w:rsidRDefault="00F71F56" w:rsidP="00D30F6E">
            <w:pPr>
              <w:widowControl w:val="0"/>
              <w:snapToGrid w:val="0"/>
              <w:ind w:left="0"/>
              <w:rPr>
                <w:ins w:id="4095" w:author="Kennedy, Muhil" w:date="2022-12-08T13:34:00Z"/>
                <w:rFonts w:ascii="Century Gothic" w:hAnsi="Century Gothic" w:cs="Arial"/>
                <w:szCs w:val="20"/>
                <w:lang w:val="en-GB"/>
              </w:rPr>
            </w:pPr>
            <w:ins w:id="4096" w:author="Kennedy, Muhil" w:date="2022-12-08T13:34:00Z">
              <w:r w:rsidRPr="00D31FC6">
                <w:rPr>
                  <w:rFonts w:ascii="Century Gothic" w:hAnsi="Century Gothic" w:cs="Arial"/>
                  <w:szCs w:val="20"/>
                  <w:lang w:val="en-GB"/>
                </w:rPr>
                <w:t>Long Term Agreement (LTA) (if any)</w:t>
              </w:r>
            </w:ins>
          </w:p>
        </w:tc>
        <w:tc>
          <w:tcPr>
            <w:tcW w:w="1584" w:type="dxa"/>
            <w:vAlign w:val="center"/>
          </w:tcPr>
          <w:p w14:paraId="4952C846" w14:textId="77777777" w:rsidR="00F71F56" w:rsidRPr="00D31FC6" w:rsidRDefault="00F71F56" w:rsidP="00D30F6E">
            <w:pPr>
              <w:widowControl w:val="0"/>
              <w:snapToGrid w:val="0"/>
              <w:ind w:left="0"/>
              <w:jc w:val="left"/>
              <w:rPr>
                <w:ins w:id="4097" w:author="Kennedy, Muhil" w:date="2022-12-08T13:34:00Z"/>
                <w:rFonts w:ascii="Century Gothic" w:hAnsi="Century Gothic" w:cs="Arial"/>
                <w:szCs w:val="20"/>
                <w:lang w:val="en-GB"/>
              </w:rPr>
            </w:pPr>
          </w:p>
        </w:tc>
        <w:tc>
          <w:tcPr>
            <w:tcW w:w="1713" w:type="dxa"/>
            <w:vAlign w:val="center"/>
          </w:tcPr>
          <w:p w14:paraId="07D9FDD9" w14:textId="77777777" w:rsidR="00F71F56" w:rsidRPr="00D31FC6" w:rsidRDefault="00F71F56" w:rsidP="00D30F6E">
            <w:pPr>
              <w:widowControl w:val="0"/>
              <w:snapToGrid w:val="0"/>
              <w:ind w:left="0"/>
              <w:jc w:val="left"/>
              <w:rPr>
                <w:ins w:id="4098" w:author="Kennedy, Muhil" w:date="2022-12-08T13:34:00Z"/>
                <w:rFonts w:ascii="Century Gothic" w:hAnsi="Century Gothic" w:cs="Arial"/>
                <w:szCs w:val="20"/>
                <w:lang w:val="en-GB"/>
              </w:rPr>
            </w:pPr>
            <w:ins w:id="4099" w:author="Kennedy, Muhil" w:date="2022-12-08T13:34:00Z">
              <w:r w:rsidRPr="00D31FC6">
                <w:rPr>
                  <w:rFonts w:ascii="Century Gothic" w:hAnsi="Century Gothic" w:cs="Arial"/>
                  <w:szCs w:val="20"/>
                  <w:lang w:val="en-GB"/>
                </w:rPr>
                <w:t>Signed on</w:t>
              </w:r>
            </w:ins>
          </w:p>
        </w:tc>
        <w:tc>
          <w:tcPr>
            <w:tcW w:w="1701" w:type="dxa"/>
            <w:vAlign w:val="center"/>
          </w:tcPr>
          <w:p w14:paraId="50EC2E32" w14:textId="77777777" w:rsidR="00F71F56" w:rsidRPr="00D31FC6" w:rsidRDefault="00F71F56" w:rsidP="00D30F6E">
            <w:pPr>
              <w:widowControl w:val="0"/>
              <w:snapToGrid w:val="0"/>
              <w:ind w:left="0"/>
              <w:jc w:val="center"/>
              <w:rPr>
                <w:ins w:id="4100" w:author="Kennedy, Muhil" w:date="2022-12-08T13:34:00Z"/>
                <w:rFonts w:ascii="Century Gothic" w:hAnsi="Century Gothic" w:cs="Arial"/>
                <w:szCs w:val="20"/>
                <w:lang w:val="en-GB"/>
              </w:rPr>
            </w:pPr>
          </w:p>
        </w:tc>
      </w:tr>
      <w:tr w:rsidR="00F71F56" w:rsidRPr="00497E67" w14:paraId="189E78AA" w14:textId="77777777" w:rsidTr="00D30F6E">
        <w:trPr>
          <w:trHeight w:val="491"/>
          <w:jc w:val="center"/>
          <w:ins w:id="4101" w:author="Kennedy, Muhil" w:date="2022-12-08T13:34:00Z"/>
        </w:trPr>
        <w:tc>
          <w:tcPr>
            <w:tcW w:w="1481" w:type="dxa"/>
            <w:vAlign w:val="center"/>
          </w:tcPr>
          <w:p w14:paraId="30122C19" w14:textId="77777777" w:rsidR="00F71F56" w:rsidRPr="00D31FC6" w:rsidRDefault="00F71F56" w:rsidP="00D30F6E">
            <w:pPr>
              <w:widowControl w:val="0"/>
              <w:snapToGrid w:val="0"/>
              <w:ind w:left="0"/>
              <w:rPr>
                <w:ins w:id="4102" w:author="Kennedy, Muhil" w:date="2022-12-08T13:34:00Z"/>
                <w:rFonts w:ascii="Century Gothic" w:hAnsi="Century Gothic" w:cs="Arial"/>
                <w:szCs w:val="20"/>
                <w:lang w:val="en-GB"/>
              </w:rPr>
            </w:pPr>
            <w:ins w:id="4103" w:author="Kennedy, Muhil" w:date="2022-12-08T13:34:00Z">
              <w:r w:rsidRPr="00D31FC6">
                <w:rPr>
                  <w:rFonts w:ascii="Century Gothic" w:hAnsi="Century Gothic" w:cs="Arial"/>
                  <w:szCs w:val="20"/>
                  <w:lang w:val="en-GB"/>
                </w:rPr>
                <w:lastRenderedPageBreak/>
                <w:t>Appendix 2</w:t>
              </w:r>
              <w:r>
                <w:rPr>
                  <w:rFonts w:ascii="Century Gothic" w:hAnsi="Century Gothic" w:cs="Arial"/>
                  <w:szCs w:val="20"/>
                  <w:lang w:val="en-GB"/>
                </w:rPr>
                <w:t>0</w:t>
              </w:r>
            </w:ins>
          </w:p>
        </w:tc>
        <w:tc>
          <w:tcPr>
            <w:tcW w:w="2537" w:type="dxa"/>
            <w:vAlign w:val="center"/>
          </w:tcPr>
          <w:p w14:paraId="44327D05" w14:textId="77777777" w:rsidR="00F71F56" w:rsidRPr="00D31FC6" w:rsidRDefault="00F71F56" w:rsidP="00D30F6E">
            <w:pPr>
              <w:widowControl w:val="0"/>
              <w:snapToGrid w:val="0"/>
              <w:ind w:left="0"/>
              <w:rPr>
                <w:ins w:id="4104" w:author="Kennedy, Muhil" w:date="2022-12-08T13:34:00Z"/>
                <w:rFonts w:ascii="Century Gothic" w:hAnsi="Century Gothic" w:cs="Arial"/>
                <w:szCs w:val="20"/>
                <w:lang w:val="en-GB"/>
              </w:rPr>
            </w:pPr>
            <w:ins w:id="4105" w:author="Kennedy, Muhil" w:date="2022-12-08T13:34:00Z">
              <w:r w:rsidRPr="00D31FC6">
                <w:rPr>
                  <w:rFonts w:ascii="Century Gothic" w:hAnsi="Century Gothic"/>
                  <w:szCs w:val="20"/>
                  <w:lang w:val="en-US"/>
                </w:rPr>
                <w:t>Tools Loan Agreement (if any)</w:t>
              </w:r>
            </w:ins>
          </w:p>
        </w:tc>
        <w:tc>
          <w:tcPr>
            <w:tcW w:w="1584" w:type="dxa"/>
            <w:vAlign w:val="center"/>
          </w:tcPr>
          <w:p w14:paraId="5FF2FCA9" w14:textId="77777777" w:rsidR="00F71F56" w:rsidRPr="00D31FC6" w:rsidRDefault="00F71F56" w:rsidP="00D30F6E">
            <w:pPr>
              <w:widowControl w:val="0"/>
              <w:snapToGrid w:val="0"/>
              <w:ind w:left="0"/>
              <w:jc w:val="left"/>
              <w:rPr>
                <w:ins w:id="4106" w:author="Kennedy, Muhil" w:date="2022-12-08T13:34:00Z"/>
                <w:rFonts w:ascii="Century Gothic" w:hAnsi="Century Gothic" w:cs="Arial"/>
                <w:szCs w:val="20"/>
                <w:lang w:val="en-GB"/>
              </w:rPr>
            </w:pPr>
          </w:p>
        </w:tc>
        <w:tc>
          <w:tcPr>
            <w:tcW w:w="1713" w:type="dxa"/>
            <w:vAlign w:val="center"/>
          </w:tcPr>
          <w:p w14:paraId="07D3C30E" w14:textId="77777777" w:rsidR="00F71F56" w:rsidRPr="00D31FC6" w:rsidRDefault="00F71F56" w:rsidP="00D30F6E">
            <w:pPr>
              <w:widowControl w:val="0"/>
              <w:snapToGrid w:val="0"/>
              <w:ind w:left="0"/>
              <w:jc w:val="left"/>
              <w:rPr>
                <w:ins w:id="4107" w:author="Kennedy, Muhil" w:date="2022-12-08T13:34:00Z"/>
                <w:rFonts w:ascii="Century Gothic" w:hAnsi="Century Gothic" w:cs="Arial"/>
                <w:szCs w:val="20"/>
                <w:lang w:val="en-GB"/>
              </w:rPr>
            </w:pPr>
            <w:ins w:id="4108" w:author="Kennedy, Muhil" w:date="2022-12-08T13:34:00Z">
              <w:r w:rsidRPr="00D31FC6">
                <w:rPr>
                  <w:rFonts w:ascii="Century Gothic" w:hAnsi="Century Gothic" w:cs="Arial"/>
                  <w:szCs w:val="20"/>
                  <w:lang w:val="en-GB"/>
                </w:rPr>
                <w:t>Signed on</w:t>
              </w:r>
            </w:ins>
          </w:p>
        </w:tc>
        <w:tc>
          <w:tcPr>
            <w:tcW w:w="1701" w:type="dxa"/>
            <w:vAlign w:val="center"/>
          </w:tcPr>
          <w:p w14:paraId="61EE9386" w14:textId="77777777" w:rsidR="00F71F56" w:rsidRPr="00D31FC6" w:rsidRDefault="00F71F56" w:rsidP="00D30F6E">
            <w:pPr>
              <w:widowControl w:val="0"/>
              <w:snapToGrid w:val="0"/>
              <w:ind w:left="0"/>
              <w:jc w:val="center"/>
              <w:rPr>
                <w:ins w:id="4109" w:author="Kennedy, Muhil" w:date="2022-12-08T13:34:00Z"/>
                <w:rFonts w:ascii="Century Gothic" w:hAnsi="Century Gothic" w:cs="Arial"/>
                <w:szCs w:val="20"/>
                <w:lang w:val="en-GB"/>
              </w:rPr>
            </w:pPr>
          </w:p>
        </w:tc>
      </w:tr>
      <w:tr w:rsidR="00F71F56" w:rsidRPr="00497E67" w14:paraId="0E28E491" w14:textId="77777777" w:rsidTr="00D30F6E">
        <w:trPr>
          <w:trHeight w:val="490"/>
          <w:jc w:val="center"/>
          <w:ins w:id="4110" w:author="Kennedy, Muhil" w:date="2022-12-08T13:34:00Z"/>
        </w:trPr>
        <w:tc>
          <w:tcPr>
            <w:tcW w:w="1481" w:type="dxa"/>
            <w:vAlign w:val="center"/>
          </w:tcPr>
          <w:p w14:paraId="1287C456" w14:textId="77777777" w:rsidR="00F71F56" w:rsidRPr="00D31FC6" w:rsidRDefault="00F71F56" w:rsidP="00D30F6E">
            <w:pPr>
              <w:widowControl w:val="0"/>
              <w:snapToGrid w:val="0"/>
              <w:ind w:left="0"/>
              <w:rPr>
                <w:ins w:id="4111" w:author="Kennedy, Muhil" w:date="2022-12-08T13:34:00Z"/>
                <w:rFonts w:ascii="Century Gothic" w:hAnsi="Century Gothic" w:cs="Arial"/>
                <w:szCs w:val="20"/>
                <w:lang w:val="en-GB"/>
              </w:rPr>
            </w:pPr>
            <w:ins w:id="4112"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1</w:t>
              </w:r>
            </w:ins>
          </w:p>
        </w:tc>
        <w:tc>
          <w:tcPr>
            <w:tcW w:w="2537" w:type="dxa"/>
            <w:vAlign w:val="center"/>
          </w:tcPr>
          <w:p w14:paraId="7D83E204" w14:textId="77777777" w:rsidR="00F71F56" w:rsidRPr="00D31FC6" w:rsidRDefault="00F71F56" w:rsidP="00D30F6E">
            <w:pPr>
              <w:widowControl w:val="0"/>
              <w:snapToGrid w:val="0"/>
              <w:ind w:left="0"/>
              <w:rPr>
                <w:ins w:id="4113" w:author="Kennedy, Muhil" w:date="2022-12-08T13:34:00Z"/>
                <w:rFonts w:ascii="Century Gothic" w:hAnsi="Century Gothic" w:cs="Arial"/>
                <w:szCs w:val="20"/>
                <w:lang w:val="en-GB"/>
              </w:rPr>
            </w:pPr>
            <w:ins w:id="4114" w:author="Kennedy, Muhil" w:date="2022-12-08T13:34:00Z">
              <w:r w:rsidRPr="00D31FC6">
                <w:rPr>
                  <w:rFonts w:ascii="Century Gothic" w:hAnsi="Century Gothic"/>
                  <w:szCs w:val="20"/>
                  <w:lang w:val="en-US"/>
                </w:rPr>
                <w:t>PPAP PSW Checklist (if any)</w:t>
              </w:r>
            </w:ins>
          </w:p>
        </w:tc>
        <w:tc>
          <w:tcPr>
            <w:tcW w:w="1584" w:type="dxa"/>
            <w:vAlign w:val="center"/>
          </w:tcPr>
          <w:p w14:paraId="4782BE4C" w14:textId="77777777" w:rsidR="00F71F56" w:rsidRPr="00D31FC6" w:rsidRDefault="00F71F56" w:rsidP="00D30F6E">
            <w:pPr>
              <w:widowControl w:val="0"/>
              <w:snapToGrid w:val="0"/>
              <w:ind w:left="0"/>
              <w:jc w:val="left"/>
              <w:rPr>
                <w:ins w:id="4115" w:author="Kennedy, Muhil" w:date="2022-12-08T13:34:00Z"/>
                <w:rFonts w:ascii="Century Gothic" w:hAnsi="Century Gothic" w:cs="Arial"/>
                <w:szCs w:val="20"/>
                <w:lang w:val="en-GB"/>
              </w:rPr>
            </w:pPr>
          </w:p>
        </w:tc>
        <w:tc>
          <w:tcPr>
            <w:tcW w:w="1713" w:type="dxa"/>
            <w:vAlign w:val="center"/>
          </w:tcPr>
          <w:p w14:paraId="7DCB3369" w14:textId="77777777" w:rsidR="00F71F56" w:rsidRPr="00D31FC6" w:rsidRDefault="00F71F56" w:rsidP="00D30F6E">
            <w:pPr>
              <w:widowControl w:val="0"/>
              <w:snapToGrid w:val="0"/>
              <w:ind w:left="0"/>
              <w:jc w:val="left"/>
              <w:rPr>
                <w:ins w:id="4116" w:author="Kennedy, Muhil" w:date="2022-12-08T13:34:00Z"/>
                <w:rFonts w:ascii="Century Gothic" w:hAnsi="Century Gothic" w:cs="Arial"/>
                <w:szCs w:val="20"/>
                <w:lang w:val="en-GB"/>
              </w:rPr>
            </w:pPr>
            <w:ins w:id="4117" w:author="Kennedy, Muhil" w:date="2022-12-08T13:34:00Z">
              <w:r w:rsidRPr="00D31FC6">
                <w:rPr>
                  <w:rFonts w:ascii="Century Gothic" w:hAnsi="Century Gothic" w:cs="Arial"/>
                  <w:szCs w:val="20"/>
                  <w:lang w:val="en-GB"/>
                </w:rPr>
                <w:t>Signed on</w:t>
              </w:r>
            </w:ins>
          </w:p>
        </w:tc>
        <w:tc>
          <w:tcPr>
            <w:tcW w:w="1701" w:type="dxa"/>
            <w:vAlign w:val="center"/>
          </w:tcPr>
          <w:p w14:paraId="7780401F" w14:textId="77777777" w:rsidR="00F71F56" w:rsidRPr="00D31FC6" w:rsidRDefault="00F71F56" w:rsidP="00D30F6E">
            <w:pPr>
              <w:widowControl w:val="0"/>
              <w:snapToGrid w:val="0"/>
              <w:ind w:left="0"/>
              <w:jc w:val="center"/>
              <w:rPr>
                <w:ins w:id="4118" w:author="Kennedy, Muhil" w:date="2022-12-08T13:34:00Z"/>
                <w:rFonts w:ascii="Century Gothic" w:hAnsi="Century Gothic" w:cs="Arial"/>
                <w:szCs w:val="20"/>
                <w:lang w:val="en-GB"/>
              </w:rPr>
            </w:pPr>
          </w:p>
        </w:tc>
      </w:tr>
      <w:tr w:rsidR="00F71F56" w:rsidRPr="00497E67" w14:paraId="583B9E1B" w14:textId="77777777" w:rsidTr="00D30F6E">
        <w:trPr>
          <w:trHeight w:val="490"/>
          <w:jc w:val="center"/>
          <w:ins w:id="4119" w:author="Kennedy, Muhil" w:date="2022-12-08T13:34:00Z"/>
        </w:trPr>
        <w:tc>
          <w:tcPr>
            <w:tcW w:w="1481" w:type="dxa"/>
            <w:vAlign w:val="center"/>
          </w:tcPr>
          <w:p w14:paraId="51D55987" w14:textId="77777777" w:rsidR="00F71F56" w:rsidRPr="00D31FC6" w:rsidRDefault="00F71F56" w:rsidP="00D30F6E">
            <w:pPr>
              <w:widowControl w:val="0"/>
              <w:snapToGrid w:val="0"/>
              <w:ind w:left="0"/>
              <w:rPr>
                <w:ins w:id="4120" w:author="Kennedy, Muhil" w:date="2022-12-08T13:34:00Z"/>
                <w:rFonts w:ascii="Century Gothic" w:hAnsi="Century Gothic" w:cs="Arial"/>
                <w:szCs w:val="20"/>
                <w:lang w:val="en-GB"/>
              </w:rPr>
            </w:pPr>
            <w:ins w:id="4121"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2</w:t>
              </w:r>
            </w:ins>
          </w:p>
        </w:tc>
        <w:tc>
          <w:tcPr>
            <w:tcW w:w="2537" w:type="dxa"/>
            <w:vAlign w:val="center"/>
          </w:tcPr>
          <w:p w14:paraId="00D87B7F" w14:textId="77777777" w:rsidR="00F71F56" w:rsidRPr="00D31FC6" w:rsidRDefault="00F71F56" w:rsidP="00D30F6E">
            <w:pPr>
              <w:widowControl w:val="0"/>
              <w:snapToGrid w:val="0"/>
              <w:ind w:left="0"/>
              <w:rPr>
                <w:ins w:id="4122" w:author="Kennedy, Muhil" w:date="2022-12-08T13:34:00Z"/>
                <w:rFonts w:ascii="Century Gothic" w:hAnsi="Century Gothic" w:cs="Arial"/>
                <w:szCs w:val="20"/>
                <w:lang w:val="en-GB"/>
              </w:rPr>
            </w:pPr>
            <w:ins w:id="4123" w:author="Kennedy, Muhil" w:date="2022-12-08T13:34:00Z">
              <w:r w:rsidRPr="00D31FC6">
                <w:rPr>
                  <w:rFonts w:ascii="Century Gothic" w:hAnsi="Century Gothic" w:cs="Arial"/>
                  <w:szCs w:val="20"/>
                  <w:lang w:val="en-GB"/>
                </w:rPr>
                <w:t>APQP_Status+report (if any)</w:t>
              </w:r>
            </w:ins>
          </w:p>
        </w:tc>
        <w:tc>
          <w:tcPr>
            <w:tcW w:w="1584" w:type="dxa"/>
            <w:vAlign w:val="center"/>
          </w:tcPr>
          <w:p w14:paraId="0C065663" w14:textId="77777777" w:rsidR="00F71F56" w:rsidRPr="00D31FC6" w:rsidRDefault="00F71F56" w:rsidP="00D30F6E">
            <w:pPr>
              <w:widowControl w:val="0"/>
              <w:snapToGrid w:val="0"/>
              <w:ind w:left="0"/>
              <w:jc w:val="left"/>
              <w:rPr>
                <w:ins w:id="4124" w:author="Kennedy, Muhil" w:date="2022-12-08T13:34:00Z"/>
                <w:rFonts w:ascii="Century Gothic" w:hAnsi="Century Gothic" w:cs="Arial"/>
                <w:szCs w:val="20"/>
                <w:lang w:val="en-GB"/>
              </w:rPr>
            </w:pPr>
          </w:p>
        </w:tc>
        <w:tc>
          <w:tcPr>
            <w:tcW w:w="1713" w:type="dxa"/>
            <w:vAlign w:val="center"/>
          </w:tcPr>
          <w:p w14:paraId="6A2CBDA0" w14:textId="77777777" w:rsidR="00F71F56" w:rsidRPr="00D31FC6" w:rsidRDefault="00F71F56" w:rsidP="00D30F6E">
            <w:pPr>
              <w:widowControl w:val="0"/>
              <w:snapToGrid w:val="0"/>
              <w:ind w:left="0"/>
              <w:jc w:val="left"/>
              <w:rPr>
                <w:ins w:id="4125" w:author="Kennedy, Muhil" w:date="2022-12-08T13:34:00Z"/>
                <w:rFonts w:ascii="Century Gothic" w:hAnsi="Century Gothic" w:cs="Arial"/>
                <w:szCs w:val="20"/>
                <w:lang w:val="en-GB"/>
              </w:rPr>
            </w:pPr>
            <w:ins w:id="4126" w:author="Kennedy, Muhil" w:date="2022-12-08T13:34:00Z">
              <w:r w:rsidRPr="00D31FC6">
                <w:rPr>
                  <w:rFonts w:ascii="Century Gothic" w:hAnsi="Century Gothic" w:cs="Arial"/>
                  <w:szCs w:val="20"/>
                  <w:lang w:val="en-GB"/>
                </w:rPr>
                <w:t>Signed on</w:t>
              </w:r>
            </w:ins>
          </w:p>
        </w:tc>
        <w:tc>
          <w:tcPr>
            <w:tcW w:w="1701" w:type="dxa"/>
            <w:vAlign w:val="center"/>
          </w:tcPr>
          <w:p w14:paraId="5173882A" w14:textId="77777777" w:rsidR="00F71F56" w:rsidRPr="00D31FC6" w:rsidRDefault="00F71F56" w:rsidP="00D30F6E">
            <w:pPr>
              <w:widowControl w:val="0"/>
              <w:snapToGrid w:val="0"/>
              <w:ind w:left="0"/>
              <w:jc w:val="center"/>
              <w:rPr>
                <w:ins w:id="4127" w:author="Kennedy, Muhil" w:date="2022-12-08T13:34:00Z"/>
                <w:rFonts w:ascii="Century Gothic" w:hAnsi="Century Gothic" w:cs="Arial"/>
                <w:szCs w:val="20"/>
                <w:lang w:val="en-GB"/>
              </w:rPr>
            </w:pPr>
          </w:p>
        </w:tc>
      </w:tr>
      <w:tr w:rsidR="00F71F56" w:rsidRPr="00ED081A" w14:paraId="481F5F0E" w14:textId="77777777" w:rsidTr="00D30F6E">
        <w:trPr>
          <w:trHeight w:val="491"/>
          <w:jc w:val="center"/>
          <w:ins w:id="4128" w:author="Kennedy, Muhil" w:date="2022-12-08T13:34:00Z"/>
        </w:trPr>
        <w:tc>
          <w:tcPr>
            <w:tcW w:w="1481" w:type="dxa"/>
            <w:vAlign w:val="center"/>
          </w:tcPr>
          <w:p w14:paraId="022D4C67" w14:textId="77777777" w:rsidR="00F71F56" w:rsidRPr="00D31FC6" w:rsidRDefault="00F71F56" w:rsidP="00D30F6E">
            <w:pPr>
              <w:widowControl w:val="0"/>
              <w:snapToGrid w:val="0"/>
              <w:ind w:left="0"/>
              <w:rPr>
                <w:ins w:id="4129" w:author="Kennedy, Muhil" w:date="2022-12-08T13:34:00Z"/>
                <w:rFonts w:ascii="Century Gothic" w:hAnsi="Century Gothic" w:cs="Arial"/>
                <w:szCs w:val="20"/>
                <w:lang w:val="en-GB"/>
              </w:rPr>
            </w:pPr>
            <w:ins w:id="4130" w:author="Kennedy, Muhil" w:date="2022-12-08T13:34:00Z">
              <w:r w:rsidRPr="00D31FC6">
                <w:rPr>
                  <w:rFonts w:ascii="Century Gothic" w:hAnsi="Century Gothic" w:cs="Arial"/>
                  <w:szCs w:val="20"/>
                  <w:lang w:val="en-GB"/>
                </w:rPr>
                <w:t>Appendix 2</w:t>
              </w:r>
              <w:r>
                <w:rPr>
                  <w:rFonts w:ascii="Century Gothic" w:hAnsi="Century Gothic" w:cs="Arial"/>
                  <w:szCs w:val="20"/>
                  <w:lang w:val="en-GB"/>
                </w:rPr>
                <w:t>3</w:t>
              </w:r>
            </w:ins>
          </w:p>
        </w:tc>
        <w:tc>
          <w:tcPr>
            <w:tcW w:w="2537" w:type="dxa"/>
            <w:vAlign w:val="center"/>
          </w:tcPr>
          <w:p w14:paraId="1ED8AFB0" w14:textId="77777777" w:rsidR="00F71F56" w:rsidRPr="00D31FC6" w:rsidRDefault="00F71F56" w:rsidP="00D30F6E">
            <w:pPr>
              <w:widowControl w:val="0"/>
              <w:snapToGrid w:val="0"/>
              <w:ind w:left="0"/>
              <w:rPr>
                <w:ins w:id="4131" w:author="Kennedy, Muhil" w:date="2022-12-08T13:34:00Z"/>
                <w:rFonts w:ascii="Century Gothic" w:hAnsi="Century Gothic" w:cs="Arial"/>
                <w:szCs w:val="20"/>
                <w:lang w:val="en-GB"/>
              </w:rPr>
            </w:pPr>
            <w:ins w:id="4132" w:author="Kennedy, Muhil" w:date="2022-12-08T13:34:00Z">
              <w:r>
                <w:rPr>
                  <w:rFonts w:ascii="Century Gothic" w:hAnsi="Century Gothic" w:cs="Arial"/>
                  <w:szCs w:val="20"/>
                  <w:lang w:val="en-GB"/>
                </w:rPr>
                <w:t>Development Cost Participation and End of year rebate</w:t>
              </w:r>
            </w:ins>
          </w:p>
        </w:tc>
        <w:tc>
          <w:tcPr>
            <w:tcW w:w="1584" w:type="dxa"/>
            <w:vAlign w:val="center"/>
          </w:tcPr>
          <w:p w14:paraId="79D8A31E" w14:textId="77777777" w:rsidR="00F71F56" w:rsidRPr="00D31FC6" w:rsidRDefault="00F71F56" w:rsidP="00D30F6E">
            <w:pPr>
              <w:widowControl w:val="0"/>
              <w:snapToGrid w:val="0"/>
              <w:ind w:left="0"/>
              <w:jc w:val="left"/>
              <w:rPr>
                <w:ins w:id="4133" w:author="Kennedy, Muhil" w:date="2022-12-08T13:34:00Z"/>
                <w:rFonts w:ascii="Century Gothic" w:hAnsi="Century Gothic" w:cs="Arial"/>
                <w:szCs w:val="20"/>
                <w:lang w:val="en-GB"/>
              </w:rPr>
            </w:pPr>
          </w:p>
        </w:tc>
        <w:tc>
          <w:tcPr>
            <w:tcW w:w="1713" w:type="dxa"/>
            <w:vAlign w:val="center"/>
          </w:tcPr>
          <w:p w14:paraId="06F69EE0" w14:textId="77777777" w:rsidR="00F71F56" w:rsidRPr="00D31FC6" w:rsidRDefault="00F71F56" w:rsidP="00D30F6E">
            <w:pPr>
              <w:widowControl w:val="0"/>
              <w:snapToGrid w:val="0"/>
              <w:ind w:left="0"/>
              <w:jc w:val="left"/>
              <w:rPr>
                <w:ins w:id="4134" w:author="Kennedy, Muhil" w:date="2022-12-08T13:34:00Z"/>
                <w:rFonts w:ascii="Century Gothic" w:hAnsi="Century Gothic" w:cs="Arial"/>
                <w:szCs w:val="20"/>
                <w:lang w:val="en-GB"/>
              </w:rPr>
            </w:pPr>
          </w:p>
        </w:tc>
        <w:tc>
          <w:tcPr>
            <w:tcW w:w="1701" w:type="dxa"/>
            <w:vAlign w:val="center"/>
          </w:tcPr>
          <w:p w14:paraId="3E39BD49" w14:textId="77777777" w:rsidR="00F71F56" w:rsidRPr="00D31FC6" w:rsidRDefault="00F71F56" w:rsidP="00D30F6E">
            <w:pPr>
              <w:widowControl w:val="0"/>
              <w:snapToGrid w:val="0"/>
              <w:ind w:left="0"/>
              <w:jc w:val="center"/>
              <w:rPr>
                <w:ins w:id="4135" w:author="Kennedy, Muhil" w:date="2022-12-08T13:34:00Z"/>
                <w:rFonts w:ascii="Century Gothic" w:hAnsi="Century Gothic" w:cs="Arial"/>
                <w:szCs w:val="20"/>
                <w:lang w:val="en-GB"/>
              </w:rPr>
            </w:pPr>
          </w:p>
        </w:tc>
      </w:tr>
      <w:tr w:rsidR="00F71F56" w:rsidRPr="00ED081A" w14:paraId="3F0D42C7" w14:textId="77777777" w:rsidTr="00D30F6E">
        <w:trPr>
          <w:trHeight w:val="490"/>
          <w:jc w:val="center"/>
          <w:ins w:id="4136" w:author="Kennedy, Muhil" w:date="2022-12-08T13:34:00Z"/>
        </w:trPr>
        <w:tc>
          <w:tcPr>
            <w:tcW w:w="1481" w:type="dxa"/>
            <w:vAlign w:val="center"/>
          </w:tcPr>
          <w:p w14:paraId="768E6523" w14:textId="77777777" w:rsidR="00F71F56" w:rsidRPr="00D31FC6" w:rsidRDefault="00F71F56" w:rsidP="00D30F6E">
            <w:pPr>
              <w:widowControl w:val="0"/>
              <w:snapToGrid w:val="0"/>
              <w:ind w:left="0"/>
              <w:rPr>
                <w:ins w:id="4137" w:author="Kennedy, Muhil" w:date="2022-12-08T13:34:00Z"/>
                <w:rFonts w:ascii="Century Gothic" w:hAnsi="Century Gothic" w:cs="Arial"/>
                <w:szCs w:val="20"/>
                <w:lang w:val="en-GB"/>
              </w:rPr>
            </w:pPr>
            <w:ins w:id="4138" w:author="Kennedy, Muhil" w:date="2022-12-08T13:34:00Z">
              <w:r w:rsidRPr="00D31FC6">
                <w:rPr>
                  <w:rFonts w:ascii="Century Gothic" w:hAnsi="Century Gothic" w:cs="Arial"/>
                  <w:szCs w:val="20"/>
                  <w:lang w:val="en-GB"/>
                </w:rPr>
                <w:t xml:space="preserve">Appendix </w:t>
              </w:r>
              <w:r>
                <w:rPr>
                  <w:rFonts w:ascii="Century Gothic" w:hAnsi="Century Gothic" w:cs="Arial"/>
                  <w:szCs w:val="20"/>
                  <w:lang w:val="en-GB"/>
                </w:rPr>
                <w:t>A</w:t>
              </w:r>
            </w:ins>
          </w:p>
        </w:tc>
        <w:tc>
          <w:tcPr>
            <w:tcW w:w="2537" w:type="dxa"/>
            <w:vAlign w:val="center"/>
          </w:tcPr>
          <w:p w14:paraId="4FCAF3BD" w14:textId="77777777" w:rsidR="00F71F56" w:rsidRPr="00D31FC6" w:rsidRDefault="00F71F56" w:rsidP="00D30F6E">
            <w:pPr>
              <w:widowControl w:val="0"/>
              <w:snapToGrid w:val="0"/>
              <w:ind w:left="0"/>
              <w:rPr>
                <w:ins w:id="4139" w:author="Kennedy, Muhil" w:date="2022-12-08T13:34:00Z"/>
                <w:rFonts w:ascii="Century Gothic" w:hAnsi="Century Gothic" w:cs="Arial"/>
                <w:szCs w:val="20"/>
                <w:lang w:val="en-GB"/>
              </w:rPr>
            </w:pPr>
            <w:ins w:id="4140" w:author="Kennedy, Muhil" w:date="2022-12-08T13:34:00Z">
              <w:r w:rsidRPr="00D31FC6">
                <w:rPr>
                  <w:rFonts w:ascii="Century Gothic" w:hAnsi="Century Gothic"/>
                  <w:szCs w:val="20"/>
                  <w:lang w:val="en-US"/>
                </w:rPr>
                <w:t>Template of Declaration of Adherence</w:t>
              </w:r>
            </w:ins>
          </w:p>
        </w:tc>
        <w:tc>
          <w:tcPr>
            <w:tcW w:w="1584" w:type="dxa"/>
            <w:vAlign w:val="center"/>
          </w:tcPr>
          <w:p w14:paraId="37F57599" w14:textId="77777777" w:rsidR="00F71F56" w:rsidRPr="00D31FC6" w:rsidRDefault="00F71F56" w:rsidP="00D30F6E">
            <w:pPr>
              <w:widowControl w:val="0"/>
              <w:snapToGrid w:val="0"/>
              <w:ind w:left="0"/>
              <w:jc w:val="left"/>
              <w:rPr>
                <w:ins w:id="4141" w:author="Kennedy, Muhil" w:date="2022-12-08T13:34:00Z"/>
                <w:rFonts w:ascii="Century Gothic" w:hAnsi="Century Gothic" w:cs="Arial"/>
                <w:szCs w:val="20"/>
                <w:lang w:val="en-GB"/>
              </w:rPr>
            </w:pPr>
          </w:p>
        </w:tc>
        <w:tc>
          <w:tcPr>
            <w:tcW w:w="1713" w:type="dxa"/>
            <w:vAlign w:val="center"/>
          </w:tcPr>
          <w:p w14:paraId="5EAD438D" w14:textId="77777777" w:rsidR="00F71F56" w:rsidRPr="00D31FC6" w:rsidRDefault="00F71F56" w:rsidP="00D30F6E">
            <w:pPr>
              <w:widowControl w:val="0"/>
              <w:snapToGrid w:val="0"/>
              <w:ind w:left="0"/>
              <w:jc w:val="left"/>
              <w:rPr>
                <w:ins w:id="4142" w:author="Kennedy, Muhil" w:date="2022-12-08T13:34:00Z"/>
                <w:rFonts w:ascii="Century Gothic" w:hAnsi="Century Gothic" w:cs="Arial"/>
                <w:szCs w:val="20"/>
                <w:lang w:val="en-GB"/>
              </w:rPr>
            </w:pPr>
          </w:p>
        </w:tc>
        <w:tc>
          <w:tcPr>
            <w:tcW w:w="1701" w:type="dxa"/>
            <w:vAlign w:val="center"/>
          </w:tcPr>
          <w:p w14:paraId="38055150" w14:textId="77777777" w:rsidR="00F71F56" w:rsidRPr="00D31FC6" w:rsidRDefault="00F71F56" w:rsidP="00D30F6E">
            <w:pPr>
              <w:widowControl w:val="0"/>
              <w:snapToGrid w:val="0"/>
              <w:ind w:left="0"/>
              <w:jc w:val="center"/>
              <w:rPr>
                <w:ins w:id="4143" w:author="Kennedy, Muhil" w:date="2022-12-08T13:34:00Z"/>
                <w:rFonts w:ascii="Century Gothic" w:hAnsi="Century Gothic" w:cs="Arial"/>
                <w:szCs w:val="20"/>
                <w:lang w:val="en-GB"/>
              </w:rPr>
            </w:pPr>
          </w:p>
        </w:tc>
      </w:tr>
    </w:tbl>
    <w:p w14:paraId="7AC7A887" w14:textId="77777777" w:rsidR="00F71F56" w:rsidRPr="00497E67" w:rsidRDefault="00F71F56" w:rsidP="00F71F56">
      <w:pPr>
        <w:widowControl w:val="0"/>
        <w:snapToGrid w:val="0"/>
        <w:rPr>
          <w:ins w:id="4144" w:author="Kennedy, Muhil" w:date="2022-12-08T13:34:00Z"/>
          <w:rFonts w:ascii="Century Gothic" w:hAnsi="Century Gothic"/>
          <w:szCs w:val="20"/>
          <w:lang w:val="en-US" w:eastAsia="pt-BR"/>
        </w:rPr>
      </w:pPr>
    </w:p>
    <w:p w14:paraId="589933E2" w14:textId="77777777" w:rsidR="00F71F56" w:rsidRDefault="00F71F56" w:rsidP="00F71F56">
      <w:pPr>
        <w:pStyle w:val="FaureciaText2"/>
        <w:widowControl w:val="0"/>
        <w:snapToGrid w:val="0"/>
        <w:spacing w:before="0" w:after="0"/>
        <w:ind w:left="0"/>
        <w:rPr>
          <w:ins w:id="4145" w:author="Kennedy, Muhil" w:date="2022-12-08T13:34:00Z"/>
          <w:rFonts w:ascii="Century Gothic" w:hAnsi="Century Gothic"/>
          <w:szCs w:val="20"/>
          <w:lang w:val="en-US"/>
        </w:rPr>
      </w:pPr>
      <w:ins w:id="4146" w:author="Kennedy, Muhil" w:date="2022-12-08T13:34:00Z">
        <w:r w:rsidRPr="005033D1">
          <w:rPr>
            <w:rFonts w:ascii="Century Gothic" w:hAnsi="Century Gothic"/>
            <w:szCs w:val="20"/>
            <w:lang w:val="en-GB" w:eastAsia="fr-FR"/>
          </w:rPr>
          <w:t xml:space="preserve">In the event of discrepancies, the documents named in this </w:t>
        </w:r>
        <w:r>
          <w:rPr>
            <w:rFonts w:ascii="Century Gothic" w:hAnsi="Century Gothic"/>
            <w:szCs w:val="20"/>
            <w:lang w:val="en-GB" w:eastAsia="fr-FR"/>
          </w:rPr>
          <w:t>article</w:t>
        </w:r>
        <w:r w:rsidRPr="005033D1">
          <w:rPr>
            <w:rFonts w:ascii="Century Gothic" w:hAnsi="Century Gothic"/>
            <w:szCs w:val="20"/>
            <w:lang w:val="en-GB" w:eastAsia="fr-FR"/>
          </w:rPr>
          <w:t xml:space="preserve"> 2 shall apply in the order stated. The LON shall take precedence over all above-mentioned documents. I</w:t>
        </w:r>
        <w:r w:rsidRPr="005033D1">
          <w:rPr>
            <w:rFonts w:ascii="Century Gothic" w:hAnsi="Century Gothic"/>
            <w:szCs w:val="20"/>
            <w:lang w:val="en-US"/>
          </w:rPr>
          <w:t>n case of contradiction, specific provisions shall prevail over general provisions.</w:t>
        </w:r>
      </w:ins>
    </w:p>
    <w:p w14:paraId="08685439" w14:textId="77777777" w:rsidR="00F71F56" w:rsidRPr="00497E67" w:rsidRDefault="00F71F56" w:rsidP="00F71F56">
      <w:pPr>
        <w:pStyle w:val="FaureciaText2"/>
        <w:widowControl w:val="0"/>
        <w:snapToGrid w:val="0"/>
        <w:spacing w:before="0" w:after="0"/>
        <w:ind w:left="0"/>
        <w:rPr>
          <w:ins w:id="4147" w:author="Kennedy, Muhil" w:date="2022-12-08T13:34:00Z"/>
          <w:rFonts w:ascii="Century Gothic" w:hAnsi="Century Gothic"/>
          <w:szCs w:val="20"/>
          <w:lang w:val="en-US" w:eastAsia="fr-FR"/>
        </w:rPr>
      </w:pPr>
    </w:p>
    <w:p w14:paraId="2573D07F" w14:textId="77777777" w:rsidR="00F71F56" w:rsidRPr="006B1A43" w:rsidRDefault="00F71F56" w:rsidP="00F71F56">
      <w:pPr>
        <w:pStyle w:val="Heading1"/>
        <w:keepNext w:val="0"/>
        <w:widowControl w:val="0"/>
        <w:tabs>
          <w:tab w:val="num" w:pos="1440"/>
        </w:tabs>
        <w:snapToGrid w:val="0"/>
        <w:ind w:left="0"/>
        <w:rPr>
          <w:ins w:id="4148" w:author="Kennedy, Muhil" w:date="2022-12-08T13:34:00Z"/>
          <w:rFonts w:ascii="Century Gothic" w:hAnsi="Century Gothic"/>
          <w:lang w:val="en-US"/>
          <w14:shadow w14:blurRad="0" w14:dist="0" w14:dir="0" w14:sx="0" w14:sy="0" w14:kx="0" w14:ky="0" w14:algn="none">
            <w14:srgbClr w14:val="000000"/>
          </w14:shadow>
        </w:rPr>
      </w:pPr>
      <w:ins w:id="4149" w:author="Kennedy, Muhil" w:date="2022-12-08T13:34:00Z">
        <w:r w:rsidRPr="006B1A43">
          <w:rPr>
            <w:rFonts w:ascii="Century Gothic" w:hAnsi="Century Gothic"/>
            <w:lang w:val="en-US"/>
            <w14:shadow w14:blurRad="0" w14:dist="0" w14:dir="0" w14:sx="0" w14:sy="0" w14:kx="0" w14:ky="0" w14:algn="none">
              <w14:srgbClr w14:val="000000"/>
            </w14:shadow>
          </w:rPr>
          <w:t>Supplier’s delivery obligation</w:t>
        </w:r>
      </w:ins>
    </w:p>
    <w:p w14:paraId="67125E0B" w14:textId="77777777" w:rsidR="00F71F56" w:rsidRDefault="00F71F56" w:rsidP="00F71F56">
      <w:pPr>
        <w:pStyle w:val="Heading2"/>
        <w:keepNext w:val="0"/>
        <w:widowControl w:val="0"/>
        <w:numPr>
          <w:ilvl w:val="0"/>
          <w:numId w:val="0"/>
        </w:numPr>
        <w:snapToGrid w:val="0"/>
        <w:spacing w:before="0" w:after="0"/>
        <w:ind w:left="576"/>
        <w:rPr>
          <w:ins w:id="4150" w:author="Kennedy, Muhil" w:date="2022-12-08T13:34:00Z"/>
          <w:rFonts w:ascii="Century Gothic" w:hAnsi="Century Gothic"/>
          <w:i w:val="0"/>
          <w:iCs w:val="0"/>
          <w14:shadow w14:blurRad="0" w14:dist="0" w14:dir="0" w14:sx="0" w14:sy="0" w14:kx="0" w14:ky="0" w14:algn="none">
            <w14:srgbClr w14:val="000000"/>
          </w14:shadow>
        </w:rPr>
      </w:pPr>
    </w:p>
    <w:p w14:paraId="46AEB7E5" w14:textId="77777777" w:rsidR="00F71F56" w:rsidRPr="006B1A43" w:rsidRDefault="00F71F56" w:rsidP="00F71F56">
      <w:pPr>
        <w:pStyle w:val="Heading2"/>
        <w:keepNext w:val="0"/>
        <w:widowControl w:val="0"/>
        <w:snapToGrid w:val="0"/>
        <w:spacing w:before="0" w:after="0"/>
        <w:rPr>
          <w:ins w:id="4151" w:author="Kennedy, Muhil" w:date="2022-12-08T13:34:00Z"/>
          <w:rFonts w:ascii="Century Gothic" w:hAnsi="Century Gothic"/>
          <w:i w:val="0"/>
          <w:iCs w:val="0"/>
          <w14:shadow w14:blurRad="0" w14:dist="0" w14:dir="0" w14:sx="0" w14:sy="0" w14:kx="0" w14:ky="0" w14:algn="none">
            <w14:srgbClr w14:val="000000"/>
          </w14:shadow>
        </w:rPr>
      </w:pPr>
      <w:ins w:id="4152" w:author="Kennedy, Muhil" w:date="2022-12-08T13:34:00Z">
        <w:r w:rsidRPr="006B1A43">
          <w:rPr>
            <w:rFonts w:ascii="Century Gothic" w:hAnsi="Century Gothic"/>
            <w:i w:val="0"/>
            <w:iCs w:val="0"/>
            <w14:shadow w14:blurRad="0" w14:dist="0" w14:dir="0" w14:sx="0" w14:sy="0" w14:kx="0" w14:ky="0" w14:algn="none">
              <w14:srgbClr w14:val="000000"/>
            </w14:shadow>
          </w:rPr>
          <w:t>Development Phase</w:t>
        </w:r>
      </w:ins>
    </w:p>
    <w:p w14:paraId="37D1953F" w14:textId="77777777" w:rsidR="00F71F56" w:rsidRDefault="00F71F56" w:rsidP="00F71F56">
      <w:pPr>
        <w:pStyle w:val="Heading3"/>
        <w:keepNext w:val="0"/>
        <w:widowControl w:val="0"/>
        <w:numPr>
          <w:ilvl w:val="0"/>
          <w:numId w:val="0"/>
        </w:numPr>
        <w:snapToGrid w:val="0"/>
        <w:spacing w:before="0" w:after="0"/>
        <w:ind w:left="1287"/>
        <w:rPr>
          <w:ins w:id="4153" w:author="Kennedy, Muhil" w:date="2022-12-08T13:34:00Z"/>
          <w:rFonts w:ascii="Century Gothic" w:hAnsi="Century Gothic"/>
          <w:szCs w:val="20"/>
        </w:rPr>
      </w:pPr>
    </w:p>
    <w:p w14:paraId="7E576F8B"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154" w:author="Kennedy, Muhil" w:date="2022-12-08T13:34:00Z"/>
          <w:rFonts w:ascii="Century Gothic" w:hAnsi="Century Gothic"/>
          <w:b w:val="0"/>
          <w:bCs w:val="0"/>
          <w:i/>
          <w:iCs/>
          <w:szCs w:val="20"/>
        </w:rPr>
      </w:pPr>
      <w:ins w:id="4155" w:author="Kennedy, Muhil" w:date="2022-12-08T13:34:00Z">
        <w:r w:rsidRPr="006B1A43">
          <w:rPr>
            <w:rFonts w:ascii="Century Gothic" w:hAnsi="Century Gothic"/>
            <w:b w:val="0"/>
            <w:bCs w:val="0"/>
            <w:i/>
            <w:iCs/>
            <w:szCs w:val="20"/>
          </w:rPr>
          <w:t>Description of Development</w:t>
        </w:r>
      </w:ins>
    </w:p>
    <w:p w14:paraId="7B5F29A5" w14:textId="77777777" w:rsidR="00F71F56" w:rsidRDefault="00F71F56" w:rsidP="00F71F56">
      <w:pPr>
        <w:widowControl w:val="0"/>
        <w:snapToGrid w:val="0"/>
        <w:rPr>
          <w:ins w:id="4156" w:author="Kennedy, Muhil" w:date="2022-12-08T13:34:00Z"/>
          <w:rFonts w:ascii="Century Gothic" w:hAnsi="Century Gothic"/>
          <w:szCs w:val="20"/>
          <w:highlight w:val="yellow"/>
          <w:lang w:val="en-US" w:eastAsia="en-US"/>
        </w:rPr>
      </w:pPr>
    </w:p>
    <w:p w14:paraId="0CCD8C6A" w14:textId="77777777" w:rsidR="00F71F56" w:rsidRPr="00497E67" w:rsidRDefault="00F71F56" w:rsidP="00F71F56">
      <w:pPr>
        <w:widowControl w:val="0"/>
        <w:snapToGrid w:val="0"/>
        <w:rPr>
          <w:ins w:id="4157" w:author="Kennedy, Muhil" w:date="2022-12-08T13:34:00Z"/>
          <w:rFonts w:ascii="Century Gothic" w:hAnsi="Century Gothic"/>
          <w:szCs w:val="20"/>
          <w:lang w:val="en-US" w:eastAsia="en-US"/>
        </w:rPr>
      </w:pPr>
      <w:ins w:id="4158" w:author="Kennedy, Muhil" w:date="2022-12-08T13:34:00Z">
        <w:r w:rsidRPr="00497E67">
          <w:rPr>
            <w:rFonts w:ascii="Century Gothic" w:hAnsi="Century Gothic"/>
            <w:szCs w:val="20"/>
            <w:highlight w:val="yellow"/>
            <w:lang w:val="en-US" w:eastAsia="en-US"/>
          </w:rPr>
          <w:t>Description of Development to be inserted.</w:t>
        </w:r>
      </w:ins>
    </w:p>
    <w:p w14:paraId="44908085" w14:textId="77777777" w:rsidR="00F71F56" w:rsidRPr="006B1A43" w:rsidRDefault="00F71F56" w:rsidP="00F71F56">
      <w:pPr>
        <w:pStyle w:val="Heading3"/>
        <w:keepNext w:val="0"/>
        <w:widowControl w:val="0"/>
        <w:numPr>
          <w:ilvl w:val="0"/>
          <w:numId w:val="0"/>
        </w:numPr>
        <w:snapToGrid w:val="0"/>
        <w:spacing w:before="0" w:after="0"/>
        <w:ind w:left="1287"/>
        <w:rPr>
          <w:ins w:id="4159" w:author="Kennedy, Muhil" w:date="2022-12-08T13:34:00Z"/>
          <w:rFonts w:ascii="Century Gothic" w:hAnsi="Century Gothic"/>
          <w:szCs w:val="20"/>
          <w:lang w:val="en-US"/>
        </w:rPr>
      </w:pPr>
    </w:p>
    <w:p w14:paraId="769F4920"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160" w:author="Kennedy, Muhil" w:date="2022-12-08T13:34:00Z"/>
          <w:rFonts w:ascii="Century Gothic" w:hAnsi="Century Gothic"/>
          <w:b w:val="0"/>
          <w:bCs w:val="0"/>
          <w:i/>
          <w:iCs/>
          <w:szCs w:val="20"/>
        </w:rPr>
      </w:pPr>
      <w:ins w:id="4161" w:author="Kennedy, Muhil" w:date="2022-12-08T13:34:00Z">
        <w:r w:rsidRPr="006B1A43">
          <w:rPr>
            <w:rFonts w:ascii="Century Gothic" w:hAnsi="Century Gothic"/>
            <w:b w:val="0"/>
            <w:bCs w:val="0"/>
            <w:i/>
            <w:iCs/>
            <w:szCs w:val="20"/>
          </w:rPr>
          <w:t xml:space="preserve">Deliverables </w:t>
        </w:r>
      </w:ins>
    </w:p>
    <w:p w14:paraId="57C55685" w14:textId="77777777" w:rsidR="00F71F56" w:rsidRDefault="00F71F56" w:rsidP="00F71F56">
      <w:pPr>
        <w:widowControl w:val="0"/>
        <w:snapToGrid w:val="0"/>
        <w:rPr>
          <w:ins w:id="4162" w:author="Kennedy, Muhil" w:date="2022-12-08T13:34:00Z"/>
          <w:rFonts w:ascii="Century Gothic" w:hAnsi="Century Gothic" w:cs="Arial"/>
          <w:szCs w:val="20"/>
          <w:highlight w:val="yellow"/>
          <w:lang w:val="en-GB"/>
        </w:rPr>
      </w:pPr>
    </w:p>
    <w:p w14:paraId="48951CEF" w14:textId="77777777" w:rsidR="00F71F56" w:rsidRPr="00497E67" w:rsidRDefault="00F71F56" w:rsidP="00F71F56">
      <w:pPr>
        <w:widowControl w:val="0"/>
        <w:snapToGrid w:val="0"/>
        <w:rPr>
          <w:ins w:id="4163" w:author="Kennedy, Muhil" w:date="2022-12-08T13:34:00Z"/>
          <w:rFonts w:ascii="Century Gothic" w:hAnsi="Century Gothic" w:cs="Arial"/>
          <w:szCs w:val="20"/>
          <w:lang w:val="en-GB"/>
        </w:rPr>
      </w:pPr>
      <w:ins w:id="4164" w:author="Kennedy, Muhil" w:date="2022-12-08T13:34:00Z">
        <w:r w:rsidRPr="00497E67">
          <w:rPr>
            <w:rFonts w:ascii="Century Gothic" w:hAnsi="Century Gothic" w:cs="Arial"/>
            <w:szCs w:val="20"/>
            <w:highlight w:val="yellow"/>
            <w:lang w:val="en-GB"/>
          </w:rPr>
          <w:t>Description of the Deliverables to be inserted</w:t>
        </w:r>
        <w:r w:rsidRPr="00497E67">
          <w:rPr>
            <w:rFonts w:ascii="Century Gothic" w:hAnsi="Century Gothic" w:cs="Arial"/>
            <w:szCs w:val="20"/>
            <w:lang w:val="en-GB"/>
          </w:rPr>
          <w:t>.</w:t>
        </w:r>
      </w:ins>
    </w:p>
    <w:p w14:paraId="1B83D6E4" w14:textId="77777777" w:rsidR="00F71F56" w:rsidRPr="006B1A43" w:rsidRDefault="00F71F56" w:rsidP="00F71F56">
      <w:pPr>
        <w:pStyle w:val="Heading3"/>
        <w:keepNext w:val="0"/>
        <w:widowControl w:val="0"/>
        <w:numPr>
          <w:ilvl w:val="0"/>
          <w:numId w:val="0"/>
        </w:numPr>
        <w:snapToGrid w:val="0"/>
        <w:spacing w:before="0" w:after="0"/>
        <w:ind w:left="1287"/>
        <w:rPr>
          <w:ins w:id="4165" w:author="Kennedy, Muhil" w:date="2022-12-08T13:34:00Z"/>
          <w:rFonts w:ascii="Century Gothic" w:hAnsi="Century Gothic"/>
          <w:szCs w:val="20"/>
          <w:lang w:val="en-US"/>
        </w:rPr>
      </w:pPr>
    </w:p>
    <w:p w14:paraId="2BD7A90B"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166" w:author="Kennedy, Muhil" w:date="2022-12-08T13:34:00Z"/>
          <w:rFonts w:ascii="Century Gothic" w:hAnsi="Century Gothic"/>
          <w:b w:val="0"/>
          <w:bCs w:val="0"/>
          <w:i/>
          <w:iCs/>
          <w:szCs w:val="20"/>
        </w:rPr>
      </w:pPr>
      <w:ins w:id="4167" w:author="Kennedy, Muhil" w:date="2022-12-08T13:34:00Z">
        <w:r w:rsidRPr="006B1A43">
          <w:rPr>
            <w:rFonts w:ascii="Century Gothic" w:hAnsi="Century Gothic"/>
            <w:b w:val="0"/>
            <w:bCs w:val="0"/>
            <w:i/>
            <w:iCs/>
            <w:szCs w:val="20"/>
          </w:rPr>
          <w:t>Validation Process</w:t>
        </w:r>
      </w:ins>
    </w:p>
    <w:p w14:paraId="0B7CD807" w14:textId="77777777" w:rsidR="00F71F56" w:rsidRDefault="00F71F56" w:rsidP="00F71F56">
      <w:pPr>
        <w:widowControl w:val="0"/>
        <w:snapToGrid w:val="0"/>
        <w:rPr>
          <w:ins w:id="4168" w:author="Kennedy, Muhil" w:date="2022-12-08T13:34:00Z"/>
          <w:rFonts w:ascii="Century Gothic" w:hAnsi="Century Gothic" w:cs="Arial"/>
          <w:szCs w:val="20"/>
          <w:lang w:val="en-GB"/>
        </w:rPr>
      </w:pPr>
    </w:p>
    <w:p w14:paraId="4F782D87" w14:textId="77777777" w:rsidR="00F71F56" w:rsidRPr="00497E67" w:rsidRDefault="00F71F56" w:rsidP="00F71F56">
      <w:pPr>
        <w:widowControl w:val="0"/>
        <w:snapToGrid w:val="0"/>
        <w:rPr>
          <w:ins w:id="4169" w:author="Kennedy, Muhil" w:date="2022-12-08T13:34:00Z"/>
          <w:rFonts w:ascii="Century Gothic" w:hAnsi="Century Gothic" w:cs="Arial"/>
          <w:szCs w:val="20"/>
          <w:lang w:val="en-GB"/>
        </w:rPr>
      </w:pPr>
      <w:ins w:id="4170" w:author="Kennedy, Muhil" w:date="2022-12-08T13:34:00Z">
        <w:r w:rsidRPr="00497E67">
          <w:rPr>
            <w:rFonts w:ascii="Century Gothic" w:hAnsi="Century Gothic" w:cs="Arial"/>
            <w:szCs w:val="20"/>
            <w:lang w:val="en-GB"/>
          </w:rPr>
          <w:t>The Supplier is committed to fulfil the PPAP (as defined in Supplier Requirement Manual) and Program milestones on time according to the Program planning. Date for PPAP and Program milestones will be agreed in advanced product quality planning ("</w:t>
        </w:r>
        <w:r w:rsidRPr="00497E67">
          <w:rPr>
            <w:rFonts w:ascii="Century Gothic" w:hAnsi="Century Gothic" w:cs="Arial"/>
            <w:b/>
            <w:szCs w:val="20"/>
            <w:lang w:val="en-GB"/>
          </w:rPr>
          <w:t>APQP</w:t>
        </w:r>
        <w:r w:rsidRPr="00497E67">
          <w:rPr>
            <w:rFonts w:ascii="Century Gothic" w:hAnsi="Century Gothic" w:cs="Arial"/>
            <w:szCs w:val="20"/>
            <w:lang w:val="en-GB"/>
          </w:rPr>
          <w:t>") meetings, as described in Supplier Requirement Manual. In case of failure to fulfil the dates agreed in the latest APQP, Faurecia will charge to Supplier all associated costs with, minimum 5% of the associated Tools Price (as defined below). ASQ (Advanced Supplier Quality) Status Report (as described in Supplier Requirement Manual) must be updated at least on a monthly basis, and submitted to Faurecia the 20</w:t>
        </w:r>
        <w:r w:rsidRPr="00497E67">
          <w:rPr>
            <w:rFonts w:ascii="Century Gothic" w:hAnsi="Century Gothic" w:cs="Arial"/>
            <w:szCs w:val="20"/>
            <w:vertAlign w:val="superscript"/>
            <w:lang w:val="en-GB"/>
          </w:rPr>
          <w:t>th</w:t>
        </w:r>
        <w:r w:rsidRPr="00497E67">
          <w:rPr>
            <w:rFonts w:ascii="Century Gothic" w:hAnsi="Century Gothic" w:cs="Arial"/>
            <w:szCs w:val="20"/>
            <w:lang w:val="en-GB"/>
          </w:rPr>
          <w:t xml:space="preserve"> of each month. </w:t>
        </w:r>
      </w:ins>
    </w:p>
    <w:p w14:paraId="50777B98" w14:textId="77777777" w:rsidR="00F71F56" w:rsidRPr="00497E67" w:rsidRDefault="00F71F56" w:rsidP="00F71F56">
      <w:pPr>
        <w:widowControl w:val="0"/>
        <w:snapToGrid w:val="0"/>
        <w:rPr>
          <w:ins w:id="4171" w:author="Kennedy, Muhil" w:date="2022-12-08T13:34:00Z"/>
          <w:rFonts w:ascii="Century Gothic" w:hAnsi="Century Gothic" w:cs="Arial"/>
          <w:szCs w:val="20"/>
          <w:lang w:val="en-GB"/>
        </w:rPr>
      </w:pPr>
    </w:p>
    <w:p w14:paraId="12CD511C" w14:textId="77777777" w:rsidR="00F71F56" w:rsidRPr="00497E67" w:rsidRDefault="00F71F56" w:rsidP="00F71F56">
      <w:pPr>
        <w:widowControl w:val="0"/>
        <w:snapToGrid w:val="0"/>
        <w:rPr>
          <w:ins w:id="4172" w:author="Kennedy, Muhil" w:date="2022-12-08T13:34:00Z"/>
          <w:rFonts w:ascii="Century Gothic" w:hAnsi="Century Gothic" w:cs="Arial"/>
          <w:szCs w:val="20"/>
          <w:lang w:val="en-GB"/>
        </w:rPr>
      </w:pPr>
      <w:ins w:id="4173" w:author="Kennedy, Muhil" w:date="2022-12-08T13:34:00Z">
        <w:r w:rsidRPr="00497E67">
          <w:rPr>
            <w:rFonts w:ascii="Century Gothic" w:hAnsi="Century Gothic" w:cs="Arial"/>
            <w:szCs w:val="20"/>
            <w:lang w:val="en-GB"/>
          </w:rPr>
          <w:t>The Supplier shall propose a detailed Program timing including all design, test, and industrialisation milestones in accordance with Faurecia's and OEM's Program milestones that will have to be approved by Faurecia.</w:t>
        </w:r>
      </w:ins>
    </w:p>
    <w:p w14:paraId="69AD5F4F" w14:textId="77777777" w:rsidR="00F71F56" w:rsidRPr="00497E67" w:rsidRDefault="00F71F56" w:rsidP="00F71F56">
      <w:pPr>
        <w:widowControl w:val="0"/>
        <w:snapToGrid w:val="0"/>
        <w:rPr>
          <w:ins w:id="4174" w:author="Kennedy, Muhil" w:date="2022-12-08T13:34:00Z"/>
          <w:rFonts w:ascii="Century Gothic" w:hAnsi="Century Gothic" w:cs="Arial"/>
          <w:szCs w:val="20"/>
          <w:lang w:val="en-GB"/>
        </w:rPr>
      </w:pPr>
    </w:p>
    <w:p w14:paraId="3B2E461F" w14:textId="77777777" w:rsidR="00F71F56" w:rsidRPr="00497E67" w:rsidRDefault="00F71F56" w:rsidP="00F71F56">
      <w:pPr>
        <w:widowControl w:val="0"/>
        <w:snapToGrid w:val="0"/>
        <w:rPr>
          <w:ins w:id="4175" w:author="Kennedy, Muhil" w:date="2022-12-08T13:34:00Z"/>
          <w:rFonts w:ascii="Century Gothic" w:hAnsi="Century Gothic" w:cs="Arial"/>
          <w:szCs w:val="20"/>
          <w:lang w:val="en-GB"/>
        </w:rPr>
      </w:pPr>
      <w:ins w:id="4176" w:author="Kennedy, Muhil" w:date="2022-12-08T13:34:00Z">
        <w:r w:rsidRPr="00497E67">
          <w:rPr>
            <w:rFonts w:ascii="Century Gothic" w:hAnsi="Century Gothic" w:cs="Arial"/>
            <w:szCs w:val="20"/>
            <w:lang w:val="en-GB"/>
          </w:rPr>
          <w:t xml:space="preserve">All timings follow-up (Tools, test, industrialization…) will be updated and sent to Faurecia's Program Buyer/ASQ every week. </w:t>
        </w:r>
      </w:ins>
    </w:p>
    <w:p w14:paraId="7944E6BB" w14:textId="77777777" w:rsidR="00F71F56" w:rsidRPr="00497E67" w:rsidRDefault="00F71F56" w:rsidP="00F71F56">
      <w:pPr>
        <w:widowControl w:val="0"/>
        <w:snapToGrid w:val="0"/>
        <w:rPr>
          <w:ins w:id="4177" w:author="Kennedy, Muhil" w:date="2022-12-08T13:34:00Z"/>
          <w:rFonts w:ascii="Century Gothic" w:hAnsi="Century Gothic" w:cs="Arial"/>
          <w:szCs w:val="20"/>
          <w:lang w:val="en-GB"/>
        </w:rPr>
      </w:pPr>
    </w:p>
    <w:p w14:paraId="63547B1C" w14:textId="77777777" w:rsidR="00F71F56" w:rsidRPr="00497E67" w:rsidRDefault="00F71F56" w:rsidP="00F71F56">
      <w:pPr>
        <w:widowControl w:val="0"/>
        <w:snapToGrid w:val="0"/>
        <w:rPr>
          <w:ins w:id="4178" w:author="Kennedy, Muhil" w:date="2022-12-08T13:34:00Z"/>
          <w:rFonts w:ascii="Century Gothic" w:hAnsi="Century Gothic" w:cs="Arial"/>
          <w:szCs w:val="20"/>
          <w:lang w:val="en-GB"/>
        </w:rPr>
      </w:pPr>
      <w:ins w:id="4179" w:author="Kennedy, Muhil" w:date="2022-12-08T13:34:00Z">
        <w:r w:rsidRPr="00497E67">
          <w:rPr>
            <w:rFonts w:ascii="Century Gothic" w:hAnsi="Century Gothic" w:cs="Arial"/>
            <w:szCs w:val="20"/>
            <w:lang w:val="en-GB"/>
          </w:rPr>
          <w:t xml:space="preserve">The Supplier has to reserve and provide all the necessary means and personnel from the concerned departments in order to achieve the Program planning, by nominating a dedicated team including, at least, project leader, product engineer and quality engineer. The Supplier's Program team will have to be kept until SOP (as defined below) date+90 days or PPAP+90days.  </w:t>
        </w:r>
      </w:ins>
    </w:p>
    <w:p w14:paraId="3B03BFA8" w14:textId="77777777" w:rsidR="00F71F56" w:rsidRDefault="00F71F56" w:rsidP="00F71F56">
      <w:pPr>
        <w:widowControl w:val="0"/>
        <w:snapToGrid w:val="0"/>
        <w:rPr>
          <w:ins w:id="4180" w:author="Kennedy, Muhil" w:date="2022-12-08T13:34:00Z"/>
          <w:rFonts w:ascii="Century Gothic" w:hAnsi="Century Gothic" w:cs="Arial"/>
          <w:szCs w:val="20"/>
          <w:lang w:val="en-GB"/>
        </w:rPr>
      </w:pPr>
    </w:p>
    <w:p w14:paraId="19DC6BBF" w14:textId="77777777" w:rsidR="00F71F56" w:rsidRPr="00497E67" w:rsidRDefault="00F71F56" w:rsidP="00F71F56">
      <w:pPr>
        <w:widowControl w:val="0"/>
        <w:snapToGrid w:val="0"/>
        <w:rPr>
          <w:ins w:id="4181" w:author="Kennedy, Muhil" w:date="2022-12-08T13:34:00Z"/>
          <w:rFonts w:ascii="Century Gothic" w:hAnsi="Century Gothic" w:cs="Arial"/>
          <w:szCs w:val="20"/>
          <w:lang w:val="en-GB"/>
        </w:rPr>
      </w:pPr>
      <w:ins w:id="4182" w:author="Kennedy, Muhil" w:date="2022-12-08T13:34:00Z">
        <w:r w:rsidRPr="00497E67">
          <w:rPr>
            <w:rFonts w:ascii="Century Gothic" w:hAnsi="Century Gothic" w:cs="Arial"/>
            <w:szCs w:val="20"/>
            <w:lang w:val="en-GB"/>
          </w:rPr>
          <w:lastRenderedPageBreak/>
          <w:t xml:space="preserve">During the regular follow up of the </w:t>
        </w:r>
        <w:r>
          <w:rPr>
            <w:rFonts w:ascii="Century Gothic" w:hAnsi="Century Gothic" w:cs="Arial"/>
            <w:szCs w:val="20"/>
            <w:highlight w:val="green"/>
            <w:lang w:val="en-GB"/>
          </w:rPr>
          <w:t>D</w:t>
        </w:r>
        <w:r w:rsidRPr="00497E67">
          <w:rPr>
            <w:rFonts w:ascii="Century Gothic" w:hAnsi="Century Gothic" w:cs="Arial"/>
            <w:szCs w:val="20"/>
            <w:highlight w:val="green"/>
            <w:lang w:val="en-GB"/>
          </w:rPr>
          <w:t xml:space="preserve">evelopment   </w:t>
        </w:r>
        <w:r w:rsidRPr="00497E67">
          <w:rPr>
            <w:rFonts w:ascii="Century Gothic" w:hAnsi="Century Gothic" w:cs="Arial"/>
            <w:szCs w:val="20"/>
            <w:highlight w:val="yellow"/>
            <w:lang w:val="en-GB"/>
          </w:rPr>
          <w:t>/</w:t>
        </w:r>
        <w:r>
          <w:rPr>
            <w:rFonts w:ascii="Century Gothic" w:hAnsi="Century Gothic" w:cs="Arial"/>
            <w:szCs w:val="20"/>
            <w:highlight w:val="yellow"/>
            <w:lang w:val="en-GB"/>
          </w:rPr>
          <w:t>m</w:t>
        </w:r>
        <w:r w:rsidRPr="00497E67">
          <w:rPr>
            <w:rFonts w:ascii="Century Gothic" w:hAnsi="Century Gothic" w:cs="Arial"/>
            <w:szCs w:val="20"/>
            <w:highlight w:val="yellow"/>
            <w:lang w:val="en-GB"/>
          </w:rPr>
          <w:t>anufacturing</w:t>
        </w:r>
        <w:r w:rsidRPr="00497E67">
          <w:rPr>
            <w:rFonts w:ascii="Century Gothic" w:hAnsi="Century Gothic" w:cs="Arial"/>
            <w:szCs w:val="20"/>
            <w:lang w:val="en-GB"/>
          </w:rPr>
          <w:t xml:space="preserve"> of the Part, it will be monitored if the Supplier is able to achieve the agreed Deliverables. Faurecia will be entitled to subcontract all or part of the Agreement if the Supplier is unable to achieve such agreed Deliverables after notice sent to the Supplier. All related costs will be charged to the Supplier.</w:t>
        </w:r>
      </w:ins>
    </w:p>
    <w:p w14:paraId="381E3E74" w14:textId="77777777" w:rsidR="00F71F56" w:rsidRPr="00497E67" w:rsidRDefault="00F71F56" w:rsidP="00F71F56">
      <w:pPr>
        <w:widowControl w:val="0"/>
        <w:snapToGrid w:val="0"/>
        <w:rPr>
          <w:ins w:id="4183" w:author="Kennedy, Muhil" w:date="2022-12-08T13:34:00Z"/>
          <w:rFonts w:ascii="Century Gothic" w:hAnsi="Century Gothic" w:cs="Arial"/>
          <w:szCs w:val="20"/>
          <w:lang w:val="en-GB"/>
        </w:rPr>
      </w:pPr>
    </w:p>
    <w:p w14:paraId="7B4EA73A" w14:textId="77777777" w:rsidR="00F71F56" w:rsidRPr="00497E67" w:rsidRDefault="00F71F56" w:rsidP="00F71F56">
      <w:pPr>
        <w:widowControl w:val="0"/>
        <w:snapToGrid w:val="0"/>
        <w:rPr>
          <w:ins w:id="4184" w:author="Kennedy, Muhil" w:date="2022-12-08T13:34:00Z"/>
          <w:rFonts w:ascii="Century Gothic" w:hAnsi="Century Gothic" w:cs="Arial"/>
          <w:szCs w:val="20"/>
          <w:lang w:val="en-GB"/>
        </w:rPr>
      </w:pPr>
      <w:ins w:id="4185" w:author="Kennedy, Muhil" w:date="2022-12-08T13:34:00Z">
        <w:r w:rsidRPr="00497E67">
          <w:rPr>
            <w:rFonts w:ascii="Century Gothic" w:hAnsi="Century Gothic" w:cs="Arial"/>
            <w:szCs w:val="20"/>
            <w:lang w:val="en-GB"/>
          </w:rPr>
          <w:t>The Supplier has to provide on-site support during all phases of prototype builds and Program launch as necessary and/or requested by Faurecia</w:t>
        </w:r>
      </w:ins>
    </w:p>
    <w:p w14:paraId="13725A07" w14:textId="77777777" w:rsidR="00F71F56" w:rsidRPr="00497E67" w:rsidRDefault="00F71F56" w:rsidP="00F71F56">
      <w:pPr>
        <w:widowControl w:val="0"/>
        <w:snapToGrid w:val="0"/>
        <w:rPr>
          <w:ins w:id="4186" w:author="Kennedy, Muhil" w:date="2022-12-08T13:34:00Z"/>
          <w:rFonts w:ascii="Century Gothic" w:hAnsi="Century Gothic" w:cs="Arial"/>
          <w:szCs w:val="20"/>
          <w:lang w:val="en-GB"/>
        </w:rPr>
      </w:pPr>
    </w:p>
    <w:p w14:paraId="24F47F0F" w14:textId="77777777" w:rsidR="00F71F56" w:rsidRPr="00497E67" w:rsidRDefault="00F71F56" w:rsidP="00F71F56">
      <w:pPr>
        <w:widowControl w:val="0"/>
        <w:snapToGrid w:val="0"/>
        <w:rPr>
          <w:ins w:id="4187" w:author="Kennedy, Muhil" w:date="2022-12-08T13:34:00Z"/>
          <w:rFonts w:ascii="Century Gothic" w:hAnsi="Century Gothic" w:cs="Arial"/>
          <w:szCs w:val="20"/>
          <w:lang w:val="en-GB"/>
        </w:rPr>
      </w:pPr>
      <w:ins w:id="4188" w:author="Kennedy, Muhil" w:date="2022-12-08T13:34:00Z">
        <w:r w:rsidRPr="00497E67">
          <w:rPr>
            <w:rFonts w:ascii="Century Gothic" w:hAnsi="Century Gothic" w:cs="Arial"/>
            <w:szCs w:val="20"/>
            <w:highlight w:val="green"/>
            <w:lang w:val="en-GB"/>
          </w:rPr>
          <w:t>The Supplier shall deliver promptly to Faurecia upon Faurecia’s request all documentation, samples, prototypes, Parts, Tools and any other elements materializing the carried out Development and the Development that should have been carried out in accordance with the LON.</w:t>
        </w:r>
      </w:ins>
    </w:p>
    <w:p w14:paraId="52BB24FC" w14:textId="77777777" w:rsidR="00F71F56" w:rsidRPr="00497E67" w:rsidRDefault="00F71F56" w:rsidP="00F71F56">
      <w:pPr>
        <w:widowControl w:val="0"/>
        <w:snapToGrid w:val="0"/>
        <w:rPr>
          <w:ins w:id="4189" w:author="Kennedy, Muhil" w:date="2022-12-08T13:34:00Z"/>
          <w:rFonts w:ascii="Century Gothic" w:hAnsi="Century Gothic" w:cs="Arial"/>
          <w:szCs w:val="20"/>
          <w:lang w:val="en-GB"/>
        </w:rPr>
      </w:pPr>
    </w:p>
    <w:p w14:paraId="7086BCC6" w14:textId="77777777" w:rsidR="00F71F56" w:rsidRPr="00497E67" w:rsidRDefault="00F71F56" w:rsidP="00F71F56">
      <w:pPr>
        <w:widowControl w:val="0"/>
        <w:snapToGrid w:val="0"/>
        <w:rPr>
          <w:ins w:id="4190" w:author="Kennedy, Muhil" w:date="2022-12-08T13:34:00Z"/>
          <w:rFonts w:ascii="Century Gothic" w:hAnsi="Century Gothic" w:cs="Arial"/>
          <w:szCs w:val="20"/>
          <w:lang w:val="en-GB"/>
        </w:rPr>
      </w:pPr>
      <w:ins w:id="4191" w:author="Kennedy, Muhil" w:date="2022-12-08T13:34:00Z">
        <w:r w:rsidRPr="00497E67">
          <w:rPr>
            <w:rFonts w:ascii="Century Gothic" w:hAnsi="Century Gothic" w:cs="Arial"/>
            <w:szCs w:val="20"/>
            <w:highlight w:val="yellow"/>
            <w:lang w:val="en-GB"/>
          </w:rPr>
          <w:t>The Supplier shall deliver promptly to Faurecia upon Faurecia’s request all documentation, samples, prototypes, Parts, Tools and any other elements materializing the Deliverables.</w:t>
        </w:r>
      </w:ins>
    </w:p>
    <w:p w14:paraId="7C04E0FA" w14:textId="77777777" w:rsidR="00F71F56" w:rsidRDefault="00F71F56" w:rsidP="00F71F56">
      <w:pPr>
        <w:widowControl w:val="0"/>
        <w:snapToGrid w:val="0"/>
        <w:rPr>
          <w:ins w:id="4192" w:author="Kennedy, Muhil" w:date="2022-12-08T13:34:00Z"/>
          <w:rFonts w:ascii="Century Gothic" w:hAnsi="Century Gothic" w:cs="Arial"/>
          <w:strike/>
          <w:szCs w:val="20"/>
          <w:lang w:val="en-GB"/>
        </w:rPr>
      </w:pPr>
    </w:p>
    <w:p w14:paraId="6237CA22" w14:textId="77777777" w:rsidR="00F71F56" w:rsidRPr="00497E67" w:rsidRDefault="00F71F56" w:rsidP="00F71F56">
      <w:pPr>
        <w:widowControl w:val="0"/>
        <w:snapToGrid w:val="0"/>
        <w:rPr>
          <w:ins w:id="4193" w:author="Kennedy, Muhil" w:date="2022-12-08T13:34:00Z"/>
          <w:rFonts w:ascii="Century Gothic" w:hAnsi="Century Gothic" w:cs="Arial"/>
          <w:szCs w:val="20"/>
          <w:lang w:val="en-GB"/>
        </w:rPr>
      </w:pPr>
      <w:ins w:id="4194" w:author="Kennedy, Muhil" w:date="2022-12-08T13:34:00Z">
        <w:r w:rsidRPr="00497E67">
          <w:rPr>
            <w:rFonts w:ascii="Century Gothic" w:hAnsi="Century Gothic" w:cs="Arial"/>
            <w:szCs w:val="20"/>
            <w:lang w:val="en-GB"/>
          </w:rPr>
          <w:t xml:space="preserve">Should there be any reserves Faurecia may: </w:t>
        </w:r>
      </w:ins>
    </w:p>
    <w:p w14:paraId="1152692C" w14:textId="77777777" w:rsidR="00F71F56" w:rsidRPr="00497E67" w:rsidRDefault="00F71F56" w:rsidP="00F71F56">
      <w:pPr>
        <w:widowControl w:val="0"/>
        <w:snapToGrid w:val="0"/>
        <w:ind w:left="1080"/>
        <w:rPr>
          <w:ins w:id="4195" w:author="Kennedy, Muhil" w:date="2022-12-08T13:34:00Z"/>
          <w:rFonts w:ascii="Century Gothic" w:hAnsi="Century Gothic" w:cs="Arial"/>
          <w:szCs w:val="20"/>
          <w:lang w:val="en-GB"/>
        </w:rPr>
      </w:pPr>
    </w:p>
    <w:p w14:paraId="21998943" w14:textId="77777777" w:rsidR="00F71F56" w:rsidRPr="00497E67" w:rsidRDefault="00F71F56" w:rsidP="00F71F56">
      <w:pPr>
        <w:widowControl w:val="0"/>
        <w:numPr>
          <w:ilvl w:val="0"/>
          <w:numId w:val="26"/>
        </w:numPr>
        <w:tabs>
          <w:tab w:val="clear" w:pos="2100"/>
          <w:tab w:val="num" w:pos="1418"/>
        </w:tabs>
        <w:snapToGrid w:val="0"/>
        <w:ind w:left="1418" w:hanging="284"/>
        <w:rPr>
          <w:ins w:id="4196" w:author="Kennedy, Muhil" w:date="2022-12-08T13:34:00Z"/>
          <w:rFonts w:ascii="Century Gothic" w:hAnsi="Century Gothic" w:cs="Arial"/>
          <w:szCs w:val="20"/>
          <w:lang w:val="en-GB"/>
        </w:rPr>
      </w:pPr>
      <w:ins w:id="4197" w:author="Kennedy, Muhil" w:date="2022-12-08T13:34:00Z">
        <w:r w:rsidRPr="00497E67">
          <w:rPr>
            <w:rFonts w:ascii="Century Gothic" w:hAnsi="Century Gothic" w:cs="Arial"/>
            <w:szCs w:val="20"/>
            <w:lang w:val="en-GB"/>
          </w:rPr>
          <w:t>require that the Supplier remedies at its own expenses Faurecia’s reserves within the time limits stipulated in the written document; or</w:t>
        </w:r>
      </w:ins>
    </w:p>
    <w:p w14:paraId="1A33A5BC" w14:textId="77777777" w:rsidR="00F71F56" w:rsidRPr="00497E67" w:rsidRDefault="00F71F56" w:rsidP="00F71F56">
      <w:pPr>
        <w:widowControl w:val="0"/>
        <w:tabs>
          <w:tab w:val="num" w:pos="1418"/>
        </w:tabs>
        <w:snapToGrid w:val="0"/>
        <w:ind w:left="1418" w:hanging="284"/>
        <w:rPr>
          <w:ins w:id="4198" w:author="Kennedy, Muhil" w:date="2022-12-08T13:34:00Z"/>
          <w:rFonts w:ascii="Century Gothic" w:hAnsi="Century Gothic" w:cs="Arial"/>
          <w:szCs w:val="20"/>
          <w:lang w:val="en-GB"/>
        </w:rPr>
      </w:pPr>
    </w:p>
    <w:p w14:paraId="4A69E155" w14:textId="77777777" w:rsidR="00F71F56" w:rsidRPr="00497E67" w:rsidRDefault="00F71F56" w:rsidP="00F71F56">
      <w:pPr>
        <w:widowControl w:val="0"/>
        <w:numPr>
          <w:ilvl w:val="0"/>
          <w:numId w:val="26"/>
        </w:numPr>
        <w:tabs>
          <w:tab w:val="clear" w:pos="2100"/>
          <w:tab w:val="num" w:pos="1418"/>
        </w:tabs>
        <w:snapToGrid w:val="0"/>
        <w:ind w:left="1418" w:hanging="284"/>
        <w:rPr>
          <w:ins w:id="4199" w:author="Kennedy, Muhil" w:date="2022-12-08T13:34:00Z"/>
          <w:rFonts w:ascii="Century Gothic" w:hAnsi="Century Gothic" w:cs="Arial"/>
          <w:strike/>
          <w:szCs w:val="20"/>
          <w:lang w:val="en-GB"/>
        </w:rPr>
      </w:pPr>
      <w:ins w:id="4200" w:author="Kennedy, Muhil" w:date="2022-12-08T13:34:00Z">
        <w:r w:rsidRPr="00497E67">
          <w:rPr>
            <w:rFonts w:ascii="Century Gothic" w:hAnsi="Century Gothic" w:cs="Arial"/>
            <w:szCs w:val="20"/>
            <w:lang w:val="en-GB"/>
          </w:rPr>
          <w:t>accept the Deliverables as such in exchange of an appropriate reduction of the Supplier remuneration</w:t>
        </w:r>
      </w:ins>
    </w:p>
    <w:p w14:paraId="5AF65105" w14:textId="77777777" w:rsidR="00F71F56" w:rsidRPr="00497E67" w:rsidRDefault="00F71F56" w:rsidP="00F71F56">
      <w:pPr>
        <w:widowControl w:val="0"/>
        <w:snapToGrid w:val="0"/>
        <w:rPr>
          <w:ins w:id="4201" w:author="Kennedy, Muhil" w:date="2022-12-08T13:34:00Z"/>
          <w:rFonts w:ascii="Century Gothic" w:hAnsi="Century Gothic" w:cs="Arial"/>
          <w:szCs w:val="20"/>
          <w:lang w:val="en-GB"/>
        </w:rPr>
      </w:pPr>
    </w:p>
    <w:p w14:paraId="368F102C" w14:textId="77777777" w:rsidR="00F71F56" w:rsidRPr="00497E67" w:rsidRDefault="00F71F56" w:rsidP="00F71F56">
      <w:pPr>
        <w:widowControl w:val="0"/>
        <w:snapToGrid w:val="0"/>
        <w:rPr>
          <w:ins w:id="4202" w:author="Kennedy, Muhil" w:date="2022-12-08T13:34:00Z"/>
          <w:rFonts w:ascii="Century Gothic" w:hAnsi="Century Gothic" w:cs="Arial"/>
          <w:szCs w:val="20"/>
          <w:lang w:val="en-GB"/>
        </w:rPr>
      </w:pPr>
      <w:ins w:id="4203" w:author="Kennedy, Muhil" w:date="2022-12-08T13:34:00Z">
        <w:r w:rsidRPr="00497E67">
          <w:rPr>
            <w:rFonts w:ascii="Century Gothic" w:hAnsi="Century Gothic" w:cs="Arial"/>
            <w:szCs w:val="20"/>
            <w:lang w:val="en-GB"/>
          </w:rPr>
          <w:t>In case of non-satisfactory result of a validation test or of non-fulfilment of time limits by the Supplier, Faurecia reserves the right to:</w:t>
        </w:r>
      </w:ins>
    </w:p>
    <w:p w14:paraId="296C3C48" w14:textId="77777777" w:rsidR="00F71F56" w:rsidRPr="00497E67" w:rsidRDefault="00F71F56" w:rsidP="00F71F56">
      <w:pPr>
        <w:widowControl w:val="0"/>
        <w:snapToGrid w:val="0"/>
        <w:rPr>
          <w:ins w:id="4204" w:author="Kennedy, Muhil" w:date="2022-12-08T13:34:00Z"/>
          <w:rFonts w:ascii="Century Gothic" w:hAnsi="Century Gothic" w:cs="Arial"/>
          <w:szCs w:val="20"/>
          <w:lang w:val="en-GB"/>
        </w:rPr>
      </w:pPr>
    </w:p>
    <w:p w14:paraId="385156E5" w14:textId="77777777" w:rsidR="00F71F56" w:rsidRPr="00497E67" w:rsidRDefault="00F71F56" w:rsidP="00F71F56">
      <w:pPr>
        <w:widowControl w:val="0"/>
        <w:numPr>
          <w:ilvl w:val="0"/>
          <w:numId w:val="13"/>
        </w:numPr>
        <w:tabs>
          <w:tab w:val="clear" w:pos="2100"/>
          <w:tab w:val="num" w:pos="1418"/>
        </w:tabs>
        <w:snapToGrid w:val="0"/>
        <w:ind w:left="1418" w:hanging="284"/>
        <w:rPr>
          <w:ins w:id="4205" w:author="Kennedy, Muhil" w:date="2022-12-08T13:34:00Z"/>
          <w:rFonts w:ascii="Century Gothic" w:hAnsi="Century Gothic" w:cs="Arial"/>
          <w:szCs w:val="20"/>
          <w:lang w:val="en-GB"/>
        </w:rPr>
      </w:pPr>
      <w:ins w:id="4206" w:author="Kennedy, Muhil" w:date="2022-12-08T13:34:00Z">
        <w:r w:rsidRPr="00497E67">
          <w:rPr>
            <w:rFonts w:ascii="Century Gothic" w:hAnsi="Century Gothic" w:cs="Arial"/>
            <w:szCs w:val="20"/>
            <w:lang w:val="en-GB"/>
          </w:rPr>
          <w:t>decide to postpone validation and set new time limits; or</w:t>
        </w:r>
      </w:ins>
    </w:p>
    <w:p w14:paraId="237F66A3" w14:textId="77777777" w:rsidR="00F71F56" w:rsidRPr="00497E67" w:rsidRDefault="00F71F56" w:rsidP="00F71F56">
      <w:pPr>
        <w:widowControl w:val="0"/>
        <w:tabs>
          <w:tab w:val="num" w:pos="1418"/>
        </w:tabs>
        <w:snapToGrid w:val="0"/>
        <w:ind w:left="1418" w:hanging="284"/>
        <w:rPr>
          <w:ins w:id="4207" w:author="Kennedy, Muhil" w:date="2022-12-08T13:34:00Z"/>
          <w:rFonts w:ascii="Century Gothic" w:hAnsi="Century Gothic" w:cs="Arial"/>
          <w:szCs w:val="20"/>
          <w:lang w:val="en-GB"/>
        </w:rPr>
      </w:pPr>
    </w:p>
    <w:p w14:paraId="69912DB7" w14:textId="77777777" w:rsidR="00F71F56" w:rsidRDefault="00F71F56" w:rsidP="00F71F56">
      <w:pPr>
        <w:widowControl w:val="0"/>
        <w:numPr>
          <w:ilvl w:val="0"/>
          <w:numId w:val="13"/>
        </w:numPr>
        <w:tabs>
          <w:tab w:val="clear" w:pos="2100"/>
          <w:tab w:val="num" w:pos="1418"/>
        </w:tabs>
        <w:snapToGrid w:val="0"/>
        <w:ind w:left="1418" w:hanging="284"/>
        <w:rPr>
          <w:ins w:id="4208" w:author="Kennedy, Muhil" w:date="2022-12-08T13:34:00Z"/>
          <w:rFonts w:ascii="Century Gothic" w:hAnsi="Century Gothic" w:cs="Arial"/>
          <w:szCs w:val="20"/>
          <w:lang w:val="en-GB"/>
        </w:rPr>
      </w:pPr>
      <w:ins w:id="4209" w:author="Kennedy, Muhil" w:date="2022-12-08T13:34:00Z">
        <w:r w:rsidRPr="00497E67">
          <w:rPr>
            <w:rFonts w:ascii="Century Gothic" w:hAnsi="Century Gothic" w:cs="Arial"/>
            <w:szCs w:val="20"/>
            <w:lang w:val="en-GB"/>
          </w:rPr>
          <w:t>terminate the Agreement, without prejudice of damages that Faurecia might claim, and without payment of a termination charges and without a formal prior notice being necessary. As a consequence, the Supplier shall not be entitled to charge the rejected Deliverables.</w:t>
        </w:r>
      </w:ins>
    </w:p>
    <w:p w14:paraId="0193AFA8" w14:textId="77777777" w:rsidR="00F71F56" w:rsidRDefault="00F71F56" w:rsidP="00F71F56">
      <w:pPr>
        <w:pStyle w:val="ListParagraph"/>
        <w:rPr>
          <w:ins w:id="4210" w:author="Kennedy, Muhil" w:date="2022-12-08T13:34:00Z"/>
          <w:rFonts w:ascii="Century Gothic" w:hAnsi="Century Gothic" w:cs="Arial"/>
          <w:szCs w:val="20"/>
          <w:lang w:val="en-GB"/>
        </w:rPr>
      </w:pPr>
    </w:p>
    <w:p w14:paraId="19C68245"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211" w:author="Kennedy, Muhil" w:date="2022-12-08T13:34:00Z"/>
          <w:rFonts w:ascii="Century Gothic" w:hAnsi="Century Gothic"/>
          <w:b w:val="0"/>
          <w:bCs w:val="0"/>
          <w:i/>
          <w:iCs/>
          <w:szCs w:val="20"/>
        </w:rPr>
      </w:pPr>
      <w:ins w:id="4212" w:author="Kennedy, Muhil" w:date="2022-12-08T13:34:00Z">
        <w:r w:rsidRPr="006B1A43">
          <w:rPr>
            <w:rFonts w:ascii="Century Gothic" w:hAnsi="Century Gothic"/>
            <w:b w:val="0"/>
            <w:bCs w:val="0"/>
            <w:i/>
            <w:iCs/>
            <w:szCs w:val="20"/>
            <w:lang w:val="en-US"/>
          </w:rPr>
          <w:t>Development</w:t>
        </w:r>
        <w:r w:rsidRPr="006B1A43">
          <w:rPr>
            <w:rFonts w:ascii="Century Gothic" w:hAnsi="Century Gothic"/>
            <w:b w:val="0"/>
            <w:bCs w:val="0"/>
            <w:i/>
            <w:iCs/>
            <w:szCs w:val="20"/>
          </w:rPr>
          <w:t xml:space="preserve"> Schedule </w:t>
        </w:r>
      </w:ins>
    </w:p>
    <w:p w14:paraId="6F805A6B" w14:textId="77777777" w:rsidR="00F71F56" w:rsidRDefault="00F71F56" w:rsidP="00F71F56">
      <w:pPr>
        <w:pStyle w:val="Faureciaberschrift2"/>
        <w:widowControl w:val="0"/>
        <w:numPr>
          <w:ilvl w:val="0"/>
          <w:numId w:val="0"/>
        </w:numPr>
        <w:snapToGrid w:val="0"/>
        <w:spacing w:after="0"/>
        <w:ind w:left="567"/>
        <w:rPr>
          <w:ins w:id="4213" w:author="Kennedy, Muhil" w:date="2022-12-08T13:34:00Z"/>
          <w:rFonts w:ascii="Century Gothic" w:hAnsi="Century Gothic"/>
          <w:snapToGrid/>
          <w:szCs w:val="20"/>
          <w:lang w:val="en-GB" w:eastAsia="fr-FR"/>
        </w:rPr>
      </w:pPr>
    </w:p>
    <w:p w14:paraId="2A19BFE8" w14:textId="77777777" w:rsidR="00F71F56" w:rsidRDefault="00F71F56" w:rsidP="00F71F56">
      <w:pPr>
        <w:pStyle w:val="Faureciaberschrift2"/>
        <w:widowControl w:val="0"/>
        <w:numPr>
          <w:ilvl w:val="0"/>
          <w:numId w:val="0"/>
        </w:numPr>
        <w:snapToGrid w:val="0"/>
        <w:spacing w:after="0"/>
        <w:ind w:left="567"/>
        <w:rPr>
          <w:ins w:id="4214" w:author="Kennedy, Muhil" w:date="2022-12-08T13:34:00Z"/>
          <w:rFonts w:ascii="Century Gothic" w:hAnsi="Century Gothic"/>
          <w:snapToGrid/>
          <w:szCs w:val="20"/>
          <w:lang w:val="en-GB" w:eastAsia="fr-FR"/>
        </w:rPr>
      </w:pPr>
      <w:ins w:id="4215" w:author="Kennedy, Muhil" w:date="2022-12-08T13:34:00Z">
        <w:r w:rsidRPr="00497E67">
          <w:rPr>
            <w:rFonts w:ascii="Century Gothic" w:hAnsi="Century Gothic"/>
            <w:snapToGrid/>
            <w:szCs w:val="20"/>
            <w:lang w:val="en-GB" w:eastAsia="fr-FR"/>
          </w:rPr>
          <w:t xml:space="preserve">The Supplier acknowledges that fulfilment of dates and Development time limits,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sidRPr="00497E67">
          <w:rPr>
            <w:rFonts w:ascii="Century Gothic" w:hAnsi="Century Gothic"/>
            <w:snapToGrid/>
            <w:szCs w:val="20"/>
            <w:lang w:val="en-GB" w:eastAsia="fr-FR"/>
          </w:rPr>
          <w:t>(</w:t>
        </w:r>
        <w:r>
          <w:rPr>
            <w:rFonts w:ascii="Century Gothic" w:hAnsi="Century Gothic"/>
            <w:snapToGrid/>
            <w:szCs w:val="20"/>
            <w:lang w:val="en-GB" w:eastAsia="fr-FR"/>
          </w:rPr>
          <w:t xml:space="preserve">Time </w:t>
        </w:r>
        <w:r w:rsidRPr="00497E67">
          <w:rPr>
            <w:rFonts w:ascii="Century Gothic" w:hAnsi="Century Gothic"/>
            <w:snapToGrid/>
            <w:szCs w:val="20"/>
            <w:lang w:val="en-GB" w:eastAsia="fr-FR"/>
          </w:rPr>
          <w:t>Schedule), are mandatory and represent an essential condition of the consent given by Faurecia to enter into this LON.</w:t>
        </w:r>
      </w:ins>
    </w:p>
    <w:p w14:paraId="38E40145" w14:textId="77777777" w:rsidR="00F71F56" w:rsidRPr="00497E67" w:rsidRDefault="00F71F56" w:rsidP="00F71F56">
      <w:pPr>
        <w:pStyle w:val="Heading2"/>
        <w:keepNext w:val="0"/>
        <w:widowControl w:val="0"/>
        <w:numPr>
          <w:ilvl w:val="0"/>
          <w:numId w:val="0"/>
        </w:numPr>
        <w:snapToGrid w:val="0"/>
        <w:spacing w:before="0" w:after="0"/>
        <w:rPr>
          <w:ins w:id="4216" w:author="Kennedy, Muhil" w:date="2022-12-08T13:34:00Z"/>
          <w:rFonts w:ascii="Century Gothic" w:hAnsi="Century Gothic"/>
        </w:rPr>
      </w:pPr>
    </w:p>
    <w:p w14:paraId="1E1193AD" w14:textId="77777777" w:rsidR="00F71F56" w:rsidRDefault="00F71F56" w:rsidP="00F71F56">
      <w:pPr>
        <w:pStyle w:val="Heading2"/>
        <w:keepNext w:val="0"/>
        <w:widowControl w:val="0"/>
        <w:snapToGrid w:val="0"/>
        <w:spacing w:before="0" w:after="0"/>
        <w:rPr>
          <w:ins w:id="4217" w:author="Kennedy, Muhil" w:date="2022-12-08T13:34:00Z"/>
          <w:rFonts w:ascii="Century Gothic" w:hAnsi="Century Gothic"/>
          <w:i w:val="0"/>
          <w:iCs w:val="0"/>
          <w14:shadow w14:blurRad="0" w14:dist="0" w14:dir="0" w14:sx="0" w14:sy="0" w14:kx="0" w14:ky="0" w14:algn="none">
            <w14:srgbClr w14:val="000000"/>
          </w14:shadow>
        </w:rPr>
      </w:pPr>
      <w:ins w:id="4218" w:author="Kennedy, Muhil" w:date="2022-12-08T13:34:00Z">
        <w:r w:rsidRPr="006B1A43">
          <w:rPr>
            <w:rFonts w:ascii="Century Gothic" w:hAnsi="Century Gothic"/>
            <w:i w:val="0"/>
            <w:iCs w:val="0"/>
            <w14:shadow w14:blurRad="0" w14:dist="0" w14:dir="0" w14:sx="0" w14:sy="0" w14:kx="0" w14:ky="0" w14:algn="none">
              <w14:srgbClr w14:val="000000"/>
            </w14:shadow>
          </w:rPr>
          <w:t>Supply of Tools</w:t>
        </w:r>
      </w:ins>
    </w:p>
    <w:p w14:paraId="235B24FF" w14:textId="77777777" w:rsidR="00F71F56" w:rsidRPr="006B1A43" w:rsidRDefault="00F71F56" w:rsidP="00F71F56">
      <w:pPr>
        <w:pStyle w:val="Heading2"/>
        <w:keepNext w:val="0"/>
        <w:widowControl w:val="0"/>
        <w:numPr>
          <w:ilvl w:val="0"/>
          <w:numId w:val="0"/>
        </w:numPr>
        <w:snapToGrid w:val="0"/>
        <w:spacing w:before="0" w:after="0"/>
        <w:ind w:left="576"/>
        <w:rPr>
          <w:ins w:id="4219" w:author="Kennedy, Muhil" w:date="2022-12-08T13:34:00Z"/>
          <w:rFonts w:ascii="Century Gothic" w:hAnsi="Century Gothic"/>
          <w:i w:val="0"/>
          <w:iCs w:val="0"/>
          <w14:shadow w14:blurRad="0" w14:dist="0" w14:dir="0" w14:sx="0" w14:sy="0" w14:kx="0" w14:ky="0" w14:algn="none">
            <w14:srgbClr w14:val="000000"/>
          </w14:shadow>
        </w:rPr>
      </w:pPr>
    </w:p>
    <w:p w14:paraId="7AA7199C"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220" w:author="Kennedy, Muhil" w:date="2022-12-08T13:34:00Z"/>
          <w:rFonts w:ascii="Century Gothic" w:hAnsi="Century Gothic"/>
          <w:b w:val="0"/>
          <w:bCs w:val="0"/>
          <w:i/>
          <w:iCs/>
          <w:szCs w:val="20"/>
        </w:rPr>
      </w:pPr>
      <w:ins w:id="4221" w:author="Kennedy, Muhil" w:date="2022-12-08T13:34:00Z">
        <w:r w:rsidRPr="006B1A43">
          <w:rPr>
            <w:rFonts w:ascii="Century Gothic" w:hAnsi="Century Gothic"/>
            <w:b w:val="0"/>
            <w:bCs w:val="0"/>
            <w:i/>
            <w:iCs/>
            <w:szCs w:val="20"/>
          </w:rPr>
          <w:t>Description of the Tools</w:t>
        </w:r>
      </w:ins>
    </w:p>
    <w:p w14:paraId="778E60BE" w14:textId="77777777" w:rsidR="00F71F56" w:rsidRDefault="00F71F56" w:rsidP="00F71F56">
      <w:pPr>
        <w:pStyle w:val="Faureciaberschrift2"/>
        <w:widowControl w:val="0"/>
        <w:numPr>
          <w:ilvl w:val="0"/>
          <w:numId w:val="0"/>
        </w:numPr>
        <w:snapToGrid w:val="0"/>
        <w:spacing w:after="0"/>
        <w:ind w:left="567"/>
        <w:rPr>
          <w:ins w:id="4222" w:author="Kennedy, Muhil" w:date="2022-12-08T13:34:00Z"/>
          <w:rFonts w:ascii="Century Gothic" w:hAnsi="Century Gothic"/>
          <w:snapToGrid/>
          <w:szCs w:val="20"/>
          <w:lang w:val="en-GB" w:eastAsia="fr-FR"/>
        </w:rPr>
      </w:pPr>
    </w:p>
    <w:p w14:paraId="2C224898" w14:textId="77777777" w:rsidR="00F71F56" w:rsidRPr="00F75542" w:rsidRDefault="00F71F56" w:rsidP="00F71F56">
      <w:pPr>
        <w:pStyle w:val="Faureciaberschrift2"/>
        <w:widowControl w:val="0"/>
        <w:numPr>
          <w:ilvl w:val="0"/>
          <w:numId w:val="0"/>
        </w:numPr>
        <w:snapToGrid w:val="0"/>
        <w:spacing w:after="0"/>
        <w:ind w:left="567"/>
        <w:rPr>
          <w:ins w:id="4223" w:author="Kennedy, Muhil" w:date="2022-12-08T13:34:00Z"/>
          <w:rFonts w:ascii="Century Gothic" w:hAnsi="Century Gothic"/>
          <w:snapToGrid/>
          <w:szCs w:val="20"/>
          <w:lang w:val="en-GB" w:eastAsia="fr-FR"/>
        </w:rPr>
      </w:pPr>
      <w:ins w:id="4224" w:author="Kennedy, Muhil" w:date="2022-12-08T13:34:00Z">
        <w:r w:rsidRPr="00497E67">
          <w:rPr>
            <w:rFonts w:ascii="Century Gothic" w:hAnsi="Century Gothic"/>
            <w:snapToGrid/>
            <w:szCs w:val="20"/>
            <w:lang w:val="en-GB" w:eastAsia="fr-FR"/>
          </w:rPr>
          <w:t xml:space="preserve">The Supplier shall supply our Company for every Supplying Plant with the Tools necessary for production of the Parts, including the respective equipment (in duplicate), gauges, and related drawings free of charge unless a fee is specified below. </w:t>
        </w:r>
      </w:ins>
    </w:p>
    <w:p w14:paraId="3A47B487" w14:textId="77777777" w:rsidR="00F71F56" w:rsidRPr="006B1A43" w:rsidRDefault="00F71F56" w:rsidP="00F71F56">
      <w:pPr>
        <w:rPr>
          <w:ins w:id="4225" w:author="Kennedy, Muhil" w:date="2022-12-08T13:34:00Z"/>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5"/>
        <w:gridCol w:w="3617"/>
        <w:gridCol w:w="3354"/>
      </w:tblGrid>
      <w:tr w:rsidR="00F71F56" w:rsidRPr="00497E67" w14:paraId="1010D9B7" w14:textId="77777777" w:rsidTr="00D30F6E">
        <w:trPr>
          <w:ins w:id="4226" w:author="Kennedy, Muhil" w:date="2022-12-08T13:34:00Z"/>
        </w:trPr>
        <w:tc>
          <w:tcPr>
            <w:tcW w:w="1134" w:type="pct"/>
            <w:shd w:val="clear" w:color="auto" w:fill="D9D9D9" w:themeFill="background1" w:themeFillShade="D9"/>
          </w:tcPr>
          <w:p w14:paraId="6BE5798E" w14:textId="77777777" w:rsidR="00F71F56" w:rsidRPr="00497E67" w:rsidRDefault="00F71F56" w:rsidP="00D30F6E">
            <w:pPr>
              <w:pStyle w:val="FaureciaText"/>
              <w:widowControl w:val="0"/>
              <w:snapToGrid w:val="0"/>
              <w:spacing w:before="0" w:after="0"/>
              <w:ind w:left="0"/>
              <w:jc w:val="center"/>
              <w:rPr>
                <w:ins w:id="4227" w:author="Kennedy, Muhil" w:date="2022-12-08T13:34:00Z"/>
                <w:rFonts w:ascii="Century Gothic" w:hAnsi="Century Gothic"/>
                <w:b/>
                <w:bCs/>
                <w:szCs w:val="20"/>
                <w:lang w:val="en-GB" w:eastAsia="fr-FR"/>
              </w:rPr>
            </w:pPr>
            <w:ins w:id="4228" w:author="Kennedy, Muhil" w:date="2022-12-08T13:34:00Z">
              <w:r w:rsidRPr="00497E67">
                <w:rPr>
                  <w:rFonts w:ascii="Century Gothic" w:hAnsi="Century Gothic"/>
                  <w:b/>
                  <w:bCs/>
                  <w:szCs w:val="20"/>
                  <w:lang w:val="en-GB" w:eastAsia="fr-FR"/>
                </w:rPr>
                <w:t>Tool N°</w:t>
              </w:r>
            </w:ins>
          </w:p>
        </w:tc>
        <w:tc>
          <w:tcPr>
            <w:tcW w:w="2006" w:type="pct"/>
            <w:shd w:val="clear" w:color="auto" w:fill="D9D9D9" w:themeFill="background1" w:themeFillShade="D9"/>
            <w:vAlign w:val="center"/>
          </w:tcPr>
          <w:p w14:paraId="5D75269C" w14:textId="77777777" w:rsidR="00F71F56" w:rsidRPr="00497E67" w:rsidRDefault="00F71F56" w:rsidP="00D30F6E">
            <w:pPr>
              <w:pStyle w:val="FaureciaText"/>
              <w:widowControl w:val="0"/>
              <w:snapToGrid w:val="0"/>
              <w:spacing w:before="0" w:after="0"/>
              <w:ind w:left="0"/>
              <w:jc w:val="center"/>
              <w:rPr>
                <w:ins w:id="4229" w:author="Kennedy, Muhil" w:date="2022-12-08T13:34:00Z"/>
                <w:rFonts w:ascii="Century Gothic" w:hAnsi="Century Gothic"/>
                <w:b/>
                <w:bCs/>
                <w:szCs w:val="20"/>
                <w:lang w:val="en-GB" w:eastAsia="fr-FR"/>
              </w:rPr>
            </w:pPr>
            <w:ins w:id="4230" w:author="Kennedy, Muhil" w:date="2022-12-08T13:34:00Z">
              <w:r w:rsidRPr="00497E67">
                <w:rPr>
                  <w:rFonts w:ascii="Century Gothic" w:hAnsi="Century Gothic"/>
                  <w:b/>
                  <w:bCs/>
                  <w:szCs w:val="20"/>
                  <w:lang w:val="en-GB" w:eastAsia="fr-FR"/>
                </w:rPr>
                <w:t>Description of the Tool</w:t>
              </w:r>
            </w:ins>
          </w:p>
        </w:tc>
        <w:tc>
          <w:tcPr>
            <w:tcW w:w="1860" w:type="pct"/>
            <w:shd w:val="clear" w:color="auto" w:fill="D9D9D9" w:themeFill="background1" w:themeFillShade="D9"/>
          </w:tcPr>
          <w:p w14:paraId="72570968" w14:textId="77777777" w:rsidR="00F71F56" w:rsidRPr="00497E67" w:rsidRDefault="00F71F56" w:rsidP="00D30F6E">
            <w:pPr>
              <w:pStyle w:val="FaureciaText"/>
              <w:widowControl w:val="0"/>
              <w:snapToGrid w:val="0"/>
              <w:spacing w:before="0" w:after="0"/>
              <w:jc w:val="center"/>
              <w:rPr>
                <w:ins w:id="4231" w:author="Kennedy, Muhil" w:date="2022-12-08T13:34:00Z"/>
                <w:rFonts w:ascii="Century Gothic" w:hAnsi="Century Gothic"/>
                <w:b/>
                <w:bCs/>
                <w:szCs w:val="20"/>
                <w:lang w:val="en-GB" w:eastAsia="fr-FR"/>
              </w:rPr>
            </w:pPr>
            <w:ins w:id="4232" w:author="Kennedy, Muhil" w:date="2022-12-08T13:34:00Z">
              <w:r w:rsidRPr="00497E67">
                <w:rPr>
                  <w:rFonts w:ascii="Century Gothic" w:hAnsi="Century Gothic"/>
                  <w:b/>
                  <w:bCs/>
                  <w:szCs w:val="20"/>
                  <w:lang w:val="en-GB" w:eastAsia="fr-FR"/>
                </w:rPr>
                <w:t>Quantity</w:t>
              </w:r>
            </w:ins>
          </w:p>
        </w:tc>
      </w:tr>
      <w:tr w:rsidR="00F71F56" w:rsidRPr="00497E67" w14:paraId="19A28D4F" w14:textId="77777777" w:rsidTr="00D30F6E">
        <w:trPr>
          <w:ins w:id="4233" w:author="Kennedy, Muhil" w:date="2022-12-08T13:34:00Z"/>
        </w:trPr>
        <w:tc>
          <w:tcPr>
            <w:tcW w:w="1134" w:type="pct"/>
          </w:tcPr>
          <w:p w14:paraId="717CE990" w14:textId="77777777" w:rsidR="00F71F56" w:rsidRPr="00497E67" w:rsidRDefault="00F71F56" w:rsidP="00D30F6E">
            <w:pPr>
              <w:pStyle w:val="BodyText"/>
              <w:widowControl w:val="0"/>
              <w:snapToGrid w:val="0"/>
              <w:rPr>
                <w:ins w:id="4234" w:author="Kennedy, Muhil" w:date="2022-12-08T13:34:00Z"/>
                <w:rFonts w:ascii="Century Gothic" w:hAnsi="Century Gothic"/>
                <w:sz w:val="20"/>
                <w:szCs w:val="20"/>
                <w:lang w:val="en-GB"/>
              </w:rPr>
            </w:pPr>
            <w:ins w:id="4235" w:author="Kennedy, Muhil" w:date="2022-12-08T13:34:00Z">
              <w:r w:rsidRPr="00497E67">
                <w:rPr>
                  <w:rFonts w:ascii="Century Gothic" w:hAnsi="Century Gothic"/>
                  <w:sz w:val="20"/>
                  <w:szCs w:val="20"/>
                  <w:lang w:val="en-GB"/>
                </w:rPr>
                <w:t>Tool N°1</w:t>
              </w:r>
            </w:ins>
          </w:p>
        </w:tc>
        <w:tc>
          <w:tcPr>
            <w:tcW w:w="2006" w:type="pct"/>
            <w:vAlign w:val="center"/>
          </w:tcPr>
          <w:p w14:paraId="60194055" w14:textId="77777777" w:rsidR="00F71F56" w:rsidRPr="00497E67" w:rsidRDefault="00F71F56" w:rsidP="00D30F6E">
            <w:pPr>
              <w:pStyle w:val="BodyText"/>
              <w:widowControl w:val="0"/>
              <w:snapToGrid w:val="0"/>
              <w:rPr>
                <w:ins w:id="4236" w:author="Kennedy, Muhil" w:date="2022-12-08T13:34:00Z"/>
                <w:rFonts w:ascii="Century Gothic" w:hAnsi="Century Gothic"/>
                <w:sz w:val="20"/>
                <w:szCs w:val="20"/>
                <w:lang w:val="en-GB"/>
              </w:rPr>
            </w:pPr>
          </w:p>
        </w:tc>
        <w:tc>
          <w:tcPr>
            <w:tcW w:w="1860" w:type="pct"/>
          </w:tcPr>
          <w:p w14:paraId="43C5E302" w14:textId="77777777" w:rsidR="00F71F56" w:rsidRPr="00497E67" w:rsidRDefault="00F71F56" w:rsidP="00D30F6E">
            <w:pPr>
              <w:pStyle w:val="BodyText"/>
              <w:widowControl w:val="0"/>
              <w:snapToGrid w:val="0"/>
              <w:rPr>
                <w:ins w:id="4237" w:author="Kennedy, Muhil" w:date="2022-12-08T13:34:00Z"/>
                <w:rFonts w:ascii="Century Gothic" w:hAnsi="Century Gothic"/>
                <w:sz w:val="20"/>
                <w:szCs w:val="20"/>
                <w:lang w:val="en-GB"/>
              </w:rPr>
            </w:pPr>
          </w:p>
        </w:tc>
      </w:tr>
      <w:tr w:rsidR="00F71F56" w:rsidRPr="00497E67" w14:paraId="6FC5BA14" w14:textId="77777777" w:rsidTr="00D30F6E">
        <w:trPr>
          <w:ins w:id="4238" w:author="Kennedy, Muhil" w:date="2022-12-08T13:34:00Z"/>
        </w:trPr>
        <w:tc>
          <w:tcPr>
            <w:tcW w:w="1134" w:type="pct"/>
          </w:tcPr>
          <w:p w14:paraId="0C13D16A" w14:textId="77777777" w:rsidR="00F71F56" w:rsidRPr="00497E67" w:rsidRDefault="00F71F56" w:rsidP="00D30F6E">
            <w:pPr>
              <w:pStyle w:val="BodyText"/>
              <w:widowControl w:val="0"/>
              <w:snapToGrid w:val="0"/>
              <w:rPr>
                <w:ins w:id="4239" w:author="Kennedy, Muhil" w:date="2022-12-08T13:34:00Z"/>
                <w:rFonts w:ascii="Century Gothic" w:hAnsi="Century Gothic"/>
                <w:sz w:val="20"/>
                <w:szCs w:val="20"/>
                <w:lang w:val="en-GB"/>
              </w:rPr>
            </w:pPr>
            <w:ins w:id="4240" w:author="Kennedy, Muhil" w:date="2022-12-08T13:34:00Z">
              <w:r w:rsidRPr="00497E67">
                <w:rPr>
                  <w:rFonts w:ascii="Century Gothic" w:hAnsi="Century Gothic"/>
                  <w:sz w:val="20"/>
                  <w:szCs w:val="20"/>
                  <w:lang w:val="en-GB"/>
                </w:rPr>
                <w:t>Tool N°2</w:t>
              </w:r>
            </w:ins>
          </w:p>
        </w:tc>
        <w:tc>
          <w:tcPr>
            <w:tcW w:w="2006" w:type="pct"/>
            <w:vAlign w:val="center"/>
          </w:tcPr>
          <w:p w14:paraId="6F558E72" w14:textId="77777777" w:rsidR="00F71F56" w:rsidRPr="00497E67" w:rsidRDefault="00F71F56" w:rsidP="00D30F6E">
            <w:pPr>
              <w:pStyle w:val="BodyText"/>
              <w:widowControl w:val="0"/>
              <w:snapToGrid w:val="0"/>
              <w:rPr>
                <w:ins w:id="4241" w:author="Kennedy, Muhil" w:date="2022-12-08T13:34:00Z"/>
                <w:rFonts w:ascii="Century Gothic" w:hAnsi="Century Gothic"/>
                <w:sz w:val="20"/>
                <w:szCs w:val="20"/>
                <w:lang w:val="en-GB"/>
              </w:rPr>
            </w:pPr>
          </w:p>
        </w:tc>
        <w:tc>
          <w:tcPr>
            <w:tcW w:w="1860" w:type="pct"/>
          </w:tcPr>
          <w:p w14:paraId="40469B6F" w14:textId="77777777" w:rsidR="00F71F56" w:rsidRPr="00497E67" w:rsidRDefault="00F71F56" w:rsidP="00D30F6E">
            <w:pPr>
              <w:pStyle w:val="BodyText"/>
              <w:widowControl w:val="0"/>
              <w:snapToGrid w:val="0"/>
              <w:rPr>
                <w:ins w:id="4242" w:author="Kennedy, Muhil" w:date="2022-12-08T13:34:00Z"/>
                <w:rFonts w:ascii="Century Gothic" w:hAnsi="Century Gothic"/>
                <w:sz w:val="20"/>
                <w:szCs w:val="20"/>
                <w:lang w:val="en-GB"/>
              </w:rPr>
            </w:pPr>
          </w:p>
        </w:tc>
      </w:tr>
      <w:tr w:rsidR="00F71F56" w:rsidRPr="00497E67" w14:paraId="551A15A3" w14:textId="77777777" w:rsidTr="00D30F6E">
        <w:trPr>
          <w:ins w:id="4243" w:author="Kennedy, Muhil" w:date="2022-12-08T13:34:00Z"/>
        </w:trPr>
        <w:tc>
          <w:tcPr>
            <w:tcW w:w="1134" w:type="pct"/>
          </w:tcPr>
          <w:p w14:paraId="0F80796B" w14:textId="77777777" w:rsidR="00F71F56" w:rsidRPr="00497E67" w:rsidRDefault="00F71F56" w:rsidP="00D30F6E">
            <w:pPr>
              <w:pStyle w:val="BodyText"/>
              <w:widowControl w:val="0"/>
              <w:snapToGrid w:val="0"/>
              <w:rPr>
                <w:ins w:id="4244" w:author="Kennedy, Muhil" w:date="2022-12-08T13:34:00Z"/>
                <w:rFonts w:ascii="Century Gothic" w:hAnsi="Century Gothic"/>
                <w:sz w:val="20"/>
                <w:szCs w:val="20"/>
                <w:lang w:val="en-GB"/>
              </w:rPr>
            </w:pPr>
            <w:ins w:id="4245" w:author="Kennedy, Muhil" w:date="2022-12-08T13:34:00Z">
              <w:r w:rsidRPr="00497E67">
                <w:rPr>
                  <w:rFonts w:ascii="Century Gothic" w:hAnsi="Century Gothic"/>
                  <w:sz w:val="20"/>
                  <w:szCs w:val="20"/>
                  <w:lang w:val="en-GB"/>
                </w:rPr>
                <w:t>Tool N°3</w:t>
              </w:r>
            </w:ins>
          </w:p>
        </w:tc>
        <w:tc>
          <w:tcPr>
            <w:tcW w:w="2006" w:type="pct"/>
            <w:vAlign w:val="center"/>
          </w:tcPr>
          <w:p w14:paraId="4EBEC3EE" w14:textId="77777777" w:rsidR="00F71F56" w:rsidRPr="00497E67" w:rsidRDefault="00F71F56" w:rsidP="00D30F6E">
            <w:pPr>
              <w:pStyle w:val="BodyText"/>
              <w:widowControl w:val="0"/>
              <w:snapToGrid w:val="0"/>
              <w:rPr>
                <w:ins w:id="4246" w:author="Kennedy, Muhil" w:date="2022-12-08T13:34:00Z"/>
                <w:rFonts w:ascii="Century Gothic" w:hAnsi="Century Gothic"/>
                <w:sz w:val="20"/>
                <w:szCs w:val="20"/>
                <w:lang w:val="en-GB"/>
              </w:rPr>
            </w:pPr>
          </w:p>
        </w:tc>
        <w:tc>
          <w:tcPr>
            <w:tcW w:w="1860" w:type="pct"/>
          </w:tcPr>
          <w:p w14:paraId="076F54EF" w14:textId="77777777" w:rsidR="00F71F56" w:rsidRPr="00497E67" w:rsidRDefault="00F71F56" w:rsidP="00D30F6E">
            <w:pPr>
              <w:pStyle w:val="BodyText"/>
              <w:widowControl w:val="0"/>
              <w:snapToGrid w:val="0"/>
              <w:rPr>
                <w:ins w:id="4247" w:author="Kennedy, Muhil" w:date="2022-12-08T13:34:00Z"/>
                <w:rFonts w:ascii="Century Gothic" w:hAnsi="Century Gothic"/>
                <w:sz w:val="20"/>
                <w:szCs w:val="20"/>
                <w:lang w:val="en-GB"/>
              </w:rPr>
            </w:pPr>
          </w:p>
        </w:tc>
      </w:tr>
    </w:tbl>
    <w:p w14:paraId="64BCEC9F" w14:textId="77777777" w:rsidR="00F71F56" w:rsidRDefault="00F71F56" w:rsidP="00F71F56">
      <w:pPr>
        <w:pStyle w:val="FaureciaText2"/>
        <w:widowControl w:val="0"/>
        <w:snapToGrid w:val="0"/>
        <w:spacing w:before="0" w:after="0"/>
        <w:rPr>
          <w:ins w:id="4248" w:author="Kennedy, Muhil" w:date="2022-12-08T13:34:00Z"/>
          <w:rFonts w:ascii="Century Gothic" w:hAnsi="Century Gothic"/>
          <w:szCs w:val="20"/>
          <w:lang w:val="en-US"/>
        </w:rPr>
      </w:pPr>
    </w:p>
    <w:p w14:paraId="3ECE8ADF" w14:textId="77777777" w:rsidR="00F71F56" w:rsidRDefault="00F71F56" w:rsidP="00F71F56">
      <w:pPr>
        <w:pStyle w:val="FaureciaText2"/>
        <w:widowControl w:val="0"/>
        <w:snapToGrid w:val="0"/>
        <w:spacing w:before="0" w:after="0"/>
        <w:rPr>
          <w:ins w:id="4249" w:author="Kennedy, Muhil" w:date="2022-12-08T13:34:00Z"/>
          <w:rFonts w:ascii="Century Gothic" w:hAnsi="Century Gothic"/>
          <w:szCs w:val="20"/>
          <w:lang w:val="en-US"/>
        </w:rPr>
      </w:pPr>
      <w:ins w:id="4250" w:author="Kennedy, Muhil" w:date="2022-12-08T13:34:00Z">
        <w:r w:rsidRPr="00F75542">
          <w:rPr>
            <w:rFonts w:ascii="Century Gothic" w:hAnsi="Century Gothic"/>
            <w:szCs w:val="20"/>
            <w:lang w:val="en-US"/>
          </w:rPr>
          <w:t xml:space="preserve">The Terms and Conditions for the Supply of Tools (Appendix </w:t>
        </w:r>
        <w:r>
          <w:rPr>
            <w:rFonts w:ascii="Century Gothic" w:hAnsi="Century Gothic"/>
            <w:szCs w:val="20"/>
            <w:lang w:val="en-US"/>
          </w:rPr>
          <w:t>1</w:t>
        </w:r>
        <w:r w:rsidRPr="00F75542">
          <w:rPr>
            <w:rFonts w:ascii="Century Gothic" w:hAnsi="Century Gothic"/>
            <w:szCs w:val="20"/>
            <w:lang w:val="en-US"/>
          </w:rPr>
          <w:t xml:space="preserve">) shall apply to the delivery </w:t>
        </w:r>
        <w:r w:rsidRPr="00F75542">
          <w:rPr>
            <w:rFonts w:ascii="Century Gothic" w:hAnsi="Century Gothic"/>
            <w:szCs w:val="20"/>
            <w:lang w:val="en-US"/>
          </w:rPr>
          <w:lastRenderedPageBreak/>
          <w:t>of tools. To avoid misunderstandings, it is stated that any separate order for tools by our COMPANY shall be made solely for technical reasons, and no deviating or supplementary arrangements shall be agreed as the result of such orders for tools.</w:t>
        </w:r>
      </w:ins>
    </w:p>
    <w:p w14:paraId="14B25133" w14:textId="77777777" w:rsidR="00F71F56" w:rsidRDefault="00F71F56" w:rsidP="00F71F56">
      <w:pPr>
        <w:pStyle w:val="FaureciaText2"/>
        <w:widowControl w:val="0"/>
        <w:snapToGrid w:val="0"/>
        <w:spacing w:before="0" w:after="0"/>
        <w:rPr>
          <w:ins w:id="4251" w:author="Kennedy, Muhil" w:date="2022-12-08T13:34:00Z"/>
          <w:rFonts w:ascii="Century Gothic" w:hAnsi="Century Gothic"/>
          <w:szCs w:val="20"/>
          <w:lang w:val="en-US"/>
        </w:rPr>
      </w:pPr>
    </w:p>
    <w:p w14:paraId="17E1D03F" w14:textId="77777777" w:rsidR="00F71F56" w:rsidRDefault="00F71F56" w:rsidP="00F71F56">
      <w:pPr>
        <w:pStyle w:val="FaureciaText2"/>
        <w:widowControl w:val="0"/>
        <w:snapToGrid w:val="0"/>
        <w:spacing w:before="0" w:after="0"/>
        <w:rPr>
          <w:ins w:id="4252" w:author="Kennedy, Muhil" w:date="2022-12-08T13:34:00Z"/>
          <w:rFonts w:ascii="Century Gothic" w:hAnsi="Century Gothic"/>
          <w:szCs w:val="20"/>
          <w:lang w:val="en-US"/>
        </w:rPr>
      </w:pPr>
      <w:ins w:id="4253" w:author="Kennedy, Muhil" w:date="2022-12-08T13:34:00Z">
        <w:r w:rsidRPr="00F75542">
          <w:rPr>
            <w:rFonts w:ascii="Century Gothic" w:hAnsi="Century Gothic"/>
            <w:szCs w:val="20"/>
            <w:lang w:val="en-US"/>
          </w:rPr>
          <w:t xml:space="preserve">The Terms and Conditions for the Lending of Tools (Appendix </w:t>
        </w:r>
        <w:r>
          <w:rPr>
            <w:rFonts w:ascii="Century Gothic" w:hAnsi="Century Gothic"/>
            <w:szCs w:val="20"/>
            <w:lang w:val="en-US"/>
          </w:rPr>
          <w:t>20</w:t>
        </w:r>
        <w:r w:rsidRPr="00F75542">
          <w:rPr>
            <w:rFonts w:ascii="Century Gothic" w:hAnsi="Century Gothic"/>
            <w:szCs w:val="20"/>
            <w:lang w:val="en-US"/>
          </w:rPr>
          <w:t>) shall apply to the Supplier’s use of the tools.</w:t>
        </w:r>
      </w:ins>
    </w:p>
    <w:p w14:paraId="4CFEB5A3" w14:textId="77777777" w:rsidR="00F71F56" w:rsidRDefault="00F71F56" w:rsidP="00F71F56">
      <w:pPr>
        <w:pStyle w:val="FaureciaText2"/>
        <w:widowControl w:val="0"/>
        <w:snapToGrid w:val="0"/>
        <w:spacing w:before="0" w:after="0"/>
        <w:rPr>
          <w:ins w:id="4254" w:author="Kennedy, Muhil" w:date="2022-12-08T13:34:00Z"/>
          <w:rFonts w:ascii="Century Gothic" w:hAnsi="Century Gothic"/>
          <w:szCs w:val="20"/>
          <w:lang w:val="en-US"/>
        </w:rPr>
      </w:pPr>
    </w:p>
    <w:p w14:paraId="628B0342" w14:textId="77777777" w:rsidR="00F71F56" w:rsidRDefault="00F71F56" w:rsidP="00F71F56">
      <w:pPr>
        <w:pStyle w:val="FaureciaText2"/>
        <w:widowControl w:val="0"/>
        <w:snapToGrid w:val="0"/>
        <w:spacing w:before="0" w:after="0"/>
        <w:rPr>
          <w:ins w:id="4255" w:author="Kennedy, Muhil" w:date="2022-12-08T13:34:00Z"/>
          <w:rFonts w:ascii="Century Gothic" w:hAnsi="Century Gothic"/>
          <w:szCs w:val="20"/>
          <w:lang w:val="en-US"/>
        </w:rPr>
      </w:pPr>
    </w:p>
    <w:p w14:paraId="0A08DB0A"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256" w:author="Kennedy, Muhil" w:date="2022-12-08T13:34:00Z"/>
          <w:rFonts w:ascii="Century Gothic" w:hAnsi="Century Gothic"/>
          <w:b w:val="0"/>
          <w:bCs w:val="0"/>
          <w:i/>
          <w:iCs/>
          <w:szCs w:val="20"/>
          <w:lang w:val="en-US"/>
        </w:rPr>
      </w:pPr>
      <w:ins w:id="4257" w:author="Kennedy, Muhil" w:date="2022-12-08T13:34:00Z">
        <w:r w:rsidRPr="006B1A43">
          <w:rPr>
            <w:rFonts w:ascii="Century Gothic" w:hAnsi="Century Gothic"/>
            <w:b w:val="0"/>
            <w:bCs w:val="0"/>
            <w:i/>
            <w:iCs/>
            <w:szCs w:val="20"/>
            <w:lang w:val="en-US"/>
          </w:rPr>
          <w:t>Tools Delivery Schedule</w:t>
        </w:r>
      </w:ins>
    </w:p>
    <w:p w14:paraId="10C7BCDE" w14:textId="77777777" w:rsidR="00F71F56" w:rsidRPr="006B1A43" w:rsidRDefault="00F71F56" w:rsidP="00F71F56">
      <w:pPr>
        <w:rPr>
          <w:ins w:id="4258" w:author="Kennedy, Muhil" w:date="2022-12-08T13:34:00Z"/>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8"/>
        <w:gridCol w:w="3514"/>
        <w:gridCol w:w="3514"/>
      </w:tblGrid>
      <w:tr w:rsidR="00F71F56" w:rsidRPr="00497E67" w14:paraId="540827BA" w14:textId="77777777" w:rsidTr="00D30F6E">
        <w:trPr>
          <w:ins w:id="4259" w:author="Kennedy, Muhil" w:date="2022-12-08T13:34:00Z"/>
        </w:trPr>
        <w:tc>
          <w:tcPr>
            <w:tcW w:w="1102" w:type="pct"/>
            <w:shd w:val="clear" w:color="auto" w:fill="D9D9D9" w:themeFill="background1" w:themeFillShade="D9"/>
          </w:tcPr>
          <w:p w14:paraId="59A546E5" w14:textId="77777777" w:rsidR="00F71F56" w:rsidRPr="00497E67" w:rsidRDefault="00F71F56" w:rsidP="00D30F6E">
            <w:pPr>
              <w:pStyle w:val="BodyText"/>
              <w:widowControl w:val="0"/>
              <w:snapToGrid w:val="0"/>
              <w:ind w:left="142"/>
              <w:jc w:val="center"/>
              <w:rPr>
                <w:ins w:id="4260" w:author="Kennedy, Muhil" w:date="2022-12-08T13:34:00Z"/>
                <w:rFonts w:ascii="Century Gothic" w:hAnsi="Century Gothic"/>
                <w:b/>
                <w:bCs/>
                <w:sz w:val="20"/>
                <w:szCs w:val="20"/>
                <w:lang w:val="en-GB"/>
              </w:rPr>
            </w:pPr>
            <w:ins w:id="4261" w:author="Kennedy, Muhil" w:date="2022-12-08T13:34:00Z">
              <w:r w:rsidRPr="00497E67">
                <w:rPr>
                  <w:rFonts w:ascii="Century Gothic" w:hAnsi="Century Gothic"/>
                  <w:b/>
                  <w:bCs/>
                  <w:sz w:val="20"/>
                  <w:szCs w:val="20"/>
                  <w:lang w:val="en-GB"/>
                </w:rPr>
                <w:t>Tool N°</w:t>
              </w:r>
            </w:ins>
          </w:p>
        </w:tc>
        <w:tc>
          <w:tcPr>
            <w:tcW w:w="1949" w:type="pct"/>
            <w:shd w:val="clear" w:color="auto" w:fill="D9D9D9" w:themeFill="background1" w:themeFillShade="D9"/>
            <w:vAlign w:val="center"/>
          </w:tcPr>
          <w:p w14:paraId="349DAC83" w14:textId="77777777" w:rsidR="00F71F56" w:rsidRPr="00497E67" w:rsidRDefault="00F71F56" w:rsidP="00D30F6E">
            <w:pPr>
              <w:pStyle w:val="BodyText"/>
              <w:widowControl w:val="0"/>
              <w:snapToGrid w:val="0"/>
              <w:jc w:val="center"/>
              <w:rPr>
                <w:ins w:id="4262" w:author="Kennedy, Muhil" w:date="2022-12-08T13:34:00Z"/>
                <w:rFonts w:ascii="Century Gothic" w:hAnsi="Century Gothic"/>
                <w:b/>
                <w:bCs/>
                <w:sz w:val="20"/>
                <w:szCs w:val="20"/>
                <w:lang w:val="en-GB"/>
              </w:rPr>
            </w:pPr>
            <w:ins w:id="4263" w:author="Kennedy, Muhil" w:date="2022-12-08T13:34:00Z">
              <w:r w:rsidRPr="00497E67">
                <w:rPr>
                  <w:rFonts w:ascii="Century Gothic" w:hAnsi="Century Gothic"/>
                  <w:b/>
                  <w:bCs/>
                  <w:sz w:val="20"/>
                  <w:szCs w:val="20"/>
                  <w:lang w:val="en-GB"/>
                </w:rPr>
                <w:t>Place of Delivery</w:t>
              </w:r>
            </w:ins>
          </w:p>
        </w:tc>
        <w:tc>
          <w:tcPr>
            <w:tcW w:w="1949" w:type="pct"/>
            <w:shd w:val="clear" w:color="auto" w:fill="D9D9D9" w:themeFill="background1" w:themeFillShade="D9"/>
          </w:tcPr>
          <w:p w14:paraId="1FEFF7F5" w14:textId="77777777" w:rsidR="00F71F56" w:rsidRPr="00497E67" w:rsidRDefault="00F71F56" w:rsidP="00D30F6E">
            <w:pPr>
              <w:pStyle w:val="BodyText"/>
              <w:widowControl w:val="0"/>
              <w:snapToGrid w:val="0"/>
              <w:jc w:val="center"/>
              <w:rPr>
                <w:ins w:id="4264" w:author="Kennedy, Muhil" w:date="2022-12-08T13:34:00Z"/>
                <w:rFonts w:ascii="Century Gothic" w:hAnsi="Century Gothic"/>
                <w:b/>
                <w:bCs/>
                <w:sz w:val="20"/>
                <w:szCs w:val="20"/>
                <w:lang w:val="en-GB"/>
              </w:rPr>
            </w:pPr>
            <w:ins w:id="4265" w:author="Kennedy, Muhil" w:date="2022-12-08T13:34:00Z">
              <w:r w:rsidRPr="00497E67">
                <w:rPr>
                  <w:rFonts w:ascii="Century Gothic" w:hAnsi="Century Gothic"/>
                  <w:b/>
                  <w:bCs/>
                  <w:sz w:val="20"/>
                  <w:szCs w:val="20"/>
                  <w:lang w:val="en-GB"/>
                </w:rPr>
                <w:t>Due Date</w:t>
              </w:r>
            </w:ins>
          </w:p>
        </w:tc>
      </w:tr>
      <w:tr w:rsidR="00F71F56" w:rsidRPr="00497E67" w14:paraId="3DC8A230" w14:textId="77777777" w:rsidTr="00D30F6E">
        <w:trPr>
          <w:ins w:id="4266" w:author="Kennedy, Muhil" w:date="2022-12-08T13:34:00Z"/>
        </w:trPr>
        <w:tc>
          <w:tcPr>
            <w:tcW w:w="1102" w:type="pct"/>
          </w:tcPr>
          <w:p w14:paraId="57E8ED79" w14:textId="77777777" w:rsidR="00F71F56" w:rsidRPr="00497E67" w:rsidRDefault="00F71F56" w:rsidP="00D30F6E">
            <w:pPr>
              <w:pStyle w:val="BodyText"/>
              <w:widowControl w:val="0"/>
              <w:snapToGrid w:val="0"/>
              <w:rPr>
                <w:ins w:id="4267" w:author="Kennedy, Muhil" w:date="2022-12-08T13:34:00Z"/>
                <w:rFonts w:ascii="Century Gothic" w:hAnsi="Century Gothic"/>
                <w:sz w:val="20"/>
                <w:szCs w:val="20"/>
                <w:lang w:val="en-GB"/>
              </w:rPr>
            </w:pPr>
            <w:ins w:id="4268" w:author="Kennedy, Muhil" w:date="2022-12-08T13:34:00Z">
              <w:r w:rsidRPr="00497E67">
                <w:rPr>
                  <w:rFonts w:ascii="Century Gothic" w:hAnsi="Century Gothic"/>
                  <w:sz w:val="20"/>
                  <w:szCs w:val="20"/>
                  <w:lang w:val="en-GB"/>
                </w:rPr>
                <w:t>Tool N°1</w:t>
              </w:r>
            </w:ins>
          </w:p>
        </w:tc>
        <w:tc>
          <w:tcPr>
            <w:tcW w:w="1949" w:type="pct"/>
            <w:vAlign w:val="center"/>
          </w:tcPr>
          <w:p w14:paraId="1DEB322C" w14:textId="77777777" w:rsidR="00F71F56" w:rsidRPr="00497E67" w:rsidRDefault="00F71F56" w:rsidP="00D30F6E">
            <w:pPr>
              <w:pStyle w:val="BodyText"/>
              <w:widowControl w:val="0"/>
              <w:snapToGrid w:val="0"/>
              <w:rPr>
                <w:ins w:id="4269" w:author="Kennedy, Muhil" w:date="2022-12-08T13:34:00Z"/>
                <w:rFonts w:ascii="Century Gothic" w:hAnsi="Century Gothic"/>
                <w:sz w:val="20"/>
                <w:szCs w:val="20"/>
                <w:lang w:val="en-GB"/>
              </w:rPr>
            </w:pPr>
          </w:p>
        </w:tc>
        <w:tc>
          <w:tcPr>
            <w:tcW w:w="1949" w:type="pct"/>
          </w:tcPr>
          <w:p w14:paraId="62F07515" w14:textId="77777777" w:rsidR="00F71F56" w:rsidRPr="00497E67" w:rsidRDefault="00F71F56" w:rsidP="00D30F6E">
            <w:pPr>
              <w:pStyle w:val="BodyText"/>
              <w:widowControl w:val="0"/>
              <w:snapToGrid w:val="0"/>
              <w:rPr>
                <w:ins w:id="4270" w:author="Kennedy, Muhil" w:date="2022-12-08T13:34:00Z"/>
                <w:rFonts w:ascii="Century Gothic" w:hAnsi="Century Gothic"/>
                <w:sz w:val="20"/>
                <w:szCs w:val="20"/>
                <w:lang w:val="en-GB"/>
              </w:rPr>
            </w:pPr>
          </w:p>
        </w:tc>
      </w:tr>
      <w:tr w:rsidR="00F71F56" w:rsidRPr="00497E67" w14:paraId="6E700CB6" w14:textId="77777777" w:rsidTr="00D30F6E">
        <w:trPr>
          <w:ins w:id="4271" w:author="Kennedy, Muhil" w:date="2022-12-08T13:34:00Z"/>
        </w:trPr>
        <w:tc>
          <w:tcPr>
            <w:tcW w:w="1102" w:type="pct"/>
          </w:tcPr>
          <w:p w14:paraId="5502D311" w14:textId="77777777" w:rsidR="00F71F56" w:rsidRPr="00497E67" w:rsidRDefault="00F71F56" w:rsidP="00D30F6E">
            <w:pPr>
              <w:pStyle w:val="BodyText"/>
              <w:widowControl w:val="0"/>
              <w:snapToGrid w:val="0"/>
              <w:rPr>
                <w:ins w:id="4272" w:author="Kennedy, Muhil" w:date="2022-12-08T13:34:00Z"/>
                <w:rFonts w:ascii="Century Gothic" w:hAnsi="Century Gothic"/>
                <w:sz w:val="20"/>
                <w:szCs w:val="20"/>
                <w:lang w:val="en-GB"/>
              </w:rPr>
            </w:pPr>
            <w:ins w:id="4273" w:author="Kennedy, Muhil" w:date="2022-12-08T13:34:00Z">
              <w:r w:rsidRPr="00497E67">
                <w:rPr>
                  <w:rFonts w:ascii="Century Gothic" w:hAnsi="Century Gothic"/>
                  <w:sz w:val="20"/>
                  <w:szCs w:val="20"/>
                  <w:lang w:val="en-GB"/>
                </w:rPr>
                <w:t>Tool N°2</w:t>
              </w:r>
            </w:ins>
          </w:p>
        </w:tc>
        <w:tc>
          <w:tcPr>
            <w:tcW w:w="1949" w:type="pct"/>
            <w:vAlign w:val="center"/>
          </w:tcPr>
          <w:p w14:paraId="686825E4" w14:textId="77777777" w:rsidR="00F71F56" w:rsidRPr="00497E67" w:rsidRDefault="00F71F56" w:rsidP="00D30F6E">
            <w:pPr>
              <w:pStyle w:val="BodyText"/>
              <w:widowControl w:val="0"/>
              <w:snapToGrid w:val="0"/>
              <w:rPr>
                <w:ins w:id="4274" w:author="Kennedy, Muhil" w:date="2022-12-08T13:34:00Z"/>
                <w:rFonts w:ascii="Century Gothic" w:hAnsi="Century Gothic"/>
                <w:sz w:val="20"/>
                <w:szCs w:val="20"/>
                <w:lang w:val="en-GB"/>
              </w:rPr>
            </w:pPr>
          </w:p>
        </w:tc>
        <w:tc>
          <w:tcPr>
            <w:tcW w:w="1949" w:type="pct"/>
          </w:tcPr>
          <w:p w14:paraId="7E82792F" w14:textId="77777777" w:rsidR="00F71F56" w:rsidRPr="00497E67" w:rsidRDefault="00F71F56" w:rsidP="00D30F6E">
            <w:pPr>
              <w:pStyle w:val="BodyText"/>
              <w:widowControl w:val="0"/>
              <w:snapToGrid w:val="0"/>
              <w:rPr>
                <w:ins w:id="4275" w:author="Kennedy, Muhil" w:date="2022-12-08T13:34:00Z"/>
                <w:rFonts w:ascii="Century Gothic" w:hAnsi="Century Gothic"/>
                <w:sz w:val="20"/>
                <w:szCs w:val="20"/>
                <w:lang w:val="en-GB"/>
              </w:rPr>
            </w:pPr>
          </w:p>
        </w:tc>
      </w:tr>
      <w:tr w:rsidR="00F71F56" w:rsidRPr="00497E67" w14:paraId="6C1F7B02" w14:textId="77777777" w:rsidTr="00D30F6E">
        <w:trPr>
          <w:ins w:id="4276" w:author="Kennedy, Muhil" w:date="2022-12-08T13:34:00Z"/>
        </w:trPr>
        <w:tc>
          <w:tcPr>
            <w:tcW w:w="1102" w:type="pct"/>
          </w:tcPr>
          <w:p w14:paraId="5BA4A012" w14:textId="77777777" w:rsidR="00F71F56" w:rsidRPr="00497E67" w:rsidRDefault="00F71F56" w:rsidP="00D30F6E">
            <w:pPr>
              <w:pStyle w:val="BodyText"/>
              <w:widowControl w:val="0"/>
              <w:snapToGrid w:val="0"/>
              <w:rPr>
                <w:ins w:id="4277" w:author="Kennedy, Muhil" w:date="2022-12-08T13:34:00Z"/>
                <w:rFonts w:ascii="Century Gothic" w:hAnsi="Century Gothic"/>
                <w:sz w:val="20"/>
                <w:szCs w:val="20"/>
                <w:lang w:val="en-GB"/>
              </w:rPr>
            </w:pPr>
            <w:ins w:id="4278" w:author="Kennedy, Muhil" w:date="2022-12-08T13:34:00Z">
              <w:r w:rsidRPr="00497E67">
                <w:rPr>
                  <w:rFonts w:ascii="Century Gothic" w:hAnsi="Century Gothic"/>
                  <w:sz w:val="20"/>
                  <w:szCs w:val="20"/>
                  <w:lang w:val="en-GB"/>
                </w:rPr>
                <w:t>Tool N°3</w:t>
              </w:r>
            </w:ins>
          </w:p>
        </w:tc>
        <w:tc>
          <w:tcPr>
            <w:tcW w:w="1949" w:type="pct"/>
            <w:vAlign w:val="center"/>
          </w:tcPr>
          <w:p w14:paraId="559DB96A" w14:textId="77777777" w:rsidR="00F71F56" w:rsidRPr="00497E67" w:rsidRDefault="00F71F56" w:rsidP="00D30F6E">
            <w:pPr>
              <w:pStyle w:val="BodyText"/>
              <w:widowControl w:val="0"/>
              <w:snapToGrid w:val="0"/>
              <w:rPr>
                <w:ins w:id="4279" w:author="Kennedy, Muhil" w:date="2022-12-08T13:34:00Z"/>
                <w:rFonts w:ascii="Century Gothic" w:hAnsi="Century Gothic"/>
                <w:sz w:val="20"/>
                <w:szCs w:val="20"/>
                <w:lang w:val="en-GB"/>
              </w:rPr>
            </w:pPr>
          </w:p>
        </w:tc>
        <w:tc>
          <w:tcPr>
            <w:tcW w:w="1949" w:type="pct"/>
          </w:tcPr>
          <w:p w14:paraId="1EDF0069" w14:textId="77777777" w:rsidR="00F71F56" w:rsidRPr="00497E67" w:rsidRDefault="00F71F56" w:rsidP="00D30F6E">
            <w:pPr>
              <w:pStyle w:val="BodyText"/>
              <w:widowControl w:val="0"/>
              <w:snapToGrid w:val="0"/>
              <w:rPr>
                <w:ins w:id="4280" w:author="Kennedy, Muhil" w:date="2022-12-08T13:34:00Z"/>
                <w:rFonts w:ascii="Century Gothic" w:hAnsi="Century Gothic"/>
                <w:sz w:val="20"/>
                <w:szCs w:val="20"/>
                <w:lang w:val="en-GB"/>
              </w:rPr>
            </w:pPr>
          </w:p>
        </w:tc>
      </w:tr>
    </w:tbl>
    <w:p w14:paraId="0EBEE4C8" w14:textId="77777777" w:rsidR="00F71F56" w:rsidRPr="00497E67" w:rsidRDefault="00F71F56" w:rsidP="00F71F56">
      <w:pPr>
        <w:widowControl w:val="0"/>
        <w:snapToGrid w:val="0"/>
        <w:ind w:left="0"/>
        <w:rPr>
          <w:ins w:id="4281" w:author="Kennedy, Muhil" w:date="2022-12-08T13:34:00Z"/>
          <w:rFonts w:ascii="Century Gothic" w:hAnsi="Century Gothic"/>
          <w:b/>
          <w:bCs/>
          <w:szCs w:val="20"/>
          <w:lang w:val="en-US" w:eastAsia="en-US"/>
        </w:rPr>
      </w:pPr>
    </w:p>
    <w:p w14:paraId="4C5B733E"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282" w:author="Kennedy, Muhil" w:date="2022-12-08T13:34:00Z"/>
          <w:rFonts w:ascii="Century Gothic" w:hAnsi="Century Gothic"/>
          <w:b w:val="0"/>
          <w:bCs w:val="0"/>
          <w:i/>
          <w:iCs/>
          <w:szCs w:val="20"/>
          <w:lang w:val="en-US"/>
        </w:rPr>
      </w:pPr>
      <w:ins w:id="4283" w:author="Kennedy, Muhil" w:date="2022-12-08T13:34:00Z">
        <w:r w:rsidRPr="006B1A43">
          <w:rPr>
            <w:rFonts w:ascii="Century Gothic" w:hAnsi="Century Gothic"/>
            <w:b w:val="0"/>
            <w:bCs w:val="0"/>
            <w:i/>
            <w:iCs/>
            <w:szCs w:val="20"/>
            <w:lang w:val="en-US"/>
          </w:rPr>
          <w:t xml:space="preserve">Acceptance and transfer of ownership </w:t>
        </w:r>
      </w:ins>
    </w:p>
    <w:p w14:paraId="6B610044" w14:textId="77777777" w:rsidR="00F71F56" w:rsidRDefault="00F71F56" w:rsidP="00F71F56">
      <w:pPr>
        <w:widowControl w:val="0"/>
        <w:snapToGrid w:val="0"/>
        <w:rPr>
          <w:ins w:id="4284" w:author="Kennedy, Muhil" w:date="2022-12-08T13:34:00Z"/>
          <w:rFonts w:ascii="Century Gothic" w:hAnsi="Century Gothic"/>
          <w:szCs w:val="20"/>
          <w:lang w:val="en-US" w:eastAsia="en-US"/>
        </w:rPr>
      </w:pPr>
    </w:p>
    <w:p w14:paraId="03541C61" w14:textId="77777777" w:rsidR="00F71F56" w:rsidRPr="00497E67" w:rsidRDefault="00F71F56" w:rsidP="00F71F56">
      <w:pPr>
        <w:widowControl w:val="0"/>
        <w:snapToGrid w:val="0"/>
        <w:rPr>
          <w:ins w:id="4285" w:author="Kennedy, Muhil" w:date="2022-12-08T13:34:00Z"/>
          <w:rFonts w:ascii="Century Gothic" w:hAnsi="Century Gothic"/>
          <w:szCs w:val="20"/>
          <w:lang w:val="en-US" w:eastAsia="en-US"/>
        </w:rPr>
      </w:pPr>
      <w:ins w:id="4286" w:author="Kennedy, Muhil" w:date="2022-12-08T13:34:00Z">
        <w:r w:rsidRPr="00497E67">
          <w:rPr>
            <w:rFonts w:ascii="Century Gothic" w:hAnsi="Century Gothic"/>
            <w:szCs w:val="20"/>
            <w:lang w:val="en-US" w:eastAsia="en-US"/>
          </w:rPr>
          <w:t>Transfer of ownership of the Tools shall pass to Faurecia:</w:t>
        </w:r>
      </w:ins>
    </w:p>
    <w:p w14:paraId="4CD16976" w14:textId="77777777" w:rsidR="00F71F56" w:rsidRPr="00497E67" w:rsidRDefault="00F71F56" w:rsidP="00F71F56">
      <w:pPr>
        <w:widowControl w:val="0"/>
        <w:snapToGrid w:val="0"/>
        <w:rPr>
          <w:ins w:id="4287" w:author="Kennedy, Muhil" w:date="2022-12-08T13:34:00Z"/>
          <w:rFonts w:ascii="Century Gothic" w:hAnsi="Century Gothic"/>
          <w:szCs w:val="20"/>
          <w:lang w:val="en-US" w:eastAsia="en-US"/>
        </w:rPr>
      </w:pPr>
    </w:p>
    <w:p w14:paraId="18C7C4DD" w14:textId="77777777" w:rsidR="00F71F56" w:rsidRPr="00497E67" w:rsidRDefault="00F71F56" w:rsidP="00F71F56">
      <w:pPr>
        <w:pStyle w:val="ListParagraph"/>
        <w:widowControl w:val="0"/>
        <w:numPr>
          <w:ilvl w:val="0"/>
          <w:numId w:val="14"/>
        </w:numPr>
        <w:snapToGrid w:val="0"/>
        <w:contextualSpacing w:val="0"/>
        <w:rPr>
          <w:ins w:id="4288" w:author="Kennedy, Muhil" w:date="2022-12-08T13:34:00Z"/>
          <w:rFonts w:ascii="Century Gothic" w:hAnsi="Century Gothic"/>
          <w:szCs w:val="20"/>
          <w:lang w:val="en-US" w:eastAsia="en-US"/>
        </w:rPr>
      </w:pPr>
      <w:ins w:id="4289" w:author="Kennedy, Muhil" w:date="2022-12-08T13:34:00Z">
        <w:r w:rsidRPr="00497E67">
          <w:rPr>
            <w:rFonts w:ascii="Century Gothic" w:hAnsi="Century Gothic"/>
            <w:szCs w:val="20"/>
            <w:lang w:val="en-US" w:eastAsia="en-US"/>
          </w:rPr>
          <w:t>upon delivery of the Tools in the event of a sale (i.e., Tools are manufactured by Supplier's subcontractor and sold to Faurecia); or</w:t>
        </w:r>
      </w:ins>
    </w:p>
    <w:p w14:paraId="42D81978" w14:textId="77777777" w:rsidR="00F71F56" w:rsidRPr="00497E67" w:rsidRDefault="00F71F56" w:rsidP="00F71F56">
      <w:pPr>
        <w:pStyle w:val="ListParagraph"/>
        <w:widowControl w:val="0"/>
        <w:numPr>
          <w:ilvl w:val="0"/>
          <w:numId w:val="14"/>
        </w:numPr>
        <w:snapToGrid w:val="0"/>
        <w:contextualSpacing w:val="0"/>
        <w:rPr>
          <w:ins w:id="4290" w:author="Kennedy, Muhil" w:date="2022-12-08T13:34:00Z"/>
          <w:rFonts w:ascii="Century Gothic" w:hAnsi="Century Gothic"/>
          <w:szCs w:val="20"/>
          <w:lang w:val="en-US" w:eastAsia="en-US"/>
        </w:rPr>
      </w:pPr>
      <w:ins w:id="4291" w:author="Kennedy, Muhil" w:date="2022-12-08T13:34:00Z">
        <w:r w:rsidRPr="00497E67">
          <w:rPr>
            <w:rFonts w:ascii="Century Gothic" w:hAnsi="Century Gothic"/>
            <w:szCs w:val="20"/>
            <w:lang w:val="en-US" w:eastAsia="en-US"/>
          </w:rPr>
          <w:t>upon acceptance of the Tools by Faurecia in the event of a services agreement (i.e., Tools are manufactured by Supplier itself).</w:t>
        </w:r>
      </w:ins>
    </w:p>
    <w:p w14:paraId="7755D97F" w14:textId="77777777" w:rsidR="00F71F56" w:rsidRDefault="00F71F56" w:rsidP="00F71F56">
      <w:pPr>
        <w:widowControl w:val="0"/>
        <w:snapToGrid w:val="0"/>
        <w:rPr>
          <w:ins w:id="4292" w:author="Kennedy, Muhil" w:date="2022-12-08T13:34:00Z"/>
          <w:rFonts w:ascii="Century Gothic" w:hAnsi="Century Gothic"/>
          <w:szCs w:val="20"/>
          <w:lang w:val="en-US" w:eastAsia="en-US"/>
        </w:rPr>
      </w:pPr>
    </w:p>
    <w:p w14:paraId="3385D33A" w14:textId="77777777" w:rsidR="00F71F56" w:rsidRDefault="00F71F56" w:rsidP="00F71F56">
      <w:pPr>
        <w:pStyle w:val="Faureciaberschrift2"/>
        <w:widowControl w:val="0"/>
        <w:numPr>
          <w:ilvl w:val="0"/>
          <w:numId w:val="0"/>
        </w:numPr>
        <w:snapToGrid w:val="0"/>
        <w:spacing w:after="0"/>
        <w:ind w:left="567"/>
        <w:rPr>
          <w:ins w:id="4293" w:author="Kennedy, Muhil" w:date="2022-12-08T13:34:00Z"/>
          <w:rFonts w:ascii="Century Gothic" w:hAnsi="Century Gothic" w:cs="Times New Roman"/>
          <w:szCs w:val="20"/>
          <w:lang w:val="en-US"/>
        </w:rPr>
      </w:pPr>
      <w:ins w:id="4294" w:author="Kennedy, Muhil" w:date="2022-12-08T13:34:00Z">
        <w:r>
          <w:rPr>
            <w:rFonts w:ascii="Century Gothic" w:hAnsi="Century Gothic" w:cs="Times New Roman"/>
            <w:szCs w:val="20"/>
            <w:lang w:val="en-US"/>
          </w:rPr>
          <w:t>T</w:t>
        </w:r>
        <w:r w:rsidRPr="00497E67">
          <w:rPr>
            <w:rFonts w:ascii="Century Gothic" w:hAnsi="Century Gothic" w:cs="Times New Roman"/>
            <w:szCs w:val="20"/>
            <w:lang w:val="en-US"/>
          </w:rPr>
          <w:t xml:space="preserve">he Supplier shall </w:t>
        </w:r>
        <w:r>
          <w:rPr>
            <w:rFonts w:ascii="Century Gothic" w:hAnsi="Century Gothic" w:cs="Times New Roman"/>
            <w:szCs w:val="20"/>
            <w:lang w:val="en-US"/>
          </w:rPr>
          <w:t xml:space="preserve">also, </w:t>
        </w:r>
        <w:r w:rsidRPr="00497E67">
          <w:rPr>
            <w:rFonts w:ascii="Century Gothic" w:hAnsi="Century Gothic" w:cs="Times New Roman"/>
            <w:szCs w:val="20"/>
            <w:lang w:val="en-US"/>
          </w:rPr>
          <w:t xml:space="preserve">transfer ownership to Faurecia, together with </w:t>
        </w:r>
        <w:r>
          <w:rPr>
            <w:rFonts w:ascii="Century Gothic" w:hAnsi="Century Gothic" w:cs="Times New Roman"/>
            <w:szCs w:val="20"/>
            <w:lang w:val="en-US"/>
          </w:rPr>
          <w:t>the tools</w:t>
        </w:r>
        <w:r w:rsidRPr="00497E67">
          <w:rPr>
            <w:rFonts w:ascii="Century Gothic" w:hAnsi="Century Gothic" w:cs="Times New Roman"/>
            <w:szCs w:val="20"/>
            <w:lang w:val="en-US"/>
          </w:rPr>
          <w:t>, gauges and drawings</w:t>
        </w:r>
        <w:r>
          <w:rPr>
            <w:rFonts w:ascii="Century Gothic" w:hAnsi="Century Gothic" w:cs="Times New Roman"/>
            <w:szCs w:val="20"/>
            <w:lang w:val="en-US"/>
          </w:rPr>
          <w:t>,</w:t>
        </w:r>
        <w:r w:rsidRPr="00497E67">
          <w:rPr>
            <w:rFonts w:ascii="Century Gothic" w:hAnsi="Century Gothic" w:cs="Times New Roman"/>
            <w:szCs w:val="20"/>
            <w:lang w:val="en-US"/>
          </w:rPr>
          <w:t xml:space="preserve"> and will mark them in accordance with Faurecia instructions. </w:t>
        </w:r>
      </w:ins>
    </w:p>
    <w:p w14:paraId="300515BD" w14:textId="77777777" w:rsidR="00F71F56" w:rsidRPr="00497E67" w:rsidRDefault="00F71F56" w:rsidP="00F71F56">
      <w:pPr>
        <w:widowControl w:val="0"/>
        <w:snapToGrid w:val="0"/>
        <w:rPr>
          <w:ins w:id="4295" w:author="Kennedy, Muhil" w:date="2022-12-08T13:34:00Z"/>
          <w:rFonts w:ascii="Century Gothic" w:hAnsi="Century Gothic"/>
          <w:szCs w:val="20"/>
          <w:lang w:val="en-US" w:eastAsia="en-US"/>
        </w:rPr>
      </w:pPr>
    </w:p>
    <w:p w14:paraId="4E1FB9F1" w14:textId="77777777" w:rsidR="00F71F56" w:rsidRPr="00497E67" w:rsidRDefault="00F71F56" w:rsidP="00F71F56">
      <w:pPr>
        <w:widowControl w:val="0"/>
        <w:snapToGrid w:val="0"/>
        <w:rPr>
          <w:ins w:id="4296" w:author="Kennedy, Muhil" w:date="2022-12-08T13:34:00Z"/>
          <w:rFonts w:ascii="Century Gothic" w:hAnsi="Century Gothic" w:cs="Arial"/>
          <w:szCs w:val="20"/>
          <w:lang w:val="en-US"/>
        </w:rPr>
      </w:pPr>
      <w:ins w:id="4297" w:author="Kennedy, Muhil" w:date="2022-12-08T13:34:00Z">
        <w:r w:rsidRPr="00497E67">
          <w:rPr>
            <w:rFonts w:ascii="Century Gothic" w:hAnsi="Century Gothic" w:cs="Arial"/>
            <w:szCs w:val="20"/>
            <w:lang w:val="en-US"/>
          </w:rPr>
          <w:t>No reservation of title clause proposed by the Supplier or its subcontractors shall be effective against Faurecia. The Supplier shall assure that no reservation of title clause shall be asserted by its sub-contractors for any element delivered by them and which is part of the Tools.</w:t>
        </w:r>
      </w:ins>
    </w:p>
    <w:p w14:paraId="322D3AED" w14:textId="77777777" w:rsidR="00F71F56" w:rsidRPr="00497E67" w:rsidRDefault="00F71F56" w:rsidP="00F71F56">
      <w:pPr>
        <w:widowControl w:val="0"/>
        <w:snapToGrid w:val="0"/>
        <w:rPr>
          <w:ins w:id="4298" w:author="Kennedy, Muhil" w:date="2022-12-08T13:34:00Z"/>
          <w:rFonts w:ascii="Century Gothic" w:hAnsi="Century Gothic"/>
          <w:szCs w:val="20"/>
          <w:lang w:val="en-US" w:eastAsia="en-US"/>
        </w:rPr>
      </w:pPr>
    </w:p>
    <w:p w14:paraId="0C3A70EA" w14:textId="77777777" w:rsidR="00F71F56" w:rsidRPr="006B1A43" w:rsidRDefault="00F71F56" w:rsidP="00F71F56">
      <w:pPr>
        <w:pStyle w:val="Heading2"/>
        <w:keepNext w:val="0"/>
        <w:widowControl w:val="0"/>
        <w:snapToGrid w:val="0"/>
        <w:spacing w:before="0" w:after="0"/>
        <w:rPr>
          <w:ins w:id="4299" w:author="Kennedy, Muhil" w:date="2022-12-08T13:34:00Z"/>
          <w:rFonts w:ascii="Century Gothic" w:hAnsi="Century Gothic"/>
          <w:i w:val="0"/>
          <w:iCs w:val="0"/>
          <w14:shadow w14:blurRad="0" w14:dist="0" w14:dir="0" w14:sx="0" w14:sy="0" w14:kx="0" w14:ky="0" w14:algn="none">
            <w14:srgbClr w14:val="000000"/>
          </w14:shadow>
        </w:rPr>
      </w:pPr>
      <w:ins w:id="4300" w:author="Kennedy, Muhil" w:date="2022-12-08T13:34:00Z">
        <w:r w:rsidRPr="006B1A43">
          <w:rPr>
            <w:rFonts w:ascii="Century Gothic" w:hAnsi="Century Gothic"/>
            <w:i w:val="0"/>
            <w:iCs w:val="0"/>
            <w14:shadow w14:blurRad="0" w14:dist="0" w14:dir="0" w14:sx="0" w14:sy="0" w14:kx="0" w14:ky="0" w14:algn="none">
              <w14:srgbClr w14:val="000000"/>
            </w14:shadow>
          </w:rPr>
          <w:t xml:space="preserve">Supply of Parts </w:t>
        </w:r>
      </w:ins>
    </w:p>
    <w:p w14:paraId="390A7A2E" w14:textId="77777777" w:rsidR="00F71F56" w:rsidRDefault="00F71F56" w:rsidP="00F71F56">
      <w:pPr>
        <w:pStyle w:val="Heading3"/>
        <w:keepNext w:val="0"/>
        <w:widowControl w:val="0"/>
        <w:numPr>
          <w:ilvl w:val="0"/>
          <w:numId w:val="0"/>
        </w:numPr>
        <w:snapToGrid w:val="0"/>
        <w:spacing w:before="0" w:after="0"/>
        <w:ind w:left="1287"/>
        <w:rPr>
          <w:ins w:id="4301" w:author="Kennedy, Muhil" w:date="2022-12-08T13:34:00Z"/>
          <w:rFonts w:ascii="Century Gothic" w:hAnsi="Century Gothic"/>
          <w:szCs w:val="20"/>
          <w:lang w:val="en-US"/>
        </w:rPr>
      </w:pPr>
    </w:p>
    <w:p w14:paraId="61FE00E3"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302" w:author="Kennedy, Muhil" w:date="2022-12-08T13:34:00Z"/>
          <w:rFonts w:ascii="Century Gothic" w:hAnsi="Century Gothic"/>
          <w:b w:val="0"/>
          <w:bCs w:val="0"/>
          <w:i/>
          <w:iCs/>
          <w:szCs w:val="20"/>
          <w:lang w:val="en-US"/>
        </w:rPr>
      </w:pPr>
      <w:ins w:id="4303" w:author="Kennedy, Muhil" w:date="2022-12-08T13:34:00Z">
        <w:r w:rsidRPr="006B1A43">
          <w:rPr>
            <w:rFonts w:ascii="Century Gothic" w:hAnsi="Century Gothic"/>
            <w:b w:val="0"/>
            <w:bCs w:val="0"/>
            <w:i/>
            <w:iCs/>
            <w:szCs w:val="20"/>
            <w:lang w:val="en-US"/>
          </w:rPr>
          <w:t>Description of Parts</w:t>
        </w:r>
      </w:ins>
    </w:p>
    <w:p w14:paraId="6874FDEC" w14:textId="77777777" w:rsidR="00F71F56" w:rsidRDefault="00F71F56" w:rsidP="00F71F56">
      <w:pPr>
        <w:widowControl w:val="0"/>
        <w:snapToGrid w:val="0"/>
        <w:rPr>
          <w:ins w:id="4304" w:author="Kennedy, Muhil" w:date="2022-12-08T13:34:00Z"/>
          <w:rFonts w:ascii="Century Gothic" w:hAnsi="Century Gothic"/>
          <w:szCs w:val="20"/>
          <w:lang w:val="en-US"/>
        </w:rPr>
      </w:pPr>
    </w:p>
    <w:p w14:paraId="6B3E316E" w14:textId="77777777" w:rsidR="00F71F56" w:rsidRPr="00497E67" w:rsidRDefault="00F71F56" w:rsidP="00F71F56">
      <w:pPr>
        <w:widowControl w:val="0"/>
        <w:snapToGrid w:val="0"/>
        <w:rPr>
          <w:ins w:id="4305" w:author="Kennedy, Muhil" w:date="2022-12-08T13:34:00Z"/>
          <w:rFonts w:ascii="Century Gothic" w:hAnsi="Century Gothic"/>
          <w:szCs w:val="20"/>
          <w:lang w:val="en-US"/>
        </w:rPr>
      </w:pPr>
      <w:ins w:id="4306" w:author="Kennedy, Muhil" w:date="2022-12-08T13:34:00Z">
        <w:r w:rsidRPr="00497E67">
          <w:rPr>
            <w:rFonts w:ascii="Century Gothic" w:hAnsi="Century Gothic"/>
            <w:szCs w:val="20"/>
            <w:lang w:val="en-US"/>
          </w:rPr>
          <w:t xml:space="preserve">The Supplier shall manufacture the Parts listed in the following table in the Supplying Plant, and deliver them free from defects, in accordance with the Specifications listed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Pr>
            <w:rFonts w:ascii="Century Gothic" w:hAnsi="Century Gothic"/>
            <w:szCs w:val="20"/>
            <w:lang w:val="en-US"/>
          </w:rPr>
          <w:t>(Drawings and Specifications)</w:t>
        </w:r>
        <w:r w:rsidRPr="00497E67">
          <w:rPr>
            <w:rFonts w:ascii="Century Gothic" w:hAnsi="Century Gothic"/>
            <w:szCs w:val="20"/>
            <w:lang w:val="en-US"/>
          </w:rPr>
          <w:t xml:space="preserve"> to the Receiving Plant.</w:t>
        </w:r>
      </w:ins>
    </w:p>
    <w:p w14:paraId="4BFB3BFA" w14:textId="77777777" w:rsidR="00F71F56" w:rsidRPr="00497E67" w:rsidRDefault="00F71F56" w:rsidP="00F71F56">
      <w:pPr>
        <w:widowControl w:val="0"/>
        <w:tabs>
          <w:tab w:val="left" w:pos="5745"/>
        </w:tabs>
        <w:snapToGrid w:val="0"/>
        <w:ind w:left="0"/>
        <w:rPr>
          <w:ins w:id="4307" w:author="Kennedy, Muhil" w:date="2022-12-08T13:34:00Z"/>
          <w:rFonts w:ascii="Century Gothic" w:hAnsi="Century Gothic"/>
          <w:szCs w:val="20"/>
          <w:lang w:val="en-GB"/>
        </w:rPr>
      </w:pPr>
    </w:p>
    <w:tbl>
      <w:tblPr>
        <w:tblW w:w="9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1480"/>
        <w:gridCol w:w="5103"/>
        <w:gridCol w:w="1140"/>
      </w:tblGrid>
      <w:tr w:rsidR="00F71F56" w:rsidRPr="00497E67" w14:paraId="65C047E4" w14:textId="77777777" w:rsidTr="00D30F6E">
        <w:trPr>
          <w:trHeight w:hRule="exact" w:val="464"/>
          <w:ins w:id="4308" w:author="Kennedy, Muhil" w:date="2022-12-08T13:34:00Z"/>
        </w:trPr>
        <w:tc>
          <w:tcPr>
            <w:tcW w:w="1489" w:type="dxa"/>
            <w:tcBorders>
              <w:bottom w:val="single" w:sz="6" w:space="0" w:color="auto"/>
            </w:tcBorders>
            <w:shd w:val="clear" w:color="auto" w:fill="D9D9D9" w:themeFill="background1" w:themeFillShade="D9"/>
            <w:vAlign w:val="center"/>
          </w:tcPr>
          <w:p w14:paraId="0038B8C5" w14:textId="77777777" w:rsidR="00F71F56" w:rsidRPr="00497E67" w:rsidRDefault="00F71F56" w:rsidP="00D30F6E">
            <w:pPr>
              <w:widowControl w:val="0"/>
              <w:snapToGrid w:val="0"/>
              <w:ind w:left="0"/>
              <w:jc w:val="center"/>
              <w:rPr>
                <w:ins w:id="4309" w:author="Kennedy, Muhil" w:date="2022-12-08T13:34:00Z"/>
                <w:rFonts w:ascii="Century Gothic" w:hAnsi="Century Gothic" w:cs="Arial"/>
                <w:b/>
                <w:bCs/>
                <w:szCs w:val="20"/>
                <w:lang w:val="en-US"/>
              </w:rPr>
            </w:pPr>
            <w:ins w:id="4310" w:author="Kennedy, Muhil" w:date="2022-12-08T13:34:00Z">
              <w:r w:rsidRPr="00497E67">
                <w:rPr>
                  <w:rFonts w:ascii="Century Gothic" w:hAnsi="Century Gothic" w:cs="Arial"/>
                  <w:b/>
                  <w:bCs/>
                  <w:szCs w:val="20"/>
                  <w:lang w:val="en-US"/>
                </w:rPr>
                <w:t>Reference</w:t>
              </w:r>
            </w:ins>
          </w:p>
        </w:tc>
        <w:tc>
          <w:tcPr>
            <w:tcW w:w="1480" w:type="dxa"/>
            <w:tcBorders>
              <w:bottom w:val="single" w:sz="6" w:space="0" w:color="auto"/>
            </w:tcBorders>
            <w:shd w:val="clear" w:color="auto" w:fill="D9D9D9" w:themeFill="background1" w:themeFillShade="D9"/>
            <w:vAlign w:val="center"/>
          </w:tcPr>
          <w:p w14:paraId="1B1513F8" w14:textId="77777777" w:rsidR="00F71F56" w:rsidRPr="00497E67" w:rsidRDefault="00F71F56" w:rsidP="00D30F6E">
            <w:pPr>
              <w:widowControl w:val="0"/>
              <w:snapToGrid w:val="0"/>
              <w:ind w:left="-65"/>
              <w:jc w:val="center"/>
              <w:rPr>
                <w:ins w:id="4311" w:author="Kennedy, Muhil" w:date="2022-12-08T13:34:00Z"/>
                <w:rFonts w:ascii="Century Gothic" w:hAnsi="Century Gothic" w:cs="Arial"/>
                <w:b/>
                <w:bCs/>
                <w:szCs w:val="20"/>
                <w:lang w:val="en-US"/>
              </w:rPr>
            </w:pPr>
            <w:ins w:id="4312" w:author="Kennedy, Muhil" w:date="2022-12-08T13:34:00Z">
              <w:r w:rsidRPr="00497E67">
                <w:rPr>
                  <w:rFonts w:ascii="Century Gothic" w:hAnsi="Century Gothic" w:cs="Arial"/>
                  <w:b/>
                  <w:bCs/>
                  <w:szCs w:val="20"/>
                  <w:lang w:val="en-US"/>
                </w:rPr>
                <w:t>Index</w:t>
              </w:r>
            </w:ins>
          </w:p>
        </w:tc>
        <w:tc>
          <w:tcPr>
            <w:tcW w:w="5103" w:type="dxa"/>
            <w:tcBorders>
              <w:bottom w:val="single" w:sz="6" w:space="0" w:color="auto"/>
            </w:tcBorders>
            <w:shd w:val="clear" w:color="auto" w:fill="D9D9D9" w:themeFill="background1" w:themeFillShade="D9"/>
            <w:vAlign w:val="center"/>
          </w:tcPr>
          <w:p w14:paraId="12ABBFA1" w14:textId="77777777" w:rsidR="00F71F56" w:rsidRPr="00497E67" w:rsidRDefault="00F71F56" w:rsidP="00D30F6E">
            <w:pPr>
              <w:widowControl w:val="0"/>
              <w:snapToGrid w:val="0"/>
              <w:ind w:left="0"/>
              <w:jc w:val="center"/>
              <w:rPr>
                <w:ins w:id="4313" w:author="Kennedy, Muhil" w:date="2022-12-08T13:34:00Z"/>
                <w:rFonts w:ascii="Century Gothic" w:hAnsi="Century Gothic" w:cs="Arial"/>
                <w:b/>
                <w:bCs/>
                <w:szCs w:val="20"/>
                <w:lang w:val="en-US"/>
              </w:rPr>
            </w:pPr>
            <w:ins w:id="4314" w:author="Kennedy, Muhil" w:date="2022-12-08T13:34:00Z">
              <w:r w:rsidRPr="00497E67">
                <w:rPr>
                  <w:rFonts w:ascii="Century Gothic" w:hAnsi="Century Gothic" w:cs="Arial"/>
                  <w:b/>
                  <w:bCs/>
                  <w:szCs w:val="20"/>
                  <w:lang w:val="en-US"/>
                </w:rPr>
                <w:t>Description</w:t>
              </w:r>
            </w:ins>
          </w:p>
        </w:tc>
        <w:tc>
          <w:tcPr>
            <w:tcW w:w="1140" w:type="dxa"/>
            <w:tcBorders>
              <w:bottom w:val="single" w:sz="6" w:space="0" w:color="auto"/>
            </w:tcBorders>
            <w:shd w:val="clear" w:color="auto" w:fill="D9D9D9" w:themeFill="background1" w:themeFillShade="D9"/>
            <w:vAlign w:val="center"/>
          </w:tcPr>
          <w:p w14:paraId="61E33DA2" w14:textId="77777777" w:rsidR="00F71F56" w:rsidRPr="00497E67" w:rsidRDefault="00F71F56" w:rsidP="00D30F6E">
            <w:pPr>
              <w:widowControl w:val="0"/>
              <w:snapToGrid w:val="0"/>
              <w:ind w:left="0"/>
              <w:jc w:val="center"/>
              <w:rPr>
                <w:ins w:id="4315" w:author="Kennedy, Muhil" w:date="2022-12-08T13:34:00Z"/>
                <w:rFonts w:ascii="Century Gothic" w:hAnsi="Century Gothic" w:cs="Arial"/>
                <w:b/>
                <w:bCs/>
                <w:szCs w:val="20"/>
                <w:lang w:val="en-US"/>
              </w:rPr>
            </w:pPr>
            <w:ins w:id="4316" w:author="Kennedy, Muhil" w:date="2022-12-08T13:34:00Z">
              <w:r w:rsidRPr="00497E67">
                <w:rPr>
                  <w:rFonts w:ascii="Century Gothic" w:hAnsi="Century Gothic" w:cs="Arial"/>
                  <w:b/>
                  <w:bCs/>
                  <w:szCs w:val="20"/>
                  <w:lang w:val="en-US"/>
                </w:rPr>
                <w:t>Part N°</w:t>
              </w:r>
            </w:ins>
          </w:p>
        </w:tc>
      </w:tr>
      <w:tr w:rsidR="00F71F56" w:rsidRPr="00497E67" w14:paraId="0435E41E" w14:textId="77777777" w:rsidTr="00D30F6E">
        <w:trPr>
          <w:ins w:id="4317" w:author="Kennedy, Muhil" w:date="2022-12-08T13:34:00Z"/>
        </w:trPr>
        <w:tc>
          <w:tcPr>
            <w:tcW w:w="1489" w:type="dxa"/>
            <w:tcBorders>
              <w:bottom w:val="dotted" w:sz="4" w:space="0" w:color="auto"/>
              <w:right w:val="single" w:sz="6" w:space="0" w:color="auto"/>
            </w:tcBorders>
            <w:vAlign w:val="center"/>
          </w:tcPr>
          <w:p w14:paraId="1C92E014" w14:textId="77777777" w:rsidR="00F71F56" w:rsidRPr="00497E67" w:rsidRDefault="00F71F56" w:rsidP="00D30F6E">
            <w:pPr>
              <w:widowControl w:val="0"/>
              <w:snapToGrid w:val="0"/>
              <w:ind w:left="0"/>
              <w:jc w:val="center"/>
              <w:rPr>
                <w:ins w:id="4318" w:author="Kennedy, Muhil" w:date="2022-12-08T13:34:00Z"/>
                <w:rFonts w:ascii="Century Gothic" w:hAnsi="Century Gothic" w:cs="Arial"/>
                <w:szCs w:val="20"/>
                <w:lang w:val="en-US"/>
              </w:rPr>
            </w:pPr>
          </w:p>
        </w:tc>
        <w:tc>
          <w:tcPr>
            <w:tcW w:w="1480" w:type="dxa"/>
            <w:tcBorders>
              <w:left w:val="single" w:sz="6" w:space="0" w:color="auto"/>
              <w:bottom w:val="dotted" w:sz="4" w:space="0" w:color="auto"/>
              <w:right w:val="single" w:sz="6" w:space="0" w:color="auto"/>
            </w:tcBorders>
            <w:vAlign w:val="center"/>
          </w:tcPr>
          <w:p w14:paraId="49AB2878" w14:textId="77777777" w:rsidR="00F71F56" w:rsidRPr="00497E67" w:rsidRDefault="00F71F56" w:rsidP="00D30F6E">
            <w:pPr>
              <w:widowControl w:val="0"/>
              <w:snapToGrid w:val="0"/>
              <w:ind w:left="109"/>
              <w:jc w:val="center"/>
              <w:rPr>
                <w:ins w:id="4319" w:author="Kennedy, Muhil" w:date="2022-12-08T13:34:00Z"/>
                <w:rFonts w:ascii="Century Gothic" w:hAnsi="Century Gothic" w:cs="Arial"/>
                <w:szCs w:val="20"/>
                <w:lang w:val="en-US"/>
              </w:rPr>
            </w:pPr>
          </w:p>
        </w:tc>
        <w:tc>
          <w:tcPr>
            <w:tcW w:w="5103" w:type="dxa"/>
            <w:tcBorders>
              <w:left w:val="single" w:sz="6" w:space="0" w:color="auto"/>
              <w:bottom w:val="dotted" w:sz="4" w:space="0" w:color="auto"/>
              <w:right w:val="single" w:sz="6" w:space="0" w:color="auto"/>
            </w:tcBorders>
            <w:vAlign w:val="center"/>
          </w:tcPr>
          <w:p w14:paraId="463C6F31" w14:textId="77777777" w:rsidR="00F71F56" w:rsidRPr="00497E67" w:rsidRDefault="00F71F56" w:rsidP="00D30F6E">
            <w:pPr>
              <w:widowControl w:val="0"/>
              <w:snapToGrid w:val="0"/>
              <w:ind w:left="178"/>
              <w:jc w:val="center"/>
              <w:rPr>
                <w:ins w:id="4320" w:author="Kennedy, Muhil" w:date="2022-12-08T13:34:00Z"/>
                <w:rFonts w:ascii="Century Gothic" w:hAnsi="Century Gothic" w:cs="Arial"/>
                <w:szCs w:val="20"/>
                <w:lang w:val="en-US"/>
              </w:rPr>
            </w:pPr>
          </w:p>
        </w:tc>
        <w:tc>
          <w:tcPr>
            <w:tcW w:w="1140" w:type="dxa"/>
            <w:tcBorders>
              <w:left w:val="single" w:sz="6" w:space="0" w:color="auto"/>
              <w:bottom w:val="dotted" w:sz="4" w:space="0" w:color="auto"/>
              <w:right w:val="single" w:sz="6" w:space="0" w:color="auto"/>
            </w:tcBorders>
          </w:tcPr>
          <w:p w14:paraId="17827E59" w14:textId="77777777" w:rsidR="00F71F56" w:rsidRPr="00497E67" w:rsidRDefault="00F71F56" w:rsidP="00D30F6E">
            <w:pPr>
              <w:widowControl w:val="0"/>
              <w:snapToGrid w:val="0"/>
              <w:ind w:left="0"/>
              <w:jc w:val="left"/>
              <w:rPr>
                <w:ins w:id="4321" w:author="Kennedy, Muhil" w:date="2022-12-08T13:34:00Z"/>
                <w:rFonts w:ascii="Century Gothic" w:hAnsi="Century Gothic"/>
                <w:szCs w:val="20"/>
                <w:lang w:val="en-US"/>
              </w:rPr>
            </w:pPr>
            <w:ins w:id="4322" w:author="Kennedy, Muhil" w:date="2022-12-08T13:34:00Z">
              <w:r w:rsidRPr="00497E67">
                <w:rPr>
                  <w:rFonts w:ascii="Century Gothic" w:hAnsi="Century Gothic"/>
                  <w:szCs w:val="20"/>
                  <w:lang w:val="en-US"/>
                </w:rPr>
                <w:t>Part N°1</w:t>
              </w:r>
            </w:ins>
          </w:p>
        </w:tc>
      </w:tr>
      <w:tr w:rsidR="00F71F56" w:rsidRPr="00497E67" w14:paraId="39BC2F70" w14:textId="77777777" w:rsidTr="00D30F6E">
        <w:trPr>
          <w:ins w:id="4323" w:author="Kennedy, Muhil" w:date="2022-12-08T13:34:00Z"/>
        </w:trPr>
        <w:tc>
          <w:tcPr>
            <w:tcW w:w="1489" w:type="dxa"/>
            <w:tcBorders>
              <w:top w:val="dotted" w:sz="4" w:space="0" w:color="auto"/>
              <w:bottom w:val="dotted" w:sz="4" w:space="0" w:color="auto"/>
              <w:right w:val="single" w:sz="6" w:space="0" w:color="auto"/>
            </w:tcBorders>
            <w:vAlign w:val="center"/>
          </w:tcPr>
          <w:p w14:paraId="227D06D3" w14:textId="77777777" w:rsidR="00F71F56" w:rsidRPr="00497E67" w:rsidRDefault="00F71F56" w:rsidP="00D30F6E">
            <w:pPr>
              <w:widowControl w:val="0"/>
              <w:snapToGrid w:val="0"/>
              <w:ind w:left="0"/>
              <w:jc w:val="center"/>
              <w:rPr>
                <w:ins w:id="4324" w:author="Kennedy, Muhil" w:date="2022-12-08T13:34:00Z"/>
                <w:rFonts w:ascii="Century Gothic" w:hAnsi="Century Gothic" w:cs="Arial"/>
                <w:szCs w:val="20"/>
                <w:lang w:val="en-US"/>
              </w:rPr>
            </w:pPr>
          </w:p>
        </w:tc>
        <w:tc>
          <w:tcPr>
            <w:tcW w:w="1480" w:type="dxa"/>
            <w:tcBorders>
              <w:top w:val="dotted" w:sz="4" w:space="0" w:color="auto"/>
              <w:left w:val="single" w:sz="6" w:space="0" w:color="auto"/>
              <w:bottom w:val="dotted" w:sz="4" w:space="0" w:color="auto"/>
              <w:right w:val="single" w:sz="6" w:space="0" w:color="auto"/>
            </w:tcBorders>
            <w:vAlign w:val="center"/>
          </w:tcPr>
          <w:p w14:paraId="317BA1C6" w14:textId="77777777" w:rsidR="00F71F56" w:rsidRPr="00497E67" w:rsidRDefault="00F71F56" w:rsidP="00D30F6E">
            <w:pPr>
              <w:widowControl w:val="0"/>
              <w:snapToGrid w:val="0"/>
              <w:ind w:left="109"/>
              <w:jc w:val="center"/>
              <w:rPr>
                <w:ins w:id="4325"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dotted" w:sz="4" w:space="0" w:color="auto"/>
              <w:right w:val="single" w:sz="6" w:space="0" w:color="auto"/>
            </w:tcBorders>
            <w:vAlign w:val="center"/>
          </w:tcPr>
          <w:p w14:paraId="6EF9E997" w14:textId="77777777" w:rsidR="00F71F56" w:rsidRPr="00497E67" w:rsidRDefault="00F71F56" w:rsidP="00D30F6E">
            <w:pPr>
              <w:widowControl w:val="0"/>
              <w:snapToGrid w:val="0"/>
              <w:ind w:left="178"/>
              <w:jc w:val="center"/>
              <w:rPr>
                <w:ins w:id="4326"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dotted" w:sz="4" w:space="0" w:color="auto"/>
              <w:right w:val="single" w:sz="6" w:space="0" w:color="auto"/>
            </w:tcBorders>
          </w:tcPr>
          <w:p w14:paraId="04833CB2" w14:textId="77777777" w:rsidR="00F71F56" w:rsidRPr="00497E67" w:rsidRDefault="00F71F56" w:rsidP="00D30F6E">
            <w:pPr>
              <w:widowControl w:val="0"/>
              <w:snapToGrid w:val="0"/>
              <w:ind w:left="0"/>
              <w:jc w:val="left"/>
              <w:rPr>
                <w:ins w:id="4327" w:author="Kennedy, Muhil" w:date="2022-12-08T13:34:00Z"/>
                <w:rFonts w:ascii="Century Gothic" w:hAnsi="Century Gothic"/>
                <w:szCs w:val="20"/>
                <w:lang w:val="en-US"/>
              </w:rPr>
            </w:pPr>
            <w:ins w:id="4328" w:author="Kennedy, Muhil" w:date="2022-12-08T13:34:00Z">
              <w:r w:rsidRPr="00497E67">
                <w:rPr>
                  <w:rFonts w:ascii="Century Gothic" w:hAnsi="Century Gothic"/>
                  <w:szCs w:val="20"/>
                  <w:lang w:val="en-US"/>
                </w:rPr>
                <w:t>Part N°2</w:t>
              </w:r>
            </w:ins>
          </w:p>
        </w:tc>
      </w:tr>
      <w:tr w:rsidR="00F71F56" w:rsidRPr="00497E67" w14:paraId="1706C238" w14:textId="77777777" w:rsidTr="00D30F6E">
        <w:trPr>
          <w:ins w:id="4329" w:author="Kennedy, Muhil" w:date="2022-12-08T13:34:00Z"/>
        </w:trPr>
        <w:tc>
          <w:tcPr>
            <w:tcW w:w="1489" w:type="dxa"/>
            <w:tcBorders>
              <w:top w:val="dotted" w:sz="4" w:space="0" w:color="auto"/>
              <w:bottom w:val="dotted" w:sz="4" w:space="0" w:color="auto"/>
              <w:right w:val="single" w:sz="6" w:space="0" w:color="auto"/>
            </w:tcBorders>
            <w:vAlign w:val="center"/>
          </w:tcPr>
          <w:p w14:paraId="0374AD10" w14:textId="77777777" w:rsidR="00F71F56" w:rsidRPr="00497E67" w:rsidRDefault="00F71F56" w:rsidP="00D30F6E">
            <w:pPr>
              <w:widowControl w:val="0"/>
              <w:snapToGrid w:val="0"/>
              <w:ind w:left="0"/>
              <w:jc w:val="center"/>
              <w:rPr>
                <w:ins w:id="4330" w:author="Kennedy, Muhil" w:date="2022-12-08T13:34:00Z"/>
                <w:rFonts w:ascii="Century Gothic" w:hAnsi="Century Gothic"/>
                <w:szCs w:val="20"/>
                <w:lang w:val="en-US"/>
              </w:rPr>
            </w:pPr>
          </w:p>
        </w:tc>
        <w:tc>
          <w:tcPr>
            <w:tcW w:w="1480" w:type="dxa"/>
            <w:tcBorders>
              <w:top w:val="dotted" w:sz="4" w:space="0" w:color="auto"/>
              <w:left w:val="single" w:sz="6" w:space="0" w:color="auto"/>
              <w:bottom w:val="dotted" w:sz="4" w:space="0" w:color="auto"/>
              <w:right w:val="single" w:sz="6" w:space="0" w:color="auto"/>
            </w:tcBorders>
            <w:vAlign w:val="center"/>
          </w:tcPr>
          <w:p w14:paraId="2E1FFC54" w14:textId="77777777" w:rsidR="00F71F56" w:rsidRPr="00497E67" w:rsidRDefault="00F71F56" w:rsidP="00D30F6E">
            <w:pPr>
              <w:widowControl w:val="0"/>
              <w:snapToGrid w:val="0"/>
              <w:ind w:left="109"/>
              <w:jc w:val="center"/>
              <w:rPr>
                <w:ins w:id="4331"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dotted" w:sz="4" w:space="0" w:color="auto"/>
              <w:right w:val="single" w:sz="6" w:space="0" w:color="auto"/>
            </w:tcBorders>
            <w:vAlign w:val="center"/>
          </w:tcPr>
          <w:p w14:paraId="1C20013A" w14:textId="77777777" w:rsidR="00F71F56" w:rsidRPr="00497E67" w:rsidRDefault="00F71F56" w:rsidP="00D30F6E">
            <w:pPr>
              <w:widowControl w:val="0"/>
              <w:snapToGrid w:val="0"/>
              <w:ind w:left="178"/>
              <w:jc w:val="center"/>
              <w:rPr>
                <w:ins w:id="4332"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dotted" w:sz="4" w:space="0" w:color="auto"/>
              <w:right w:val="single" w:sz="6" w:space="0" w:color="auto"/>
            </w:tcBorders>
          </w:tcPr>
          <w:p w14:paraId="12DBD854" w14:textId="77777777" w:rsidR="00F71F56" w:rsidRPr="00497E67" w:rsidRDefault="00F71F56" w:rsidP="00D30F6E">
            <w:pPr>
              <w:widowControl w:val="0"/>
              <w:snapToGrid w:val="0"/>
              <w:ind w:left="0"/>
              <w:jc w:val="left"/>
              <w:rPr>
                <w:ins w:id="4333" w:author="Kennedy, Muhil" w:date="2022-12-08T13:34:00Z"/>
                <w:rFonts w:ascii="Century Gothic" w:hAnsi="Century Gothic"/>
                <w:szCs w:val="20"/>
                <w:lang w:val="en-US"/>
              </w:rPr>
            </w:pPr>
            <w:ins w:id="4334" w:author="Kennedy, Muhil" w:date="2022-12-08T13:34:00Z">
              <w:r w:rsidRPr="00497E67">
                <w:rPr>
                  <w:rFonts w:ascii="Century Gothic" w:hAnsi="Century Gothic"/>
                  <w:szCs w:val="20"/>
                  <w:lang w:val="en-US"/>
                </w:rPr>
                <w:t>Part N°3</w:t>
              </w:r>
            </w:ins>
          </w:p>
        </w:tc>
      </w:tr>
      <w:tr w:rsidR="00F71F56" w:rsidRPr="00497E67" w14:paraId="56EADDDF" w14:textId="77777777" w:rsidTr="00D30F6E">
        <w:trPr>
          <w:ins w:id="4335" w:author="Kennedy, Muhil" w:date="2022-12-08T13:34:00Z"/>
        </w:trPr>
        <w:tc>
          <w:tcPr>
            <w:tcW w:w="1489" w:type="dxa"/>
            <w:tcBorders>
              <w:top w:val="dotted" w:sz="4" w:space="0" w:color="auto"/>
              <w:bottom w:val="single" w:sz="4" w:space="0" w:color="auto"/>
              <w:right w:val="single" w:sz="6" w:space="0" w:color="auto"/>
            </w:tcBorders>
            <w:vAlign w:val="center"/>
          </w:tcPr>
          <w:p w14:paraId="79559E8E" w14:textId="77777777" w:rsidR="00F71F56" w:rsidRPr="00497E67" w:rsidRDefault="00F71F56" w:rsidP="00D30F6E">
            <w:pPr>
              <w:widowControl w:val="0"/>
              <w:snapToGrid w:val="0"/>
              <w:ind w:left="0"/>
              <w:jc w:val="center"/>
              <w:rPr>
                <w:ins w:id="4336" w:author="Kennedy, Muhil" w:date="2022-12-08T13:34:00Z"/>
                <w:rFonts w:ascii="Century Gothic" w:hAnsi="Century Gothic"/>
                <w:szCs w:val="20"/>
                <w:lang w:val="en-US"/>
              </w:rPr>
            </w:pPr>
          </w:p>
        </w:tc>
        <w:tc>
          <w:tcPr>
            <w:tcW w:w="1480" w:type="dxa"/>
            <w:tcBorders>
              <w:top w:val="dotted" w:sz="4" w:space="0" w:color="auto"/>
              <w:left w:val="single" w:sz="6" w:space="0" w:color="auto"/>
              <w:bottom w:val="single" w:sz="4" w:space="0" w:color="auto"/>
              <w:right w:val="single" w:sz="6" w:space="0" w:color="auto"/>
            </w:tcBorders>
            <w:vAlign w:val="center"/>
          </w:tcPr>
          <w:p w14:paraId="64B0A0F9" w14:textId="77777777" w:rsidR="00F71F56" w:rsidRPr="00497E67" w:rsidRDefault="00F71F56" w:rsidP="00D30F6E">
            <w:pPr>
              <w:widowControl w:val="0"/>
              <w:snapToGrid w:val="0"/>
              <w:ind w:left="109"/>
              <w:jc w:val="center"/>
              <w:rPr>
                <w:ins w:id="4337" w:author="Kennedy, Muhil" w:date="2022-12-08T13:34:00Z"/>
                <w:rFonts w:ascii="Century Gothic" w:hAnsi="Century Gothic" w:cs="Arial"/>
                <w:szCs w:val="20"/>
                <w:lang w:val="en-US"/>
              </w:rPr>
            </w:pPr>
          </w:p>
        </w:tc>
        <w:tc>
          <w:tcPr>
            <w:tcW w:w="5103" w:type="dxa"/>
            <w:tcBorders>
              <w:top w:val="dotted" w:sz="4" w:space="0" w:color="auto"/>
              <w:left w:val="single" w:sz="6" w:space="0" w:color="auto"/>
              <w:bottom w:val="single" w:sz="4" w:space="0" w:color="auto"/>
              <w:right w:val="single" w:sz="6" w:space="0" w:color="auto"/>
            </w:tcBorders>
            <w:vAlign w:val="center"/>
          </w:tcPr>
          <w:p w14:paraId="671C662B" w14:textId="77777777" w:rsidR="00F71F56" w:rsidRPr="00497E67" w:rsidRDefault="00F71F56" w:rsidP="00D30F6E">
            <w:pPr>
              <w:widowControl w:val="0"/>
              <w:snapToGrid w:val="0"/>
              <w:ind w:left="178"/>
              <w:jc w:val="center"/>
              <w:rPr>
                <w:ins w:id="4338" w:author="Kennedy, Muhil" w:date="2022-12-08T13:34:00Z"/>
                <w:rFonts w:ascii="Century Gothic" w:hAnsi="Century Gothic" w:cs="Arial"/>
                <w:szCs w:val="20"/>
                <w:lang w:val="en-US"/>
              </w:rPr>
            </w:pPr>
          </w:p>
        </w:tc>
        <w:tc>
          <w:tcPr>
            <w:tcW w:w="1140" w:type="dxa"/>
            <w:tcBorders>
              <w:top w:val="dotted" w:sz="4" w:space="0" w:color="auto"/>
              <w:left w:val="single" w:sz="6" w:space="0" w:color="auto"/>
              <w:bottom w:val="single" w:sz="4" w:space="0" w:color="auto"/>
              <w:right w:val="single" w:sz="6" w:space="0" w:color="auto"/>
            </w:tcBorders>
          </w:tcPr>
          <w:p w14:paraId="4788672C" w14:textId="77777777" w:rsidR="00F71F56" w:rsidRPr="00497E67" w:rsidRDefault="00F71F56" w:rsidP="00D30F6E">
            <w:pPr>
              <w:widowControl w:val="0"/>
              <w:snapToGrid w:val="0"/>
              <w:ind w:left="0"/>
              <w:jc w:val="left"/>
              <w:rPr>
                <w:ins w:id="4339" w:author="Kennedy, Muhil" w:date="2022-12-08T13:34:00Z"/>
                <w:rFonts w:ascii="Century Gothic" w:hAnsi="Century Gothic"/>
                <w:szCs w:val="20"/>
                <w:lang w:val="en-US"/>
              </w:rPr>
            </w:pPr>
            <w:ins w:id="4340" w:author="Kennedy, Muhil" w:date="2022-12-08T13:34:00Z">
              <w:r w:rsidRPr="00497E67">
                <w:rPr>
                  <w:rFonts w:ascii="Century Gothic" w:hAnsi="Century Gothic"/>
                  <w:szCs w:val="20"/>
                  <w:lang w:val="en-US"/>
                </w:rPr>
                <w:t>Part N°4</w:t>
              </w:r>
            </w:ins>
          </w:p>
        </w:tc>
      </w:tr>
    </w:tbl>
    <w:p w14:paraId="0B4E9A84" w14:textId="77777777" w:rsidR="00F71F56" w:rsidRPr="00497E67" w:rsidRDefault="00F71F56" w:rsidP="00F71F56">
      <w:pPr>
        <w:widowControl w:val="0"/>
        <w:snapToGrid w:val="0"/>
        <w:rPr>
          <w:ins w:id="4341" w:author="Kennedy, Muhil" w:date="2022-12-08T13:34:00Z"/>
          <w:rFonts w:ascii="Century Gothic" w:hAnsi="Century Gothic"/>
          <w:szCs w:val="20"/>
          <w:lang w:val="en-US"/>
        </w:rPr>
      </w:pPr>
    </w:p>
    <w:p w14:paraId="618A8002"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342" w:author="Kennedy, Muhil" w:date="2022-12-08T13:34:00Z"/>
          <w:rFonts w:ascii="Century Gothic" w:hAnsi="Century Gothic"/>
          <w:b w:val="0"/>
          <w:bCs w:val="0"/>
          <w:i/>
          <w:iCs/>
          <w:szCs w:val="20"/>
          <w:lang w:val="en-US"/>
        </w:rPr>
      </w:pPr>
      <w:ins w:id="4343" w:author="Kennedy, Muhil" w:date="2022-12-08T13:34:00Z">
        <w:r w:rsidRPr="006B1A43">
          <w:rPr>
            <w:rFonts w:ascii="Century Gothic" w:hAnsi="Century Gothic"/>
            <w:b w:val="0"/>
            <w:bCs w:val="0"/>
            <w:i/>
            <w:iCs/>
            <w:szCs w:val="20"/>
            <w:lang w:val="en-US"/>
          </w:rPr>
          <w:t>Place and term of delivery</w:t>
        </w:r>
      </w:ins>
    </w:p>
    <w:p w14:paraId="195DC690" w14:textId="77777777" w:rsidR="00F71F56" w:rsidRDefault="00F71F56" w:rsidP="00F71F56">
      <w:pPr>
        <w:pStyle w:val="Faureciaberschrift2"/>
        <w:widowControl w:val="0"/>
        <w:numPr>
          <w:ilvl w:val="0"/>
          <w:numId w:val="0"/>
        </w:numPr>
        <w:snapToGrid w:val="0"/>
        <w:spacing w:after="0"/>
        <w:ind w:left="567"/>
        <w:rPr>
          <w:ins w:id="4344" w:author="Kennedy, Muhil" w:date="2022-12-08T13:34:00Z"/>
          <w:rFonts w:ascii="Century Gothic" w:hAnsi="Century Gothic" w:cs="Times New Roman"/>
          <w:snapToGrid/>
          <w:szCs w:val="20"/>
          <w:lang w:val="en-US" w:eastAsia="fr-FR"/>
        </w:rPr>
      </w:pPr>
    </w:p>
    <w:p w14:paraId="3D974320" w14:textId="77777777" w:rsidR="00F71F56" w:rsidRDefault="00F71F56" w:rsidP="00F71F56">
      <w:pPr>
        <w:pStyle w:val="Faureciaberschrift2"/>
        <w:widowControl w:val="0"/>
        <w:numPr>
          <w:ilvl w:val="0"/>
          <w:numId w:val="0"/>
        </w:numPr>
        <w:snapToGrid w:val="0"/>
        <w:spacing w:after="0"/>
        <w:ind w:left="567"/>
        <w:rPr>
          <w:ins w:id="4345" w:author="Kennedy, Muhil" w:date="2022-12-08T13:34:00Z"/>
          <w:rFonts w:ascii="Century Gothic" w:hAnsi="Century Gothic" w:cs="Times New Roman"/>
          <w:snapToGrid/>
          <w:szCs w:val="20"/>
          <w:lang w:val="en-US" w:eastAsia="fr-FR"/>
        </w:rPr>
      </w:pPr>
      <w:ins w:id="4346" w:author="Kennedy, Muhil" w:date="2022-12-08T13:34:00Z">
        <w:r w:rsidRPr="00497E67">
          <w:rPr>
            <w:rFonts w:ascii="Century Gothic" w:hAnsi="Century Gothic" w:cs="Times New Roman"/>
            <w:snapToGrid/>
            <w:szCs w:val="20"/>
            <w:lang w:val="en-US" w:eastAsia="fr-FR"/>
          </w:rPr>
          <w:t>The Supplying Plants and related Receiving Plants shall be as set forth in the following table. The delivery shall be made in accordance with the Incoterm (ICC Incoterms 20</w:t>
        </w:r>
        <w:r>
          <w:rPr>
            <w:rFonts w:ascii="Century Gothic" w:hAnsi="Century Gothic" w:cs="Times New Roman"/>
            <w:snapToGrid/>
            <w:szCs w:val="20"/>
            <w:lang w:val="en-US" w:eastAsia="fr-FR"/>
          </w:rPr>
          <w:t>2</w:t>
        </w:r>
        <w:r w:rsidRPr="00497E67">
          <w:rPr>
            <w:rFonts w:ascii="Century Gothic" w:hAnsi="Century Gothic" w:cs="Times New Roman"/>
            <w:snapToGrid/>
            <w:szCs w:val="20"/>
            <w:lang w:val="en-US" w:eastAsia="fr-FR"/>
          </w:rPr>
          <w:t>0) and place of delivery set out in the following table.</w:t>
        </w:r>
      </w:ins>
    </w:p>
    <w:p w14:paraId="6EF70108" w14:textId="77777777" w:rsidR="00F71F56" w:rsidRPr="006B1A43" w:rsidRDefault="00F71F56" w:rsidP="00F71F56">
      <w:pPr>
        <w:rPr>
          <w:ins w:id="4347" w:author="Kennedy, Muhil" w:date="2022-12-08T13:34:00Z"/>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701"/>
        <w:gridCol w:w="2410"/>
        <w:gridCol w:w="2126"/>
        <w:gridCol w:w="1843"/>
      </w:tblGrid>
      <w:tr w:rsidR="00F71F56" w:rsidRPr="00497E67" w14:paraId="077800A9" w14:textId="77777777" w:rsidTr="00D30F6E">
        <w:trPr>
          <w:ins w:id="4348" w:author="Kennedy, Muhil" w:date="2022-12-08T13:34:00Z"/>
        </w:trPr>
        <w:tc>
          <w:tcPr>
            <w:tcW w:w="1134" w:type="dxa"/>
            <w:shd w:val="clear" w:color="auto" w:fill="D9D9D9" w:themeFill="background1" w:themeFillShade="D9"/>
            <w:vAlign w:val="center"/>
          </w:tcPr>
          <w:p w14:paraId="14EF8B04" w14:textId="77777777" w:rsidR="00F71F56" w:rsidRPr="00497E67" w:rsidRDefault="00F71F56" w:rsidP="00D30F6E">
            <w:pPr>
              <w:widowControl w:val="0"/>
              <w:snapToGrid w:val="0"/>
              <w:ind w:left="0"/>
              <w:jc w:val="center"/>
              <w:rPr>
                <w:ins w:id="4349" w:author="Kennedy, Muhil" w:date="2022-12-08T13:34:00Z"/>
                <w:rFonts w:ascii="Century Gothic" w:hAnsi="Century Gothic" w:cs="Arial"/>
                <w:b/>
                <w:bCs/>
                <w:szCs w:val="20"/>
                <w:lang w:val="en-US"/>
              </w:rPr>
            </w:pPr>
            <w:ins w:id="4350" w:author="Kennedy, Muhil" w:date="2022-12-08T13:34:00Z">
              <w:r w:rsidRPr="00497E67">
                <w:rPr>
                  <w:rFonts w:ascii="Century Gothic" w:hAnsi="Century Gothic" w:cs="Arial"/>
                  <w:b/>
                  <w:bCs/>
                  <w:szCs w:val="20"/>
                  <w:lang w:val="en-US"/>
                </w:rPr>
                <w:t>N°</w:t>
              </w:r>
            </w:ins>
          </w:p>
        </w:tc>
        <w:tc>
          <w:tcPr>
            <w:tcW w:w="1701" w:type="dxa"/>
            <w:shd w:val="clear" w:color="auto" w:fill="D9D9D9" w:themeFill="background1" w:themeFillShade="D9"/>
          </w:tcPr>
          <w:p w14:paraId="44B4DCB6" w14:textId="77777777" w:rsidR="00F71F56" w:rsidRPr="00497E67" w:rsidRDefault="00F71F56" w:rsidP="00D30F6E">
            <w:pPr>
              <w:widowControl w:val="0"/>
              <w:snapToGrid w:val="0"/>
              <w:ind w:left="0"/>
              <w:jc w:val="center"/>
              <w:rPr>
                <w:ins w:id="4351" w:author="Kennedy, Muhil" w:date="2022-12-08T13:34:00Z"/>
                <w:rFonts w:ascii="Century Gothic" w:hAnsi="Century Gothic" w:cs="Arial"/>
                <w:b/>
                <w:bCs/>
                <w:szCs w:val="20"/>
                <w:lang w:val="en-US"/>
              </w:rPr>
            </w:pPr>
          </w:p>
        </w:tc>
        <w:tc>
          <w:tcPr>
            <w:tcW w:w="2410" w:type="dxa"/>
            <w:shd w:val="clear" w:color="auto" w:fill="D9D9D9" w:themeFill="background1" w:themeFillShade="D9"/>
          </w:tcPr>
          <w:p w14:paraId="69841E29" w14:textId="77777777" w:rsidR="00F71F56" w:rsidRPr="00497E67" w:rsidRDefault="00F71F56" w:rsidP="00D30F6E">
            <w:pPr>
              <w:widowControl w:val="0"/>
              <w:snapToGrid w:val="0"/>
              <w:ind w:left="0"/>
              <w:jc w:val="center"/>
              <w:rPr>
                <w:ins w:id="4352" w:author="Kennedy, Muhil" w:date="2022-12-08T13:34:00Z"/>
                <w:rFonts w:ascii="Century Gothic" w:hAnsi="Century Gothic" w:cs="Arial"/>
                <w:b/>
                <w:bCs/>
                <w:szCs w:val="20"/>
                <w:lang w:val="en-US"/>
              </w:rPr>
            </w:pPr>
            <w:ins w:id="4353" w:author="Kennedy, Muhil" w:date="2022-12-08T13:34:00Z">
              <w:r w:rsidRPr="00497E67">
                <w:rPr>
                  <w:rFonts w:ascii="Century Gothic" w:hAnsi="Century Gothic" w:cs="Arial"/>
                  <w:b/>
                  <w:bCs/>
                  <w:szCs w:val="20"/>
                  <w:lang w:val="en-US"/>
                </w:rPr>
                <w:t>Supplying Plant</w:t>
              </w:r>
            </w:ins>
          </w:p>
        </w:tc>
        <w:tc>
          <w:tcPr>
            <w:tcW w:w="2126" w:type="dxa"/>
            <w:shd w:val="clear" w:color="auto" w:fill="D9D9D9" w:themeFill="background1" w:themeFillShade="D9"/>
          </w:tcPr>
          <w:p w14:paraId="0C860841" w14:textId="77777777" w:rsidR="00F71F56" w:rsidRPr="00497E67" w:rsidRDefault="00F71F56" w:rsidP="00D30F6E">
            <w:pPr>
              <w:widowControl w:val="0"/>
              <w:snapToGrid w:val="0"/>
              <w:ind w:left="0"/>
              <w:jc w:val="center"/>
              <w:rPr>
                <w:ins w:id="4354" w:author="Kennedy, Muhil" w:date="2022-12-08T13:34:00Z"/>
                <w:rFonts w:ascii="Century Gothic" w:hAnsi="Century Gothic" w:cs="Arial"/>
                <w:b/>
                <w:bCs/>
                <w:szCs w:val="20"/>
                <w:lang w:val="en-US"/>
              </w:rPr>
            </w:pPr>
            <w:ins w:id="4355" w:author="Kennedy, Muhil" w:date="2022-12-08T13:34:00Z">
              <w:r w:rsidRPr="00497E67">
                <w:rPr>
                  <w:rFonts w:ascii="Century Gothic" w:hAnsi="Century Gothic" w:cs="Arial"/>
                  <w:b/>
                  <w:bCs/>
                  <w:szCs w:val="20"/>
                  <w:lang w:val="en-US"/>
                </w:rPr>
                <w:t>Receiving Plant</w:t>
              </w:r>
            </w:ins>
          </w:p>
        </w:tc>
        <w:tc>
          <w:tcPr>
            <w:tcW w:w="1843" w:type="dxa"/>
            <w:shd w:val="clear" w:color="auto" w:fill="D9D9D9" w:themeFill="background1" w:themeFillShade="D9"/>
          </w:tcPr>
          <w:p w14:paraId="0CF754AC" w14:textId="77777777" w:rsidR="00F71F56" w:rsidRPr="00497E67" w:rsidRDefault="00F71F56" w:rsidP="00D30F6E">
            <w:pPr>
              <w:widowControl w:val="0"/>
              <w:snapToGrid w:val="0"/>
              <w:ind w:left="0"/>
              <w:jc w:val="center"/>
              <w:rPr>
                <w:ins w:id="4356" w:author="Kennedy, Muhil" w:date="2022-12-08T13:34:00Z"/>
                <w:rFonts w:ascii="Century Gothic" w:hAnsi="Century Gothic" w:cs="Arial"/>
                <w:b/>
                <w:bCs/>
                <w:szCs w:val="20"/>
                <w:lang w:val="en-US"/>
              </w:rPr>
            </w:pPr>
            <w:ins w:id="4357" w:author="Kennedy, Muhil" w:date="2022-12-08T13:34:00Z">
              <w:r w:rsidRPr="00497E67">
                <w:rPr>
                  <w:rFonts w:ascii="Century Gothic" w:hAnsi="Century Gothic" w:cs="Arial"/>
                  <w:b/>
                  <w:bCs/>
                  <w:szCs w:val="20"/>
                  <w:lang w:val="en-US"/>
                </w:rPr>
                <w:t>Incoterm</w:t>
              </w:r>
            </w:ins>
          </w:p>
        </w:tc>
      </w:tr>
      <w:tr w:rsidR="00F71F56" w:rsidRPr="00497E67" w14:paraId="2C9BBAD5" w14:textId="77777777" w:rsidTr="00D30F6E">
        <w:trPr>
          <w:ins w:id="4358" w:author="Kennedy, Muhil" w:date="2022-12-08T13:34:00Z"/>
        </w:trPr>
        <w:tc>
          <w:tcPr>
            <w:tcW w:w="1134" w:type="dxa"/>
            <w:vMerge w:val="restart"/>
            <w:vAlign w:val="center"/>
          </w:tcPr>
          <w:p w14:paraId="21BE1363" w14:textId="77777777" w:rsidR="00F71F56" w:rsidRPr="00497E67" w:rsidRDefault="00F71F56" w:rsidP="00D30F6E">
            <w:pPr>
              <w:pStyle w:val="FaureciaText"/>
              <w:widowControl w:val="0"/>
              <w:snapToGrid w:val="0"/>
              <w:spacing w:before="0" w:after="0"/>
              <w:ind w:left="5"/>
              <w:jc w:val="center"/>
              <w:rPr>
                <w:ins w:id="4359" w:author="Kennedy, Muhil" w:date="2022-12-08T13:34:00Z"/>
                <w:rFonts w:ascii="Century Gothic" w:hAnsi="Century Gothic" w:cs="Times New Roman"/>
                <w:szCs w:val="20"/>
                <w:lang w:val="en-US" w:eastAsia="fr-FR"/>
              </w:rPr>
            </w:pPr>
            <w:ins w:id="4360" w:author="Kennedy, Muhil" w:date="2022-12-08T13:34:00Z">
              <w:r w:rsidRPr="00497E67">
                <w:rPr>
                  <w:rFonts w:ascii="Century Gothic" w:hAnsi="Century Gothic" w:cs="Times New Roman"/>
                  <w:szCs w:val="20"/>
                  <w:lang w:val="en-US" w:eastAsia="fr-FR"/>
                </w:rPr>
                <w:t>Part 1</w:t>
              </w:r>
            </w:ins>
          </w:p>
        </w:tc>
        <w:tc>
          <w:tcPr>
            <w:tcW w:w="1701" w:type="dxa"/>
          </w:tcPr>
          <w:p w14:paraId="13FA7517" w14:textId="77777777" w:rsidR="00F71F56" w:rsidRPr="00497E67" w:rsidRDefault="00F71F56" w:rsidP="00D30F6E">
            <w:pPr>
              <w:pStyle w:val="FaureciaText"/>
              <w:widowControl w:val="0"/>
              <w:snapToGrid w:val="0"/>
              <w:spacing w:before="0" w:after="0"/>
              <w:ind w:left="5"/>
              <w:jc w:val="center"/>
              <w:rPr>
                <w:ins w:id="4361" w:author="Kennedy, Muhil" w:date="2022-12-08T13:34:00Z"/>
                <w:rFonts w:ascii="Century Gothic" w:hAnsi="Century Gothic" w:cs="Times New Roman"/>
                <w:szCs w:val="20"/>
                <w:lang w:val="en-US" w:eastAsia="fr-FR"/>
              </w:rPr>
            </w:pPr>
            <w:ins w:id="4362" w:author="Kennedy, Muhil" w:date="2022-12-08T13:34:00Z">
              <w:r w:rsidRPr="00497E67">
                <w:rPr>
                  <w:rFonts w:ascii="Century Gothic" w:hAnsi="Century Gothic" w:cs="Times New Roman"/>
                  <w:szCs w:val="20"/>
                  <w:lang w:val="en-US" w:eastAsia="fr-FR"/>
                </w:rPr>
                <w:t>Prototype</w:t>
              </w:r>
            </w:ins>
          </w:p>
        </w:tc>
        <w:tc>
          <w:tcPr>
            <w:tcW w:w="2410" w:type="dxa"/>
          </w:tcPr>
          <w:p w14:paraId="0A6AA8B5" w14:textId="77777777" w:rsidR="00F71F56" w:rsidRPr="00497E67" w:rsidRDefault="00F71F56" w:rsidP="00D30F6E">
            <w:pPr>
              <w:pStyle w:val="BodyText"/>
              <w:widowControl w:val="0"/>
              <w:snapToGrid w:val="0"/>
              <w:rPr>
                <w:ins w:id="4363" w:author="Kennedy, Muhil" w:date="2022-12-08T13:34:00Z"/>
                <w:rFonts w:ascii="Century Gothic" w:hAnsi="Century Gothic" w:cs="Times New Roman"/>
                <w:sz w:val="20"/>
                <w:szCs w:val="20"/>
                <w:lang w:val="en-US"/>
              </w:rPr>
            </w:pPr>
          </w:p>
        </w:tc>
        <w:tc>
          <w:tcPr>
            <w:tcW w:w="2126" w:type="dxa"/>
          </w:tcPr>
          <w:p w14:paraId="38D6E7D2" w14:textId="77777777" w:rsidR="00F71F56" w:rsidRPr="00497E67" w:rsidRDefault="00F71F56" w:rsidP="00D30F6E">
            <w:pPr>
              <w:pStyle w:val="BodyText"/>
              <w:widowControl w:val="0"/>
              <w:snapToGrid w:val="0"/>
              <w:rPr>
                <w:ins w:id="4364" w:author="Kennedy, Muhil" w:date="2022-12-08T13:34:00Z"/>
                <w:rFonts w:ascii="Century Gothic" w:hAnsi="Century Gothic" w:cs="Times New Roman"/>
                <w:sz w:val="20"/>
                <w:szCs w:val="20"/>
                <w:lang w:val="en-US"/>
              </w:rPr>
            </w:pPr>
          </w:p>
        </w:tc>
        <w:tc>
          <w:tcPr>
            <w:tcW w:w="1843" w:type="dxa"/>
            <w:vAlign w:val="center"/>
          </w:tcPr>
          <w:p w14:paraId="27882261" w14:textId="77777777" w:rsidR="00F71F56" w:rsidRPr="00497E67" w:rsidRDefault="00F71F56" w:rsidP="00D30F6E">
            <w:pPr>
              <w:pStyle w:val="FaureciaText"/>
              <w:widowControl w:val="0"/>
              <w:snapToGrid w:val="0"/>
              <w:spacing w:before="0" w:after="0"/>
              <w:rPr>
                <w:ins w:id="4365" w:author="Kennedy, Muhil" w:date="2022-12-08T13:34:00Z"/>
                <w:rFonts w:ascii="Century Gothic" w:hAnsi="Century Gothic" w:cs="Times New Roman"/>
                <w:szCs w:val="20"/>
                <w:lang w:val="en-US" w:eastAsia="fr-FR"/>
              </w:rPr>
            </w:pPr>
          </w:p>
        </w:tc>
      </w:tr>
      <w:tr w:rsidR="00F71F56" w:rsidRPr="00497E67" w14:paraId="52EA8AD8" w14:textId="77777777" w:rsidTr="00D30F6E">
        <w:trPr>
          <w:ins w:id="4366" w:author="Kennedy, Muhil" w:date="2022-12-08T13:34:00Z"/>
        </w:trPr>
        <w:tc>
          <w:tcPr>
            <w:tcW w:w="1134" w:type="dxa"/>
            <w:vMerge/>
            <w:vAlign w:val="center"/>
          </w:tcPr>
          <w:p w14:paraId="6D5B3DD1" w14:textId="77777777" w:rsidR="00F71F56" w:rsidRPr="00497E67" w:rsidRDefault="00F71F56" w:rsidP="00D30F6E">
            <w:pPr>
              <w:pStyle w:val="BodyText"/>
              <w:widowControl w:val="0"/>
              <w:snapToGrid w:val="0"/>
              <w:ind w:left="5"/>
              <w:jc w:val="center"/>
              <w:rPr>
                <w:ins w:id="4367" w:author="Kennedy, Muhil" w:date="2022-12-08T13:34:00Z"/>
                <w:rFonts w:ascii="Century Gothic" w:hAnsi="Century Gothic" w:cs="Times New Roman"/>
                <w:sz w:val="20"/>
                <w:szCs w:val="20"/>
                <w:lang w:val="en-US"/>
              </w:rPr>
            </w:pPr>
          </w:p>
        </w:tc>
        <w:tc>
          <w:tcPr>
            <w:tcW w:w="1701" w:type="dxa"/>
          </w:tcPr>
          <w:p w14:paraId="605F5CDB" w14:textId="77777777" w:rsidR="00F71F56" w:rsidRPr="00497E67" w:rsidRDefault="00F71F56" w:rsidP="00D30F6E">
            <w:pPr>
              <w:pStyle w:val="FaureciaText"/>
              <w:widowControl w:val="0"/>
              <w:snapToGrid w:val="0"/>
              <w:spacing w:before="0" w:after="0"/>
              <w:ind w:left="5"/>
              <w:jc w:val="center"/>
              <w:rPr>
                <w:ins w:id="4368" w:author="Kennedy, Muhil" w:date="2022-12-08T13:34:00Z"/>
                <w:rFonts w:ascii="Century Gothic" w:hAnsi="Century Gothic" w:cs="Times New Roman"/>
                <w:szCs w:val="20"/>
                <w:lang w:val="en-US" w:eastAsia="fr-FR"/>
              </w:rPr>
            </w:pPr>
            <w:ins w:id="4369" w:author="Kennedy, Muhil" w:date="2022-12-08T13:34:00Z">
              <w:r w:rsidRPr="00497E67">
                <w:rPr>
                  <w:rFonts w:ascii="Century Gothic" w:hAnsi="Century Gothic" w:cs="Times New Roman"/>
                  <w:szCs w:val="20"/>
                  <w:lang w:val="en-US" w:eastAsia="fr-FR"/>
                </w:rPr>
                <w:t>Pre-Series</w:t>
              </w:r>
            </w:ins>
          </w:p>
        </w:tc>
        <w:tc>
          <w:tcPr>
            <w:tcW w:w="2410" w:type="dxa"/>
          </w:tcPr>
          <w:p w14:paraId="457A26FC" w14:textId="77777777" w:rsidR="00F71F56" w:rsidRPr="00497E67" w:rsidRDefault="00F71F56" w:rsidP="00D30F6E">
            <w:pPr>
              <w:pStyle w:val="BodyText"/>
              <w:widowControl w:val="0"/>
              <w:snapToGrid w:val="0"/>
              <w:rPr>
                <w:ins w:id="4370" w:author="Kennedy, Muhil" w:date="2022-12-08T13:34:00Z"/>
                <w:rFonts w:ascii="Century Gothic" w:hAnsi="Century Gothic" w:cs="Times New Roman"/>
                <w:sz w:val="20"/>
                <w:szCs w:val="20"/>
                <w:lang w:val="en-US"/>
              </w:rPr>
            </w:pPr>
          </w:p>
        </w:tc>
        <w:tc>
          <w:tcPr>
            <w:tcW w:w="2126" w:type="dxa"/>
          </w:tcPr>
          <w:p w14:paraId="7A365AD3" w14:textId="77777777" w:rsidR="00F71F56" w:rsidRPr="00497E67" w:rsidRDefault="00F71F56" w:rsidP="00D30F6E">
            <w:pPr>
              <w:pStyle w:val="BodyText"/>
              <w:widowControl w:val="0"/>
              <w:snapToGrid w:val="0"/>
              <w:rPr>
                <w:ins w:id="4371" w:author="Kennedy, Muhil" w:date="2022-12-08T13:34:00Z"/>
                <w:rFonts w:ascii="Century Gothic" w:hAnsi="Century Gothic" w:cs="Times New Roman"/>
                <w:sz w:val="20"/>
                <w:szCs w:val="20"/>
                <w:lang w:val="en-US"/>
              </w:rPr>
            </w:pPr>
          </w:p>
        </w:tc>
        <w:tc>
          <w:tcPr>
            <w:tcW w:w="1843" w:type="dxa"/>
          </w:tcPr>
          <w:p w14:paraId="12474339" w14:textId="77777777" w:rsidR="00F71F56" w:rsidRPr="00497E67" w:rsidRDefault="00F71F56" w:rsidP="00D30F6E">
            <w:pPr>
              <w:pStyle w:val="BodyText"/>
              <w:widowControl w:val="0"/>
              <w:snapToGrid w:val="0"/>
              <w:rPr>
                <w:ins w:id="4372" w:author="Kennedy, Muhil" w:date="2022-12-08T13:34:00Z"/>
                <w:rFonts w:ascii="Century Gothic" w:hAnsi="Century Gothic" w:cs="Times New Roman"/>
                <w:sz w:val="20"/>
                <w:szCs w:val="20"/>
                <w:lang w:val="en-US"/>
              </w:rPr>
            </w:pPr>
          </w:p>
        </w:tc>
      </w:tr>
      <w:tr w:rsidR="00F71F56" w:rsidRPr="00497E67" w14:paraId="7A2D3484" w14:textId="77777777" w:rsidTr="00D30F6E">
        <w:trPr>
          <w:ins w:id="4373" w:author="Kennedy, Muhil" w:date="2022-12-08T13:34:00Z"/>
        </w:trPr>
        <w:tc>
          <w:tcPr>
            <w:tcW w:w="1134" w:type="dxa"/>
            <w:vMerge/>
            <w:vAlign w:val="center"/>
          </w:tcPr>
          <w:p w14:paraId="0ADD4F99" w14:textId="77777777" w:rsidR="00F71F56" w:rsidRPr="00497E67" w:rsidRDefault="00F71F56" w:rsidP="00D30F6E">
            <w:pPr>
              <w:pStyle w:val="BodyText"/>
              <w:widowControl w:val="0"/>
              <w:snapToGrid w:val="0"/>
              <w:ind w:left="5"/>
              <w:jc w:val="center"/>
              <w:rPr>
                <w:ins w:id="4374" w:author="Kennedy, Muhil" w:date="2022-12-08T13:34:00Z"/>
                <w:rFonts w:ascii="Century Gothic" w:hAnsi="Century Gothic" w:cs="Times New Roman"/>
                <w:sz w:val="20"/>
                <w:szCs w:val="20"/>
                <w:lang w:val="en-US"/>
              </w:rPr>
            </w:pPr>
          </w:p>
        </w:tc>
        <w:tc>
          <w:tcPr>
            <w:tcW w:w="1701" w:type="dxa"/>
          </w:tcPr>
          <w:p w14:paraId="67434CDD" w14:textId="77777777" w:rsidR="00F71F56" w:rsidRPr="00497E67" w:rsidRDefault="00F71F56" w:rsidP="00D30F6E">
            <w:pPr>
              <w:pStyle w:val="FaureciaText"/>
              <w:widowControl w:val="0"/>
              <w:snapToGrid w:val="0"/>
              <w:spacing w:before="0" w:after="0"/>
              <w:ind w:left="5"/>
              <w:jc w:val="center"/>
              <w:rPr>
                <w:ins w:id="4375" w:author="Kennedy, Muhil" w:date="2022-12-08T13:34:00Z"/>
                <w:rFonts w:ascii="Century Gothic" w:hAnsi="Century Gothic" w:cs="Times New Roman"/>
                <w:szCs w:val="20"/>
                <w:lang w:val="en-US" w:eastAsia="fr-FR"/>
              </w:rPr>
            </w:pPr>
            <w:ins w:id="4376" w:author="Kennedy, Muhil" w:date="2022-12-08T13:34:00Z">
              <w:r w:rsidRPr="00497E67">
                <w:rPr>
                  <w:rFonts w:ascii="Century Gothic" w:hAnsi="Century Gothic" w:cs="Times New Roman"/>
                  <w:szCs w:val="20"/>
                  <w:lang w:val="en-US" w:eastAsia="fr-FR"/>
                </w:rPr>
                <w:t>Series</w:t>
              </w:r>
            </w:ins>
          </w:p>
        </w:tc>
        <w:tc>
          <w:tcPr>
            <w:tcW w:w="2410" w:type="dxa"/>
          </w:tcPr>
          <w:p w14:paraId="1BE8A18A" w14:textId="77777777" w:rsidR="00F71F56" w:rsidRPr="00497E67" w:rsidRDefault="00F71F56" w:rsidP="00D30F6E">
            <w:pPr>
              <w:pStyle w:val="BodyText"/>
              <w:widowControl w:val="0"/>
              <w:snapToGrid w:val="0"/>
              <w:rPr>
                <w:ins w:id="4377" w:author="Kennedy, Muhil" w:date="2022-12-08T13:34:00Z"/>
                <w:rFonts w:ascii="Century Gothic" w:hAnsi="Century Gothic" w:cs="Times New Roman"/>
                <w:sz w:val="20"/>
                <w:szCs w:val="20"/>
                <w:lang w:val="en-US"/>
              </w:rPr>
            </w:pPr>
          </w:p>
        </w:tc>
        <w:tc>
          <w:tcPr>
            <w:tcW w:w="2126" w:type="dxa"/>
          </w:tcPr>
          <w:p w14:paraId="4689EA26" w14:textId="77777777" w:rsidR="00F71F56" w:rsidRPr="00497E67" w:rsidRDefault="00F71F56" w:rsidP="00D30F6E">
            <w:pPr>
              <w:pStyle w:val="BodyText"/>
              <w:widowControl w:val="0"/>
              <w:snapToGrid w:val="0"/>
              <w:rPr>
                <w:ins w:id="4378" w:author="Kennedy, Muhil" w:date="2022-12-08T13:34:00Z"/>
                <w:rFonts w:ascii="Century Gothic" w:hAnsi="Century Gothic" w:cs="Times New Roman"/>
                <w:sz w:val="20"/>
                <w:szCs w:val="20"/>
                <w:lang w:val="en-US"/>
              </w:rPr>
            </w:pPr>
          </w:p>
        </w:tc>
        <w:tc>
          <w:tcPr>
            <w:tcW w:w="1843" w:type="dxa"/>
          </w:tcPr>
          <w:p w14:paraId="33E8846E" w14:textId="77777777" w:rsidR="00F71F56" w:rsidRPr="00497E67" w:rsidRDefault="00F71F56" w:rsidP="00D30F6E">
            <w:pPr>
              <w:pStyle w:val="BodyText"/>
              <w:widowControl w:val="0"/>
              <w:snapToGrid w:val="0"/>
              <w:rPr>
                <w:ins w:id="4379" w:author="Kennedy, Muhil" w:date="2022-12-08T13:34:00Z"/>
                <w:rFonts w:ascii="Century Gothic" w:hAnsi="Century Gothic" w:cs="Times New Roman"/>
                <w:sz w:val="20"/>
                <w:szCs w:val="20"/>
                <w:lang w:val="en-US"/>
              </w:rPr>
            </w:pPr>
          </w:p>
        </w:tc>
      </w:tr>
      <w:tr w:rsidR="00F71F56" w:rsidRPr="00497E67" w14:paraId="78802411" w14:textId="77777777" w:rsidTr="00D30F6E">
        <w:trPr>
          <w:ins w:id="4380" w:author="Kennedy, Muhil" w:date="2022-12-08T13:34:00Z"/>
        </w:trPr>
        <w:tc>
          <w:tcPr>
            <w:tcW w:w="1134" w:type="dxa"/>
            <w:vMerge w:val="restart"/>
            <w:vAlign w:val="center"/>
          </w:tcPr>
          <w:p w14:paraId="3344B3E0" w14:textId="77777777" w:rsidR="00F71F56" w:rsidRPr="00497E67" w:rsidRDefault="00F71F56" w:rsidP="00D30F6E">
            <w:pPr>
              <w:pStyle w:val="FaureciaText"/>
              <w:widowControl w:val="0"/>
              <w:snapToGrid w:val="0"/>
              <w:spacing w:before="0" w:after="0"/>
              <w:ind w:left="5"/>
              <w:jc w:val="center"/>
              <w:rPr>
                <w:ins w:id="4381" w:author="Kennedy, Muhil" w:date="2022-12-08T13:34:00Z"/>
                <w:rFonts w:ascii="Century Gothic" w:hAnsi="Century Gothic" w:cs="Times New Roman"/>
                <w:szCs w:val="20"/>
                <w:lang w:val="en-US" w:eastAsia="fr-FR"/>
              </w:rPr>
            </w:pPr>
            <w:ins w:id="4382" w:author="Kennedy, Muhil" w:date="2022-12-08T13:34:00Z">
              <w:r w:rsidRPr="00497E67">
                <w:rPr>
                  <w:rFonts w:ascii="Century Gothic" w:hAnsi="Century Gothic" w:cs="Times New Roman"/>
                  <w:szCs w:val="20"/>
                  <w:lang w:val="en-US" w:eastAsia="fr-FR"/>
                </w:rPr>
                <w:t>Part 2</w:t>
              </w:r>
            </w:ins>
          </w:p>
        </w:tc>
        <w:tc>
          <w:tcPr>
            <w:tcW w:w="1701" w:type="dxa"/>
          </w:tcPr>
          <w:p w14:paraId="6DB55F08" w14:textId="77777777" w:rsidR="00F71F56" w:rsidRPr="00497E67" w:rsidRDefault="00F71F56" w:rsidP="00D30F6E">
            <w:pPr>
              <w:pStyle w:val="FaureciaText"/>
              <w:widowControl w:val="0"/>
              <w:snapToGrid w:val="0"/>
              <w:spacing w:before="0" w:after="0"/>
              <w:ind w:left="5"/>
              <w:jc w:val="center"/>
              <w:rPr>
                <w:ins w:id="4383" w:author="Kennedy, Muhil" w:date="2022-12-08T13:34:00Z"/>
                <w:rFonts w:ascii="Century Gothic" w:hAnsi="Century Gothic" w:cs="Times New Roman"/>
                <w:szCs w:val="20"/>
                <w:lang w:val="en-US" w:eastAsia="fr-FR"/>
              </w:rPr>
            </w:pPr>
            <w:ins w:id="4384" w:author="Kennedy, Muhil" w:date="2022-12-08T13:34:00Z">
              <w:r w:rsidRPr="00497E67">
                <w:rPr>
                  <w:rFonts w:ascii="Century Gothic" w:hAnsi="Century Gothic" w:cs="Times New Roman"/>
                  <w:szCs w:val="20"/>
                  <w:lang w:val="en-US" w:eastAsia="fr-FR"/>
                </w:rPr>
                <w:t>Prototype</w:t>
              </w:r>
            </w:ins>
          </w:p>
        </w:tc>
        <w:tc>
          <w:tcPr>
            <w:tcW w:w="2410" w:type="dxa"/>
          </w:tcPr>
          <w:p w14:paraId="620B9AC2" w14:textId="77777777" w:rsidR="00F71F56" w:rsidRPr="00497E67" w:rsidRDefault="00F71F56" w:rsidP="00D30F6E">
            <w:pPr>
              <w:pStyle w:val="BodyText"/>
              <w:widowControl w:val="0"/>
              <w:snapToGrid w:val="0"/>
              <w:rPr>
                <w:ins w:id="4385" w:author="Kennedy, Muhil" w:date="2022-12-08T13:34:00Z"/>
                <w:rFonts w:ascii="Century Gothic" w:hAnsi="Century Gothic" w:cs="Times New Roman"/>
                <w:sz w:val="20"/>
                <w:szCs w:val="20"/>
                <w:lang w:val="en-US"/>
              </w:rPr>
            </w:pPr>
          </w:p>
        </w:tc>
        <w:tc>
          <w:tcPr>
            <w:tcW w:w="2126" w:type="dxa"/>
          </w:tcPr>
          <w:p w14:paraId="723CF132" w14:textId="77777777" w:rsidR="00F71F56" w:rsidRPr="00497E67" w:rsidRDefault="00F71F56" w:rsidP="00D30F6E">
            <w:pPr>
              <w:pStyle w:val="BodyText"/>
              <w:widowControl w:val="0"/>
              <w:snapToGrid w:val="0"/>
              <w:rPr>
                <w:ins w:id="4386" w:author="Kennedy, Muhil" w:date="2022-12-08T13:34:00Z"/>
                <w:rFonts w:ascii="Century Gothic" w:hAnsi="Century Gothic" w:cs="Times New Roman"/>
                <w:sz w:val="20"/>
                <w:szCs w:val="20"/>
                <w:lang w:val="en-US"/>
              </w:rPr>
            </w:pPr>
          </w:p>
        </w:tc>
        <w:tc>
          <w:tcPr>
            <w:tcW w:w="1843" w:type="dxa"/>
            <w:vAlign w:val="center"/>
          </w:tcPr>
          <w:p w14:paraId="26FDFA82" w14:textId="77777777" w:rsidR="00F71F56" w:rsidRPr="00497E67" w:rsidRDefault="00F71F56" w:rsidP="00D30F6E">
            <w:pPr>
              <w:pStyle w:val="FaureciaText"/>
              <w:widowControl w:val="0"/>
              <w:snapToGrid w:val="0"/>
              <w:spacing w:before="0" w:after="0"/>
              <w:rPr>
                <w:ins w:id="4387" w:author="Kennedy, Muhil" w:date="2022-12-08T13:34:00Z"/>
                <w:rFonts w:ascii="Century Gothic" w:hAnsi="Century Gothic" w:cs="Times New Roman"/>
                <w:szCs w:val="20"/>
                <w:lang w:val="en-US" w:eastAsia="fr-FR"/>
              </w:rPr>
            </w:pPr>
          </w:p>
        </w:tc>
      </w:tr>
      <w:tr w:rsidR="00F71F56" w:rsidRPr="00497E67" w14:paraId="39ED5177" w14:textId="77777777" w:rsidTr="00D30F6E">
        <w:trPr>
          <w:ins w:id="4388" w:author="Kennedy, Muhil" w:date="2022-12-08T13:34:00Z"/>
        </w:trPr>
        <w:tc>
          <w:tcPr>
            <w:tcW w:w="1134" w:type="dxa"/>
            <w:vMerge/>
            <w:vAlign w:val="center"/>
          </w:tcPr>
          <w:p w14:paraId="66F48E05" w14:textId="77777777" w:rsidR="00F71F56" w:rsidRPr="00497E67" w:rsidRDefault="00F71F56" w:rsidP="00D30F6E">
            <w:pPr>
              <w:pStyle w:val="BodyText"/>
              <w:widowControl w:val="0"/>
              <w:snapToGrid w:val="0"/>
              <w:ind w:left="5"/>
              <w:jc w:val="center"/>
              <w:rPr>
                <w:ins w:id="4389" w:author="Kennedy, Muhil" w:date="2022-12-08T13:34:00Z"/>
                <w:rFonts w:ascii="Century Gothic" w:hAnsi="Century Gothic" w:cs="Times New Roman"/>
                <w:sz w:val="20"/>
                <w:szCs w:val="20"/>
                <w:lang w:val="en-US"/>
              </w:rPr>
            </w:pPr>
          </w:p>
        </w:tc>
        <w:tc>
          <w:tcPr>
            <w:tcW w:w="1701" w:type="dxa"/>
          </w:tcPr>
          <w:p w14:paraId="4EF93ABF" w14:textId="77777777" w:rsidR="00F71F56" w:rsidRPr="00497E67" w:rsidRDefault="00F71F56" w:rsidP="00D30F6E">
            <w:pPr>
              <w:pStyle w:val="FaureciaText"/>
              <w:widowControl w:val="0"/>
              <w:snapToGrid w:val="0"/>
              <w:spacing w:before="0" w:after="0"/>
              <w:ind w:left="5"/>
              <w:jc w:val="center"/>
              <w:rPr>
                <w:ins w:id="4390" w:author="Kennedy, Muhil" w:date="2022-12-08T13:34:00Z"/>
                <w:rFonts w:ascii="Century Gothic" w:hAnsi="Century Gothic" w:cs="Times New Roman"/>
                <w:szCs w:val="20"/>
                <w:lang w:val="en-US" w:eastAsia="fr-FR"/>
              </w:rPr>
            </w:pPr>
            <w:ins w:id="4391" w:author="Kennedy, Muhil" w:date="2022-12-08T13:34:00Z">
              <w:r w:rsidRPr="00497E67">
                <w:rPr>
                  <w:rFonts w:ascii="Century Gothic" w:hAnsi="Century Gothic" w:cs="Times New Roman"/>
                  <w:szCs w:val="20"/>
                  <w:lang w:val="en-US" w:eastAsia="fr-FR"/>
                </w:rPr>
                <w:t>Pre-Series</w:t>
              </w:r>
            </w:ins>
          </w:p>
        </w:tc>
        <w:tc>
          <w:tcPr>
            <w:tcW w:w="2410" w:type="dxa"/>
          </w:tcPr>
          <w:p w14:paraId="4A4F7E90" w14:textId="77777777" w:rsidR="00F71F56" w:rsidRPr="00497E67" w:rsidRDefault="00F71F56" w:rsidP="00D30F6E">
            <w:pPr>
              <w:pStyle w:val="BodyText"/>
              <w:widowControl w:val="0"/>
              <w:snapToGrid w:val="0"/>
              <w:rPr>
                <w:ins w:id="4392" w:author="Kennedy, Muhil" w:date="2022-12-08T13:34:00Z"/>
                <w:rFonts w:ascii="Century Gothic" w:hAnsi="Century Gothic" w:cs="Times New Roman"/>
                <w:sz w:val="20"/>
                <w:szCs w:val="20"/>
                <w:lang w:val="en-US"/>
              </w:rPr>
            </w:pPr>
          </w:p>
        </w:tc>
        <w:tc>
          <w:tcPr>
            <w:tcW w:w="2126" w:type="dxa"/>
          </w:tcPr>
          <w:p w14:paraId="66B73799" w14:textId="77777777" w:rsidR="00F71F56" w:rsidRPr="00497E67" w:rsidRDefault="00F71F56" w:rsidP="00D30F6E">
            <w:pPr>
              <w:pStyle w:val="BodyText"/>
              <w:widowControl w:val="0"/>
              <w:snapToGrid w:val="0"/>
              <w:rPr>
                <w:ins w:id="4393" w:author="Kennedy, Muhil" w:date="2022-12-08T13:34:00Z"/>
                <w:rFonts w:ascii="Century Gothic" w:hAnsi="Century Gothic" w:cs="Times New Roman"/>
                <w:sz w:val="20"/>
                <w:szCs w:val="20"/>
                <w:lang w:val="en-US"/>
              </w:rPr>
            </w:pPr>
          </w:p>
        </w:tc>
        <w:tc>
          <w:tcPr>
            <w:tcW w:w="1843" w:type="dxa"/>
          </w:tcPr>
          <w:p w14:paraId="1DDCC7E5" w14:textId="77777777" w:rsidR="00F71F56" w:rsidRPr="00497E67" w:rsidRDefault="00F71F56" w:rsidP="00D30F6E">
            <w:pPr>
              <w:pStyle w:val="BodyText"/>
              <w:widowControl w:val="0"/>
              <w:snapToGrid w:val="0"/>
              <w:jc w:val="center"/>
              <w:rPr>
                <w:ins w:id="4394" w:author="Kennedy, Muhil" w:date="2022-12-08T13:34:00Z"/>
                <w:rFonts w:ascii="Century Gothic" w:hAnsi="Century Gothic" w:cs="Times New Roman"/>
                <w:sz w:val="20"/>
                <w:szCs w:val="20"/>
                <w:lang w:val="en-US"/>
              </w:rPr>
            </w:pPr>
          </w:p>
        </w:tc>
      </w:tr>
      <w:tr w:rsidR="00F71F56" w:rsidRPr="00497E67" w14:paraId="5683C3A7" w14:textId="77777777" w:rsidTr="00D30F6E">
        <w:trPr>
          <w:ins w:id="4395" w:author="Kennedy, Muhil" w:date="2022-12-08T13:34:00Z"/>
        </w:trPr>
        <w:tc>
          <w:tcPr>
            <w:tcW w:w="1134" w:type="dxa"/>
            <w:vMerge/>
            <w:vAlign w:val="center"/>
          </w:tcPr>
          <w:p w14:paraId="605B21B0" w14:textId="77777777" w:rsidR="00F71F56" w:rsidRPr="00497E67" w:rsidRDefault="00F71F56" w:rsidP="00D30F6E">
            <w:pPr>
              <w:pStyle w:val="BodyText"/>
              <w:widowControl w:val="0"/>
              <w:snapToGrid w:val="0"/>
              <w:ind w:left="5"/>
              <w:jc w:val="center"/>
              <w:rPr>
                <w:ins w:id="4396" w:author="Kennedy, Muhil" w:date="2022-12-08T13:34:00Z"/>
                <w:rFonts w:ascii="Century Gothic" w:hAnsi="Century Gothic" w:cs="Times New Roman"/>
                <w:sz w:val="20"/>
                <w:szCs w:val="20"/>
                <w:lang w:val="en-US"/>
              </w:rPr>
            </w:pPr>
          </w:p>
        </w:tc>
        <w:tc>
          <w:tcPr>
            <w:tcW w:w="1701" w:type="dxa"/>
          </w:tcPr>
          <w:p w14:paraId="23284683" w14:textId="77777777" w:rsidR="00F71F56" w:rsidRPr="00497E67" w:rsidRDefault="00F71F56" w:rsidP="00D30F6E">
            <w:pPr>
              <w:pStyle w:val="FaureciaText"/>
              <w:widowControl w:val="0"/>
              <w:snapToGrid w:val="0"/>
              <w:spacing w:before="0" w:after="0"/>
              <w:ind w:left="5"/>
              <w:jc w:val="center"/>
              <w:rPr>
                <w:ins w:id="4397" w:author="Kennedy, Muhil" w:date="2022-12-08T13:34:00Z"/>
                <w:rFonts w:ascii="Century Gothic" w:hAnsi="Century Gothic" w:cs="Times New Roman"/>
                <w:szCs w:val="20"/>
                <w:lang w:val="en-US" w:eastAsia="fr-FR"/>
              </w:rPr>
            </w:pPr>
            <w:ins w:id="4398" w:author="Kennedy, Muhil" w:date="2022-12-08T13:34:00Z">
              <w:r w:rsidRPr="00497E67">
                <w:rPr>
                  <w:rFonts w:ascii="Century Gothic" w:hAnsi="Century Gothic" w:cs="Times New Roman"/>
                  <w:szCs w:val="20"/>
                  <w:lang w:val="en-US" w:eastAsia="fr-FR"/>
                </w:rPr>
                <w:t>Series</w:t>
              </w:r>
            </w:ins>
          </w:p>
        </w:tc>
        <w:tc>
          <w:tcPr>
            <w:tcW w:w="2410" w:type="dxa"/>
          </w:tcPr>
          <w:p w14:paraId="5B25E6CE" w14:textId="77777777" w:rsidR="00F71F56" w:rsidRPr="00497E67" w:rsidRDefault="00F71F56" w:rsidP="00D30F6E">
            <w:pPr>
              <w:pStyle w:val="BodyText"/>
              <w:widowControl w:val="0"/>
              <w:snapToGrid w:val="0"/>
              <w:rPr>
                <w:ins w:id="4399" w:author="Kennedy, Muhil" w:date="2022-12-08T13:34:00Z"/>
                <w:rFonts w:ascii="Century Gothic" w:hAnsi="Century Gothic" w:cs="Times New Roman"/>
                <w:sz w:val="20"/>
                <w:szCs w:val="20"/>
                <w:lang w:val="en-US"/>
              </w:rPr>
            </w:pPr>
          </w:p>
        </w:tc>
        <w:tc>
          <w:tcPr>
            <w:tcW w:w="2126" w:type="dxa"/>
          </w:tcPr>
          <w:p w14:paraId="58145728" w14:textId="77777777" w:rsidR="00F71F56" w:rsidRPr="00497E67" w:rsidRDefault="00F71F56" w:rsidP="00D30F6E">
            <w:pPr>
              <w:pStyle w:val="BodyText"/>
              <w:widowControl w:val="0"/>
              <w:snapToGrid w:val="0"/>
              <w:rPr>
                <w:ins w:id="4400" w:author="Kennedy, Muhil" w:date="2022-12-08T13:34:00Z"/>
                <w:rFonts w:ascii="Century Gothic" w:hAnsi="Century Gothic" w:cs="Times New Roman"/>
                <w:sz w:val="20"/>
                <w:szCs w:val="20"/>
                <w:lang w:val="en-US"/>
              </w:rPr>
            </w:pPr>
          </w:p>
        </w:tc>
        <w:tc>
          <w:tcPr>
            <w:tcW w:w="1843" w:type="dxa"/>
          </w:tcPr>
          <w:p w14:paraId="1F609012" w14:textId="77777777" w:rsidR="00F71F56" w:rsidRPr="00497E67" w:rsidRDefault="00F71F56" w:rsidP="00D30F6E">
            <w:pPr>
              <w:pStyle w:val="BodyText"/>
              <w:widowControl w:val="0"/>
              <w:snapToGrid w:val="0"/>
              <w:jc w:val="center"/>
              <w:rPr>
                <w:ins w:id="4401" w:author="Kennedy, Muhil" w:date="2022-12-08T13:34:00Z"/>
                <w:rFonts w:ascii="Century Gothic" w:hAnsi="Century Gothic" w:cs="Times New Roman"/>
                <w:sz w:val="20"/>
                <w:szCs w:val="20"/>
                <w:lang w:val="en-US"/>
              </w:rPr>
            </w:pPr>
          </w:p>
        </w:tc>
      </w:tr>
      <w:tr w:rsidR="00F71F56" w:rsidRPr="00497E67" w14:paraId="636A8A9E" w14:textId="77777777" w:rsidTr="00D30F6E">
        <w:trPr>
          <w:ins w:id="4402" w:author="Kennedy, Muhil" w:date="2022-12-08T13:34:00Z"/>
        </w:trPr>
        <w:tc>
          <w:tcPr>
            <w:tcW w:w="1134" w:type="dxa"/>
            <w:vMerge w:val="restart"/>
            <w:vAlign w:val="center"/>
          </w:tcPr>
          <w:p w14:paraId="17F5B197" w14:textId="77777777" w:rsidR="00F71F56" w:rsidRPr="00497E67" w:rsidRDefault="00F71F56" w:rsidP="00D30F6E">
            <w:pPr>
              <w:pStyle w:val="FaureciaText"/>
              <w:widowControl w:val="0"/>
              <w:snapToGrid w:val="0"/>
              <w:spacing w:before="0" w:after="0"/>
              <w:ind w:left="5"/>
              <w:jc w:val="center"/>
              <w:rPr>
                <w:ins w:id="4403" w:author="Kennedy, Muhil" w:date="2022-12-08T13:34:00Z"/>
                <w:rFonts w:ascii="Century Gothic" w:hAnsi="Century Gothic" w:cs="Times New Roman"/>
                <w:szCs w:val="20"/>
                <w:lang w:val="en-US" w:eastAsia="fr-FR"/>
              </w:rPr>
            </w:pPr>
            <w:ins w:id="4404" w:author="Kennedy, Muhil" w:date="2022-12-08T13:34:00Z">
              <w:r w:rsidRPr="00497E67">
                <w:rPr>
                  <w:rFonts w:ascii="Century Gothic" w:hAnsi="Century Gothic" w:cs="Times New Roman"/>
                  <w:szCs w:val="20"/>
                  <w:lang w:val="en-US" w:eastAsia="fr-FR"/>
                </w:rPr>
                <w:t>Part 3</w:t>
              </w:r>
            </w:ins>
          </w:p>
        </w:tc>
        <w:tc>
          <w:tcPr>
            <w:tcW w:w="1701" w:type="dxa"/>
          </w:tcPr>
          <w:p w14:paraId="47AAB21D" w14:textId="77777777" w:rsidR="00F71F56" w:rsidRPr="00497E67" w:rsidRDefault="00F71F56" w:rsidP="00D30F6E">
            <w:pPr>
              <w:pStyle w:val="FaureciaText"/>
              <w:widowControl w:val="0"/>
              <w:snapToGrid w:val="0"/>
              <w:spacing w:before="0" w:after="0"/>
              <w:ind w:left="5"/>
              <w:jc w:val="center"/>
              <w:rPr>
                <w:ins w:id="4405" w:author="Kennedy, Muhil" w:date="2022-12-08T13:34:00Z"/>
                <w:rFonts w:ascii="Century Gothic" w:hAnsi="Century Gothic" w:cs="Times New Roman"/>
                <w:szCs w:val="20"/>
                <w:lang w:val="en-US" w:eastAsia="fr-FR"/>
              </w:rPr>
            </w:pPr>
            <w:ins w:id="4406" w:author="Kennedy, Muhil" w:date="2022-12-08T13:34:00Z">
              <w:r w:rsidRPr="00497E67">
                <w:rPr>
                  <w:rFonts w:ascii="Century Gothic" w:hAnsi="Century Gothic" w:cs="Times New Roman"/>
                  <w:szCs w:val="20"/>
                  <w:lang w:val="en-US" w:eastAsia="fr-FR"/>
                </w:rPr>
                <w:t>Prototype</w:t>
              </w:r>
            </w:ins>
          </w:p>
        </w:tc>
        <w:tc>
          <w:tcPr>
            <w:tcW w:w="2410" w:type="dxa"/>
          </w:tcPr>
          <w:p w14:paraId="7A7FEE94" w14:textId="77777777" w:rsidR="00F71F56" w:rsidRPr="00497E67" w:rsidRDefault="00F71F56" w:rsidP="00D30F6E">
            <w:pPr>
              <w:pStyle w:val="BodyText"/>
              <w:widowControl w:val="0"/>
              <w:snapToGrid w:val="0"/>
              <w:rPr>
                <w:ins w:id="4407" w:author="Kennedy, Muhil" w:date="2022-12-08T13:34:00Z"/>
                <w:rFonts w:ascii="Century Gothic" w:hAnsi="Century Gothic" w:cs="Times New Roman"/>
                <w:sz w:val="20"/>
                <w:szCs w:val="20"/>
                <w:lang w:val="en-US"/>
              </w:rPr>
            </w:pPr>
          </w:p>
        </w:tc>
        <w:tc>
          <w:tcPr>
            <w:tcW w:w="2126" w:type="dxa"/>
          </w:tcPr>
          <w:p w14:paraId="18F0A120" w14:textId="77777777" w:rsidR="00F71F56" w:rsidRPr="00497E67" w:rsidRDefault="00F71F56" w:rsidP="00D30F6E">
            <w:pPr>
              <w:pStyle w:val="BodyText"/>
              <w:widowControl w:val="0"/>
              <w:snapToGrid w:val="0"/>
              <w:rPr>
                <w:ins w:id="4408" w:author="Kennedy, Muhil" w:date="2022-12-08T13:34:00Z"/>
                <w:rFonts w:ascii="Century Gothic" w:hAnsi="Century Gothic" w:cs="Times New Roman"/>
                <w:sz w:val="20"/>
                <w:szCs w:val="20"/>
                <w:lang w:val="en-US"/>
              </w:rPr>
            </w:pPr>
          </w:p>
        </w:tc>
        <w:tc>
          <w:tcPr>
            <w:tcW w:w="1843" w:type="dxa"/>
            <w:vAlign w:val="center"/>
          </w:tcPr>
          <w:p w14:paraId="6261F7C1" w14:textId="77777777" w:rsidR="00F71F56" w:rsidRPr="00497E67" w:rsidRDefault="00F71F56" w:rsidP="00D30F6E">
            <w:pPr>
              <w:pStyle w:val="FaureciaText"/>
              <w:widowControl w:val="0"/>
              <w:snapToGrid w:val="0"/>
              <w:spacing w:before="0" w:after="0"/>
              <w:rPr>
                <w:ins w:id="4409" w:author="Kennedy, Muhil" w:date="2022-12-08T13:34:00Z"/>
                <w:rFonts w:ascii="Century Gothic" w:hAnsi="Century Gothic" w:cs="Times New Roman"/>
                <w:szCs w:val="20"/>
                <w:lang w:val="en-US" w:eastAsia="fr-FR"/>
              </w:rPr>
            </w:pPr>
          </w:p>
        </w:tc>
      </w:tr>
      <w:tr w:rsidR="00F71F56" w:rsidRPr="00497E67" w14:paraId="5E38B412" w14:textId="77777777" w:rsidTr="00D30F6E">
        <w:trPr>
          <w:ins w:id="4410" w:author="Kennedy, Muhil" w:date="2022-12-08T13:34:00Z"/>
        </w:trPr>
        <w:tc>
          <w:tcPr>
            <w:tcW w:w="1134" w:type="dxa"/>
            <w:vMerge/>
            <w:vAlign w:val="center"/>
          </w:tcPr>
          <w:p w14:paraId="0954B1A2" w14:textId="77777777" w:rsidR="00F71F56" w:rsidRPr="00497E67" w:rsidRDefault="00F71F56" w:rsidP="00D30F6E">
            <w:pPr>
              <w:pStyle w:val="BodyText"/>
              <w:widowControl w:val="0"/>
              <w:snapToGrid w:val="0"/>
              <w:ind w:left="5"/>
              <w:jc w:val="center"/>
              <w:rPr>
                <w:ins w:id="4411" w:author="Kennedy, Muhil" w:date="2022-12-08T13:34:00Z"/>
                <w:rFonts w:ascii="Century Gothic" w:hAnsi="Century Gothic" w:cs="Times New Roman"/>
                <w:sz w:val="20"/>
                <w:szCs w:val="20"/>
                <w:lang w:val="en-US"/>
              </w:rPr>
            </w:pPr>
          </w:p>
        </w:tc>
        <w:tc>
          <w:tcPr>
            <w:tcW w:w="1701" w:type="dxa"/>
          </w:tcPr>
          <w:p w14:paraId="112F4C5A" w14:textId="77777777" w:rsidR="00F71F56" w:rsidRPr="00497E67" w:rsidRDefault="00F71F56" w:rsidP="00D30F6E">
            <w:pPr>
              <w:pStyle w:val="FaureciaText"/>
              <w:widowControl w:val="0"/>
              <w:snapToGrid w:val="0"/>
              <w:spacing w:before="0" w:after="0"/>
              <w:ind w:left="5"/>
              <w:jc w:val="center"/>
              <w:rPr>
                <w:ins w:id="4412" w:author="Kennedy, Muhil" w:date="2022-12-08T13:34:00Z"/>
                <w:rFonts w:ascii="Century Gothic" w:hAnsi="Century Gothic" w:cs="Times New Roman"/>
                <w:szCs w:val="20"/>
                <w:lang w:val="en-US" w:eastAsia="fr-FR"/>
              </w:rPr>
            </w:pPr>
            <w:ins w:id="4413" w:author="Kennedy, Muhil" w:date="2022-12-08T13:34:00Z">
              <w:r w:rsidRPr="00497E67">
                <w:rPr>
                  <w:rFonts w:ascii="Century Gothic" w:hAnsi="Century Gothic" w:cs="Times New Roman"/>
                  <w:szCs w:val="20"/>
                  <w:lang w:val="en-US" w:eastAsia="fr-FR"/>
                </w:rPr>
                <w:t>Pre-Series</w:t>
              </w:r>
            </w:ins>
          </w:p>
        </w:tc>
        <w:tc>
          <w:tcPr>
            <w:tcW w:w="2410" w:type="dxa"/>
          </w:tcPr>
          <w:p w14:paraId="5E90CA85" w14:textId="77777777" w:rsidR="00F71F56" w:rsidRPr="00497E67" w:rsidRDefault="00F71F56" w:rsidP="00D30F6E">
            <w:pPr>
              <w:pStyle w:val="BodyText"/>
              <w:widowControl w:val="0"/>
              <w:snapToGrid w:val="0"/>
              <w:rPr>
                <w:ins w:id="4414" w:author="Kennedy, Muhil" w:date="2022-12-08T13:34:00Z"/>
                <w:rFonts w:ascii="Century Gothic" w:hAnsi="Century Gothic" w:cs="Times New Roman"/>
                <w:sz w:val="20"/>
                <w:szCs w:val="20"/>
                <w:lang w:val="en-US"/>
              </w:rPr>
            </w:pPr>
          </w:p>
        </w:tc>
        <w:tc>
          <w:tcPr>
            <w:tcW w:w="2126" w:type="dxa"/>
          </w:tcPr>
          <w:p w14:paraId="73B64880" w14:textId="77777777" w:rsidR="00F71F56" w:rsidRPr="00497E67" w:rsidRDefault="00F71F56" w:rsidP="00D30F6E">
            <w:pPr>
              <w:pStyle w:val="BodyText"/>
              <w:widowControl w:val="0"/>
              <w:snapToGrid w:val="0"/>
              <w:rPr>
                <w:ins w:id="4415" w:author="Kennedy, Muhil" w:date="2022-12-08T13:34:00Z"/>
                <w:rFonts w:ascii="Century Gothic" w:hAnsi="Century Gothic" w:cs="Times New Roman"/>
                <w:sz w:val="20"/>
                <w:szCs w:val="20"/>
                <w:lang w:val="en-US"/>
              </w:rPr>
            </w:pPr>
          </w:p>
        </w:tc>
        <w:tc>
          <w:tcPr>
            <w:tcW w:w="1843" w:type="dxa"/>
          </w:tcPr>
          <w:p w14:paraId="33083DD4" w14:textId="77777777" w:rsidR="00F71F56" w:rsidRPr="00497E67" w:rsidRDefault="00F71F56" w:rsidP="00D30F6E">
            <w:pPr>
              <w:pStyle w:val="BodyText"/>
              <w:widowControl w:val="0"/>
              <w:snapToGrid w:val="0"/>
              <w:rPr>
                <w:ins w:id="4416" w:author="Kennedy, Muhil" w:date="2022-12-08T13:34:00Z"/>
                <w:rFonts w:ascii="Century Gothic" w:hAnsi="Century Gothic" w:cs="Times New Roman"/>
                <w:sz w:val="20"/>
                <w:szCs w:val="20"/>
                <w:lang w:val="en-US"/>
              </w:rPr>
            </w:pPr>
          </w:p>
        </w:tc>
      </w:tr>
      <w:tr w:rsidR="00F71F56" w:rsidRPr="00497E67" w14:paraId="6D2153DB" w14:textId="77777777" w:rsidTr="00D30F6E">
        <w:trPr>
          <w:ins w:id="4417" w:author="Kennedy, Muhil" w:date="2022-12-08T13:34:00Z"/>
        </w:trPr>
        <w:tc>
          <w:tcPr>
            <w:tcW w:w="1134" w:type="dxa"/>
            <w:vMerge/>
            <w:vAlign w:val="center"/>
          </w:tcPr>
          <w:p w14:paraId="4061105F" w14:textId="77777777" w:rsidR="00F71F56" w:rsidRPr="00497E67" w:rsidRDefault="00F71F56" w:rsidP="00D30F6E">
            <w:pPr>
              <w:pStyle w:val="BodyText"/>
              <w:widowControl w:val="0"/>
              <w:snapToGrid w:val="0"/>
              <w:ind w:left="5"/>
              <w:jc w:val="center"/>
              <w:rPr>
                <w:ins w:id="4418" w:author="Kennedy, Muhil" w:date="2022-12-08T13:34:00Z"/>
                <w:rFonts w:ascii="Century Gothic" w:hAnsi="Century Gothic" w:cs="Times New Roman"/>
                <w:sz w:val="20"/>
                <w:szCs w:val="20"/>
                <w:lang w:val="en-US"/>
              </w:rPr>
            </w:pPr>
          </w:p>
        </w:tc>
        <w:tc>
          <w:tcPr>
            <w:tcW w:w="1701" w:type="dxa"/>
          </w:tcPr>
          <w:p w14:paraId="66BDF3B0" w14:textId="77777777" w:rsidR="00F71F56" w:rsidRPr="00497E67" w:rsidRDefault="00F71F56" w:rsidP="00D30F6E">
            <w:pPr>
              <w:pStyle w:val="FaureciaText"/>
              <w:widowControl w:val="0"/>
              <w:snapToGrid w:val="0"/>
              <w:spacing w:before="0" w:after="0"/>
              <w:ind w:left="5"/>
              <w:jc w:val="center"/>
              <w:rPr>
                <w:ins w:id="4419" w:author="Kennedy, Muhil" w:date="2022-12-08T13:34:00Z"/>
                <w:rFonts w:ascii="Century Gothic" w:hAnsi="Century Gothic" w:cs="Times New Roman"/>
                <w:szCs w:val="20"/>
                <w:lang w:val="en-US" w:eastAsia="fr-FR"/>
              </w:rPr>
            </w:pPr>
            <w:ins w:id="4420" w:author="Kennedy, Muhil" w:date="2022-12-08T13:34:00Z">
              <w:r w:rsidRPr="00497E67">
                <w:rPr>
                  <w:rFonts w:ascii="Century Gothic" w:hAnsi="Century Gothic" w:cs="Times New Roman"/>
                  <w:szCs w:val="20"/>
                  <w:lang w:val="en-US" w:eastAsia="fr-FR"/>
                </w:rPr>
                <w:t>Series</w:t>
              </w:r>
            </w:ins>
          </w:p>
        </w:tc>
        <w:tc>
          <w:tcPr>
            <w:tcW w:w="2410" w:type="dxa"/>
          </w:tcPr>
          <w:p w14:paraId="203A8559" w14:textId="77777777" w:rsidR="00F71F56" w:rsidRPr="00497E67" w:rsidRDefault="00F71F56" w:rsidP="00D30F6E">
            <w:pPr>
              <w:pStyle w:val="BodyText"/>
              <w:widowControl w:val="0"/>
              <w:snapToGrid w:val="0"/>
              <w:rPr>
                <w:ins w:id="4421" w:author="Kennedy, Muhil" w:date="2022-12-08T13:34:00Z"/>
                <w:rFonts w:ascii="Century Gothic" w:hAnsi="Century Gothic" w:cs="Times New Roman"/>
                <w:sz w:val="20"/>
                <w:szCs w:val="20"/>
                <w:lang w:val="en-US"/>
              </w:rPr>
            </w:pPr>
          </w:p>
        </w:tc>
        <w:tc>
          <w:tcPr>
            <w:tcW w:w="2126" w:type="dxa"/>
          </w:tcPr>
          <w:p w14:paraId="001A7C15" w14:textId="77777777" w:rsidR="00F71F56" w:rsidRPr="00497E67" w:rsidRDefault="00F71F56" w:rsidP="00D30F6E">
            <w:pPr>
              <w:pStyle w:val="BodyText"/>
              <w:widowControl w:val="0"/>
              <w:snapToGrid w:val="0"/>
              <w:rPr>
                <w:ins w:id="4422" w:author="Kennedy, Muhil" w:date="2022-12-08T13:34:00Z"/>
                <w:rFonts w:ascii="Century Gothic" w:hAnsi="Century Gothic" w:cs="Times New Roman"/>
                <w:sz w:val="20"/>
                <w:szCs w:val="20"/>
                <w:lang w:val="en-US"/>
              </w:rPr>
            </w:pPr>
          </w:p>
        </w:tc>
        <w:tc>
          <w:tcPr>
            <w:tcW w:w="1843" w:type="dxa"/>
          </w:tcPr>
          <w:p w14:paraId="1316CF74" w14:textId="77777777" w:rsidR="00F71F56" w:rsidRPr="00497E67" w:rsidRDefault="00F71F56" w:rsidP="00D30F6E">
            <w:pPr>
              <w:pStyle w:val="BodyText"/>
              <w:widowControl w:val="0"/>
              <w:snapToGrid w:val="0"/>
              <w:rPr>
                <w:ins w:id="4423" w:author="Kennedy, Muhil" w:date="2022-12-08T13:34:00Z"/>
                <w:rFonts w:ascii="Century Gothic" w:hAnsi="Century Gothic" w:cs="Times New Roman"/>
                <w:sz w:val="20"/>
                <w:szCs w:val="20"/>
                <w:lang w:val="en-US"/>
              </w:rPr>
            </w:pPr>
          </w:p>
        </w:tc>
      </w:tr>
      <w:tr w:rsidR="00F71F56" w:rsidRPr="00497E67" w14:paraId="6233C15D" w14:textId="77777777" w:rsidTr="00D30F6E">
        <w:trPr>
          <w:ins w:id="4424" w:author="Kennedy, Muhil" w:date="2022-12-08T13:34:00Z"/>
        </w:trPr>
        <w:tc>
          <w:tcPr>
            <w:tcW w:w="1134" w:type="dxa"/>
            <w:vMerge w:val="restart"/>
            <w:vAlign w:val="center"/>
          </w:tcPr>
          <w:p w14:paraId="329AE20A" w14:textId="77777777" w:rsidR="00F71F56" w:rsidRPr="00497E67" w:rsidRDefault="00F71F56" w:rsidP="00D30F6E">
            <w:pPr>
              <w:pStyle w:val="FaureciaText"/>
              <w:widowControl w:val="0"/>
              <w:snapToGrid w:val="0"/>
              <w:spacing w:before="0" w:after="0"/>
              <w:ind w:left="5"/>
              <w:jc w:val="center"/>
              <w:rPr>
                <w:ins w:id="4425" w:author="Kennedy, Muhil" w:date="2022-12-08T13:34:00Z"/>
                <w:rFonts w:ascii="Century Gothic" w:hAnsi="Century Gothic" w:cs="Times New Roman"/>
                <w:szCs w:val="20"/>
                <w:lang w:val="en-US" w:eastAsia="fr-FR"/>
              </w:rPr>
            </w:pPr>
            <w:ins w:id="4426" w:author="Kennedy, Muhil" w:date="2022-12-08T13:34:00Z">
              <w:r w:rsidRPr="00497E67">
                <w:rPr>
                  <w:rFonts w:ascii="Century Gothic" w:hAnsi="Century Gothic" w:cs="Times New Roman"/>
                  <w:szCs w:val="20"/>
                  <w:lang w:val="en-US" w:eastAsia="fr-FR"/>
                </w:rPr>
                <w:t>Part 4</w:t>
              </w:r>
            </w:ins>
          </w:p>
        </w:tc>
        <w:tc>
          <w:tcPr>
            <w:tcW w:w="1701" w:type="dxa"/>
            <w:tcBorders>
              <w:top w:val="single" w:sz="4" w:space="0" w:color="auto"/>
              <w:left w:val="single" w:sz="4" w:space="0" w:color="auto"/>
              <w:bottom w:val="single" w:sz="4" w:space="0" w:color="auto"/>
              <w:right w:val="single" w:sz="4" w:space="0" w:color="auto"/>
            </w:tcBorders>
          </w:tcPr>
          <w:p w14:paraId="7ADE71D2" w14:textId="77777777" w:rsidR="00F71F56" w:rsidRPr="00497E67" w:rsidRDefault="00F71F56" w:rsidP="00D30F6E">
            <w:pPr>
              <w:pStyle w:val="FaureciaText"/>
              <w:widowControl w:val="0"/>
              <w:snapToGrid w:val="0"/>
              <w:spacing w:before="0" w:after="0"/>
              <w:ind w:left="5"/>
              <w:jc w:val="center"/>
              <w:rPr>
                <w:ins w:id="4427" w:author="Kennedy, Muhil" w:date="2022-12-08T13:34:00Z"/>
                <w:rFonts w:ascii="Century Gothic" w:hAnsi="Century Gothic" w:cs="Times New Roman"/>
                <w:szCs w:val="20"/>
                <w:lang w:val="en-US" w:eastAsia="fr-FR"/>
              </w:rPr>
            </w:pPr>
            <w:ins w:id="4428" w:author="Kennedy, Muhil" w:date="2022-12-08T13:34:00Z">
              <w:r w:rsidRPr="00497E67">
                <w:rPr>
                  <w:rFonts w:ascii="Century Gothic" w:hAnsi="Century Gothic" w:cs="Times New Roman"/>
                  <w:szCs w:val="20"/>
                  <w:lang w:val="en-US" w:eastAsia="fr-FR"/>
                </w:rPr>
                <w:t>Prototype</w:t>
              </w:r>
            </w:ins>
          </w:p>
        </w:tc>
        <w:tc>
          <w:tcPr>
            <w:tcW w:w="2410" w:type="dxa"/>
            <w:tcBorders>
              <w:top w:val="single" w:sz="4" w:space="0" w:color="auto"/>
              <w:left w:val="single" w:sz="4" w:space="0" w:color="auto"/>
              <w:bottom w:val="single" w:sz="4" w:space="0" w:color="auto"/>
              <w:right w:val="single" w:sz="4" w:space="0" w:color="auto"/>
            </w:tcBorders>
          </w:tcPr>
          <w:p w14:paraId="42C17D79" w14:textId="77777777" w:rsidR="00F71F56" w:rsidRPr="00497E67" w:rsidRDefault="00F71F56" w:rsidP="00D30F6E">
            <w:pPr>
              <w:pStyle w:val="FaureciaText"/>
              <w:widowControl w:val="0"/>
              <w:snapToGrid w:val="0"/>
              <w:spacing w:before="0" w:after="0"/>
              <w:rPr>
                <w:ins w:id="4429"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13F77249" w14:textId="77777777" w:rsidR="00F71F56" w:rsidRPr="00497E67" w:rsidRDefault="00F71F56" w:rsidP="00D30F6E">
            <w:pPr>
              <w:pStyle w:val="BodyText"/>
              <w:widowControl w:val="0"/>
              <w:snapToGrid w:val="0"/>
              <w:rPr>
                <w:ins w:id="4430"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16E82081" w14:textId="77777777" w:rsidR="00F71F56" w:rsidRPr="00497E67" w:rsidRDefault="00F71F56" w:rsidP="00D30F6E">
            <w:pPr>
              <w:pStyle w:val="BodyText"/>
              <w:widowControl w:val="0"/>
              <w:snapToGrid w:val="0"/>
              <w:rPr>
                <w:ins w:id="4431" w:author="Kennedy, Muhil" w:date="2022-12-08T13:34:00Z"/>
                <w:rFonts w:ascii="Century Gothic" w:hAnsi="Century Gothic" w:cs="Times New Roman"/>
                <w:sz w:val="20"/>
                <w:szCs w:val="20"/>
                <w:lang w:val="en-US"/>
              </w:rPr>
            </w:pPr>
          </w:p>
        </w:tc>
      </w:tr>
      <w:tr w:rsidR="00F71F56" w:rsidRPr="00497E67" w14:paraId="1D372C89" w14:textId="77777777" w:rsidTr="00D30F6E">
        <w:trPr>
          <w:ins w:id="4432" w:author="Kennedy, Muhil" w:date="2022-12-08T13:34:00Z"/>
        </w:trPr>
        <w:tc>
          <w:tcPr>
            <w:tcW w:w="1134" w:type="dxa"/>
            <w:vMerge/>
            <w:vAlign w:val="center"/>
          </w:tcPr>
          <w:p w14:paraId="768DF814" w14:textId="77777777" w:rsidR="00F71F56" w:rsidRPr="00497E67" w:rsidRDefault="00F71F56" w:rsidP="00D30F6E">
            <w:pPr>
              <w:pStyle w:val="BodyText"/>
              <w:widowControl w:val="0"/>
              <w:snapToGrid w:val="0"/>
              <w:rPr>
                <w:ins w:id="4433" w:author="Kennedy, Muhil" w:date="2022-12-08T13:34:00Z"/>
                <w:rFonts w:ascii="Century Gothic" w:hAnsi="Century Gothic" w:cs="Times New Roman"/>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3F731BAA" w14:textId="77777777" w:rsidR="00F71F56" w:rsidRPr="00497E67" w:rsidRDefault="00F71F56" w:rsidP="00D30F6E">
            <w:pPr>
              <w:pStyle w:val="FaureciaText"/>
              <w:widowControl w:val="0"/>
              <w:snapToGrid w:val="0"/>
              <w:spacing w:before="0" w:after="0"/>
              <w:ind w:left="5"/>
              <w:jc w:val="center"/>
              <w:rPr>
                <w:ins w:id="4434" w:author="Kennedy, Muhil" w:date="2022-12-08T13:34:00Z"/>
                <w:rFonts w:ascii="Century Gothic" w:hAnsi="Century Gothic" w:cs="Times New Roman"/>
                <w:szCs w:val="20"/>
                <w:lang w:val="en-US" w:eastAsia="fr-FR"/>
              </w:rPr>
            </w:pPr>
            <w:ins w:id="4435" w:author="Kennedy, Muhil" w:date="2022-12-08T13:34:00Z">
              <w:r w:rsidRPr="00497E67">
                <w:rPr>
                  <w:rFonts w:ascii="Century Gothic" w:hAnsi="Century Gothic" w:cs="Times New Roman"/>
                  <w:szCs w:val="20"/>
                  <w:lang w:val="en-US" w:eastAsia="fr-FR"/>
                </w:rPr>
                <w:t>Pre-Series</w:t>
              </w:r>
            </w:ins>
          </w:p>
        </w:tc>
        <w:tc>
          <w:tcPr>
            <w:tcW w:w="2410" w:type="dxa"/>
            <w:tcBorders>
              <w:top w:val="single" w:sz="4" w:space="0" w:color="auto"/>
              <w:left w:val="single" w:sz="4" w:space="0" w:color="auto"/>
              <w:bottom w:val="single" w:sz="4" w:space="0" w:color="auto"/>
              <w:right w:val="single" w:sz="4" w:space="0" w:color="auto"/>
            </w:tcBorders>
          </w:tcPr>
          <w:p w14:paraId="3DF92119" w14:textId="77777777" w:rsidR="00F71F56" w:rsidRPr="00497E67" w:rsidRDefault="00F71F56" w:rsidP="00D30F6E">
            <w:pPr>
              <w:pStyle w:val="FaureciaText"/>
              <w:widowControl w:val="0"/>
              <w:snapToGrid w:val="0"/>
              <w:spacing w:before="0" w:after="0"/>
              <w:rPr>
                <w:ins w:id="4436"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19779BD8" w14:textId="77777777" w:rsidR="00F71F56" w:rsidRPr="00497E67" w:rsidRDefault="00F71F56" w:rsidP="00D30F6E">
            <w:pPr>
              <w:pStyle w:val="BodyText"/>
              <w:widowControl w:val="0"/>
              <w:snapToGrid w:val="0"/>
              <w:rPr>
                <w:ins w:id="4437"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1CA26631" w14:textId="77777777" w:rsidR="00F71F56" w:rsidRPr="00497E67" w:rsidRDefault="00F71F56" w:rsidP="00D30F6E">
            <w:pPr>
              <w:pStyle w:val="BodyText"/>
              <w:widowControl w:val="0"/>
              <w:snapToGrid w:val="0"/>
              <w:rPr>
                <w:ins w:id="4438" w:author="Kennedy, Muhil" w:date="2022-12-08T13:34:00Z"/>
                <w:rFonts w:ascii="Century Gothic" w:hAnsi="Century Gothic" w:cs="Times New Roman"/>
                <w:sz w:val="20"/>
                <w:szCs w:val="20"/>
                <w:lang w:val="en-US"/>
              </w:rPr>
            </w:pPr>
          </w:p>
        </w:tc>
      </w:tr>
      <w:tr w:rsidR="00F71F56" w:rsidRPr="00497E67" w14:paraId="107617E1" w14:textId="77777777" w:rsidTr="00D30F6E">
        <w:trPr>
          <w:ins w:id="4439" w:author="Kennedy, Muhil" w:date="2022-12-08T13:34:00Z"/>
        </w:trPr>
        <w:tc>
          <w:tcPr>
            <w:tcW w:w="1134" w:type="dxa"/>
            <w:vMerge/>
            <w:vAlign w:val="center"/>
          </w:tcPr>
          <w:p w14:paraId="68B4493A" w14:textId="77777777" w:rsidR="00F71F56" w:rsidRPr="00497E67" w:rsidRDefault="00F71F56" w:rsidP="00D30F6E">
            <w:pPr>
              <w:pStyle w:val="BodyText"/>
              <w:widowControl w:val="0"/>
              <w:snapToGrid w:val="0"/>
              <w:rPr>
                <w:ins w:id="4440" w:author="Kennedy, Muhil" w:date="2022-12-08T13:34:00Z"/>
                <w:rFonts w:ascii="Century Gothic" w:hAnsi="Century Gothic" w:cs="Times New Roman"/>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676A1E85" w14:textId="77777777" w:rsidR="00F71F56" w:rsidRPr="00497E67" w:rsidRDefault="00F71F56" w:rsidP="00D30F6E">
            <w:pPr>
              <w:pStyle w:val="FaureciaText"/>
              <w:widowControl w:val="0"/>
              <w:snapToGrid w:val="0"/>
              <w:spacing w:before="0" w:after="0"/>
              <w:ind w:left="5"/>
              <w:jc w:val="center"/>
              <w:rPr>
                <w:ins w:id="4441" w:author="Kennedy, Muhil" w:date="2022-12-08T13:34:00Z"/>
                <w:rFonts w:ascii="Century Gothic" w:hAnsi="Century Gothic" w:cs="Times New Roman"/>
                <w:szCs w:val="20"/>
                <w:lang w:val="en-US" w:eastAsia="fr-FR"/>
              </w:rPr>
            </w:pPr>
            <w:ins w:id="4442" w:author="Kennedy, Muhil" w:date="2022-12-08T13:34:00Z">
              <w:r w:rsidRPr="00497E67">
                <w:rPr>
                  <w:rFonts w:ascii="Century Gothic" w:hAnsi="Century Gothic" w:cs="Times New Roman"/>
                  <w:szCs w:val="20"/>
                  <w:lang w:val="en-US" w:eastAsia="fr-FR"/>
                </w:rPr>
                <w:t>Series</w:t>
              </w:r>
            </w:ins>
          </w:p>
        </w:tc>
        <w:tc>
          <w:tcPr>
            <w:tcW w:w="2410" w:type="dxa"/>
            <w:tcBorders>
              <w:top w:val="single" w:sz="4" w:space="0" w:color="auto"/>
              <w:left w:val="single" w:sz="4" w:space="0" w:color="auto"/>
              <w:bottom w:val="single" w:sz="4" w:space="0" w:color="auto"/>
              <w:right w:val="single" w:sz="4" w:space="0" w:color="auto"/>
            </w:tcBorders>
          </w:tcPr>
          <w:p w14:paraId="6D21B618" w14:textId="77777777" w:rsidR="00F71F56" w:rsidRPr="00497E67" w:rsidRDefault="00F71F56" w:rsidP="00D30F6E">
            <w:pPr>
              <w:pStyle w:val="FaureciaText"/>
              <w:widowControl w:val="0"/>
              <w:snapToGrid w:val="0"/>
              <w:spacing w:before="0" w:after="0"/>
              <w:rPr>
                <w:ins w:id="4443" w:author="Kennedy, Muhil" w:date="2022-12-08T13:34:00Z"/>
                <w:rFonts w:ascii="Century Gothic" w:hAnsi="Century Gothic" w:cs="Times New Roman"/>
                <w:szCs w:val="20"/>
                <w:lang w:val="en-US" w:eastAsia="fr-FR"/>
              </w:rPr>
            </w:pPr>
          </w:p>
        </w:tc>
        <w:tc>
          <w:tcPr>
            <w:tcW w:w="2126" w:type="dxa"/>
            <w:tcBorders>
              <w:top w:val="single" w:sz="4" w:space="0" w:color="auto"/>
              <w:left w:val="single" w:sz="4" w:space="0" w:color="auto"/>
              <w:bottom w:val="single" w:sz="4" w:space="0" w:color="auto"/>
              <w:right w:val="single" w:sz="4" w:space="0" w:color="auto"/>
            </w:tcBorders>
          </w:tcPr>
          <w:p w14:paraId="4153B87F" w14:textId="77777777" w:rsidR="00F71F56" w:rsidRPr="00497E67" w:rsidRDefault="00F71F56" w:rsidP="00D30F6E">
            <w:pPr>
              <w:pStyle w:val="BodyText"/>
              <w:widowControl w:val="0"/>
              <w:snapToGrid w:val="0"/>
              <w:rPr>
                <w:ins w:id="4444" w:author="Kennedy, Muhil" w:date="2022-12-08T13:34:00Z"/>
                <w:rFonts w:ascii="Century Gothic" w:hAnsi="Century Gothic" w:cs="Times New Roman"/>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43D9AAB1" w14:textId="77777777" w:rsidR="00F71F56" w:rsidRPr="00497E67" w:rsidRDefault="00F71F56" w:rsidP="00D30F6E">
            <w:pPr>
              <w:pStyle w:val="BodyText"/>
              <w:widowControl w:val="0"/>
              <w:snapToGrid w:val="0"/>
              <w:rPr>
                <w:ins w:id="4445" w:author="Kennedy, Muhil" w:date="2022-12-08T13:34:00Z"/>
                <w:rFonts w:ascii="Century Gothic" w:hAnsi="Century Gothic" w:cs="Times New Roman"/>
                <w:sz w:val="20"/>
                <w:szCs w:val="20"/>
                <w:lang w:val="en-US"/>
              </w:rPr>
            </w:pPr>
          </w:p>
        </w:tc>
      </w:tr>
    </w:tbl>
    <w:p w14:paraId="1D7EC278" w14:textId="77777777" w:rsidR="00F71F56" w:rsidRPr="00497E67" w:rsidRDefault="00F71F56" w:rsidP="00F71F56">
      <w:pPr>
        <w:pStyle w:val="Header"/>
        <w:widowControl w:val="0"/>
        <w:tabs>
          <w:tab w:val="clear" w:pos="4536"/>
          <w:tab w:val="clear" w:pos="9072"/>
          <w:tab w:val="left" w:pos="6735"/>
        </w:tabs>
        <w:snapToGrid w:val="0"/>
        <w:spacing w:line="240" w:lineRule="auto"/>
        <w:rPr>
          <w:ins w:id="4446" w:author="Kennedy, Muhil" w:date="2022-12-08T13:34:00Z"/>
          <w:rFonts w:ascii="Century Gothic" w:hAnsi="Century Gothic"/>
          <w:lang w:val="en-US"/>
        </w:rPr>
      </w:pPr>
    </w:p>
    <w:p w14:paraId="22F7441F"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447" w:author="Kennedy, Muhil" w:date="2022-12-08T13:34:00Z"/>
          <w:rFonts w:ascii="Century Gothic" w:hAnsi="Century Gothic"/>
          <w:b w:val="0"/>
          <w:bCs w:val="0"/>
          <w:i/>
          <w:iCs/>
          <w:szCs w:val="20"/>
          <w:lang w:val="en-US"/>
        </w:rPr>
      </w:pPr>
      <w:ins w:id="4448" w:author="Kennedy, Muhil" w:date="2022-12-08T13:34:00Z">
        <w:r w:rsidRPr="006B1A43">
          <w:rPr>
            <w:rFonts w:ascii="Century Gothic" w:hAnsi="Century Gothic"/>
            <w:b w:val="0"/>
            <w:bCs w:val="0"/>
            <w:i/>
            <w:iCs/>
            <w:szCs w:val="20"/>
            <w:lang w:val="en-US"/>
          </w:rPr>
          <w:t>Supplier Guaranteed Capacity</w:t>
        </w:r>
      </w:ins>
    </w:p>
    <w:p w14:paraId="02FD1A87" w14:textId="77777777" w:rsidR="00F71F56" w:rsidRDefault="00F71F56" w:rsidP="00F71F56">
      <w:pPr>
        <w:pStyle w:val="Faureciaberschrift2"/>
        <w:widowControl w:val="0"/>
        <w:numPr>
          <w:ilvl w:val="0"/>
          <w:numId w:val="0"/>
        </w:numPr>
        <w:snapToGrid w:val="0"/>
        <w:spacing w:after="0"/>
        <w:ind w:left="567"/>
        <w:rPr>
          <w:ins w:id="4449" w:author="Kennedy, Muhil" w:date="2022-12-08T13:34:00Z"/>
          <w:rFonts w:ascii="Century Gothic" w:hAnsi="Century Gothic" w:cs="Times New Roman"/>
          <w:snapToGrid/>
          <w:szCs w:val="20"/>
          <w:lang w:val="en-US"/>
        </w:rPr>
      </w:pPr>
    </w:p>
    <w:p w14:paraId="42EF6889" w14:textId="77777777" w:rsidR="00F71F56" w:rsidRPr="00497E67" w:rsidRDefault="00F71F56" w:rsidP="00F71F56">
      <w:pPr>
        <w:pStyle w:val="Faureciaberschrift2"/>
        <w:widowControl w:val="0"/>
        <w:numPr>
          <w:ilvl w:val="0"/>
          <w:numId w:val="0"/>
        </w:numPr>
        <w:snapToGrid w:val="0"/>
        <w:spacing w:after="0"/>
        <w:ind w:left="567"/>
        <w:rPr>
          <w:ins w:id="4450" w:author="Kennedy, Muhil" w:date="2022-12-08T13:34:00Z"/>
          <w:rFonts w:ascii="Century Gothic" w:hAnsi="Century Gothic" w:cs="Times New Roman"/>
          <w:snapToGrid/>
          <w:szCs w:val="20"/>
          <w:lang w:val="en-US"/>
        </w:rPr>
      </w:pPr>
      <w:ins w:id="4451" w:author="Kennedy, Muhil" w:date="2022-12-08T13:34:00Z">
        <w:r w:rsidRPr="00497E67">
          <w:rPr>
            <w:rFonts w:ascii="Century Gothic" w:hAnsi="Century Gothic" w:cs="Times New Roman"/>
            <w:snapToGrid/>
            <w:szCs w:val="20"/>
            <w:lang w:val="en-US"/>
          </w:rPr>
          <w:t>The Supplier guarantees that it can deliver 1/45th of 130 percent of the Estimated Annual Requirement (Section 3.3.</w:t>
        </w:r>
        <w:r>
          <w:rPr>
            <w:rFonts w:ascii="Century Gothic" w:hAnsi="Century Gothic" w:cs="Times New Roman"/>
            <w:snapToGrid/>
            <w:szCs w:val="20"/>
            <w:lang w:val="en-US"/>
          </w:rPr>
          <w:t>4</w:t>
        </w:r>
        <w:r w:rsidRPr="00497E67">
          <w:rPr>
            <w:rFonts w:ascii="Century Gothic" w:hAnsi="Century Gothic" w:cs="Times New Roman"/>
            <w:snapToGrid/>
            <w:szCs w:val="20"/>
            <w:lang w:val="en-US"/>
          </w:rPr>
          <w:t>) every week (“</w:t>
        </w:r>
        <w:r w:rsidRPr="00497E67">
          <w:rPr>
            <w:rFonts w:ascii="Century Gothic" w:hAnsi="Century Gothic" w:cs="Times New Roman"/>
            <w:b/>
            <w:bCs/>
            <w:snapToGrid/>
            <w:szCs w:val="20"/>
            <w:lang w:val="en-US"/>
          </w:rPr>
          <w:t>Guaranteed Capacity</w:t>
        </w:r>
        <w:r w:rsidRPr="00497E67">
          <w:rPr>
            <w:rFonts w:ascii="Century Gothic" w:hAnsi="Century Gothic" w:cs="Times New Roman"/>
            <w:snapToGrid/>
            <w:szCs w:val="20"/>
            <w:lang w:val="en-US"/>
          </w:rPr>
          <w:t xml:space="preserve">”)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CC00E8">
          <w:rPr>
            <w:rFonts w:ascii="Century Gothic" w:hAnsi="Century Gothic"/>
            <w:szCs w:val="20"/>
            <w:lang w:val="en-US"/>
          </w:rPr>
          <w:t xml:space="preserve"> </w:t>
        </w:r>
        <w:r w:rsidRPr="00497E67">
          <w:rPr>
            <w:rFonts w:ascii="Century Gothic" w:hAnsi="Century Gothic" w:cs="Times New Roman"/>
            <w:snapToGrid/>
            <w:szCs w:val="20"/>
            <w:lang w:val="en-US"/>
          </w:rPr>
          <w:t>(Guaranteed Capacity Commitment). For the year in which SOP (as described below) occurs the Estimated Annual Requirement relevant for the calculation of the Guaranteed Capacity shall be the Estimated Annual Requirement of the year following SOP (as described below). For the year in which EOP occurs the Estimated Annual Requirement relevant for the calculation of the Guaranteed Capacity for those years shall be the Estimated Annual Requirement of the year prior to EOP. This applies accordingly to any additional years of delivery of Parts if the OEM extends the duration of the Program.</w:t>
        </w:r>
      </w:ins>
    </w:p>
    <w:p w14:paraId="758A3226" w14:textId="77777777" w:rsidR="00F71F56" w:rsidRDefault="00F71F56" w:rsidP="00F71F56">
      <w:pPr>
        <w:widowControl w:val="0"/>
        <w:snapToGrid w:val="0"/>
        <w:rPr>
          <w:ins w:id="4452" w:author="Kennedy, Muhil" w:date="2022-12-08T13:34:00Z"/>
          <w:rFonts w:ascii="Century Gothic" w:hAnsi="Century Gothic"/>
          <w:szCs w:val="20"/>
          <w:lang w:val="en-US" w:eastAsia="en-US"/>
        </w:rPr>
      </w:pPr>
    </w:p>
    <w:p w14:paraId="51B2DF9A"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453" w:author="Kennedy, Muhil" w:date="2022-12-08T13:34:00Z"/>
          <w:rFonts w:ascii="Century Gothic" w:hAnsi="Century Gothic"/>
          <w:b w:val="0"/>
          <w:bCs w:val="0"/>
          <w:i/>
          <w:iCs/>
          <w:szCs w:val="20"/>
          <w:lang w:val="en-US"/>
        </w:rPr>
      </w:pPr>
      <w:ins w:id="4454" w:author="Kennedy, Muhil" w:date="2022-12-08T13:34:00Z">
        <w:r w:rsidRPr="006B1A43">
          <w:rPr>
            <w:rFonts w:ascii="Century Gothic" w:hAnsi="Century Gothic"/>
            <w:b w:val="0"/>
            <w:bCs w:val="0"/>
            <w:i/>
            <w:iCs/>
            <w:szCs w:val="20"/>
            <w:lang w:val="en-US"/>
          </w:rPr>
          <w:t xml:space="preserve">Indicative volumes </w:t>
        </w:r>
      </w:ins>
    </w:p>
    <w:p w14:paraId="56390444" w14:textId="77777777" w:rsidR="00F71F56" w:rsidRPr="00497E67" w:rsidRDefault="00F71F56" w:rsidP="00F71F56">
      <w:pPr>
        <w:widowControl w:val="0"/>
        <w:snapToGrid w:val="0"/>
        <w:rPr>
          <w:ins w:id="4455" w:author="Kennedy, Muhil" w:date="2022-12-08T13:34:00Z"/>
          <w:rFonts w:ascii="Century Gothic" w:hAnsi="Century Gothic"/>
          <w:szCs w:val="20"/>
          <w:lang w:val="en-US" w:eastAsia="en-US"/>
        </w:rPr>
      </w:pPr>
    </w:p>
    <w:p w14:paraId="64657F11" w14:textId="77777777" w:rsidR="00F71F56" w:rsidRDefault="00F71F56" w:rsidP="00F71F56">
      <w:pPr>
        <w:pStyle w:val="Faureciaberschrift2"/>
        <w:widowControl w:val="0"/>
        <w:numPr>
          <w:ilvl w:val="0"/>
          <w:numId w:val="0"/>
        </w:numPr>
        <w:snapToGrid w:val="0"/>
        <w:spacing w:after="0"/>
        <w:ind w:left="567"/>
        <w:rPr>
          <w:ins w:id="4456" w:author="Kennedy, Muhil" w:date="2022-12-08T13:34:00Z"/>
          <w:rFonts w:ascii="Century Gothic" w:hAnsi="Century Gothic" w:cs="Times New Roman"/>
          <w:szCs w:val="20"/>
          <w:lang w:val="en-US"/>
        </w:rPr>
      </w:pPr>
      <w:ins w:id="4457" w:author="Kennedy, Muhil" w:date="2022-12-08T13:34:00Z">
        <w:r w:rsidRPr="00497E67">
          <w:rPr>
            <w:rFonts w:ascii="Century Gothic" w:hAnsi="Century Gothic" w:cs="Times New Roman"/>
            <w:szCs w:val="20"/>
            <w:lang w:val="en-US"/>
          </w:rPr>
          <w:t xml:space="preserve">Without accepting liability, Faurecia hereby informs the Supplier that the </w:t>
        </w:r>
        <w:r w:rsidRPr="00497E67">
          <w:rPr>
            <w:rFonts w:ascii="Century Gothic" w:hAnsi="Century Gothic" w:cs="Times New Roman"/>
            <w:smallCaps/>
            <w:szCs w:val="20"/>
            <w:lang w:val="en-US"/>
          </w:rPr>
          <w:t>OEM</w:t>
        </w:r>
        <w:r w:rsidRPr="00497E67">
          <w:rPr>
            <w:rFonts w:ascii="Century Gothic" w:hAnsi="Century Gothic" w:cs="Times New Roman"/>
            <w:szCs w:val="20"/>
            <w:lang w:val="en-US"/>
          </w:rPr>
          <w:t xml:space="preserve"> has indicated the annual demand for Parts in the form of a non-binding estimated production requirement (“</w:t>
        </w:r>
        <w:r w:rsidRPr="00497E67">
          <w:rPr>
            <w:rFonts w:ascii="Century Gothic" w:hAnsi="Century Gothic" w:cs="Times New Roman"/>
            <w:b/>
            <w:bCs/>
            <w:szCs w:val="20"/>
            <w:lang w:val="en-US"/>
          </w:rPr>
          <w:t>Estimated Annual Requirement</w:t>
        </w:r>
        <w:r w:rsidRPr="00497E67">
          <w:rPr>
            <w:rFonts w:ascii="Century Gothic" w:hAnsi="Century Gothic" w:cs="Times New Roman"/>
            <w:szCs w:val="20"/>
            <w:lang w:val="en-US"/>
          </w:rPr>
          <w:t xml:space="preserve">") as follows: </w:t>
        </w:r>
      </w:ins>
    </w:p>
    <w:p w14:paraId="24C88B44" w14:textId="77777777" w:rsidR="00F71F56" w:rsidRPr="006B1A43" w:rsidRDefault="00F71F56" w:rsidP="00F71F56">
      <w:pPr>
        <w:rPr>
          <w:ins w:id="4458" w:author="Kennedy, Muhil" w:date="2022-12-08T13:34:00Z"/>
          <w:lang w:val="en-US" w:eastAsia="pt-BR"/>
        </w:rPr>
      </w:pPr>
    </w:p>
    <w:tbl>
      <w:tblPr>
        <w:tblW w:w="10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276"/>
        <w:gridCol w:w="1417"/>
        <w:gridCol w:w="1134"/>
        <w:gridCol w:w="1276"/>
        <w:gridCol w:w="1276"/>
        <w:gridCol w:w="1276"/>
        <w:gridCol w:w="1276"/>
      </w:tblGrid>
      <w:tr w:rsidR="00F71F56" w:rsidRPr="00497E67" w14:paraId="041E17B5" w14:textId="77777777" w:rsidTr="00D30F6E">
        <w:trPr>
          <w:trHeight w:hRule="exact" w:val="453"/>
          <w:ins w:id="4459" w:author="Kennedy, Muhil" w:date="2022-12-08T13:34:00Z"/>
        </w:trPr>
        <w:tc>
          <w:tcPr>
            <w:tcW w:w="1347" w:type="dxa"/>
            <w:tcBorders>
              <w:bottom w:val="single" w:sz="6" w:space="0" w:color="auto"/>
            </w:tcBorders>
            <w:shd w:val="clear" w:color="auto" w:fill="E6E6E6"/>
            <w:vAlign w:val="center"/>
          </w:tcPr>
          <w:p w14:paraId="3C936C3F" w14:textId="77777777" w:rsidR="00F71F56" w:rsidRPr="00497E67" w:rsidRDefault="00F71F56" w:rsidP="00D30F6E">
            <w:pPr>
              <w:widowControl w:val="0"/>
              <w:snapToGrid w:val="0"/>
              <w:ind w:left="0"/>
              <w:jc w:val="center"/>
              <w:rPr>
                <w:ins w:id="4460" w:author="Kennedy, Muhil" w:date="2022-12-08T13:34:00Z"/>
                <w:rFonts w:ascii="Century Gothic" w:hAnsi="Century Gothic" w:cs="Arial"/>
                <w:b/>
                <w:bCs/>
                <w:szCs w:val="20"/>
                <w:lang w:val="en-US"/>
              </w:rPr>
            </w:pPr>
            <w:ins w:id="4461" w:author="Kennedy, Muhil" w:date="2022-12-08T13:34:00Z">
              <w:r w:rsidRPr="00497E67">
                <w:rPr>
                  <w:rFonts w:ascii="Century Gothic" w:hAnsi="Century Gothic" w:cs="Arial"/>
                  <w:b/>
                  <w:bCs/>
                  <w:szCs w:val="20"/>
                  <w:lang w:val="en-US"/>
                </w:rPr>
                <w:t>Reference</w:t>
              </w:r>
            </w:ins>
          </w:p>
        </w:tc>
        <w:tc>
          <w:tcPr>
            <w:tcW w:w="1276" w:type="dxa"/>
            <w:tcBorders>
              <w:bottom w:val="single" w:sz="6" w:space="0" w:color="auto"/>
            </w:tcBorders>
            <w:shd w:val="clear" w:color="auto" w:fill="E6E6E6"/>
            <w:vAlign w:val="center"/>
          </w:tcPr>
          <w:p w14:paraId="7EAC7DBB" w14:textId="77777777" w:rsidR="00F71F56" w:rsidRPr="00497E67" w:rsidRDefault="00F71F56" w:rsidP="00D30F6E">
            <w:pPr>
              <w:widowControl w:val="0"/>
              <w:snapToGrid w:val="0"/>
              <w:ind w:left="-65"/>
              <w:jc w:val="center"/>
              <w:rPr>
                <w:ins w:id="4462" w:author="Kennedy, Muhil" w:date="2022-12-08T13:34:00Z"/>
                <w:rFonts w:ascii="Century Gothic" w:hAnsi="Century Gothic" w:cs="Arial"/>
                <w:b/>
                <w:bCs/>
                <w:szCs w:val="20"/>
                <w:lang w:val="en-US"/>
              </w:rPr>
            </w:pPr>
            <w:ins w:id="4463" w:author="Kennedy, Muhil" w:date="2022-12-08T13:34:00Z">
              <w:r w:rsidRPr="00497E67">
                <w:rPr>
                  <w:rFonts w:ascii="Century Gothic" w:hAnsi="Century Gothic" w:cs="Arial"/>
                  <w:b/>
                  <w:bCs/>
                  <w:szCs w:val="20"/>
                  <w:lang w:val="en-US"/>
                </w:rPr>
                <w:t>201x</w:t>
              </w:r>
            </w:ins>
          </w:p>
        </w:tc>
        <w:tc>
          <w:tcPr>
            <w:tcW w:w="1417" w:type="dxa"/>
            <w:tcBorders>
              <w:bottom w:val="single" w:sz="6" w:space="0" w:color="auto"/>
            </w:tcBorders>
            <w:shd w:val="clear" w:color="auto" w:fill="E6E6E6"/>
            <w:vAlign w:val="center"/>
          </w:tcPr>
          <w:p w14:paraId="3A606EC3" w14:textId="77777777" w:rsidR="00F71F56" w:rsidRPr="00497E67" w:rsidRDefault="00F71F56" w:rsidP="00D30F6E">
            <w:pPr>
              <w:widowControl w:val="0"/>
              <w:snapToGrid w:val="0"/>
              <w:ind w:left="0"/>
              <w:jc w:val="center"/>
              <w:rPr>
                <w:ins w:id="4464" w:author="Kennedy, Muhil" w:date="2022-12-08T13:34:00Z"/>
                <w:rFonts w:ascii="Century Gothic" w:hAnsi="Century Gothic" w:cs="Arial"/>
                <w:b/>
                <w:bCs/>
                <w:szCs w:val="20"/>
                <w:lang w:val="en-US"/>
              </w:rPr>
            </w:pPr>
            <w:ins w:id="4465" w:author="Kennedy, Muhil" w:date="2022-12-08T13:34:00Z">
              <w:r w:rsidRPr="00497E67">
                <w:rPr>
                  <w:rFonts w:ascii="Century Gothic" w:hAnsi="Century Gothic" w:cs="Arial"/>
                  <w:b/>
                  <w:bCs/>
                  <w:szCs w:val="20"/>
                  <w:lang w:val="en-US"/>
                </w:rPr>
                <w:t>201x</w:t>
              </w:r>
            </w:ins>
          </w:p>
        </w:tc>
        <w:tc>
          <w:tcPr>
            <w:tcW w:w="1134" w:type="dxa"/>
            <w:tcBorders>
              <w:bottom w:val="single" w:sz="6" w:space="0" w:color="auto"/>
            </w:tcBorders>
            <w:shd w:val="clear" w:color="auto" w:fill="E6E6E6"/>
            <w:vAlign w:val="center"/>
          </w:tcPr>
          <w:p w14:paraId="2086042F" w14:textId="77777777" w:rsidR="00F71F56" w:rsidRPr="00497E67" w:rsidRDefault="00F71F56" w:rsidP="00D30F6E">
            <w:pPr>
              <w:widowControl w:val="0"/>
              <w:snapToGrid w:val="0"/>
              <w:ind w:left="0"/>
              <w:jc w:val="center"/>
              <w:rPr>
                <w:ins w:id="4466" w:author="Kennedy, Muhil" w:date="2022-12-08T13:34:00Z"/>
                <w:rFonts w:ascii="Century Gothic" w:hAnsi="Century Gothic" w:cs="Arial"/>
                <w:b/>
                <w:bCs/>
                <w:szCs w:val="20"/>
                <w:lang w:val="en-US"/>
              </w:rPr>
            </w:pPr>
            <w:ins w:id="4467"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505B54A4" w14:textId="77777777" w:rsidR="00F71F56" w:rsidRPr="00497E67" w:rsidRDefault="00F71F56" w:rsidP="00D30F6E">
            <w:pPr>
              <w:widowControl w:val="0"/>
              <w:snapToGrid w:val="0"/>
              <w:ind w:left="0"/>
              <w:jc w:val="center"/>
              <w:rPr>
                <w:ins w:id="4468" w:author="Kennedy, Muhil" w:date="2022-12-08T13:34:00Z"/>
                <w:rFonts w:ascii="Century Gothic" w:hAnsi="Century Gothic" w:cs="Arial"/>
                <w:b/>
                <w:bCs/>
                <w:szCs w:val="20"/>
                <w:lang w:val="en-US"/>
              </w:rPr>
            </w:pPr>
            <w:ins w:id="4469"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5ACB020D" w14:textId="77777777" w:rsidR="00F71F56" w:rsidRPr="00497E67" w:rsidRDefault="00F71F56" w:rsidP="00D30F6E">
            <w:pPr>
              <w:widowControl w:val="0"/>
              <w:snapToGrid w:val="0"/>
              <w:ind w:left="0"/>
              <w:jc w:val="center"/>
              <w:rPr>
                <w:ins w:id="4470" w:author="Kennedy, Muhil" w:date="2022-12-08T13:34:00Z"/>
                <w:rFonts w:ascii="Century Gothic" w:hAnsi="Century Gothic"/>
                <w:szCs w:val="20"/>
              </w:rPr>
            </w:pPr>
            <w:ins w:id="4471"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391A8AD5" w14:textId="77777777" w:rsidR="00F71F56" w:rsidRPr="00497E67" w:rsidRDefault="00F71F56" w:rsidP="00D30F6E">
            <w:pPr>
              <w:widowControl w:val="0"/>
              <w:snapToGrid w:val="0"/>
              <w:ind w:left="0"/>
              <w:jc w:val="center"/>
              <w:rPr>
                <w:ins w:id="4472" w:author="Kennedy, Muhil" w:date="2022-12-08T13:34:00Z"/>
                <w:rFonts w:ascii="Century Gothic" w:hAnsi="Century Gothic"/>
                <w:szCs w:val="20"/>
              </w:rPr>
            </w:pPr>
            <w:ins w:id="4473" w:author="Kennedy, Muhil" w:date="2022-12-08T13:34:00Z">
              <w:r w:rsidRPr="00497E67">
                <w:rPr>
                  <w:rFonts w:ascii="Century Gothic" w:hAnsi="Century Gothic" w:cs="Arial"/>
                  <w:b/>
                  <w:bCs/>
                  <w:szCs w:val="20"/>
                  <w:lang w:val="en-US"/>
                </w:rPr>
                <w:t>201x</w:t>
              </w:r>
            </w:ins>
          </w:p>
        </w:tc>
        <w:tc>
          <w:tcPr>
            <w:tcW w:w="1276" w:type="dxa"/>
            <w:tcBorders>
              <w:bottom w:val="single" w:sz="6" w:space="0" w:color="auto"/>
            </w:tcBorders>
            <w:shd w:val="clear" w:color="auto" w:fill="E6E6E6"/>
            <w:vAlign w:val="center"/>
          </w:tcPr>
          <w:p w14:paraId="4A4CEC9D" w14:textId="77777777" w:rsidR="00F71F56" w:rsidRPr="00497E67" w:rsidRDefault="00F71F56" w:rsidP="00D30F6E">
            <w:pPr>
              <w:widowControl w:val="0"/>
              <w:snapToGrid w:val="0"/>
              <w:ind w:left="0"/>
              <w:jc w:val="center"/>
              <w:rPr>
                <w:ins w:id="4474" w:author="Kennedy, Muhil" w:date="2022-12-08T13:34:00Z"/>
                <w:rFonts w:ascii="Century Gothic" w:hAnsi="Century Gothic"/>
                <w:szCs w:val="20"/>
              </w:rPr>
            </w:pPr>
            <w:ins w:id="4475" w:author="Kennedy, Muhil" w:date="2022-12-08T13:34:00Z">
              <w:r w:rsidRPr="00497E67">
                <w:rPr>
                  <w:rFonts w:ascii="Century Gothic" w:hAnsi="Century Gothic" w:cs="Arial"/>
                  <w:b/>
                  <w:bCs/>
                  <w:szCs w:val="20"/>
                  <w:lang w:val="en-US"/>
                </w:rPr>
                <w:t>201x</w:t>
              </w:r>
            </w:ins>
          </w:p>
        </w:tc>
      </w:tr>
      <w:tr w:rsidR="00F71F56" w:rsidRPr="00497E67" w14:paraId="75BF9427" w14:textId="77777777" w:rsidTr="00D30F6E">
        <w:trPr>
          <w:trHeight w:val="234"/>
          <w:ins w:id="4476" w:author="Kennedy, Muhil" w:date="2022-12-08T13:34:00Z"/>
        </w:trPr>
        <w:tc>
          <w:tcPr>
            <w:tcW w:w="1347" w:type="dxa"/>
            <w:tcBorders>
              <w:bottom w:val="dotted" w:sz="4" w:space="0" w:color="auto"/>
              <w:right w:val="single" w:sz="6" w:space="0" w:color="auto"/>
            </w:tcBorders>
            <w:vAlign w:val="center"/>
          </w:tcPr>
          <w:p w14:paraId="118037F9" w14:textId="77777777" w:rsidR="00F71F56" w:rsidRPr="00497E67" w:rsidRDefault="00F71F56" w:rsidP="00D30F6E">
            <w:pPr>
              <w:widowControl w:val="0"/>
              <w:snapToGrid w:val="0"/>
              <w:ind w:left="0"/>
              <w:jc w:val="center"/>
              <w:rPr>
                <w:ins w:id="4477" w:author="Kennedy, Muhil" w:date="2022-12-08T13:34:00Z"/>
                <w:rFonts w:ascii="Century Gothic" w:hAnsi="Century Gothic" w:cs="Arial"/>
                <w:szCs w:val="20"/>
                <w:lang w:val="en-US"/>
              </w:rPr>
            </w:pPr>
          </w:p>
        </w:tc>
        <w:tc>
          <w:tcPr>
            <w:tcW w:w="1276" w:type="dxa"/>
            <w:tcBorders>
              <w:left w:val="single" w:sz="6" w:space="0" w:color="auto"/>
              <w:bottom w:val="dotted" w:sz="4" w:space="0" w:color="auto"/>
              <w:right w:val="single" w:sz="6" w:space="0" w:color="auto"/>
            </w:tcBorders>
            <w:vAlign w:val="center"/>
          </w:tcPr>
          <w:p w14:paraId="7EF00E4A" w14:textId="77777777" w:rsidR="00F71F56" w:rsidRPr="00497E67" w:rsidRDefault="00F71F56" w:rsidP="00D30F6E">
            <w:pPr>
              <w:widowControl w:val="0"/>
              <w:snapToGrid w:val="0"/>
              <w:ind w:left="109"/>
              <w:jc w:val="center"/>
              <w:rPr>
                <w:ins w:id="4478" w:author="Kennedy, Muhil" w:date="2022-12-08T13:34:00Z"/>
                <w:rFonts w:ascii="Century Gothic" w:hAnsi="Century Gothic" w:cs="Arial"/>
                <w:szCs w:val="20"/>
                <w:lang w:val="en-US"/>
              </w:rPr>
            </w:pPr>
          </w:p>
        </w:tc>
        <w:tc>
          <w:tcPr>
            <w:tcW w:w="1417" w:type="dxa"/>
            <w:tcBorders>
              <w:left w:val="single" w:sz="6" w:space="0" w:color="auto"/>
              <w:bottom w:val="dotted" w:sz="4" w:space="0" w:color="auto"/>
              <w:right w:val="single" w:sz="6" w:space="0" w:color="auto"/>
            </w:tcBorders>
            <w:vAlign w:val="center"/>
          </w:tcPr>
          <w:p w14:paraId="5A612DFC" w14:textId="77777777" w:rsidR="00F71F56" w:rsidRPr="00497E67" w:rsidRDefault="00F71F56" w:rsidP="00D30F6E">
            <w:pPr>
              <w:widowControl w:val="0"/>
              <w:snapToGrid w:val="0"/>
              <w:ind w:left="178"/>
              <w:jc w:val="center"/>
              <w:rPr>
                <w:ins w:id="4479" w:author="Kennedy, Muhil" w:date="2022-12-08T13:34:00Z"/>
                <w:rFonts w:ascii="Century Gothic" w:hAnsi="Century Gothic" w:cs="Arial"/>
                <w:szCs w:val="20"/>
              </w:rPr>
            </w:pPr>
          </w:p>
        </w:tc>
        <w:tc>
          <w:tcPr>
            <w:tcW w:w="1134" w:type="dxa"/>
            <w:tcBorders>
              <w:left w:val="single" w:sz="6" w:space="0" w:color="auto"/>
              <w:bottom w:val="dotted" w:sz="4" w:space="0" w:color="auto"/>
              <w:right w:val="single" w:sz="6" w:space="0" w:color="auto"/>
            </w:tcBorders>
          </w:tcPr>
          <w:p w14:paraId="5D2DF530" w14:textId="77777777" w:rsidR="00F71F56" w:rsidRPr="00497E67" w:rsidRDefault="00F71F56" w:rsidP="00D30F6E">
            <w:pPr>
              <w:widowControl w:val="0"/>
              <w:snapToGrid w:val="0"/>
              <w:rPr>
                <w:ins w:id="4480"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472407B5" w14:textId="77777777" w:rsidR="00F71F56" w:rsidRPr="00497E67" w:rsidRDefault="00F71F56" w:rsidP="00D30F6E">
            <w:pPr>
              <w:widowControl w:val="0"/>
              <w:snapToGrid w:val="0"/>
              <w:rPr>
                <w:ins w:id="4481"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4C48795A" w14:textId="77777777" w:rsidR="00F71F56" w:rsidRPr="00497E67" w:rsidRDefault="00F71F56" w:rsidP="00D30F6E">
            <w:pPr>
              <w:widowControl w:val="0"/>
              <w:snapToGrid w:val="0"/>
              <w:rPr>
                <w:ins w:id="4482"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1364604B" w14:textId="77777777" w:rsidR="00F71F56" w:rsidRPr="00497E67" w:rsidRDefault="00F71F56" w:rsidP="00D30F6E">
            <w:pPr>
              <w:widowControl w:val="0"/>
              <w:snapToGrid w:val="0"/>
              <w:rPr>
                <w:ins w:id="4483"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0CCED49F" w14:textId="77777777" w:rsidR="00F71F56" w:rsidRPr="00497E67" w:rsidRDefault="00F71F56" w:rsidP="00D30F6E">
            <w:pPr>
              <w:widowControl w:val="0"/>
              <w:snapToGrid w:val="0"/>
              <w:rPr>
                <w:ins w:id="4484" w:author="Kennedy, Muhil" w:date="2022-12-08T13:34:00Z"/>
                <w:rFonts w:ascii="Century Gothic" w:hAnsi="Century Gothic"/>
                <w:szCs w:val="20"/>
              </w:rPr>
            </w:pPr>
          </w:p>
        </w:tc>
      </w:tr>
      <w:tr w:rsidR="00F71F56" w:rsidRPr="00497E67" w14:paraId="628FFA32" w14:textId="77777777" w:rsidTr="00D30F6E">
        <w:trPr>
          <w:trHeight w:val="234"/>
          <w:ins w:id="4485" w:author="Kennedy, Muhil" w:date="2022-12-08T13:34:00Z"/>
        </w:trPr>
        <w:tc>
          <w:tcPr>
            <w:tcW w:w="1347" w:type="dxa"/>
            <w:tcBorders>
              <w:top w:val="dotted" w:sz="4" w:space="0" w:color="auto"/>
              <w:bottom w:val="dotted" w:sz="4" w:space="0" w:color="auto"/>
              <w:right w:val="single" w:sz="6" w:space="0" w:color="auto"/>
            </w:tcBorders>
            <w:vAlign w:val="center"/>
          </w:tcPr>
          <w:p w14:paraId="51A38571" w14:textId="77777777" w:rsidR="00F71F56" w:rsidRPr="00497E67" w:rsidRDefault="00F71F56" w:rsidP="00D30F6E">
            <w:pPr>
              <w:widowControl w:val="0"/>
              <w:snapToGrid w:val="0"/>
              <w:ind w:left="0"/>
              <w:jc w:val="center"/>
              <w:rPr>
                <w:ins w:id="4486" w:author="Kennedy, Muhil" w:date="2022-12-08T13:34:00Z"/>
                <w:rFonts w:ascii="Century Gothic" w:hAnsi="Century Gothic" w:cs="Arial"/>
                <w:szCs w:val="20"/>
                <w:lang w:val="en-US"/>
              </w:rPr>
            </w:pPr>
          </w:p>
        </w:tc>
        <w:tc>
          <w:tcPr>
            <w:tcW w:w="1276" w:type="dxa"/>
            <w:tcBorders>
              <w:top w:val="dotted" w:sz="4" w:space="0" w:color="auto"/>
              <w:left w:val="single" w:sz="6" w:space="0" w:color="auto"/>
              <w:bottom w:val="dotted" w:sz="4" w:space="0" w:color="auto"/>
              <w:right w:val="single" w:sz="6" w:space="0" w:color="auto"/>
            </w:tcBorders>
            <w:vAlign w:val="center"/>
          </w:tcPr>
          <w:p w14:paraId="094321D6" w14:textId="77777777" w:rsidR="00F71F56" w:rsidRPr="00497E67" w:rsidRDefault="00F71F56" w:rsidP="00D30F6E">
            <w:pPr>
              <w:widowControl w:val="0"/>
              <w:snapToGrid w:val="0"/>
              <w:ind w:left="109"/>
              <w:jc w:val="center"/>
              <w:rPr>
                <w:ins w:id="4487"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dotted" w:sz="4" w:space="0" w:color="auto"/>
              <w:right w:val="single" w:sz="6" w:space="0" w:color="auto"/>
            </w:tcBorders>
            <w:vAlign w:val="center"/>
          </w:tcPr>
          <w:p w14:paraId="6F75C3CA" w14:textId="77777777" w:rsidR="00F71F56" w:rsidRPr="00497E67" w:rsidRDefault="00F71F56" w:rsidP="00D30F6E">
            <w:pPr>
              <w:widowControl w:val="0"/>
              <w:snapToGrid w:val="0"/>
              <w:ind w:left="178"/>
              <w:jc w:val="center"/>
              <w:rPr>
                <w:ins w:id="4488" w:author="Kennedy, Muhil" w:date="2022-12-08T13:34:00Z"/>
                <w:rFonts w:ascii="Century Gothic" w:hAnsi="Century Gothic" w:cs="Arial"/>
                <w:szCs w:val="20"/>
                <w:lang w:val="en-US"/>
              </w:rPr>
            </w:pPr>
          </w:p>
        </w:tc>
        <w:tc>
          <w:tcPr>
            <w:tcW w:w="1134" w:type="dxa"/>
            <w:tcBorders>
              <w:top w:val="dotted" w:sz="4" w:space="0" w:color="auto"/>
              <w:left w:val="single" w:sz="6" w:space="0" w:color="auto"/>
              <w:bottom w:val="dotted" w:sz="4" w:space="0" w:color="auto"/>
              <w:right w:val="single" w:sz="6" w:space="0" w:color="auto"/>
            </w:tcBorders>
          </w:tcPr>
          <w:p w14:paraId="13E50D4E" w14:textId="77777777" w:rsidR="00F71F56" w:rsidRPr="00497E67" w:rsidRDefault="00F71F56" w:rsidP="00D30F6E">
            <w:pPr>
              <w:widowControl w:val="0"/>
              <w:snapToGrid w:val="0"/>
              <w:rPr>
                <w:ins w:id="4489"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553C129F" w14:textId="77777777" w:rsidR="00F71F56" w:rsidRPr="00497E67" w:rsidRDefault="00F71F56" w:rsidP="00D30F6E">
            <w:pPr>
              <w:widowControl w:val="0"/>
              <w:snapToGrid w:val="0"/>
              <w:rPr>
                <w:ins w:id="4490"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7CA33AD2" w14:textId="77777777" w:rsidR="00F71F56" w:rsidRPr="00497E67" w:rsidRDefault="00F71F56" w:rsidP="00D30F6E">
            <w:pPr>
              <w:widowControl w:val="0"/>
              <w:snapToGrid w:val="0"/>
              <w:rPr>
                <w:ins w:id="4491"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1D147B0F" w14:textId="77777777" w:rsidR="00F71F56" w:rsidRPr="00497E67" w:rsidRDefault="00F71F56" w:rsidP="00D30F6E">
            <w:pPr>
              <w:widowControl w:val="0"/>
              <w:snapToGrid w:val="0"/>
              <w:rPr>
                <w:ins w:id="4492"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35C1B02A" w14:textId="77777777" w:rsidR="00F71F56" w:rsidRPr="00497E67" w:rsidRDefault="00F71F56" w:rsidP="00D30F6E">
            <w:pPr>
              <w:widowControl w:val="0"/>
              <w:snapToGrid w:val="0"/>
              <w:rPr>
                <w:ins w:id="4493" w:author="Kennedy, Muhil" w:date="2022-12-08T13:34:00Z"/>
                <w:rFonts w:ascii="Century Gothic" w:hAnsi="Century Gothic"/>
                <w:szCs w:val="20"/>
              </w:rPr>
            </w:pPr>
          </w:p>
        </w:tc>
      </w:tr>
      <w:tr w:rsidR="00F71F56" w:rsidRPr="00497E67" w14:paraId="5D96BB36" w14:textId="77777777" w:rsidTr="00D30F6E">
        <w:trPr>
          <w:trHeight w:val="249"/>
          <w:ins w:id="4494" w:author="Kennedy, Muhil" w:date="2022-12-08T13:34:00Z"/>
        </w:trPr>
        <w:tc>
          <w:tcPr>
            <w:tcW w:w="1347" w:type="dxa"/>
            <w:tcBorders>
              <w:top w:val="dotted" w:sz="4" w:space="0" w:color="auto"/>
              <w:bottom w:val="single" w:sz="4" w:space="0" w:color="auto"/>
              <w:right w:val="single" w:sz="6" w:space="0" w:color="auto"/>
            </w:tcBorders>
            <w:vAlign w:val="center"/>
          </w:tcPr>
          <w:p w14:paraId="487E402F" w14:textId="77777777" w:rsidR="00F71F56" w:rsidRPr="00497E67" w:rsidRDefault="00F71F56" w:rsidP="00D30F6E">
            <w:pPr>
              <w:widowControl w:val="0"/>
              <w:snapToGrid w:val="0"/>
              <w:ind w:left="0"/>
              <w:jc w:val="center"/>
              <w:rPr>
                <w:ins w:id="4495"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vAlign w:val="center"/>
          </w:tcPr>
          <w:p w14:paraId="2E7113C2" w14:textId="77777777" w:rsidR="00F71F56" w:rsidRPr="00497E67" w:rsidRDefault="00F71F56" w:rsidP="00D30F6E">
            <w:pPr>
              <w:widowControl w:val="0"/>
              <w:snapToGrid w:val="0"/>
              <w:ind w:left="109"/>
              <w:jc w:val="center"/>
              <w:rPr>
                <w:ins w:id="4496"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single" w:sz="4" w:space="0" w:color="auto"/>
              <w:right w:val="single" w:sz="6" w:space="0" w:color="auto"/>
            </w:tcBorders>
            <w:vAlign w:val="center"/>
          </w:tcPr>
          <w:p w14:paraId="430FB44C" w14:textId="77777777" w:rsidR="00F71F56" w:rsidRPr="00497E67" w:rsidRDefault="00F71F56" w:rsidP="00D30F6E">
            <w:pPr>
              <w:widowControl w:val="0"/>
              <w:snapToGrid w:val="0"/>
              <w:ind w:left="178"/>
              <w:jc w:val="center"/>
              <w:rPr>
                <w:ins w:id="4497" w:author="Kennedy, Muhil" w:date="2022-12-08T13:34:00Z"/>
                <w:rFonts w:ascii="Century Gothic" w:hAnsi="Century Gothic" w:cs="Arial"/>
                <w:szCs w:val="20"/>
              </w:rPr>
            </w:pPr>
          </w:p>
        </w:tc>
        <w:tc>
          <w:tcPr>
            <w:tcW w:w="1134" w:type="dxa"/>
            <w:tcBorders>
              <w:top w:val="dotted" w:sz="4" w:space="0" w:color="auto"/>
              <w:left w:val="single" w:sz="6" w:space="0" w:color="auto"/>
              <w:bottom w:val="single" w:sz="4" w:space="0" w:color="auto"/>
              <w:right w:val="single" w:sz="6" w:space="0" w:color="auto"/>
            </w:tcBorders>
          </w:tcPr>
          <w:p w14:paraId="4C8491A3" w14:textId="77777777" w:rsidR="00F71F56" w:rsidRPr="00497E67" w:rsidRDefault="00F71F56" w:rsidP="00D30F6E">
            <w:pPr>
              <w:widowControl w:val="0"/>
              <w:snapToGrid w:val="0"/>
              <w:rPr>
                <w:ins w:id="4498"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14D405BD" w14:textId="77777777" w:rsidR="00F71F56" w:rsidRPr="00497E67" w:rsidRDefault="00F71F56" w:rsidP="00D30F6E">
            <w:pPr>
              <w:widowControl w:val="0"/>
              <w:snapToGrid w:val="0"/>
              <w:rPr>
                <w:ins w:id="4499"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24ECF03D" w14:textId="77777777" w:rsidR="00F71F56" w:rsidRPr="00497E67" w:rsidRDefault="00F71F56" w:rsidP="00D30F6E">
            <w:pPr>
              <w:widowControl w:val="0"/>
              <w:snapToGrid w:val="0"/>
              <w:rPr>
                <w:ins w:id="4500"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30C92010" w14:textId="77777777" w:rsidR="00F71F56" w:rsidRPr="00497E67" w:rsidRDefault="00F71F56" w:rsidP="00D30F6E">
            <w:pPr>
              <w:widowControl w:val="0"/>
              <w:snapToGrid w:val="0"/>
              <w:rPr>
                <w:ins w:id="4501"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2EDFDFBA" w14:textId="77777777" w:rsidR="00F71F56" w:rsidRPr="00497E67" w:rsidRDefault="00F71F56" w:rsidP="00D30F6E">
            <w:pPr>
              <w:widowControl w:val="0"/>
              <w:snapToGrid w:val="0"/>
              <w:rPr>
                <w:ins w:id="4502" w:author="Kennedy, Muhil" w:date="2022-12-08T13:34:00Z"/>
                <w:rFonts w:ascii="Century Gothic" w:hAnsi="Century Gothic"/>
                <w:szCs w:val="20"/>
              </w:rPr>
            </w:pPr>
          </w:p>
        </w:tc>
      </w:tr>
    </w:tbl>
    <w:p w14:paraId="7A98DBE2" w14:textId="77777777" w:rsidR="00F71F56" w:rsidRPr="00497E67" w:rsidRDefault="00F71F56" w:rsidP="00F71F56">
      <w:pPr>
        <w:pStyle w:val="FaureciaText2"/>
        <w:widowControl w:val="0"/>
        <w:snapToGrid w:val="0"/>
        <w:spacing w:before="0" w:after="0"/>
        <w:rPr>
          <w:ins w:id="4503" w:author="Kennedy, Muhil" w:date="2022-12-08T13:34:00Z"/>
          <w:rFonts w:ascii="Century Gothic" w:hAnsi="Century Gothic" w:cs="Times New Roman"/>
          <w:szCs w:val="20"/>
          <w:lang w:val="en-US"/>
        </w:rPr>
      </w:pPr>
    </w:p>
    <w:p w14:paraId="55386210" w14:textId="77777777" w:rsidR="00F71F56" w:rsidRPr="00497E67" w:rsidRDefault="00F71F56" w:rsidP="00F71F56">
      <w:pPr>
        <w:pStyle w:val="FaureciaText2"/>
        <w:widowControl w:val="0"/>
        <w:snapToGrid w:val="0"/>
        <w:spacing w:before="0" w:after="0"/>
        <w:rPr>
          <w:ins w:id="4504" w:author="Kennedy, Muhil" w:date="2022-12-08T13:34:00Z"/>
          <w:rFonts w:ascii="Century Gothic" w:hAnsi="Century Gothic" w:cs="Times New Roman"/>
          <w:szCs w:val="20"/>
          <w:lang w:val="en-US"/>
        </w:rPr>
      </w:pPr>
      <w:ins w:id="4505" w:author="Kennedy, Muhil" w:date="2022-12-08T13:34:00Z">
        <w:r w:rsidRPr="00497E67">
          <w:rPr>
            <w:rFonts w:ascii="Century Gothic" w:hAnsi="Century Gothic" w:cs="Times New Roman"/>
            <w:szCs w:val="20"/>
            <w:lang w:val="en-US"/>
          </w:rPr>
          <w:t>For clarifying purposes only, it is stated that the Estimated Annual Requirement is for informational purposes only</w:t>
        </w:r>
        <w:r w:rsidRPr="006360F1">
          <w:rPr>
            <w:rFonts w:ascii="Century Gothic" w:hAnsi="Century Gothic"/>
            <w:szCs w:val="20"/>
            <w:lang w:val="en-GB"/>
          </w:rPr>
          <w:t xml:space="preserve"> </w:t>
        </w:r>
        <w:r w:rsidRPr="00DD2ABA">
          <w:rPr>
            <w:rFonts w:ascii="Century Gothic" w:hAnsi="Century Gothic"/>
            <w:szCs w:val="20"/>
            <w:lang w:val="en-GB"/>
          </w:rPr>
          <w:t>and do</w:t>
        </w:r>
        <w:r>
          <w:rPr>
            <w:rFonts w:ascii="Century Gothic" w:hAnsi="Century Gothic"/>
            <w:szCs w:val="20"/>
            <w:lang w:val="en-GB"/>
          </w:rPr>
          <w:t>es</w:t>
        </w:r>
        <w:r w:rsidRPr="00DD2ABA">
          <w:rPr>
            <w:rFonts w:ascii="Century Gothic" w:hAnsi="Century Gothic"/>
            <w:szCs w:val="20"/>
            <w:lang w:val="en-GB"/>
          </w:rPr>
          <w:t xml:space="preserve"> not represent a commitment for Faurecia</w:t>
        </w:r>
        <w:r w:rsidRPr="00497E67">
          <w:rPr>
            <w:rFonts w:ascii="Century Gothic" w:hAnsi="Century Gothic" w:cs="Times New Roman"/>
            <w:szCs w:val="20"/>
            <w:lang w:val="en-US"/>
          </w:rPr>
          <w:t xml:space="preserve">, unless otherwise explicitly provided in this LON. It does not constitute a basis of this LON under any circumstances and cannot be construed, in any way, as a commitment from Faurecia to entrust to Supplier </w:t>
        </w:r>
        <w:r w:rsidRPr="00497E67">
          <w:rPr>
            <w:rFonts w:ascii="Century Gothic" w:hAnsi="Century Gothic"/>
            <w:szCs w:val="20"/>
            <w:lang w:val="en-US"/>
          </w:rPr>
          <w:t xml:space="preserve">all </w:t>
        </w:r>
        <w:r w:rsidRPr="00497E67">
          <w:rPr>
            <w:rFonts w:ascii="Century Gothic" w:hAnsi="Century Gothic" w:cs="Times New Roman"/>
            <w:szCs w:val="20"/>
            <w:lang w:val="en-US"/>
          </w:rPr>
          <w:t xml:space="preserve">or part of the supply of Tools and/or Parts for the serial production, or of any other product or application resulting from the Development. </w:t>
        </w:r>
        <w:commentRangeStart w:id="4506"/>
        <w:r w:rsidRPr="00497E67">
          <w:rPr>
            <w:rFonts w:ascii="Century Gothic" w:hAnsi="Century Gothic" w:cs="Times New Roman"/>
            <w:szCs w:val="20"/>
            <w:lang w:val="en-US"/>
          </w:rPr>
          <w:t>If the OEM changes the indicated annual demand for Parts</w:t>
        </w:r>
        <w:r w:rsidRPr="00497E67">
          <w:rPr>
            <w:rFonts w:ascii="Century Gothic" w:hAnsi="Century Gothic" w:cs="Times New Roman"/>
            <w:smallCaps/>
            <w:szCs w:val="20"/>
            <w:lang w:val="en-US"/>
          </w:rPr>
          <w:t xml:space="preserve">, </w:t>
        </w:r>
        <w:r w:rsidRPr="00497E67">
          <w:rPr>
            <w:rFonts w:ascii="Century Gothic" w:hAnsi="Century Gothic" w:cs="Times New Roman"/>
            <w:szCs w:val="20"/>
            <w:lang w:val="en-US"/>
          </w:rPr>
          <w:t>Faurecia shall be entitled, to amend the Estimated Annual Requirement accordingly.</w:t>
        </w:r>
        <w:commentRangeEnd w:id="4506"/>
        <w:r>
          <w:rPr>
            <w:rStyle w:val="CommentReference"/>
            <w:rFonts w:ascii="Times New Roman" w:hAnsi="Times New Roman" w:cs="Times New Roman"/>
            <w:szCs w:val="20"/>
            <w:lang w:val="en-GB" w:eastAsia="fr-FR"/>
          </w:rPr>
          <w:commentReference w:id="4506"/>
        </w:r>
      </w:ins>
    </w:p>
    <w:p w14:paraId="6F16EE7B" w14:textId="77777777" w:rsidR="00F71F56" w:rsidRPr="00497E67" w:rsidRDefault="00F71F56" w:rsidP="00F71F56">
      <w:pPr>
        <w:widowControl w:val="0"/>
        <w:snapToGrid w:val="0"/>
        <w:rPr>
          <w:ins w:id="4507" w:author="Kennedy, Muhil" w:date="2022-12-08T13:34:00Z"/>
          <w:rFonts w:ascii="Century Gothic" w:hAnsi="Century Gothic"/>
          <w:szCs w:val="20"/>
          <w:lang w:val="en-US" w:eastAsia="en-US"/>
        </w:rPr>
      </w:pPr>
    </w:p>
    <w:p w14:paraId="5DC7C963"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508" w:author="Kennedy, Muhil" w:date="2022-12-08T13:34:00Z"/>
          <w:rFonts w:ascii="Century Gothic" w:hAnsi="Century Gothic"/>
          <w:b w:val="0"/>
          <w:bCs w:val="0"/>
          <w:i/>
          <w:iCs/>
          <w:szCs w:val="20"/>
          <w:lang w:val="en-US"/>
        </w:rPr>
      </w:pPr>
      <w:ins w:id="4509" w:author="Kennedy, Muhil" w:date="2022-12-08T13:34:00Z">
        <w:r w:rsidRPr="006B1A43">
          <w:rPr>
            <w:rFonts w:ascii="Century Gothic" w:hAnsi="Century Gothic"/>
            <w:b w:val="0"/>
            <w:bCs w:val="0"/>
            <w:i/>
            <w:iCs/>
            <w:szCs w:val="20"/>
            <w:lang w:val="en-US"/>
          </w:rPr>
          <w:t>Packing, Transportation and Logistics</w:t>
        </w:r>
      </w:ins>
    </w:p>
    <w:p w14:paraId="5485B999" w14:textId="77777777" w:rsidR="00F71F56" w:rsidRDefault="00F71F56" w:rsidP="00F71F56">
      <w:pPr>
        <w:widowControl w:val="0"/>
        <w:snapToGrid w:val="0"/>
        <w:rPr>
          <w:ins w:id="4510" w:author="Kennedy, Muhil" w:date="2022-12-08T13:34:00Z"/>
          <w:rFonts w:ascii="Century Gothic" w:hAnsi="Century Gothic"/>
          <w:szCs w:val="20"/>
          <w:lang w:val="en-GB"/>
        </w:rPr>
      </w:pPr>
    </w:p>
    <w:p w14:paraId="292E0C3C" w14:textId="77777777" w:rsidR="00F71F56" w:rsidRPr="00497E67" w:rsidRDefault="00F71F56" w:rsidP="00F71F56">
      <w:pPr>
        <w:widowControl w:val="0"/>
        <w:snapToGrid w:val="0"/>
        <w:rPr>
          <w:ins w:id="4511" w:author="Kennedy, Muhil" w:date="2022-12-08T13:34:00Z"/>
          <w:rFonts w:ascii="Century Gothic" w:hAnsi="Century Gothic"/>
          <w:szCs w:val="20"/>
          <w:lang w:val="en-US"/>
        </w:rPr>
      </w:pPr>
      <w:ins w:id="4512" w:author="Kennedy, Muhil" w:date="2022-12-08T13:34:00Z">
        <w:r w:rsidRPr="00497E67">
          <w:rPr>
            <w:rFonts w:ascii="Century Gothic" w:hAnsi="Century Gothic"/>
            <w:szCs w:val="20"/>
            <w:lang w:val="en-GB"/>
          </w:rPr>
          <w:t>It is agreed that the Supplier shall comply with the logistic and packaging procedures set out in Appendices, including the relevant insurances based on the applicable incoterm</w:t>
        </w:r>
        <w:r w:rsidRPr="00497E67">
          <w:rPr>
            <w:rFonts w:ascii="Century Gothic" w:hAnsi="Century Gothic"/>
            <w:szCs w:val="20"/>
            <w:lang w:val="en-US"/>
          </w:rPr>
          <w:t>.</w:t>
        </w:r>
      </w:ins>
    </w:p>
    <w:p w14:paraId="6698119E" w14:textId="77777777" w:rsidR="00F71F56" w:rsidRPr="00497E67" w:rsidRDefault="00F71F56" w:rsidP="00F71F56">
      <w:pPr>
        <w:widowControl w:val="0"/>
        <w:snapToGrid w:val="0"/>
        <w:rPr>
          <w:ins w:id="4513" w:author="Kennedy, Muhil" w:date="2022-12-08T13:34:00Z"/>
          <w:rFonts w:ascii="Century Gothic" w:hAnsi="Century Gothic"/>
          <w:szCs w:val="20"/>
          <w:lang w:val="en-US" w:eastAsia="en-US"/>
        </w:rPr>
      </w:pPr>
    </w:p>
    <w:p w14:paraId="72E8C099"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514" w:author="Kennedy, Muhil" w:date="2022-12-08T13:34:00Z"/>
          <w:rFonts w:ascii="Century Gothic" w:hAnsi="Century Gothic"/>
          <w:b w:val="0"/>
          <w:bCs w:val="0"/>
          <w:i/>
          <w:iCs/>
          <w:szCs w:val="20"/>
          <w:lang w:val="en-US"/>
        </w:rPr>
      </w:pPr>
      <w:ins w:id="4515" w:author="Kennedy, Muhil" w:date="2022-12-08T13:34:00Z">
        <w:r w:rsidRPr="006B1A43">
          <w:rPr>
            <w:rFonts w:ascii="Century Gothic" w:hAnsi="Century Gothic"/>
            <w:b w:val="0"/>
            <w:bCs w:val="0"/>
            <w:i/>
            <w:iCs/>
            <w:szCs w:val="20"/>
            <w:lang w:val="en-US"/>
          </w:rPr>
          <w:t xml:space="preserve">Pre-series delivery Schedule </w:t>
        </w:r>
      </w:ins>
    </w:p>
    <w:p w14:paraId="6631A47E" w14:textId="77777777" w:rsidR="00F71F56" w:rsidRDefault="00F71F56" w:rsidP="00F71F56">
      <w:pPr>
        <w:pStyle w:val="FaureciaPreamble"/>
        <w:widowControl w:val="0"/>
        <w:numPr>
          <w:ilvl w:val="0"/>
          <w:numId w:val="0"/>
        </w:numPr>
        <w:snapToGrid w:val="0"/>
        <w:spacing w:before="0" w:after="0"/>
        <w:ind w:left="567"/>
        <w:rPr>
          <w:ins w:id="4516" w:author="Kennedy, Muhil" w:date="2022-12-08T13:34:00Z"/>
          <w:rFonts w:ascii="Century Gothic" w:hAnsi="Century Gothic" w:cs="Times New Roman"/>
          <w:szCs w:val="20"/>
        </w:rPr>
      </w:pPr>
    </w:p>
    <w:p w14:paraId="198059CE" w14:textId="77777777" w:rsidR="00F71F56" w:rsidRPr="00497E67" w:rsidRDefault="00F71F56" w:rsidP="00F71F56">
      <w:pPr>
        <w:pStyle w:val="FaureciaPreamble"/>
        <w:widowControl w:val="0"/>
        <w:numPr>
          <w:ilvl w:val="0"/>
          <w:numId w:val="0"/>
        </w:numPr>
        <w:snapToGrid w:val="0"/>
        <w:spacing w:before="0" w:after="0"/>
        <w:ind w:left="567"/>
        <w:rPr>
          <w:ins w:id="4517" w:author="Kennedy, Muhil" w:date="2022-12-08T13:34:00Z"/>
          <w:rFonts w:ascii="Century Gothic" w:hAnsi="Century Gothic" w:cs="Times New Roman"/>
          <w:szCs w:val="20"/>
        </w:rPr>
      </w:pPr>
    </w:p>
    <w:p w14:paraId="6C01FA1E" w14:textId="77777777" w:rsidR="00F71F56" w:rsidRDefault="00F71F56" w:rsidP="00F71F56">
      <w:pPr>
        <w:widowControl w:val="0"/>
        <w:snapToGrid w:val="0"/>
        <w:rPr>
          <w:ins w:id="4518" w:author="Kennedy, Muhil" w:date="2022-12-08T13:34:00Z"/>
          <w:rFonts w:ascii="Century Gothic" w:hAnsi="Century Gothic"/>
          <w:szCs w:val="20"/>
          <w:lang w:val="en-US"/>
        </w:rPr>
      </w:pPr>
      <w:ins w:id="4519" w:author="Kennedy, Muhil" w:date="2022-12-08T13:34:00Z">
        <w:r w:rsidRPr="00497E67">
          <w:rPr>
            <w:rFonts w:ascii="Century Gothic" w:hAnsi="Century Gothic"/>
            <w:szCs w:val="20"/>
            <w:lang w:val="en-US"/>
          </w:rPr>
          <w:t>The Supplier states that it agrees to the following pre-series due dates:</w:t>
        </w:r>
      </w:ins>
    </w:p>
    <w:p w14:paraId="22E53947" w14:textId="77777777" w:rsidR="00F71F56" w:rsidRDefault="00F71F56" w:rsidP="00F71F56">
      <w:pPr>
        <w:widowControl w:val="0"/>
        <w:snapToGrid w:val="0"/>
        <w:rPr>
          <w:ins w:id="4520" w:author="Kennedy, Muhil" w:date="2022-12-08T13:34:00Z"/>
          <w:rFonts w:ascii="Century Gothic" w:hAnsi="Century Gothic"/>
          <w:szCs w:val="20"/>
          <w:lang w:val="en-US"/>
        </w:rPr>
      </w:pPr>
    </w:p>
    <w:p w14:paraId="4ED30D51" w14:textId="77777777" w:rsidR="00F71F56" w:rsidRPr="00497E67" w:rsidRDefault="00F71F56" w:rsidP="00F71F56">
      <w:pPr>
        <w:widowControl w:val="0"/>
        <w:snapToGrid w:val="0"/>
        <w:rPr>
          <w:ins w:id="4521" w:author="Kennedy, Muhil" w:date="2022-12-08T13:34:00Z"/>
          <w:rFonts w:ascii="Century Gothic" w:hAnsi="Century Gothic"/>
          <w:szCs w:val="20"/>
          <w:lang w:val="en-US"/>
        </w:rPr>
      </w:pP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2932"/>
        <w:gridCol w:w="1321"/>
        <w:gridCol w:w="1842"/>
      </w:tblGrid>
      <w:tr w:rsidR="00F71F56" w:rsidRPr="00497E67" w14:paraId="3C64EEFD" w14:textId="77777777" w:rsidTr="00D30F6E">
        <w:trPr>
          <w:ins w:id="4522" w:author="Kennedy, Muhil" w:date="2022-12-08T13:34:00Z"/>
        </w:trPr>
        <w:tc>
          <w:tcPr>
            <w:tcW w:w="2410" w:type="dxa"/>
            <w:shd w:val="clear" w:color="auto" w:fill="D9D9D9" w:themeFill="background1" w:themeFillShade="D9"/>
          </w:tcPr>
          <w:p w14:paraId="11B2C2EE" w14:textId="77777777" w:rsidR="00F71F56" w:rsidRPr="00497E67" w:rsidRDefault="00F71F56" w:rsidP="00D30F6E">
            <w:pPr>
              <w:pStyle w:val="BodyText"/>
              <w:widowControl w:val="0"/>
              <w:snapToGrid w:val="0"/>
              <w:rPr>
                <w:ins w:id="4523" w:author="Kennedy, Muhil" w:date="2022-12-08T13:34:00Z"/>
                <w:rFonts w:ascii="Century Gothic" w:hAnsi="Century Gothic"/>
                <w:b/>
                <w:bCs/>
                <w:sz w:val="20"/>
                <w:szCs w:val="20"/>
                <w:lang w:val="en-US"/>
              </w:rPr>
            </w:pPr>
          </w:p>
        </w:tc>
        <w:tc>
          <w:tcPr>
            <w:tcW w:w="2932" w:type="dxa"/>
            <w:shd w:val="clear" w:color="auto" w:fill="D9D9D9" w:themeFill="background1" w:themeFillShade="D9"/>
          </w:tcPr>
          <w:p w14:paraId="11ECEA86" w14:textId="77777777" w:rsidR="00F71F56" w:rsidRPr="00497E67" w:rsidRDefault="00F71F56" w:rsidP="00D30F6E">
            <w:pPr>
              <w:pStyle w:val="FaureciaText"/>
              <w:widowControl w:val="0"/>
              <w:snapToGrid w:val="0"/>
              <w:spacing w:before="0" w:after="0"/>
              <w:ind w:left="5"/>
              <w:jc w:val="center"/>
              <w:rPr>
                <w:ins w:id="4524" w:author="Kennedy, Muhil" w:date="2022-12-08T13:34:00Z"/>
                <w:rFonts w:ascii="Century Gothic" w:hAnsi="Century Gothic"/>
                <w:b/>
                <w:bCs/>
                <w:szCs w:val="20"/>
                <w:lang w:val="en-US"/>
              </w:rPr>
            </w:pPr>
            <w:ins w:id="4525" w:author="Kennedy, Muhil" w:date="2022-12-08T13:34:00Z">
              <w:r w:rsidRPr="00497E67">
                <w:rPr>
                  <w:rFonts w:ascii="Century Gothic" w:hAnsi="Century Gothic"/>
                  <w:b/>
                  <w:bCs/>
                  <w:szCs w:val="20"/>
                  <w:lang w:val="en-US"/>
                </w:rPr>
                <w:t>Place of Delivery,</w:t>
              </w:r>
            </w:ins>
          </w:p>
          <w:p w14:paraId="48EDC3C9" w14:textId="77777777" w:rsidR="00F71F56" w:rsidRPr="00497E67" w:rsidRDefault="00F71F56" w:rsidP="00D30F6E">
            <w:pPr>
              <w:pStyle w:val="FaureciaText"/>
              <w:widowControl w:val="0"/>
              <w:snapToGrid w:val="0"/>
              <w:spacing w:before="0" w:after="0"/>
              <w:ind w:left="5"/>
              <w:jc w:val="center"/>
              <w:rPr>
                <w:ins w:id="4526" w:author="Kennedy, Muhil" w:date="2022-12-08T13:34:00Z"/>
                <w:rFonts w:ascii="Century Gothic" w:hAnsi="Century Gothic"/>
                <w:b/>
                <w:bCs/>
                <w:szCs w:val="20"/>
                <w:lang w:val="en-US"/>
              </w:rPr>
            </w:pPr>
            <w:ins w:id="4527" w:author="Kennedy, Muhil" w:date="2022-12-08T13:34:00Z">
              <w:r w:rsidRPr="00497E67">
                <w:rPr>
                  <w:rFonts w:ascii="Century Gothic" w:hAnsi="Century Gothic"/>
                  <w:b/>
                  <w:bCs/>
                  <w:szCs w:val="20"/>
                  <w:lang w:val="en-US"/>
                </w:rPr>
                <w:t>Contact Person taking delivery</w:t>
              </w:r>
            </w:ins>
          </w:p>
        </w:tc>
        <w:tc>
          <w:tcPr>
            <w:tcW w:w="1321" w:type="dxa"/>
            <w:shd w:val="clear" w:color="auto" w:fill="D9D9D9" w:themeFill="background1" w:themeFillShade="D9"/>
          </w:tcPr>
          <w:p w14:paraId="647CDD32" w14:textId="77777777" w:rsidR="00F71F56" w:rsidRPr="00497E67" w:rsidRDefault="00F71F56" w:rsidP="00D30F6E">
            <w:pPr>
              <w:pStyle w:val="FaureciaText"/>
              <w:widowControl w:val="0"/>
              <w:snapToGrid w:val="0"/>
              <w:spacing w:before="0" w:after="0"/>
              <w:ind w:left="5"/>
              <w:jc w:val="center"/>
              <w:rPr>
                <w:ins w:id="4528" w:author="Kennedy, Muhil" w:date="2022-12-08T13:34:00Z"/>
                <w:rFonts w:ascii="Century Gothic" w:hAnsi="Century Gothic"/>
                <w:b/>
                <w:bCs/>
                <w:szCs w:val="20"/>
              </w:rPr>
            </w:pPr>
            <w:ins w:id="4529" w:author="Kennedy, Muhil" w:date="2022-12-08T13:34:00Z">
              <w:r w:rsidRPr="00497E67">
                <w:rPr>
                  <w:rFonts w:ascii="Century Gothic" w:hAnsi="Century Gothic"/>
                  <w:b/>
                  <w:bCs/>
                  <w:szCs w:val="20"/>
                </w:rPr>
                <w:t>Quantity</w:t>
              </w:r>
            </w:ins>
          </w:p>
          <w:p w14:paraId="253EA593" w14:textId="77777777" w:rsidR="00F71F56" w:rsidRPr="00497E67" w:rsidRDefault="00F71F56" w:rsidP="00D30F6E">
            <w:pPr>
              <w:pStyle w:val="BodyText"/>
              <w:widowControl w:val="0"/>
              <w:snapToGrid w:val="0"/>
              <w:ind w:left="5"/>
              <w:jc w:val="center"/>
              <w:rPr>
                <w:ins w:id="4530" w:author="Kennedy, Muhil" w:date="2022-12-08T13:34:00Z"/>
                <w:rFonts w:ascii="Century Gothic" w:hAnsi="Century Gothic"/>
                <w:b/>
                <w:bCs/>
                <w:sz w:val="20"/>
                <w:szCs w:val="20"/>
              </w:rPr>
            </w:pPr>
          </w:p>
        </w:tc>
        <w:tc>
          <w:tcPr>
            <w:tcW w:w="1842" w:type="dxa"/>
            <w:shd w:val="clear" w:color="auto" w:fill="D9D9D9" w:themeFill="background1" w:themeFillShade="D9"/>
          </w:tcPr>
          <w:p w14:paraId="6F62CD25" w14:textId="77777777" w:rsidR="00F71F56" w:rsidRPr="00497E67" w:rsidRDefault="00F71F56" w:rsidP="00D30F6E">
            <w:pPr>
              <w:pStyle w:val="FaureciaText"/>
              <w:widowControl w:val="0"/>
              <w:snapToGrid w:val="0"/>
              <w:spacing w:before="0" w:after="0"/>
              <w:ind w:left="5"/>
              <w:jc w:val="center"/>
              <w:rPr>
                <w:ins w:id="4531" w:author="Kennedy, Muhil" w:date="2022-12-08T13:34:00Z"/>
                <w:rFonts w:ascii="Century Gothic" w:hAnsi="Century Gothic"/>
                <w:b/>
                <w:bCs/>
                <w:szCs w:val="20"/>
              </w:rPr>
            </w:pPr>
            <w:ins w:id="4532" w:author="Kennedy, Muhil" w:date="2022-12-08T13:34:00Z">
              <w:r w:rsidRPr="00497E67">
                <w:rPr>
                  <w:rFonts w:ascii="Century Gothic" w:hAnsi="Century Gothic"/>
                  <w:b/>
                  <w:bCs/>
                  <w:szCs w:val="20"/>
                </w:rPr>
                <w:t>Due Date</w:t>
              </w:r>
            </w:ins>
          </w:p>
        </w:tc>
      </w:tr>
      <w:tr w:rsidR="00F71F56" w:rsidRPr="00497E67" w14:paraId="55409489" w14:textId="77777777" w:rsidTr="00D30F6E">
        <w:trPr>
          <w:ins w:id="4533" w:author="Kennedy, Muhil" w:date="2022-12-08T13:34:00Z"/>
        </w:trPr>
        <w:tc>
          <w:tcPr>
            <w:tcW w:w="2410" w:type="dxa"/>
          </w:tcPr>
          <w:p w14:paraId="07314524" w14:textId="77777777" w:rsidR="00F71F56" w:rsidRPr="00497E67" w:rsidRDefault="00F71F56" w:rsidP="00D30F6E">
            <w:pPr>
              <w:pStyle w:val="FaureciaText"/>
              <w:widowControl w:val="0"/>
              <w:snapToGrid w:val="0"/>
              <w:spacing w:before="0" w:after="0"/>
              <w:ind w:left="0"/>
              <w:rPr>
                <w:ins w:id="4534" w:author="Kennedy, Muhil" w:date="2022-12-08T13:34:00Z"/>
                <w:rFonts w:ascii="Century Gothic" w:hAnsi="Century Gothic" w:cs="Times New Roman"/>
                <w:szCs w:val="20"/>
                <w:lang w:val="en-US" w:eastAsia="fr-FR"/>
              </w:rPr>
            </w:pPr>
            <w:ins w:id="4535" w:author="Kennedy, Muhil" w:date="2022-12-08T13:34:00Z">
              <w:r w:rsidRPr="00497E67">
                <w:rPr>
                  <w:rFonts w:ascii="Century Gothic" w:hAnsi="Century Gothic" w:cs="Times New Roman"/>
                  <w:szCs w:val="20"/>
                  <w:lang w:val="en-US" w:eastAsia="fr-FR"/>
                </w:rPr>
                <w:t xml:space="preserve">Initial Sample </w:t>
              </w:r>
            </w:ins>
          </w:p>
        </w:tc>
        <w:tc>
          <w:tcPr>
            <w:tcW w:w="2932" w:type="dxa"/>
          </w:tcPr>
          <w:p w14:paraId="083638C5" w14:textId="77777777" w:rsidR="00F71F56" w:rsidRPr="00497E67" w:rsidRDefault="00F71F56" w:rsidP="00D30F6E">
            <w:pPr>
              <w:pStyle w:val="FaureciaText"/>
              <w:widowControl w:val="0"/>
              <w:snapToGrid w:val="0"/>
              <w:spacing w:before="0" w:after="0"/>
              <w:rPr>
                <w:ins w:id="4536" w:author="Kennedy, Muhil" w:date="2022-12-08T13:34:00Z"/>
                <w:rFonts w:ascii="Century Gothic" w:hAnsi="Century Gothic" w:cs="Times New Roman"/>
                <w:szCs w:val="20"/>
                <w:lang w:val="en-US" w:eastAsia="fr-FR"/>
              </w:rPr>
            </w:pPr>
          </w:p>
        </w:tc>
        <w:tc>
          <w:tcPr>
            <w:tcW w:w="1321" w:type="dxa"/>
          </w:tcPr>
          <w:p w14:paraId="232C8402" w14:textId="77777777" w:rsidR="00F71F56" w:rsidRPr="00497E67" w:rsidRDefault="00F71F56" w:rsidP="00D30F6E">
            <w:pPr>
              <w:pStyle w:val="FaureciaText"/>
              <w:widowControl w:val="0"/>
              <w:snapToGrid w:val="0"/>
              <w:spacing w:before="0" w:after="0"/>
              <w:rPr>
                <w:ins w:id="4537" w:author="Kennedy, Muhil" w:date="2022-12-08T13:34:00Z"/>
                <w:rFonts w:ascii="Century Gothic" w:hAnsi="Century Gothic" w:cs="Times New Roman"/>
                <w:szCs w:val="20"/>
                <w:lang w:val="en-US" w:eastAsia="fr-FR"/>
              </w:rPr>
            </w:pPr>
          </w:p>
        </w:tc>
        <w:tc>
          <w:tcPr>
            <w:tcW w:w="1842" w:type="dxa"/>
          </w:tcPr>
          <w:p w14:paraId="7DD0FB2B" w14:textId="77777777" w:rsidR="00F71F56" w:rsidRPr="00497E67" w:rsidRDefault="00F71F56" w:rsidP="00D30F6E">
            <w:pPr>
              <w:pStyle w:val="FaureciaText"/>
              <w:widowControl w:val="0"/>
              <w:snapToGrid w:val="0"/>
              <w:spacing w:before="0" w:after="0"/>
              <w:rPr>
                <w:ins w:id="4538" w:author="Kennedy, Muhil" w:date="2022-12-08T13:34:00Z"/>
                <w:rFonts w:ascii="Century Gothic" w:hAnsi="Century Gothic" w:cs="Times New Roman"/>
                <w:szCs w:val="20"/>
                <w:lang w:val="en-US" w:eastAsia="fr-FR"/>
              </w:rPr>
            </w:pPr>
          </w:p>
        </w:tc>
      </w:tr>
      <w:tr w:rsidR="00F71F56" w:rsidRPr="00497E67" w14:paraId="47D6A6ED" w14:textId="77777777" w:rsidTr="00D30F6E">
        <w:trPr>
          <w:ins w:id="4539" w:author="Kennedy, Muhil" w:date="2022-12-08T13:34:00Z"/>
        </w:trPr>
        <w:tc>
          <w:tcPr>
            <w:tcW w:w="2410" w:type="dxa"/>
          </w:tcPr>
          <w:p w14:paraId="298F259C" w14:textId="77777777" w:rsidR="00F71F56" w:rsidRPr="00497E67" w:rsidRDefault="00F71F56" w:rsidP="00D30F6E">
            <w:pPr>
              <w:pStyle w:val="FaureciaText"/>
              <w:widowControl w:val="0"/>
              <w:snapToGrid w:val="0"/>
              <w:spacing w:before="0" w:after="0"/>
              <w:ind w:left="0"/>
              <w:rPr>
                <w:ins w:id="4540" w:author="Kennedy, Muhil" w:date="2022-12-08T13:34:00Z"/>
                <w:rFonts w:ascii="Century Gothic" w:hAnsi="Century Gothic" w:cs="Times New Roman"/>
                <w:szCs w:val="20"/>
                <w:lang w:val="en-US" w:eastAsia="fr-FR"/>
              </w:rPr>
            </w:pPr>
            <w:ins w:id="4541" w:author="Kennedy, Muhil" w:date="2022-12-08T13:34:00Z">
              <w:r w:rsidRPr="00497E67">
                <w:rPr>
                  <w:rFonts w:ascii="Century Gothic" w:hAnsi="Century Gothic" w:cs="Times New Roman"/>
                  <w:szCs w:val="20"/>
                  <w:lang w:val="en-US" w:eastAsia="fr-FR"/>
                </w:rPr>
                <w:t>Prototypes</w:t>
              </w:r>
            </w:ins>
          </w:p>
        </w:tc>
        <w:tc>
          <w:tcPr>
            <w:tcW w:w="2932" w:type="dxa"/>
          </w:tcPr>
          <w:p w14:paraId="73A2A357" w14:textId="77777777" w:rsidR="00F71F56" w:rsidRPr="00497E67" w:rsidRDefault="00F71F56" w:rsidP="00D30F6E">
            <w:pPr>
              <w:pStyle w:val="FaureciaText"/>
              <w:widowControl w:val="0"/>
              <w:snapToGrid w:val="0"/>
              <w:spacing w:before="0" w:after="0"/>
              <w:rPr>
                <w:ins w:id="4542" w:author="Kennedy, Muhil" w:date="2022-12-08T13:34:00Z"/>
                <w:rFonts w:ascii="Century Gothic" w:hAnsi="Century Gothic" w:cs="Times New Roman"/>
                <w:szCs w:val="20"/>
                <w:lang w:val="en-US" w:eastAsia="fr-FR"/>
              </w:rPr>
            </w:pPr>
          </w:p>
        </w:tc>
        <w:tc>
          <w:tcPr>
            <w:tcW w:w="1321" w:type="dxa"/>
          </w:tcPr>
          <w:p w14:paraId="4161405C" w14:textId="77777777" w:rsidR="00F71F56" w:rsidRPr="00497E67" w:rsidRDefault="00F71F56" w:rsidP="00D30F6E">
            <w:pPr>
              <w:pStyle w:val="FaureciaText"/>
              <w:widowControl w:val="0"/>
              <w:snapToGrid w:val="0"/>
              <w:spacing w:before="0" w:after="0"/>
              <w:rPr>
                <w:ins w:id="4543" w:author="Kennedy, Muhil" w:date="2022-12-08T13:34:00Z"/>
                <w:rFonts w:ascii="Century Gothic" w:hAnsi="Century Gothic" w:cs="Times New Roman"/>
                <w:szCs w:val="20"/>
                <w:lang w:val="en-US" w:eastAsia="fr-FR"/>
              </w:rPr>
            </w:pPr>
          </w:p>
        </w:tc>
        <w:tc>
          <w:tcPr>
            <w:tcW w:w="1842" w:type="dxa"/>
          </w:tcPr>
          <w:p w14:paraId="4AEED7B9" w14:textId="77777777" w:rsidR="00F71F56" w:rsidRPr="00497E67" w:rsidRDefault="00F71F56" w:rsidP="00D30F6E">
            <w:pPr>
              <w:pStyle w:val="FaureciaText"/>
              <w:widowControl w:val="0"/>
              <w:snapToGrid w:val="0"/>
              <w:spacing w:before="0" w:after="0"/>
              <w:rPr>
                <w:ins w:id="4544" w:author="Kennedy, Muhil" w:date="2022-12-08T13:34:00Z"/>
                <w:rFonts w:ascii="Century Gothic" w:hAnsi="Century Gothic" w:cs="Times New Roman"/>
                <w:szCs w:val="20"/>
                <w:lang w:val="en-US" w:eastAsia="fr-FR"/>
              </w:rPr>
            </w:pPr>
          </w:p>
        </w:tc>
      </w:tr>
      <w:tr w:rsidR="00F71F56" w:rsidRPr="00ED081A" w14:paraId="6CBC78BE" w14:textId="77777777" w:rsidTr="00D30F6E">
        <w:trPr>
          <w:ins w:id="4545" w:author="Kennedy, Muhil" w:date="2022-12-08T13:34:00Z"/>
        </w:trPr>
        <w:tc>
          <w:tcPr>
            <w:tcW w:w="2410" w:type="dxa"/>
          </w:tcPr>
          <w:p w14:paraId="10CEC052" w14:textId="77777777" w:rsidR="00F71F56" w:rsidRPr="00497E67" w:rsidRDefault="00F71F56" w:rsidP="00D30F6E">
            <w:pPr>
              <w:pStyle w:val="FaureciaText"/>
              <w:widowControl w:val="0"/>
              <w:snapToGrid w:val="0"/>
              <w:spacing w:before="0" w:after="0"/>
              <w:ind w:left="0"/>
              <w:rPr>
                <w:ins w:id="4546" w:author="Kennedy, Muhil" w:date="2022-12-08T13:34:00Z"/>
                <w:rFonts w:ascii="Century Gothic" w:hAnsi="Century Gothic" w:cs="Times New Roman"/>
                <w:szCs w:val="20"/>
                <w:lang w:val="en-US" w:eastAsia="fr-FR"/>
              </w:rPr>
            </w:pPr>
            <w:ins w:id="4547" w:author="Kennedy, Muhil" w:date="2022-12-08T13:34:00Z">
              <w:r w:rsidRPr="00497E67">
                <w:rPr>
                  <w:rFonts w:ascii="Century Gothic" w:hAnsi="Century Gothic" w:cs="Times New Roman"/>
                  <w:szCs w:val="20"/>
                  <w:lang w:val="en-US" w:eastAsia="fr-FR"/>
                </w:rPr>
                <w:t xml:space="preserve">Run rate </w:t>
              </w:r>
            </w:ins>
          </w:p>
          <w:p w14:paraId="66B4C4AE" w14:textId="77777777" w:rsidR="00F71F56" w:rsidRPr="00497E67" w:rsidRDefault="00F71F56" w:rsidP="00D30F6E">
            <w:pPr>
              <w:pStyle w:val="FaureciaText"/>
              <w:widowControl w:val="0"/>
              <w:snapToGrid w:val="0"/>
              <w:spacing w:before="0" w:after="0"/>
              <w:ind w:left="0"/>
              <w:rPr>
                <w:ins w:id="4548" w:author="Kennedy, Muhil" w:date="2022-12-08T13:34:00Z"/>
                <w:rFonts w:ascii="Century Gothic" w:hAnsi="Century Gothic" w:cs="Times New Roman"/>
                <w:szCs w:val="20"/>
                <w:lang w:val="en-US" w:eastAsia="fr-FR"/>
              </w:rPr>
            </w:pPr>
            <w:ins w:id="4549" w:author="Kennedy, Muhil" w:date="2022-12-08T13:34:00Z">
              <w:r w:rsidRPr="00497E67">
                <w:rPr>
                  <w:rFonts w:ascii="Century Gothic" w:hAnsi="Century Gothic" w:cs="Times New Roman"/>
                  <w:szCs w:val="20"/>
                  <w:lang w:val="en-US" w:eastAsia="fr-FR"/>
                </w:rPr>
                <w:t>(cost-neutral acceptance of one day’s production)</w:t>
              </w:r>
            </w:ins>
          </w:p>
        </w:tc>
        <w:tc>
          <w:tcPr>
            <w:tcW w:w="2932" w:type="dxa"/>
          </w:tcPr>
          <w:p w14:paraId="3FEA3E92" w14:textId="77777777" w:rsidR="00F71F56" w:rsidRPr="00497E67" w:rsidRDefault="00F71F56" w:rsidP="00D30F6E">
            <w:pPr>
              <w:pStyle w:val="FaureciaText"/>
              <w:widowControl w:val="0"/>
              <w:snapToGrid w:val="0"/>
              <w:spacing w:before="0" w:after="0"/>
              <w:rPr>
                <w:ins w:id="4550" w:author="Kennedy, Muhil" w:date="2022-12-08T13:34:00Z"/>
                <w:rFonts w:ascii="Century Gothic" w:hAnsi="Century Gothic" w:cs="Times New Roman"/>
                <w:szCs w:val="20"/>
                <w:lang w:val="en-US" w:eastAsia="fr-FR"/>
              </w:rPr>
            </w:pPr>
          </w:p>
        </w:tc>
        <w:tc>
          <w:tcPr>
            <w:tcW w:w="1321" w:type="dxa"/>
          </w:tcPr>
          <w:p w14:paraId="186F4E71" w14:textId="77777777" w:rsidR="00F71F56" w:rsidRPr="00497E67" w:rsidRDefault="00F71F56" w:rsidP="00D30F6E">
            <w:pPr>
              <w:pStyle w:val="FaureciaText"/>
              <w:widowControl w:val="0"/>
              <w:snapToGrid w:val="0"/>
              <w:spacing w:before="0" w:after="0"/>
              <w:rPr>
                <w:ins w:id="4551" w:author="Kennedy, Muhil" w:date="2022-12-08T13:34:00Z"/>
                <w:rFonts w:ascii="Century Gothic" w:hAnsi="Century Gothic" w:cs="Times New Roman"/>
                <w:szCs w:val="20"/>
                <w:lang w:val="en-US" w:eastAsia="fr-FR"/>
              </w:rPr>
            </w:pPr>
          </w:p>
        </w:tc>
        <w:tc>
          <w:tcPr>
            <w:tcW w:w="1842" w:type="dxa"/>
          </w:tcPr>
          <w:p w14:paraId="01211202" w14:textId="77777777" w:rsidR="00F71F56" w:rsidRPr="00497E67" w:rsidRDefault="00F71F56" w:rsidP="00D30F6E">
            <w:pPr>
              <w:pStyle w:val="FaureciaText"/>
              <w:widowControl w:val="0"/>
              <w:snapToGrid w:val="0"/>
              <w:spacing w:before="0" w:after="0"/>
              <w:rPr>
                <w:ins w:id="4552" w:author="Kennedy, Muhil" w:date="2022-12-08T13:34:00Z"/>
                <w:rFonts w:ascii="Century Gothic" w:hAnsi="Century Gothic" w:cs="Times New Roman"/>
                <w:szCs w:val="20"/>
                <w:lang w:val="en-US" w:eastAsia="fr-FR"/>
              </w:rPr>
            </w:pPr>
          </w:p>
        </w:tc>
      </w:tr>
      <w:tr w:rsidR="00F71F56" w:rsidRPr="00497E67" w14:paraId="3ADFC160" w14:textId="77777777" w:rsidTr="00D30F6E">
        <w:trPr>
          <w:ins w:id="4553" w:author="Kennedy, Muhil" w:date="2022-12-08T13:34:00Z"/>
        </w:trPr>
        <w:tc>
          <w:tcPr>
            <w:tcW w:w="2410" w:type="dxa"/>
          </w:tcPr>
          <w:p w14:paraId="1570FCB3" w14:textId="77777777" w:rsidR="00F71F56" w:rsidRPr="00497E67" w:rsidRDefault="00F71F56" w:rsidP="00D30F6E">
            <w:pPr>
              <w:pStyle w:val="FaureciaText"/>
              <w:widowControl w:val="0"/>
              <w:snapToGrid w:val="0"/>
              <w:spacing w:before="0" w:after="0"/>
              <w:ind w:left="0"/>
              <w:rPr>
                <w:ins w:id="4554" w:author="Kennedy, Muhil" w:date="2022-12-08T13:34:00Z"/>
                <w:rFonts w:ascii="Century Gothic" w:hAnsi="Century Gothic" w:cs="Times New Roman"/>
                <w:szCs w:val="20"/>
                <w:lang w:val="en-US" w:eastAsia="fr-FR"/>
              </w:rPr>
            </w:pPr>
            <w:ins w:id="4555" w:author="Kennedy, Muhil" w:date="2022-12-08T13:34:00Z">
              <w:r w:rsidRPr="00497E67">
                <w:rPr>
                  <w:rFonts w:ascii="Century Gothic" w:hAnsi="Century Gothic" w:cs="Times New Roman"/>
                  <w:szCs w:val="20"/>
                  <w:lang w:val="en-US" w:eastAsia="fr-FR"/>
                </w:rPr>
                <w:t>Release Sample, including ISTR</w:t>
              </w:r>
            </w:ins>
          </w:p>
        </w:tc>
        <w:tc>
          <w:tcPr>
            <w:tcW w:w="2932" w:type="dxa"/>
          </w:tcPr>
          <w:p w14:paraId="2A9B1ECB" w14:textId="77777777" w:rsidR="00F71F56" w:rsidRPr="00497E67" w:rsidRDefault="00F71F56" w:rsidP="00D30F6E">
            <w:pPr>
              <w:pStyle w:val="FaureciaText"/>
              <w:widowControl w:val="0"/>
              <w:snapToGrid w:val="0"/>
              <w:spacing w:before="0" w:after="0"/>
              <w:rPr>
                <w:ins w:id="4556" w:author="Kennedy, Muhil" w:date="2022-12-08T13:34:00Z"/>
                <w:rFonts w:ascii="Century Gothic" w:hAnsi="Century Gothic" w:cs="Times New Roman"/>
                <w:szCs w:val="20"/>
                <w:lang w:val="en-US" w:eastAsia="fr-FR"/>
              </w:rPr>
            </w:pPr>
            <w:ins w:id="4557" w:author="Kennedy, Muhil" w:date="2022-12-08T13:34:00Z">
              <w:r w:rsidRPr="00497E67">
                <w:rPr>
                  <w:rFonts w:ascii="Century Gothic" w:hAnsi="Century Gothic" w:cs="Times New Roman"/>
                  <w:szCs w:val="20"/>
                  <w:lang w:val="en-US" w:eastAsia="fr-FR"/>
                </w:rPr>
                <w:t xml:space="preserve">  </w:t>
              </w:r>
            </w:ins>
          </w:p>
        </w:tc>
        <w:tc>
          <w:tcPr>
            <w:tcW w:w="1321" w:type="dxa"/>
          </w:tcPr>
          <w:p w14:paraId="1BF91B54" w14:textId="77777777" w:rsidR="00F71F56" w:rsidRPr="00497E67" w:rsidRDefault="00F71F56" w:rsidP="00D30F6E">
            <w:pPr>
              <w:pStyle w:val="FaureciaText"/>
              <w:widowControl w:val="0"/>
              <w:snapToGrid w:val="0"/>
              <w:spacing w:before="0" w:after="0"/>
              <w:rPr>
                <w:ins w:id="4558" w:author="Kennedy, Muhil" w:date="2022-12-08T13:34:00Z"/>
                <w:rFonts w:ascii="Century Gothic" w:hAnsi="Century Gothic" w:cs="Times New Roman"/>
                <w:szCs w:val="20"/>
                <w:lang w:val="en-US" w:eastAsia="fr-FR"/>
              </w:rPr>
            </w:pPr>
          </w:p>
        </w:tc>
        <w:tc>
          <w:tcPr>
            <w:tcW w:w="1842" w:type="dxa"/>
          </w:tcPr>
          <w:p w14:paraId="3E9A273A" w14:textId="77777777" w:rsidR="00F71F56" w:rsidRPr="00497E67" w:rsidRDefault="00F71F56" w:rsidP="00D30F6E">
            <w:pPr>
              <w:pStyle w:val="FaureciaText"/>
              <w:widowControl w:val="0"/>
              <w:snapToGrid w:val="0"/>
              <w:spacing w:before="0" w:after="0"/>
              <w:rPr>
                <w:ins w:id="4559" w:author="Kennedy, Muhil" w:date="2022-12-08T13:34:00Z"/>
                <w:rFonts w:ascii="Century Gothic" w:hAnsi="Century Gothic" w:cs="Times New Roman"/>
                <w:szCs w:val="20"/>
                <w:lang w:val="en-US" w:eastAsia="fr-FR"/>
              </w:rPr>
            </w:pPr>
          </w:p>
        </w:tc>
      </w:tr>
      <w:tr w:rsidR="00F71F56" w:rsidRPr="00497E67" w14:paraId="3A8A7666" w14:textId="77777777" w:rsidTr="00D30F6E">
        <w:trPr>
          <w:ins w:id="4560" w:author="Kennedy, Muhil" w:date="2022-12-08T13:34:00Z"/>
        </w:trPr>
        <w:tc>
          <w:tcPr>
            <w:tcW w:w="2410" w:type="dxa"/>
          </w:tcPr>
          <w:p w14:paraId="350A4988" w14:textId="77777777" w:rsidR="00F71F56" w:rsidRPr="00497E67" w:rsidRDefault="00F71F56" w:rsidP="00D30F6E">
            <w:pPr>
              <w:pStyle w:val="FaureciaText"/>
              <w:widowControl w:val="0"/>
              <w:snapToGrid w:val="0"/>
              <w:spacing w:before="0" w:after="0"/>
              <w:ind w:left="0"/>
              <w:rPr>
                <w:ins w:id="4561" w:author="Kennedy, Muhil" w:date="2022-12-08T13:34:00Z"/>
                <w:rFonts w:ascii="Century Gothic" w:hAnsi="Century Gothic" w:cs="Times New Roman"/>
                <w:szCs w:val="20"/>
                <w:lang w:val="en-US" w:eastAsia="fr-FR"/>
              </w:rPr>
            </w:pPr>
            <w:ins w:id="4562" w:author="Kennedy, Muhil" w:date="2022-12-08T13:34:00Z">
              <w:r w:rsidRPr="00497E67">
                <w:rPr>
                  <w:rFonts w:ascii="Century Gothic" w:hAnsi="Century Gothic" w:cs="Times New Roman"/>
                  <w:szCs w:val="20"/>
                  <w:lang w:val="en-US" w:eastAsia="fr-FR"/>
                </w:rPr>
                <w:t>Off-Tool-Components (OTC)</w:t>
              </w:r>
            </w:ins>
          </w:p>
        </w:tc>
        <w:tc>
          <w:tcPr>
            <w:tcW w:w="2932" w:type="dxa"/>
          </w:tcPr>
          <w:p w14:paraId="66B3AF16" w14:textId="77777777" w:rsidR="00F71F56" w:rsidRPr="00497E67" w:rsidRDefault="00F71F56" w:rsidP="00D30F6E">
            <w:pPr>
              <w:pStyle w:val="FaureciaText"/>
              <w:widowControl w:val="0"/>
              <w:snapToGrid w:val="0"/>
              <w:spacing w:before="0" w:after="0"/>
              <w:rPr>
                <w:ins w:id="4563" w:author="Kennedy, Muhil" w:date="2022-12-08T13:34:00Z"/>
                <w:rFonts w:ascii="Century Gothic" w:hAnsi="Century Gothic" w:cs="Times New Roman"/>
                <w:szCs w:val="20"/>
                <w:lang w:val="en-US" w:eastAsia="fr-FR"/>
              </w:rPr>
            </w:pPr>
          </w:p>
        </w:tc>
        <w:tc>
          <w:tcPr>
            <w:tcW w:w="1321" w:type="dxa"/>
          </w:tcPr>
          <w:p w14:paraId="1650C02D" w14:textId="77777777" w:rsidR="00F71F56" w:rsidRPr="00497E67" w:rsidRDefault="00F71F56" w:rsidP="00D30F6E">
            <w:pPr>
              <w:pStyle w:val="FaureciaText"/>
              <w:widowControl w:val="0"/>
              <w:snapToGrid w:val="0"/>
              <w:spacing w:before="0" w:after="0"/>
              <w:rPr>
                <w:ins w:id="4564" w:author="Kennedy, Muhil" w:date="2022-12-08T13:34:00Z"/>
                <w:rFonts w:ascii="Century Gothic" w:hAnsi="Century Gothic" w:cs="Times New Roman"/>
                <w:szCs w:val="20"/>
                <w:lang w:val="en-US" w:eastAsia="fr-FR"/>
              </w:rPr>
            </w:pPr>
          </w:p>
        </w:tc>
        <w:tc>
          <w:tcPr>
            <w:tcW w:w="1842" w:type="dxa"/>
          </w:tcPr>
          <w:p w14:paraId="32E94861" w14:textId="77777777" w:rsidR="00F71F56" w:rsidRPr="00497E67" w:rsidRDefault="00F71F56" w:rsidP="00D30F6E">
            <w:pPr>
              <w:pStyle w:val="FaureciaText"/>
              <w:widowControl w:val="0"/>
              <w:snapToGrid w:val="0"/>
              <w:spacing w:before="0" w:after="0"/>
              <w:rPr>
                <w:ins w:id="4565" w:author="Kennedy, Muhil" w:date="2022-12-08T13:34:00Z"/>
                <w:rFonts w:ascii="Century Gothic" w:hAnsi="Century Gothic" w:cs="Times New Roman"/>
                <w:szCs w:val="20"/>
                <w:lang w:val="en-US" w:eastAsia="fr-FR"/>
              </w:rPr>
            </w:pPr>
          </w:p>
        </w:tc>
      </w:tr>
      <w:tr w:rsidR="00F71F56" w:rsidRPr="00497E67" w14:paraId="495FAE3C" w14:textId="77777777" w:rsidTr="00D30F6E">
        <w:trPr>
          <w:ins w:id="4566" w:author="Kennedy, Muhil" w:date="2022-12-08T13:34:00Z"/>
        </w:trPr>
        <w:tc>
          <w:tcPr>
            <w:tcW w:w="2410" w:type="dxa"/>
          </w:tcPr>
          <w:p w14:paraId="6CECF3A1" w14:textId="77777777" w:rsidR="00F71F56" w:rsidRPr="00497E67" w:rsidRDefault="00F71F56" w:rsidP="00D30F6E">
            <w:pPr>
              <w:pStyle w:val="FaureciaText"/>
              <w:widowControl w:val="0"/>
              <w:snapToGrid w:val="0"/>
              <w:spacing w:before="0" w:after="0"/>
              <w:ind w:left="0"/>
              <w:rPr>
                <w:ins w:id="4567" w:author="Kennedy, Muhil" w:date="2022-12-08T13:34:00Z"/>
                <w:rFonts w:ascii="Century Gothic" w:hAnsi="Century Gothic" w:cs="Times New Roman"/>
                <w:szCs w:val="20"/>
                <w:lang w:val="en-US" w:eastAsia="fr-FR"/>
              </w:rPr>
            </w:pPr>
            <w:ins w:id="4568" w:author="Kennedy, Muhil" w:date="2022-12-08T13:34:00Z">
              <w:r w:rsidRPr="00497E67">
                <w:rPr>
                  <w:rFonts w:ascii="Century Gothic" w:hAnsi="Century Gothic" w:cs="Times New Roman"/>
                  <w:szCs w:val="20"/>
                  <w:lang w:val="en-US" w:eastAsia="fr-FR"/>
                </w:rPr>
                <w:t>Initial Serial Production Deliveries</w:t>
              </w:r>
            </w:ins>
          </w:p>
        </w:tc>
        <w:tc>
          <w:tcPr>
            <w:tcW w:w="2932" w:type="dxa"/>
          </w:tcPr>
          <w:p w14:paraId="594B59C1" w14:textId="77777777" w:rsidR="00F71F56" w:rsidRPr="00497E67" w:rsidRDefault="00F71F56" w:rsidP="00D30F6E">
            <w:pPr>
              <w:pStyle w:val="FaureciaText"/>
              <w:widowControl w:val="0"/>
              <w:snapToGrid w:val="0"/>
              <w:spacing w:before="0" w:after="0"/>
              <w:rPr>
                <w:ins w:id="4569" w:author="Kennedy, Muhil" w:date="2022-12-08T13:34:00Z"/>
                <w:rFonts w:ascii="Century Gothic" w:hAnsi="Century Gothic" w:cs="Times New Roman"/>
                <w:szCs w:val="20"/>
                <w:lang w:val="en-US" w:eastAsia="fr-FR"/>
              </w:rPr>
            </w:pPr>
          </w:p>
        </w:tc>
        <w:tc>
          <w:tcPr>
            <w:tcW w:w="1321" w:type="dxa"/>
          </w:tcPr>
          <w:p w14:paraId="3ABF1B1A" w14:textId="77777777" w:rsidR="00F71F56" w:rsidRPr="00497E67" w:rsidRDefault="00F71F56" w:rsidP="00D30F6E">
            <w:pPr>
              <w:pStyle w:val="FaureciaText"/>
              <w:widowControl w:val="0"/>
              <w:snapToGrid w:val="0"/>
              <w:spacing w:before="0" w:after="0"/>
              <w:rPr>
                <w:ins w:id="4570" w:author="Kennedy, Muhil" w:date="2022-12-08T13:34:00Z"/>
                <w:rFonts w:ascii="Century Gothic" w:hAnsi="Century Gothic" w:cs="Times New Roman"/>
                <w:szCs w:val="20"/>
                <w:lang w:val="en-US" w:eastAsia="fr-FR"/>
              </w:rPr>
            </w:pPr>
          </w:p>
        </w:tc>
        <w:tc>
          <w:tcPr>
            <w:tcW w:w="1842" w:type="dxa"/>
          </w:tcPr>
          <w:p w14:paraId="507F940E" w14:textId="77777777" w:rsidR="00F71F56" w:rsidRPr="00497E67" w:rsidRDefault="00F71F56" w:rsidP="00D30F6E">
            <w:pPr>
              <w:pStyle w:val="FaureciaText"/>
              <w:widowControl w:val="0"/>
              <w:snapToGrid w:val="0"/>
              <w:spacing w:before="0" w:after="0"/>
              <w:rPr>
                <w:ins w:id="4571" w:author="Kennedy, Muhil" w:date="2022-12-08T13:34:00Z"/>
                <w:rFonts w:ascii="Century Gothic" w:hAnsi="Century Gothic" w:cs="Times New Roman"/>
                <w:szCs w:val="20"/>
                <w:lang w:val="en-US" w:eastAsia="fr-FR"/>
              </w:rPr>
            </w:pPr>
          </w:p>
        </w:tc>
      </w:tr>
    </w:tbl>
    <w:p w14:paraId="76AC02C5" w14:textId="77777777" w:rsidR="00F71F56" w:rsidRPr="00385EDE" w:rsidRDefault="00F71F56" w:rsidP="00F71F56">
      <w:pPr>
        <w:rPr>
          <w:ins w:id="4572" w:author="Kennedy, Muhil" w:date="2022-12-08T13:34:00Z"/>
          <w:lang w:val="en-US" w:eastAsia="en-US"/>
        </w:rPr>
      </w:pPr>
    </w:p>
    <w:p w14:paraId="3FF32AA4"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573" w:author="Kennedy, Muhil" w:date="2022-12-08T13:34:00Z"/>
          <w:rFonts w:ascii="Century Gothic" w:hAnsi="Century Gothic"/>
          <w:b w:val="0"/>
          <w:bCs w:val="0"/>
          <w:i/>
          <w:iCs/>
          <w:szCs w:val="20"/>
          <w:lang w:val="en-US"/>
        </w:rPr>
      </w:pPr>
      <w:ins w:id="4574" w:author="Kennedy, Muhil" w:date="2022-12-08T13:34:00Z">
        <w:r w:rsidRPr="006B1A43">
          <w:rPr>
            <w:rFonts w:ascii="Century Gothic" w:hAnsi="Century Gothic"/>
            <w:b w:val="0"/>
            <w:bCs w:val="0"/>
            <w:i/>
            <w:iCs/>
            <w:szCs w:val="20"/>
            <w:lang w:val="en-US"/>
          </w:rPr>
          <w:t>Quality requirements</w:t>
        </w:r>
      </w:ins>
    </w:p>
    <w:p w14:paraId="6EB79EC8" w14:textId="77777777" w:rsidR="00F71F56" w:rsidRDefault="00F71F56" w:rsidP="00F71F56">
      <w:pPr>
        <w:pStyle w:val="FaureciaText"/>
        <w:widowControl w:val="0"/>
        <w:snapToGrid w:val="0"/>
        <w:spacing w:before="0" w:after="0"/>
        <w:ind w:left="567"/>
        <w:rPr>
          <w:ins w:id="4575" w:author="Kennedy, Muhil" w:date="2022-12-08T13:34:00Z"/>
          <w:rFonts w:ascii="Century Gothic" w:hAnsi="Century Gothic"/>
          <w:szCs w:val="20"/>
          <w:lang w:val="en-US"/>
        </w:rPr>
      </w:pPr>
    </w:p>
    <w:p w14:paraId="15534A42" w14:textId="77777777" w:rsidR="00F71F56" w:rsidRDefault="00F71F56" w:rsidP="00F71F56">
      <w:pPr>
        <w:pStyle w:val="FaureciaText"/>
        <w:widowControl w:val="0"/>
        <w:snapToGrid w:val="0"/>
        <w:spacing w:before="0" w:after="0"/>
        <w:ind w:left="567"/>
        <w:rPr>
          <w:ins w:id="4576" w:author="Kennedy, Muhil" w:date="2022-12-08T13:34:00Z"/>
          <w:rFonts w:ascii="Century Gothic" w:hAnsi="Century Gothic"/>
          <w:szCs w:val="20"/>
          <w:lang w:val="en-US"/>
        </w:rPr>
      </w:pPr>
      <w:ins w:id="4577" w:author="Kennedy, Muhil" w:date="2022-12-08T13:34:00Z">
        <w:r w:rsidRPr="00497E67">
          <w:rPr>
            <w:rFonts w:ascii="Century Gothic" w:hAnsi="Century Gothic"/>
            <w:szCs w:val="20"/>
            <w:lang w:val="en-US"/>
          </w:rPr>
          <w:t xml:space="preserve">The Supplier undertakes in general to comply with the </w:t>
        </w:r>
        <w:r w:rsidRPr="00497E67">
          <w:rPr>
            <w:rFonts w:ascii="Century Gothic" w:hAnsi="Century Gothic"/>
            <w:smallCaps/>
            <w:szCs w:val="20"/>
            <w:lang w:val="en-US"/>
          </w:rPr>
          <w:t>F</w:t>
        </w:r>
        <w:r w:rsidRPr="00497E67">
          <w:rPr>
            <w:rFonts w:ascii="Century Gothic" w:hAnsi="Century Gothic"/>
            <w:szCs w:val="20"/>
            <w:lang w:val="en-US"/>
          </w:rPr>
          <w:t>aurecia’s zero-defect strategy. Moreover, the Supplier undertakes to achieve the following PPM numbers for the scope of its deliveries (“</w:t>
        </w:r>
        <w:r w:rsidRPr="00497E67">
          <w:rPr>
            <w:rFonts w:ascii="Century Gothic" w:hAnsi="Century Gothic"/>
            <w:b/>
            <w:smallCaps/>
            <w:szCs w:val="20"/>
            <w:lang w:val="en-US"/>
          </w:rPr>
          <w:t>P</w:t>
        </w:r>
        <w:r w:rsidRPr="00497E67">
          <w:rPr>
            <w:rFonts w:ascii="Century Gothic" w:hAnsi="Century Gothic"/>
            <w:b/>
            <w:szCs w:val="20"/>
            <w:lang w:val="en-US"/>
          </w:rPr>
          <w:t xml:space="preserve">roduction </w:t>
        </w:r>
        <w:r w:rsidRPr="00497E67">
          <w:rPr>
            <w:rFonts w:ascii="Century Gothic" w:hAnsi="Century Gothic"/>
            <w:b/>
            <w:smallCaps/>
            <w:szCs w:val="20"/>
            <w:lang w:val="en-US"/>
          </w:rPr>
          <w:t>Q</w:t>
        </w:r>
        <w:r w:rsidRPr="00497E67">
          <w:rPr>
            <w:rFonts w:ascii="Century Gothic" w:hAnsi="Century Gothic"/>
            <w:b/>
            <w:szCs w:val="20"/>
            <w:lang w:val="en-US"/>
          </w:rPr>
          <w:t>uality</w:t>
        </w:r>
        <w:r w:rsidRPr="00497E67">
          <w:rPr>
            <w:rFonts w:ascii="Century Gothic" w:hAnsi="Century Gothic"/>
            <w:b/>
            <w:smallCaps/>
            <w:szCs w:val="20"/>
            <w:lang w:val="en-US"/>
          </w:rPr>
          <w:t xml:space="preserve"> T</w:t>
        </w:r>
        <w:r w:rsidRPr="00497E67">
          <w:rPr>
            <w:rFonts w:ascii="Century Gothic" w:hAnsi="Century Gothic"/>
            <w:b/>
            <w:szCs w:val="20"/>
            <w:lang w:val="en-US"/>
          </w:rPr>
          <w:t>argets</w:t>
        </w:r>
        <w:r w:rsidRPr="00497E67">
          <w:rPr>
            <w:rFonts w:ascii="Century Gothic" w:hAnsi="Century Gothic"/>
            <w:szCs w:val="20"/>
            <w:lang w:val="en-US"/>
          </w:rPr>
          <w:t xml:space="preserve">”): </w:t>
        </w:r>
      </w:ins>
    </w:p>
    <w:p w14:paraId="37547329" w14:textId="77777777" w:rsidR="00F71F56" w:rsidRPr="00497E67" w:rsidRDefault="00F71F56" w:rsidP="00F71F56">
      <w:pPr>
        <w:pStyle w:val="FaureciaText"/>
        <w:widowControl w:val="0"/>
        <w:snapToGrid w:val="0"/>
        <w:spacing w:before="0" w:after="0"/>
        <w:ind w:left="567"/>
        <w:rPr>
          <w:ins w:id="4578" w:author="Kennedy, Muhil" w:date="2022-12-08T13:34:00Z"/>
          <w:rFonts w:ascii="Century Gothic" w:hAnsi="Century Gothic"/>
          <w:szCs w:val="20"/>
          <w:lang w:val="en-US"/>
        </w:rPr>
      </w:pPr>
    </w:p>
    <w:tbl>
      <w:tblPr>
        <w:tblW w:w="8820"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260"/>
        <w:gridCol w:w="1620"/>
        <w:gridCol w:w="1620"/>
        <w:gridCol w:w="1620"/>
        <w:gridCol w:w="1620"/>
      </w:tblGrid>
      <w:tr w:rsidR="00F71F56" w:rsidRPr="00497E67" w14:paraId="22343262" w14:textId="77777777" w:rsidTr="00D30F6E">
        <w:trPr>
          <w:ins w:id="4579" w:author="Kennedy, Muhil" w:date="2022-12-08T13:34:00Z"/>
        </w:trPr>
        <w:tc>
          <w:tcPr>
            <w:tcW w:w="1080" w:type="dxa"/>
          </w:tcPr>
          <w:p w14:paraId="3DD2B3AD" w14:textId="77777777" w:rsidR="00F71F56" w:rsidRPr="00497E67" w:rsidRDefault="00F71F56" w:rsidP="00D30F6E">
            <w:pPr>
              <w:pStyle w:val="BodyText"/>
              <w:widowControl w:val="0"/>
              <w:snapToGrid w:val="0"/>
              <w:ind w:left="170"/>
              <w:rPr>
                <w:ins w:id="4580" w:author="Kennedy, Muhil" w:date="2022-12-08T13:34:00Z"/>
                <w:rFonts w:ascii="Century Gothic" w:hAnsi="Century Gothic"/>
                <w:sz w:val="20"/>
                <w:szCs w:val="20"/>
                <w:lang w:val="en-US"/>
              </w:rPr>
            </w:pPr>
          </w:p>
        </w:tc>
        <w:tc>
          <w:tcPr>
            <w:tcW w:w="1260" w:type="dxa"/>
          </w:tcPr>
          <w:p w14:paraId="5743CE23" w14:textId="77777777" w:rsidR="00F71F56" w:rsidRPr="00497E67" w:rsidRDefault="00F71F56" w:rsidP="00D30F6E">
            <w:pPr>
              <w:pStyle w:val="FaureciaText"/>
              <w:widowControl w:val="0"/>
              <w:snapToGrid w:val="0"/>
              <w:spacing w:before="0" w:after="0"/>
              <w:ind w:left="170"/>
              <w:rPr>
                <w:ins w:id="4581" w:author="Kennedy, Muhil" w:date="2022-12-08T13:34:00Z"/>
                <w:rFonts w:ascii="Century Gothic" w:hAnsi="Century Gothic"/>
                <w:szCs w:val="20"/>
              </w:rPr>
            </w:pPr>
            <w:ins w:id="4582" w:author="Kennedy, Muhil" w:date="2022-12-08T13:34:00Z">
              <w:r w:rsidRPr="00497E67">
                <w:rPr>
                  <w:rFonts w:ascii="Century Gothic" w:hAnsi="Century Gothic"/>
                  <w:szCs w:val="20"/>
                </w:rPr>
                <w:t>SOP +0</w:t>
              </w:r>
            </w:ins>
          </w:p>
        </w:tc>
        <w:tc>
          <w:tcPr>
            <w:tcW w:w="1620" w:type="dxa"/>
          </w:tcPr>
          <w:p w14:paraId="5F47E9D5" w14:textId="77777777" w:rsidR="00F71F56" w:rsidRPr="00497E67" w:rsidRDefault="00F71F56" w:rsidP="00D30F6E">
            <w:pPr>
              <w:pStyle w:val="FaureciaText"/>
              <w:widowControl w:val="0"/>
              <w:snapToGrid w:val="0"/>
              <w:spacing w:before="0" w:after="0"/>
              <w:ind w:left="170"/>
              <w:rPr>
                <w:ins w:id="4583" w:author="Kennedy, Muhil" w:date="2022-12-08T13:34:00Z"/>
                <w:rFonts w:ascii="Century Gothic" w:hAnsi="Century Gothic"/>
                <w:szCs w:val="20"/>
              </w:rPr>
            </w:pPr>
            <w:ins w:id="4584" w:author="Kennedy, Muhil" w:date="2022-12-08T13:34:00Z">
              <w:r w:rsidRPr="00497E67">
                <w:rPr>
                  <w:rFonts w:ascii="Century Gothic" w:hAnsi="Century Gothic"/>
                  <w:szCs w:val="20"/>
                </w:rPr>
                <w:t>SOP +1</w:t>
              </w:r>
            </w:ins>
          </w:p>
        </w:tc>
        <w:tc>
          <w:tcPr>
            <w:tcW w:w="1620" w:type="dxa"/>
          </w:tcPr>
          <w:p w14:paraId="64E27767" w14:textId="77777777" w:rsidR="00F71F56" w:rsidRPr="00497E67" w:rsidRDefault="00F71F56" w:rsidP="00D30F6E">
            <w:pPr>
              <w:pStyle w:val="FaureciaText"/>
              <w:widowControl w:val="0"/>
              <w:snapToGrid w:val="0"/>
              <w:spacing w:before="0" w:after="0"/>
              <w:ind w:left="170"/>
              <w:rPr>
                <w:ins w:id="4585" w:author="Kennedy, Muhil" w:date="2022-12-08T13:34:00Z"/>
                <w:rFonts w:ascii="Century Gothic" w:hAnsi="Century Gothic"/>
                <w:szCs w:val="20"/>
              </w:rPr>
            </w:pPr>
            <w:ins w:id="4586" w:author="Kennedy, Muhil" w:date="2022-12-08T13:34:00Z">
              <w:r w:rsidRPr="00497E67">
                <w:rPr>
                  <w:rFonts w:ascii="Century Gothic" w:hAnsi="Century Gothic"/>
                  <w:szCs w:val="20"/>
                </w:rPr>
                <w:t>SOP+2</w:t>
              </w:r>
            </w:ins>
          </w:p>
        </w:tc>
        <w:tc>
          <w:tcPr>
            <w:tcW w:w="1620" w:type="dxa"/>
          </w:tcPr>
          <w:p w14:paraId="5F0BA141" w14:textId="77777777" w:rsidR="00F71F56" w:rsidRPr="00497E67" w:rsidRDefault="00F71F56" w:rsidP="00D30F6E">
            <w:pPr>
              <w:pStyle w:val="FaureciaText"/>
              <w:widowControl w:val="0"/>
              <w:snapToGrid w:val="0"/>
              <w:spacing w:before="0" w:after="0"/>
              <w:ind w:left="170"/>
              <w:rPr>
                <w:ins w:id="4587" w:author="Kennedy, Muhil" w:date="2022-12-08T13:34:00Z"/>
                <w:rFonts w:ascii="Century Gothic" w:hAnsi="Century Gothic"/>
                <w:szCs w:val="20"/>
              </w:rPr>
            </w:pPr>
            <w:ins w:id="4588" w:author="Kennedy, Muhil" w:date="2022-12-08T13:34:00Z">
              <w:r w:rsidRPr="00497E67">
                <w:rPr>
                  <w:rFonts w:ascii="Century Gothic" w:hAnsi="Century Gothic"/>
                  <w:szCs w:val="20"/>
                </w:rPr>
                <w:t>SOP+3</w:t>
              </w:r>
            </w:ins>
          </w:p>
        </w:tc>
        <w:tc>
          <w:tcPr>
            <w:tcW w:w="1620" w:type="dxa"/>
          </w:tcPr>
          <w:p w14:paraId="5C361799" w14:textId="77777777" w:rsidR="00F71F56" w:rsidRPr="00497E67" w:rsidRDefault="00F71F56" w:rsidP="00D30F6E">
            <w:pPr>
              <w:pStyle w:val="FaureciaText"/>
              <w:widowControl w:val="0"/>
              <w:snapToGrid w:val="0"/>
              <w:spacing w:before="0" w:after="0"/>
              <w:ind w:left="170"/>
              <w:rPr>
                <w:ins w:id="4589" w:author="Kennedy, Muhil" w:date="2022-12-08T13:34:00Z"/>
                <w:rFonts w:ascii="Century Gothic" w:hAnsi="Century Gothic"/>
                <w:szCs w:val="20"/>
              </w:rPr>
            </w:pPr>
            <w:ins w:id="4590" w:author="Kennedy, Muhil" w:date="2022-12-08T13:34:00Z">
              <w:r w:rsidRPr="00497E67">
                <w:rPr>
                  <w:rFonts w:ascii="Century Gothic" w:hAnsi="Century Gothic"/>
                  <w:szCs w:val="20"/>
                </w:rPr>
                <w:t>SOP 3+n</w:t>
              </w:r>
            </w:ins>
          </w:p>
        </w:tc>
      </w:tr>
      <w:tr w:rsidR="00F71F56" w:rsidRPr="00497E67" w14:paraId="34E134E3" w14:textId="77777777" w:rsidTr="00D30F6E">
        <w:trPr>
          <w:ins w:id="4591" w:author="Kennedy, Muhil" w:date="2022-12-08T13:34:00Z"/>
        </w:trPr>
        <w:tc>
          <w:tcPr>
            <w:tcW w:w="1080" w:type="dxa"/>
            <w:vAlign w:val="center"/>
          </w:tcPr>
          <w:p w14:paraId="477D9F5C" w14:textId="77777777" w:rsidR="00F71F56" w:rsidRPr="00497E67" w:rsidRDefault="00F71F56" w:rsidP="00D30F6E">
            <w:pPr>
              <w:pStyle w:val="FaureciaText"/>
              <w:widowControl w:val="0"/>
              <w:snapToGrid w:val="0"/>
              <w:spacing w:before="0" w:after="0"/>
              <w:ind w:left="170"/>
              <w:rPr>
                <w:ins w:id="4592" w:author="Kennedy, Muhil" w:date="2022-12-08T13:34:00Z"/>
                <w:rFonts w:ascii="Century Gothic" w:hAnsi="Century Gothic"/>
                <w:szCs w:val="20"/>
              </w:rPr>
            </w:pPr>
            <w:ins w:id="4593" w:author="Kennedy, Muhil" w:date="2022-12-08T13:34:00Z">
              <w:r w:rsidRPr="00497E67">
                <w:rPr>
                  <w:rFonts w:ascii="Century Gothic" w:hAnsi="Century Gothic"/>
                  <w:szCs w:val="20"/>
                </w:rPr>
                <w:t>All Parts*</w:t>
              </w:r>
            </w:ins>
          </w:p>
        </w:tc>
        <w:tc>
          <w:tcPr>
            <w:tcW w:w="1260" w:type="dxa"/>
            <w:vAlign w:val="center"/>
          </w:tcPr>
          <w:p w14:paraId="39576A62" w14:textId="77777777" w:rsidR="00F71F56" w:rsidRPr="00497E67" w:rsidRDefault="00F71F56" w:rsidP="00D30F6E">
            <w:pPr>
              <w:pStyle w:val="FaureciaText"/>
              <w:widowControl w:val="0"/>
              <w:snapToGrid w:val="0"/>
              <w:spacing w:before="0" w:after="0"/>
              <w:ind w:left="170"/>
              <w:rPr>
                <w:ins w:id="4594" w:author="Kennedy, Muhil" w:date="2022-12-08T13:34:00Z"/>
                <w:rFonts w:ascii="Century Gothic" w:hAnsi="Century Gothic"/>
                <w:szCs w:val="20"/>
              </w:rPr>
            </w:pPr>
          </w:p>
        </w:tc>
        <w:tc>
          <w:tcPr>
            <w:tcW w:w="1620" w:type="dxa"/>
            <w:vAlign w:val="center"/>
          </w:tcPr>
          <w:p w14:paraId="699902E6" w14:textId="77777777" w:rsidR="00F71F56" w:rsidRPr="00497E67" w:rsidRDefault="00F71F56" w:rsidP="00D30F6E">
            <w:pPr>
              <w:pStyle w:val="FaureciaText"/>
              <w:widowControl w:val="0"/>
              <w:snapToGrid w:val="0"/>
              <w:spacing w:before="0" w:after="0"/>
              <w:ind w:left="170"/>
              <w:rPr>
                <w:ins w:id="4595" w:author="Kennedy, Muhil" w:date="2022-12-08T13:34:00Z"/>
                <w:rFonts w:ascii="Century Gothic" w:hAnsi="Century Gothic"/>
                <w:szCs w:val="20"/>
              </w:rPr>
            </w:pPr>
          </w:p>
        </w:tc>
        <w:tc>
          <w:tcPr>
            <w:tcW w:w="1620" w:type="dxa"/>
            <w:vAlign w:val="center"/>
          </w:tcPr>
          <w:p w14:paraId="2E110E78" w14:textId="77777777" w:rsidR="00F71F56" w:rsidRPr="00497E67" w:rsidRDefault="00F71F56" w:rsidP="00D30F6E">
            <w:pPr>
              <w:pStyle w:val="FaureciaText"/>
              <w:widowControl w:val="0"/>
              <w:snapToGrid w:val="0"/>
              <w:spacing w:before="0" w:after="0"/>
              <w:ind w:left="170"/>
              <w:rPr>
                <w:ins w:id="4596" w:author="Kennedy, Muhil" w:date="2022-12-08T13:34:00Z"/>
                <w:rFonts w:ascii="Century Gothic" w:hAnsi="Century Gothic"/>
                <w:szCs w:val="20"/>
              </w:rPr>
            </w:pPr>
          </w:p>
        </w:tc>
        <w:tc>
          <w:tcPr>
            <w:tcW w:w="1620" w:type="dxa"/>
          </w:tcPr>
          <w:p w14:paraId="5F64CE0F" w14:textId="77777777" w:rsidR="00F71F56" w:rsidRPr="00497E67" w:rsidRDefault="00F71F56" w:rsidP="00D30F6E">
            <w:pPr>
              <w:pStyle w:val="BodyText"/>
              <w:widowControl w:val="0"/>
              <w:snapToGrid w:val="0"/>
              <w:ind w:left="170"/>
              <w:rPr>
                <w:ins w:id="4597" w:author="Kennedy, Muhil" w:date="2022-12-08T13:34:00Z"/>
                <w:rFonts w:ascii="Century Gothic" w:hAnsi="Century Gothic"/>
                <w:sz w:val="20"/>
                <w:szCs w:val="20"/>
              </w:rPr>
            </w:pPr>
          </w:p>
        </w:tc>
        <w:tc>
          <w:tcPr>
            <w:tcW w:w="1620" w:type="dxa"/>
            <w:vAlign w:val="center"/>
          </w:tcPr>
          <w:p w14:paraId="394205B1" w14:textId="77777777" w:rsidR="00F71F56" w:rsidRPr="00497E67" w:rsidRDefault="00F71F56" w:rsidP="00D30F6E">
            <w:pPr>
              <w:pStyle w:val="FaureciaText"/>
              <w:widowControl w:val="0"/>
              <w:snapToGrid w:val="0"/>
              <w:spacing w:before="0" w:after="0"/>
              <w:ind w:left="170"/>
              <w:rPr>
                <w:ins w:id="4598" w:author="Kennedy, Muhil" w:date="2022-12-08T13:34:00Z"/>
                <w:rFonts w:ascii="Century Gothic" w:hAnsi="Century Gothic"/>
                <w:szCs w:val="20"/>
              </w:rPr>
            </w:pPr>
            <w:ins w:id="4599" w:author="Kennedy, Muhil" w:date="2022-12-08T13:34:00Z">
              <w:r w:rsidRPr="00497E67">
                <w:rPr>
                  <w:rFonts w:ascii="Century Gothic" w:hAnsi="Century Gothic"/>
                  <w:szCs w:val="20"/>
                </w:rPr>
                <w:t>XX</w:t>
              </w:r>
            </w:ins>
          </w:p>
        </w:tc>
      </w:tr>
    </w:tbl>
    <w:p w14:paraId="3EB6BD49" w14:textId="77777777" w:rsidR="00F71F56" w:rsidRDefault="00F71F56" w:rsidP="00F71F56">
      <w:pPr>
        <w:pStyle w:val="FaureciaText"/>
        <w:widowControl w:val="0"/>
        <w:snapToGrid w:val="0"/>
        <w:spacing w:before="0" w:after="0"/>
        <w:ind w:left="567"/>
        <w:rPr>
          <w:ins w:id="4600" w:author="Kennedy, Muhil" w:date="2022-12-08T13:34:00Z"/>
          <w:rFonts w:ascii="Century Gothic" w:hAnsi="Century Gothic"/>
          <w:szCs w:val="20"/>
          <w:lang w:val="en-US"/>
        </w:rPr>
      </w:pPr>
    </w:p>
    <w:p w14:paraId="038864AD" w14:textId="77777777" w:rsidR="00F71F56" w:rsidRPr="00385EDE" w:rsidRDefault="00F71F56" w:rsidP="00F71F56">
      <w:pPr>
        <w:pStyle w:val="FaureciaText"/>
        <w:widowControl w:val="0"/>
        <w:snapToGrid w:val="0"/>
        <w:spacing w:before="0" w:after="0"/>
        <w:ind w:left="567"/>
        <w:rPr>
          <w:ins w:id="4601" w:author="Kennedy, Muhil" w:date="2022-12-08T13:34:00Z"/>
          <w:rFonts w:ascii="Century Gothic" w:hAnsi="Century Gothic"/>
          <w:i/>
          <w:iCs/>
          <w:szCs w:val="20"/>
          <w:lang w:val="en-US"/>
        </w:rPr>
      </w:pPr>
      <w:ins w:id="4602" w:author="Kennedy, Muhil" w:date="2022-12-08T13:34:00Z">
        <w:r w:rsidRPr="00385EDE">
          <w:rPr>
            <w:rFonts w:ascii="Century Gothic" w:hAnsi="Century Gothic"/>
            <w:i/>
            <w:iCs/>
            <w:szCs w:val="20"/>
            <w:lang w:val="en-US"/>
          </w:rPr>
          <w:t xml:space="preserve">*For </w:t>
        </w:r>
        <w:r w:rsidRPr="00385EDE">
          <w:rPr>
            <w:rFonts w:ascii="Century Gothic" w:hAnsi="Century Gothic"/>
            <w:i/>
            <w:iCs/>
            <w:smallCaps/>
            <w:szCs w:val="20"/>
            <w:lang w:val="en-US"/>
          </w:rPr>
          <w:t>P</w:t>
        </w:r>
        <w:r w:rsidRPr="00385EDE">
          <w:rPr>
            <w:rFonts w:ascii="Century Gothic" w:hAnsi="Century Gothic"/>
            <w:i/>
            <w:iCs/>
            <w:szCs w:val="20"/>
            <w:lang w:val="en-US"/>
          </w:rPr>
          <w:t xml:space="preserve">arts relevant for safety and </w:t>
        </w:r>
        <w:r w:rsidRPr="00385EDE">
          <w:rPr>
            <w:rFonts w:ascii="Century Gothic" w:hAnsi="Century Gothic"/>
            <w:i/>
            <w:iCs/>
            <w:smallCaps/>
            <w:szCs w:val="20"/>
            <w:lang w:val="en-US"/>
          </w:rPr>
          <w:t>P</w:t>
        </w:r>
        <w:r w:rsidRPr="00385EDE">
          <w:rPr>
            <w:rFonts w:ascii="Century Gothic" w:hAnsi="Century Gothic"/>
            <w:i/>
            <w:iCs/>
            <w:szCs w:val="20"/>
            <w:lang w:val="en-US"/>
          </w:rPr>
          <w:t>arts that are subject to legal regulation, 0 PPM always applies.</w:t>
        </w:r>
      </w:ins>
    </w:p>
    <w:p w14:paraId="228AFB72" w14:textId="77777777" w:rsidR="00F71F56" w:rsidRPr="00497E67" w:rsidRDefault="00F71F56" w:rsidP="00F71F56">
      <w:pPr>
        <w:widowControl w:val="0"/>
        <w:snapToGrid w:val="0"/>
        <w:rPr>
          <w:ins w:id="4603" w:author="Kennedy, Muhil" w:date="2022-12-08T13:34:00Z"/>
          <w:rFonts w:ascii="Century Gothic" w:hAnsi="Century Gothic"/>
          <w:szCs w:val="20"/>
          <w:lang w:val="en-US" w:eastAsia="en-US"/>
        </w:rPr>
      </w:pPr>
    </w:p>
    <w:p w14:paraId="48DCF98A"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604" w:author="Kennedy, Muhil" w:date="2022-12-08T13:34:00Z"/>
          <w:rFonts w:ascii="Century Gothic" w:hAnsi="Century Gothic"/>
          <w:b w:val="0"/>
          <w:bCs w:val="0"/>
          <w:i/>
          <w:iCs/>
          <w:szCs w:val="20"/>
          <w:lang w:val="en-US"/>
        </w:rPr>
      </w:pPr>
      <w:ins w:id="4605" w:author="Kennedy, Muhil" w:date="2022-12-08T13:34:00Z">
        <w:r w:rsidRPr="006B1A43">
          <w:rPr>
            <w:rFonts w:ascii="Century Gothic" w:hAnsi="Century Gothic"/>
            <w:b w:val="0"/>
            <w:bCs w:val="0"/>
            <w:i/>
            <w:iCs/>
            <w:szCs w:val="20"/>
            <w:lang w:val="en-US"/>
          </w:rPr>
          <w:t>Spare Parts</w:t>
        </w:r>
      </w:ins>
    </w:p>
    <w:p w14:paraId="605DF4A7" w14:textId="77777777" w:rsidR="00F71F56" w:rsidRDefault="00F71F56" w:rsidP="00F71F56">
      <w:pPr>
        <w:widowControl w:val="0"/>
        <w:snapToGrid w:val="0"/>
        <w:rPr>
          <w:ins w:id="4606" w:author="Kennedy, Muhil" w:date="2022-12-08T13:34:00Z"/>
          <w:rFonts w:ascii="Century Gothic" w:hAnsi="Century Gothic"/>
          <w:szCs w:val="20"/>
          <w:lang w:val="en-US" w:eastAsia="en-US"/>
        </w:rPr>
      </w:pPr>
    </w:p>
    <w:p w14:paraId="0F7F9C7D" w14:textId="77777777" w:rsidR="00F71F56" w:rsidRPr="00497E67" w:rsidRDefault="00F71F56" w:rsidP="00F71F56">
      <w:pPr>
        <w:widowControl w:val="0"/>
        <w:snapToGrid w:val="0"/>
        <w:rPr>
          <w:ins w:id="4607" w:author="Kennedy, Muhil" w:date="2022-12-08T13:34:00Z"/>
          <w:rFonts w:ascii="Century Gothic" w:hAnsi="Century Gothic"/>
          <w:szCs w:val="20"/>
          <w:lang w:val="en-US"/>
        </w:rPr>
      </w:pPr>
      <w:ins w:id="4608" w:author="Kennedy, Muhil" w:date="2022-12-08T13:34:00Z">
        <w:r w:rsidRPr="00497E67">
          <w:rPr>
            <w:rFonts w:ascii="Century Gothic" w:hAnsi="Century Gothic"/>
            <w:szCs w:val="20"/>
            <w:lang w:val="en-US" w:eastAsia="en-US"/>
          </w:rPr>
          <w:t>The Supplier undertakes to manufacture spare parts for the Parts in accordance with this LON and after-sales needs expressed by Faurecia. In any case, the Supplier undertakes to supply Faurecia with the said spare parts, at any time and upon first request of the latter and for a fifteen (15) year period as of the sale of the last vehicle of any model whatsoever on which the Parts concerned is fitted. To this effect, the Supplier undertakes to keep in good state of functioning the Tools and equipment necessary to produce spare parts as well as to keep the corresponding drawings and manufacturing ranges, until the date of expiry or termination by Faurecia of this LON.</w:t>
        </w:r>
      </w:ins>
    </w:p>
    <w:p w14:paraId="2DA31784" w14:textId="77777777" w:rsidR="00F71F56" w:rsidRDefault="00F71F56" w:rsidP="00F71F56">
      <w:pPr>
        <w:widowControl w:val="0"/>
        <w:snapToGrid w:val="0"/>
        <w:rPr>
          <w:ins w:id="4609" w:author="Kennedy, Muhil" w:date="2022-12-08T13:34:00Z"/>
          <w:rFonts w:ascii="Century Gothic" w:hAnsi="Century Gothic"/>
          <w:szCs w:val="20"/>
          <w:lang w:val="en-US"/>
        </w:rPr>
      </w:pPr>
    </w:p>
    <w:p w14:paraId="64C9EDF4" w14:textId="77777777" w:rsidR="00F71F56" w:rsidRPr="00A9559D" w:rsidRDefault="00F71F56" w:rsidP="00F71F56">
      <w:pPr>
        <w:spacing w:before="60" w:after="60"/>
        <w:rPr>
          <w:ins w:id="4610" w:author="Kennedy, Muhil" w:date="2022-12-08T13:34:00Z"/>
          <w:rFonts w:ascii="Century Gothic" w:hAnsi="Century Gothic" w:cs="Arial"/>
          <w:szCs w:val="20"/>
          <w:lang w:val="en-GB"/>
        </w:rPr>
      </w:pPr>
      <w:ins w:id="4611" w:author="Kennedy, Muhil" w:date="2022-12-08T13:34:00Z">
        <w:r w:rsidRPr="00A9559D">
          <w:rPr>
            <w:rFonts w:ascii="Century Gothic" w:hAnsi="Century Gothic" w:cs="Arial"/>
            <w:szCs w:val="20"/>
            <w:lang w:val="en-GB"/>
          </w:rPr>
          <w:t>Spare parts' price, during and after the serial production phase, shall be the same as the serial production price plus the specific packaging and transportation expenses.</w:t>
        </w:r>
      </w:ins>
    </w:p>
    <w:p w14:paraId="31BAA307" w14:textId="77777777" w:rsidR="00F71F56" w:rsidRPr="00EC71E7" w:rsidRDefault="00F71F56" w:rsidP="00F71F56">
      <w:pPr>
        <w:widowControl w:val="0"/>
        <w:snapToGrid w:val="0"/>
        <w:rPr>
          <w:ins w:id="4612" w:author="Kennedy, Muhil" w:date="2022-12-08T13:34:00Z"/>
          <w:rFonts w:ascii="Century Gothic" w:hAnsi="Century Gothic"/>
          <w:szCs w:val="20"/>
          <w:lang w:val="en-GB"/>
        </w:rPr>
      </w:pPr>
    </w:p>
    <w:p w14:paraId="600D00E8" w14:textId="77777777" w:rsidR="00F71F56" w:rsidRPr="006B1A43" w:rsidRDefault="00F71F56" w:rsidP="00F71F56">
      <w:pPr>
        <w:pStyle w:val="Heading3"/>
        <w:keepNext w:val="0"/>
        <w:widowControl w:val="0"/>
        <w:tabs>
          <w:tab w:val="clear" w:pos="1287"/>
          <w:tab w:val="num" w:pos="567"/>
        </w:tabs>
        <w:snapToGrid w:val="0"/>
        <w:spacing w:before="0" w:after="0"/>
        <w:ind w:left="567" w:hanging="567"/>
        <w:rPr>
          <w:ins w:id="4613" w:author="Kennedy, Muhil" w:date="2022-12-08T13:34:00Z"/>
          <w:rFonts w:ascii="Century Gothic" w:hAnsi="Century Gothic"/>
          <w:b w:val="0"/>
          <w:bCs w:val="0"/>
          <w:i/>
          <w:iCs/>
          <w:szCs w:val="20"/>
          <w:lang w:val="en-US"/>
        </w:rPr>
      </w:pPr>
      <w:ins w:id="4614" w:author="Kennedy, Muhil" w:date="2022-12-08T13:34:00Z">
        <w:r w:rsidRPr="006B1A43">
          <w:rPr>
            <w:rFonts w:ascii="Century Gothic" w:hAnsi="Century Gothic"/>
            <w:b w:val="0"/>
            <w:bCs w:val="0"/>
            <w:i/>
            <w:iCs/>
            <w:szCs w:val="20"/>
            <w:lang w:val="en-US"/>
          </w:rPr>
          <w:t>Subcontracting</w:t>
        </w:r>
      </w:ins>
    </w:p>
    <w:p w14:paraId="6DE8BB6A" w14:textId="77777777" w:rsidR="00F71F56" w:rsidRDefault="00F71F56" w:rsidP="00F71F56">
      <w:pPr>
        <w:widowControl w:val="0"/>
        <w:snapToGrid w:val="0"/>
        <w:rPr>
          <w:ins w:id="4615" w:author="Kennedy, Muhil" w:date="2022-12-08T13:34:00Z"/>
          <w:rFonts w:ascii="Century Gothic" w:hAnsi="Century Gothic"/>
          <w:szCs w:val="20"/>
          <w:lang w:val="en-US" w:eastAsia="en-US"/>
        </w:rPr>
      </w:pPr>
    </w:p>
    <w:p w14:paraId="146ACA5F" w14:textId="77777777" w:rsidR="00F71F56" w:rsidRPr="00497E67" w:rsidRDefault="00F71F56" w:rsidP="00F71F56">
      <w:pPr>
        <w:widowControl w:val="0"/>
        <w:snapToGrid w:val="0"/>
        <w:rPr>
          <w:ins w:id="4616" w:author="Kennedy, Muhil" w:date="2022-12-08T13:34:00Z"/>
          <w:rFonts w:ascii="Century Gothic" w:hAnsi="Century Gothic"/>
          <w:b/>
          <w:bCs/>
          <w:szCs w:val="20"/>
          <w:lang w:val="en-US"/>
        </w:rPr>
      </w:pPr>
      <w:ins w:id="4617" w:author="Kennedy, Muhil" w:date="2022-12-08T13:34:00Z">
        <w:r w:rsidRPr="00497E67">
          <w:rPr>
            <w:rFonts w:ascii="Century Gothic" w:hAnsi="Century Gothic"/>
            <w:szCs w:val="20"/>
            <w:lang w:val="en-US" w:eastAsia="en-US"/>
          </w:rPr>
          <w:t>The Supplier shall only be permitted to subcontract part of its obligations under this LON to a subcontractor with the prior written consent of Faurecia. The Supplier shall be required to contractually and organizationally ensure that its subcontractor is properly trained and comply with the provisions of this LON. Consent by Faurecia shall not limit the liability of the Supplier. The Supplier shall be liable on an unrestricted basis for the acts and omissions of its subcontractor.</w:t>
        </w:r>
      </w:ins>
    </w:p>
    <w:p w14:paraId="5FE25189" w14:textId="77777777" w:rsidR="00F71F56" w:rsidRPr="00497E67" w:rsidRDefault="00F71F56" w:rsidP="00F71F56">
      <w:pPr>
        <w:pStyle w:val="FaureciaText"/>
        <w:widowControl w:val="0"/>
        <w:snapToGrid w:val="0"/>
        <w:spacing w:before="0" w:after="0"/>
        <w:rPr>
          <w:ins w:id="4618" w:author="Kennedy, Muhil" w:date="2022-12-08T13:34:00Z"/>
          <w:rFonts w:ascii="Century Gothic" w:hAnsi="Century Gothic" w:cs="Times New Roman"/>
          <w:szCs w:val="20"/>
          <w:lang w:val="en-US" w:eastAsia="fr-FR"/>
        </w:rPr>
      </w:pPr>
    </w:p>
    <w:p w14:paraId="085EE95D" w14:textId="77777777" w:rsidR="00F71F56" w:rsidRPr="006B1A43" w:rsidRDefault="00F71F56" w:rsidP="00F71F56">
      <w:pPr>
        <w:pStyle w:val="Heading1"/>
        <w:keepNext w:val="0"/>
        <w:widowControl w:val="0"/>
        <w:tabs>
          <w:tab w:val="num" w:pos="1440"/>
        </w:tabs>
        <w:snapToGrid w:val="0"/>
        <w:ind w:left="0"/>
        <w:rPr>
          <w:ins w:id="4619" w:author="Kennedy, Muhil" w:date="2022-12-08T13:34:00Z"/>
          <w:rFonts w:ascii="Century Gothic" w:hAnsi="Century Gothic"/>
          <w:lang w:val="en-US"/>
          <w14:shadow w14:blurRad="0" w14:dist="0" w14:dir="0" w14:sx="0" w14:sy="0" w14:kx="0" w14:ky="0" w14:algn="none">
            <w14:srgbClr w14:val="000000"/>
          </w14:shadow>
        </w:rPr>
      </w:pPr>
      <w:ins w:id="4620" w:author="Kennedy, Muhil" w:date="2022-12-08T13:34:00Z">
        <w:r w:rsidRPr="006B1A43">
          <w:rPr>
            <w:rFonts w:ascii="Century Gothic" w:hAnsi="Century Gothic"/>
            <w:lang w:val="en-US"/>
            <w14:shadow w14:blurRad="0" w14:dist="0" w14:dir="0" w14:sx="0" w14:sy="0" w14:kx="0" w14:ky="0" w14:algn="none">
              <w14:srgbClr w14:val="000000"/>
            </w14:shadow>
          </w:rPr>
          <w:t>Price and Terms of Payment</w:t>
        </w:r>
      </w:ins>
    </w:p>
    <w:p w14:paraId="3C2B3A2D" w14:textId="77777777" w:rsidR="00F71F56" w:rsidRPr="00497E67" w:rsidRDefault="00F71F56" w:rsidP="00F71F56">
      <w:pPr>
        <w:widowControl w:val="0"/>
        <w:autoSpaceDE w:val="0"/>
        <w:autoSpaceDN w:val="0"/>
        <w:adjustRightInd w:val="0"/>
        <w:snapToGrid w:val="0"/>
        <w:ind w:left="0"/>
        <w:rPr>
          <w:ins w:id="4621" w:author="Kennedy, Muhil" w:date="2022-12-08T13:34:00Z"/>
          <w:rFonts w:ascii="Century Gothic" w:hAnsi="Century Gothic" w:cs="Arial"/>
          <w:szCs w:val="20"/>
          <w:lang w:val="en-GB" w:eastAsia="en-US"/>
        </w:rPr>
      </w:pPr>
    </w:p>
    <w:p w14:paraId="61639C53" w14:textId="77777777" w:rsidR="00F71F56" w:rsidRDefault="00F71F56" w:rsidP="00F71F56">
      <w:pPr>
        <w:pStyle w:val="FaureciaPreamble"/>
        <w:widowControl w:val="0"/>
        <w:numPr>
          <w:ilvl w:val="0"/>
          <w:numId w:val="0"/>
        </w:numPr>
        <w:snapToGrid w:val="0"/>
        <w:spacing w:before="0" w:after="0"/>
        <w:rPr>
          <w:ins w:id="4622" w:author="Kennedy, Muhil" w:date="2022-12-08T13:34:00Z"/>
          <w:rFonts w:ascii="Century Gothic" w:hAnsi="Century Gothic" w:cs="Times New Roman"/>
          <w:szCs w:val="20"/>
        </w:rPr>
      </w:pPr>
      <w:ins w:id="4623" w:author="Kennedy, Muhil" w:date="2022-12-08T13:34:00Z">
        <w:r w:rsidRPr="00497E67">
          <w:rPr>
            <w:rFonts w:ascii="Century Gothic" w:hAnsi="Century Gothic" w:cs="Times New Roman"/>
            <w:szCs w:val="20"/>
          </w:rPr>
          <w:lastRenderedPageBreak/>
          <w:t>The Contractual Parties agree that the competitiveness of the Supplier in regard to prices, the quality of the components, and the reliability of the supply are basic prerequisites of this nomination.</w:t>
        </w:r>
      </w:ins>
    </w:p>
    <w:p w14:paraId="4570FD09" w14:textId="77777777" w:rsidR="00F71F56" w:rsidRPr="00497E67" w:rsidRDefault="00F71F56" w:rsidP="00F71F56">
      <w:pPr>
        <w:pStyle w:val="FaureciaPreamble"/>
        <w:widowControl w:val="0"/>
        <w:numPr>
          <w:ilvl w:val="0"/>
          <w:numId w:val="0"/>
        </w:numPr>
        <w:snapToGrid w:val="0"/>
        <w:spacing w:before="0" w:after="0"/>
        <w:rPr>
          <w:ins w:id="4624" w:author="Kennedy, Muhil" w:date="2022-12-08T13:34:00Z"/>
          <w:rFonts w:ascii="Century Gothic" w:hAnsi="Century Gothic" w:cs="Times New Roman"/>
          <w:szCs w:val="20"/>
        </w:rPr>
      </w:pPr>
    </w:p>
    <w:p w14:paraId="1AA816CB" w14:textId="77777777" w:rsidR="00F71F56" w:rsidRPr="00497E67" w:rsidRDefault="00F71F56" w:rsidP="00F71F56">
      <w:pPr>
        <w:widowControl w:val="0"/>
        <w:autoSpaceDE w:val="0"/>
        <w:autoSpaceDN w:val="0"/>
        <w:adjustRightInd w:val="0"/>
        <w:snapToGrid w:val="0"/>
        <w:ind w:left="0"/>
        <w:rPr>
          <w:ins w:id="4625" w:author="Kennedy, Muhil" w:date="2022-12-08T13:34:00Z"/>
          <w:rFonts w:ascii="Century Gothic" w:hAnsi="Century Gothic"/>
          <w:szCs w:val="20"/>
          <w:lang w:val="en-GB"/>
        </w:rPr>
      </w:pPr>
      <w:ins w:id="4626" w:author="Kennedy, Muhil" w:date="2022-12-08T13:34:00Z">
        <w:r w:rsidRPr="00497E67">
          <w:rPr>
            <w:rFonts w:ascii="Century Gothic" w:hAnsi="Century Gothic" w:cs="Arial"/>
            <w:szCs w:val="20"/>
            <w:lang w:val="en-GB" w:eastAsia="en-US"/>
          </w:rPr>
          <w:t xml:space="preserve">The Part Prices and Tools Prices referred to below </w:t>
        </w:r>
        <w:r w:rsidRPr="00497E67">
          <w:rPr>
            <w:rFonts w:ascii="Century Gothic" w:hAnsi="Century Gothic"/>
            <w:szCs w:val="20"/>
            <w:lang w:val="en-GB"/>
          </w:rPr>
          <w:t>are agreed upon between the Contractual Parties according to the commercial proposal “_______________” dated xx/xx/20xx negotiated between Mr. ___________ for Faurecia acting as Program Buyer and ____________ for the Supplier acting as ______________ on xx/xx/20xx and updated through the formal commercial offer “_______________” dated xx/xx/20xx .</w:t>
        </w:r>
      </w:ins>
    </w:p>
    <w:p w14:paraId="3D7F1907" w14:textId="77777777" w:rsidR="00F71F56" w:rsidRPr="00497E67" w:rsidRDefault="00F71F56" w:rsidP="00F71F56">
      <w:pPr>
        <w:widowControl w:val="0"/>
        <w:autoSpaceDE w:val="0"/>
        <w:autoSpaceDN w:val="0"/>
        <w:adjustRightInd w:val="0"/>
        <w:snapToGrid w:val="0"/>
        <w:ind w:left="0"/>
        <w:rPr>
          <w:ins w:id="4627" w:author="Kennedy, Muhil" w:date="2022-12-08T13:34:00Z"/>
          <w:rFonts w:ascii="Century Gothic" w:hAnsi="Century Gothic" w:cs="Arial"/>
          <w:szCs w:val="20"/>
          <w:lang w:val="en-GB" w:eastAsia="en-US"/>
        </w:rPr>
      </w:pPr>
    </w:p>
    <w:p w14:paraId="4FEFEC9F" w14:textId="77777777" w:rsidR="00F71F56" w:rsidRPr="00497E67" w:rsidRDefault="00F71F56" w:rsidP="00F71F56">
      <w:pPr>
        <w:widowControl w:val="0"/>
        <w:snapToGrid w:val="0"/>
        <w:ind w:left="0"/>
        <w:rPr>
          <w:ins w:id="4628" w:author="Kennedy, Muhil" w:date="2022-12-08T13:34:00Z"/>
          <w:rFonts w:ascii="Century Gothic" w:hAnsi="Century Gothic"/>
          <w:szCs w:val="20"/>
          <w:lang w:val="en-GB"/>
        </w:rPr>
      </w:pPr>
      <w:ins w:id="4629" w:author="Kennedy, Muhil" w:date="2022-12-08T13:34:00Z">
        <w:r w:rsidRPr="00497E67">
          <w:rPr>
            <w:rFonts w:ascii="Century Gothic" w:hAnsi="Century Gothic"/>
            <w:szCs w:val="20"/>
            <w:lang w:val="en-GB"/>
          </w:rPr>
          <w:t>The Prices are all-inclusive and includes all costs, expenses, charges, constraints and/or obligations of any kind related to the performance of the Program.</w:t>
        </w:r>
      </w:ins>
    </w:p>
    <w:p w14:paraId="425569C0" w14:textId="77777777" w:rsidR="00F71F56" w:rsidRPr="00497E67" w:rsidRDefault="00F71F56" w:rsidP="00F71F56">
      <w:pPr>
        <w:widowControl w:val="0"/>
        <w:snapToGrid w:val="0"/>
        <w:ind w:left="0"/>
        <w:rPr>
          <w:ins w:id="4630" w:author="Kennedy, Muhil" w:date="2022-12-08T13:34:00Z"/>
          <w:rFonts w:ascii="Century Gothic" w:hAnsi="Century Gothic"/>
          <w:szCs w:val="20"/>
          <w:lang w:val="en-GB"/>
        </w:rPr>
      </w:pPr>
    </w:p>
    <w:p w14:paraId="61C6CA5B" w14:textId="77777777" w:rsidR="00F71F56" w:rsidRPr="00497E67" w:rsidRDefault="00F71F56" w:rsidP="00F71F56">
      <w:pPr>
        <w:pStyle w:val="FaureciaText"/>
        <w:widowControl w:val="0"/>
        <w:snapToGrid w:val="0"/>
        <w:spacing w:before="0" w:after="0"/>
        <w:ind w:left="0"/>
        <w:rPr>
          <w:ins w:id="4631" w:author="Kennedy, Muhil" w:date="2022-12-08T13:34:00Z"/>
          <w:rFonts w:ascii="Century Gothic" w:hAnsi="Century Gothic"/>
          <w:szCs w:val="20"/>
          <w:lang w:val="en-US"/>
        </w:rPr>
      </w:pPr>
      <w:ins w:id="4632" w:author="Kennedy, Muhil" w:date="2022-12-08T13:34:00Z">
        <w:r w:rsidRPr="00497E67">
          <w:rPr>
            <w:rFonts w:ascii="Century Gothic" w:hAnsi="Century Gothic" w:cs="Times New Roman"/>
            <w:szCs w:val="20"/>
            <w:lang w:val="en-US"/>
          </w:rPr>
          <w:t>The breakdown of the Part Prices and Tools Prices</w:t>
        </w:r>
        <w:r>
          <w:rPr>
            <w:rFonts w:ascii="Century Gothic" w:hAnsi="Century Gothic" w:cs="Times New Roman"/>
            <w:szCs w:val="20"/>
            <w:lang w:val="en-US"/>
          </w:rPr>
          <w:t xml:space="preserve">, as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497E67">
          <w:rPr>
            <w:rFonts w:ascii="Century Gothic" w:hAnsi="Century Gothic" w:cs="Times New Roman"/>
            <w:szCs w:val="20"/>
            <w:lang w:val="en-US"/>
          </w:rPr>
          <w:t xml:space="preserve"> (</w:t>
        </w:r>
        <w:r>
          <w:rPr>
            <w:rFonts w:ascii="Century Gothic" w:hAnsi="Century Gothic" w:cs="Times New Roman"/>
            <w:szCs w:val="20"/>
            <w:lang w:val="en-US"/>
          </w:rPr>
          <w:t>Parts and Tools Cost Breakdowns</w:t>
        </w:r>
        <w:r w:rsidRPr="00497E67">
          <w:rPr>
            <w:rFonts w:ascii="Century Gothic" w:hAnsi="Century Gothic" w:cs="Times New Roman"/>
            <w:szCs w:val="20"/>
            <w:lang w:val="en-US"/>
          </w:rPr>
          <w:t xml:space="preserve">) are an integral part of this LON. Any price modification resulting from a program timing or Parts or Tools definition modification shall require Faurecia </w:t>
        </w:r>
        <w:r w:rsidRPr="00497E67">
          <w:rPr>
            <w:rFonts w:ascii="Century Gothic" w:hAnsi="Century Gothic"/>
            <w:szCs w:val="20"/>
            <w:lang w:val="en-US"/>
          </w:rPr>
          <w:t>previous written consent through the approval of an updated Cost Breakdown.</w:t>
        </w:r>
      </w:ins>
    </w:p>
    <w:p w14:paraId="224DFC92" w14:textId="77777777" w:rsidR="00F71F56" w:rsidRDefault="00F71F56" w:rsidP="00F71F56">
      <w:pPr>
        <w:pStyle w:val="Heading2"/>
        <w:keepNext w:val="0"/>
        <w:widowControl w:val="0"/>
        <w:numPr>
          <w:ilvl w:val="0"/>
          <w:numId w:val="0"/>
        </w:numPr>
        <w:snapToGrid w:val="0"/>
        <w:spacing w:before="0" w:after="0"/>
        <w:ind w:left="576" w:hanging="576"/>
        <w:rPr>
          <w:ins w:id="4633" w:author="Kennedy, Muhil" w:date="2022-12-08T13:34:00Z"/>
          <w:rFonts w:ascii="Century Gothic" w:hAnsi="Century Gothic"/>
        </w:rPr>
      </w:pPr>
    </w:p>
    <w:p w14:paraId="24DF3C04" w14:textId="77777777" w:rsidR="00F71F56" w:rsidRPr="00497E67" w:rsidRDefault="00F71F56" w:rsidP="00F71F56">
      <w:pPr>
        <w:pStyle w:val="FaureciaText2"/>
        <w:widowControl w:val="0"/>
        <w:snapToGrid w:val="0"/>
        <w:spacing w:before="0" w:after="0"/>
        <w:ind w:left="0"/>
        <w:rPr>
          <w:ins w:id="4634" w:author="Kennedy, Muhil" w:date="2022-12-08T13:34:00Z"/>
          <w:rFonts w:ascii="Century Gothic" w:hAnsi="Century Gothic" w:cs="Times New Roman"/>
          <w:szCs w:val="20"/>
          <w:lang w:val="en-US"/>
        </w:rPr>
      </w:pPr>
      <w:ins w:id="4635" w:author="Kennedy, Muhil" w:date="2022-12-08T13:34:00Z">
        <w:r w:rsidRPr="00497E67">
          <w:rPr>
            <w:rFonts w:ascii="Century Gothic" w:hAnsi="Century Gothic" w:cs="Times New Roman"/>
            <w:szCs w:val="20"/>
            <w:lang w:val="en-US"/>
          </w:rPr>
          <w:t>Without p</w:t>
        </w:r>
        <w:r>
          <w:rPr>
            <w:rFonts w:ascii="Century Gothic" w:hAnsi="Century Gothic" w:cs="Times New Roman"/>
            <w:szCs w:val="20"/>
            <w:lang w:val="en-US"/>
          </w:rPr>
          <w:t xml:space="preserve">rejudice to the provisions of this article </w:t>
        </w:r>
        <w:r w:rsidRPr="00497E67">
          <w:rPr>
            <w:rFonts w:ascii="Century Gothic" w:hAnsi="Century Gothic" w:cs="Times New Roman"/>
            <w:szCs w:val="20"/>
            <w:lang w:val="en-US"/>
          </w:rPr>
          <w:t>and save as otherwise provided in the  LON the Part Price and the Tools Price are  firm and final, with no indexation or escalation and therefore, no Part Price or Tools Price increase may be applied without the prior written agreement of Faurecia.</w:t>
        </w:r>
      </w:ins>
    </w:p>
    <w:p w14:paraId="230E2A2A" w14:textId="77777777" w:rsidR="00F71F56" w:rsidRPr="005033D1" w:rsidRDefault="00F71F56" w:rsidP="00F71F56">
      <w:pPr>
        <w:pStyle w:val="Heading2"/>
        <w:keepNext w:val="0"/>
        <w:widowControl w:val="0"/>
        <w:numPr>
          <w:ilvl w:val="0"/>
          <w:numId w:val="0"/>
        </w:numPr>
        <w:snapToGrid w:val="0"/>
        <w:spacing w:before="0" w:after="0"/>
        <w:ind w:left="576" w:hanging="576"/>
        <w:rPr>
          <w:ins w:id="4636" w:author="Kennedy, Muhil" w:date="2022-12-08T13:34:00Z"/>
          <w:rFonts w:ascii="Century Gothic" w:hAnsi="Century Gothic"/>
          <w:lang w:val="en-US"/>
        </w:rPr>
      </w:pPr>
    </w:p>
    <w:p w14:paraId="71745663" w14:textId="77777777" w:rsidR="00F71F56" w:rsidRPr="006B1A43" w:rsidRDefault="00F71F56" w:rsidP="00F71F56">
      <w:pPr>
        <w:pStyle w:val="Heading2"/>
        <w:keepNext w:val="0"/>
        <w:widowControl w:val="0"/>
        <w:snapToGrid w:val="0"/>
        <w:spacing w:before="0" w:after="0"/>
        <w:rPr>
          <w:ins w:id="4637" w:author="Kennedy, Muhil" w:date="2022-12-08T13:34:00Z"/>
          <w:rFonts w:ascii="Century Gothic" w:hAnsi="Century Gothic"/>
          <w:i w:val="0"/>
          <w:iCs w:val="0"/>
          <w14:shadow w14:blurRad="0" w14:dist="0" w14:dir="0" w14:sx="0" w14:sy="0" w14:kx="0" w14:ky="0" w14:algn="none">
            <w14:srgbClr w14:val="000000"/>
          </w14:shadow>
        </w:rPr>
      </w:pPr>
      <w:ins w:id="4638" w:author="Kennedy, Muhil" w:date="2022-12-08T13:34:00Z">
        <w:r w:rsidRPr="006B1A43">
          <w:rPr>
            <w:rFonts w:ascii="Century Gothic" w:hAnsi="Century Gothic"/>
            <w:i w:val="0"/>
            <w:iCs w:val="0"/>
            <w14:shadow w14:blurRad="0" w14:dist="0" w14:dir="0" w14:sx="0" w14:sy="0" w14:kx="0" w14:ky="0" w14:algn="none">
              <w14:srgbClr w14:val="000000"/>
            </w14:shadow>
          </w:rPr>
          <w:t xml:space="preserve">Development Price and Payment Conditions </w:t>
        </w:r>
      </w:ins>
    </w:p>
    <w:p w14:paraId="1722F899" w14:textId="77777777" w:rsidR="00F71F56" w:rsidRDefault="00F71F56" w:rsidP="00F71F56">
      <w:pPr>
        <w:pStyle w:val="Heading2"/>
        <w:keepNext w:val="0"/>
        <w:widowControl w:val="0"/>
        <w:numPr>
          <w:ilvl w:val="0"/>
          <w:numId w:val="0"/>
        </w:numPr>
        <w:snapToGrid w:val="0"/>
        <w:spacing w:before="0" w:after="0"/>
        <w:ind w:left="576"/>
        <w:rPr>
          <w:ins w:id="4639" w:author="Kennedy, Muhil" w:date="2022-12-08T13:34:00Z"/>
          <w:rFonts w:ascii="Century Gothic" w:hAnsi="Century Gothic"/>
          <w:i w:val="0"/>
          <w:iCs w:val="0"/>
          <w14:shadow w14:blurRad="0" w14:dist="0" w14:dir="0" w14:sx="0" w14:sy="0" w14:kx="0" w14:ky="0" w14:algn="none">
            <w14:srgbClr w14:val="000000"/>
          </w14:shadow>
        </w:rPr>
      </w:pPr>
    </w:p>
    <w:p w14:paraId="33A7B6F6" w14:textId="77777777" w:rsidR="00F71F56" w:rsidRPr="00D31FC6" w:rsidRDefault="00F71F56" w:rsidP="00F71F56">
      <w:pPr>
        <w:pStyle w:val="Faureciaberschrift2"/>
        <w:widowControl w:val="0"/>
        <w:numPr>
          <w:ilvl w:val="0"/>
          <w:numId w:val="0"/>
        </w:numPr>
        <w:snapToGrid w:val="0"/>
        <w:spacing w:after="0"/>
        <w:ind w:left="567"/>
        <w:rPr>
          <w:ins w:id="4640" w:author="Kennedy, Muhil" w:date="2022-12-08T13:34:00Z"/>
          <w:rFonts w:ascii="Century Gothic" w:hAnsi="Century Gothic" w:cs="Times New Roman"/>
          <w:szCs w:val="20"/>
          <w:lang w:val="en-US"/>
        </w:rPr>
      </w:pPr>
      <w:ins w:id="4641" w:author="Kennedy, Muhil" w:date="2022-12-08T13:34:00Z">
        <w:r w:rsidRPr="00D31FC6">
          <w:rPr>
            <w:rFonts w:ascii="Century Gothic" w:hAnsi="Century Gothic" w:cs="Times New Roman"/>
            <w:szCs w:val="20"/>
            <w:highlight w:val="yellow"/>
            <w:lang w:val="en-US"/>
          </w:rPr>
          <w:t>To be inserted</w:t>
        </w:r>
        <w:r>
          <w:rPr>
            <w:rFonts w:ascii="Century Gothic" w:hAnsi="Century Gothic" w:cs="Times New Roman"/>
            <w:szCs w:val="20"/>
            <w:lang w:val="en-US"/>
          </w:rPr>
          <w:t>.</w:t>
        </w:r>
      </w:ins>
    </w:p>
    <w:p w14:paraId="4422C9BE" w14:textId="77777777" w:rsidR="00F71F56" w:rsidRDefault="00F71F56" w:rsidP="00F71F56">
      <w:pPr>
        <w:pStyle w:val="Heading2"/>
        <w:keepNext w:val="0"/>
        <w:widowControl w:val="0"/>
        <w:numPr>
          <w:ilvl w:val="0"/>
          <w:numId w:val="0"/>
        </w:numPr>
        <w:snapToGrid w:val="0"/>
        <w:spacing w:before="0" w:after="0"/>
        <w:ind w:left="576"/>
        <w:rPr>
          <w:ins w:id="4642" w:author="Kennedy, Muhil" w:date="2022-12-08T13:34:00Z"/>
          <w:rFonts w:ascii="Century Gothic" w:hAnsi="Century Gothic"/>
          <w:i w:val="0"/>
          <w:iCs w:val="0"/>
          <w14:shadow w14:blurRad="0" w14:dist="0" w14:dir="0" w14:sx="0" w14:sy="0" w14:kx="0" w14:ky="0" w14:algn="none">
            <w14:srgbClr w14:val="000000"/>
          </w14:shadow>
        </w:rPr>
      </w:pPr>
    </w:p>
    <w:p w14:paraId="05A257B7" w14:textId="77777777" w:rsidR="00F71F56" w:rsidRPr="006B1A43" w:rsidRDefault="00F71F56" w:rsidP="00F71F56">
      <w:pPr>
        <w:pStyle w:val="Heading2"/>
        <w:keepNext w:val="0"/>
        <w:widowControl w:val="0"/>
        <w:snapToGrid w:val="0"/>
        <w:spacing w:before="0" w:after="0"/>
        <w:rPr>
          <w:ins w:id="4643" w:author="Kennedy, Muhil" w:date="2022-12-08T13:34:00Z"/>
          <w:rFonts w:ascii="Century Gothic" w:hAnsi="Century Gothic"/>
          <w:i w:val="0"/>
          <w:iCs w:val="0"/>
          <w14:shadow w14:blurRad="0" w14:dist="0" w14:dir="0" w14:sx="0" w14:sy="0" w14:kx="0" w14:ky="0" w14:algn="none">
            <w14:srgbClr w14:val="000000"/>
          </w14:shadow>
        </w:rPr>
      </w:pPr>
      <w:ins w:id="4644" w:author="Kennedy, Muhil" w:date="2022-12-08T13:34:00Z">
        <w:r w:rsidRPr="006B1A43">
          <w:rPr>
            <w:rFonts w:ascii="Century Gothic" w:hAnsi="Century Gothic"/>
            <w:i w:val="0"/>
            <w:iCs w:val="0"/>
            <w14:shadow w14:blurRad="0" w14:dist="0" w14:dir="0" w14:sx="0" w14:sy="0" w14:kx="0" w14:ky="0" w14:algn="none">
              <w14:srgbClr w14:val="000000"/>
            </w14:shadow>
          </w:rPr>
          <w:t>Part Price and Payment Conditions</w:t>
        </w:r>
      </w:ins>
    </w:p>
    <w:p w14:paraId="400BCB37" w14:textId="77777777" w:rsidR="00F71F56" w:rsidRDefault="00F71F56" w:rsidP="00F71F56">
      <w:pPr>
        <w:pStyle w:val="Faureciaberschrift2"/>
        <w:widowControl w:val="0"/>
        <w:numPr>
          <w:ilvl w:val="0"/>
          <w:numId w:val="0"/>
        </w:numPr>
        <w:snapToGrid w:val="0"/>
        <w:spacing w:after="0"/>
        <w:ind w:left="567"/>
        <w:rPr>
          <w:ins w:id="4645" w:author="Kennedy, Muhil" w:date="2022-12-08T13:34:00Z"/>
          <w:rFonts w:ascii="Century Gothic" w:hAnsi="Century Gothic" w:cs="Times New Roman"/>
          <w:szCs w:val="20"/>
          <w:lang w:val="en-US"/>
        </w:rPr>
      </w:pPr>
    </w:p>
    <w:p w14:paraId="1F7FDE9D" w14:textId="77777777" w:rsidR="00F71F56" w:rsidRDefault="00F71F56" w:rsidP="00F71F56">
      <w:pPr>
        <w:pStyle w:val="Faureciaberschrift2"/>
        <w:widowControl w:val="0"/>
        <w:numPr>
          <w:ilvl w:val="0"/>
          <w:numId w:val="0"/>
        </w:numPr>
        <w:snapToGrid w:val="0"/>
        <w:spacing w:after="0"/>
        <w:ind w:left="567"/>
        <w:rPr>
          <w:ins w:id="4646" w:author="Kennedy, Muhil" w:date="2022-12-08T13:34:00Z"/>
          <w:rFonts w:ascii="Century Gothic" w:hAnsi="Century Gothic" w:cs="Times New Roman"/>
          <w:szCs w:val="20"/>
          <w:lang w:val="en-US"/>
        </w:rPr>
      </w:pPr>
      <w:ins w:id="4647" w:author="Kennedy, Muhil" w:date="2022-12-08T13:34:00Z">
        <w:r w:rsidRPr="00497E67">
          <w:rPr>
            <w:rFonts w:ascii="Century Gothic" w:hAnsi="Century Gothic" w:cs="Times New Roman"/>
            <w:szCs w:val="20"/>
            <w:lang w:val="en-US"/>
          </w:rPr>
          <w:t>Faurecia pledges that it will pay the following remuneration (“</w:t>
        </w:r>
        <w:r w:rsidRPr="00497E67">
          <w:rPr>
            <w:rFonts w:ascii="Century Gothic" w:hAnsi="Century Gothic" w:cs="Times New Roman"/>
            <w:b/>
            <w:szCs w:val="20"/>
            <w:lang w:val="en-US"/>
          </w:rPr>
          <w:t>Part Price</w:t>
        </w:r>
        <w:r w:rsidRPr="00497E67">
          <w:rPr>
            <w:rFonts w:ascii="Century Gothic" w:hAnsi="Century Gothic" w:cs="Times New Roman"/>
            <w:szCs w:val="20"/>
            <w:lang w:val="en-US"/>
          </w:rPr>
          <w:t>”) plus the statutory VAT, if applicable, in consideration of the delivery of the Parts:</w:t>
        </w:r>
      </w:ins>
    </w:p>
    <w:p w14:paraId="078BFA84" w14:textId="77777777" w:rsidR="00F71F56" w:rsidRPr="00497E67" w:rsidRDefault="00F71F56" w:rsidP="00F71F56">
      <w:pPr>
        <w:widowControl w:val="0"/>
        <w:snapToGrid w:val="0"/>
        <w:rPr>
          <w:ins w:id="4648" w:author="Kennedy, Muhil" w:date="2022-12-08T13:34:00Z"/>
          <w:rFonts w:ascii="Century Gothic" w:hAnsi="Century Gothic"/>
          <w:szCs w:val="20"/>
          <w:lang w:val="en-US" w:eastAsia="pt-BR"/>
        </w:rPr>
      </w:pPr>
    </w:p>
    <w:tbl>
      <w:tblPr>
        <w:tblW w:w="102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709"/>
        <w:gridCol w:w="1701"/>
        <w:gridCol w:w="2126"/>
        <w:gridCol w:w="2268"/>
        <w:gridCol w:w="2126"/>
      </w:tblGrid>
      <w:tr w:rsidR="00F71F56" w:rsidRPr="00ED081A" w14:paraId="29809B24" w14:textId="77777777" w:rsidTr="00D30F6E">
        <w:trPr>
          <w:trHeight w:hRule="exact" w:val="1095"/>
          <w:ins w:id="4649" w:author="Kennedy, Muhil" w:date="2022-12-08T13:34:00Z"/>
        </w:trPr>
        <w:tc>
          <w:tcPr>
            <w:tcW w:w="1347" w:type="dxa"/>
            <w:tcBorders>
              <w:bottom w:val="single" w:sz="6" w:space="0" w:color="auto"/>
            </w:tcBorders>
            <w:shd w:val="clear" w:color="auto" w:fill="E6E6E6"/>
            <w:vAlign w:val="center"/>
          </w:tcPr>
          <w:p w14:paraId="20164663" w14:textId="77777777" w:rsidR="00F71F56" w:rsidRPr="00497E67" w:rsidRDefault="00F71F56" w:rsidP="00D30F6E">
            <w:pPr>
              <w:widowControl w:val="0"/>
              <w:snapToGrid w:val="0"/>
              <w:ind w:left="0"/>
              <w:jc w:val="center"/>
              <w:rPr>
                <w:ins w:id="4650" w:author="Kennedy, Muhil" w:date="2022-12-08T13:34:00Z"/>
                <w:rFonts w:ascii="Century Gothic" w:hAnsi="Century Gothic" w:cs="Arial"/>
                <w:b/>
                <w:bCs/>
                <w:szCs w:val="20"/>
                <w:lang w:val="en-US"/>
              </w:rPr>
            </w:pPr>
            <w:ins w:id="4651" w:author="Kennedy, Muhil" w:date="2022-12-08T13:34:00Z">
              <w:r w:rsidRPr="00497E67">
                <w:rPr>
                  <w:rFonts w:ascii="Century Gothic" w:hAnsi="Century Gothic" w:cs="Arial"/>
                  <w:b/>
                  <w:bCs/>
                  <w:szCs w:val="20"/>
                  <w:lang w:val="en-US"/>
                </w:rPr>
                <w:t>Reference</w:t>
              </w:r>
            </w:ins>
          </w:p>
        </w:tc>
        <w:tc>
          <w:tcPr>
            <w:tcW w:w="709" w:type="dxa"/>
            <w:tcBorders>
              <w:bottom w:val="single" w:sz="6" w:space="0" w:color="auto"/>
            </w:tcBorders>
            <w:shd w:val="clear" w:color="auto" w:fill="E6E6E6"/>
            <w:vAlign w:val="center"/>
          </w:tcPr>
          <w:p w14:paraId="119712CB" w14:textId="77777777" w:rsidR="00F71F56" w:rsidRPr="00497E67" w:rsidRDefault="00F71F56" w:rsidP="00D30F6E">
            <w:pPr>
              <w:widowControl w:val="0"/>
              <w:snapToGrid w:val="0"/>
              <w:ind w:left="0"/>
              <w:jc w:val="center"/>
              <w:rPr>
                <w:ins w:id="4652" w:author="Kennedy, Muhil" w:date="2022-12-08T13:34:00Z"/>
                <w:rFonts w:ascii="Century Gothic" w:hAnsi="Century Gothic"/>
                <w:b/>
                <w:bCs/>
                <w:szCs w:val="20"/>
              </w:rPr>
            </w:pPr>
            <w:ins w:id="4653" w:author="Kennedy, Muhil" w:date="2022-12-08T13:34:00Z">
              <w:r w:rsidRPr="00497E67">
                <w:rPr>
                  <w:rFonts w:ascii="Century Gothic" w:hAnsi="Century Gothic"/>
                  <w:b/>
                  <w:bCs/>
                  <w:szCs w:val="20"/>
                </w:rPr>
                <w:t>Index</w:t>
              </w:r>
            </w:ins>
          </w:p>
        </w:tc>
        <w:tc>
          <w:tcPr>
            <w:tcW w:w="1701" w:type="dxa"/>
            <w:tcBorders>
              <w:bottom w:val="single" w:sz="6" w:space="0" w:color="auto"/>
            </w:tcBorders>
            <w:shd w:val="clear" w:color="auto" w:fill="E6E6E6"/>
            <w:vAlign w:val="center"/>
          </w:tcPr>
          <w:p w14:paraId="6BB8AC84" w14:textId="77777777" w:rsidR="00F71F56" w:rsidRPr="00497E67" w:rsidRDefault="00F71F56" w:rsidP="00D30F6E">
            <w:pPr>
              <w:widowControl w:val="0"/>
              <w:snapToGrid w:val="0"/>
              <w:ind w:left="0"/>
              <w:jc w:val="center"/>
              <w:rPr>
                <w:ins w:id="4654" w:author="Kennedy, Muhil" w:date="2022-12-08T13:34:00Z"/>
                <w:rFonts w:ascii="Century Gothic" w:hAnsi="Century Gothic"/>
                <w:b/>
                <w:bCs/>
                <w:szCs w:val="20"/>
              </w:rPr>
            </w:pPr>
            <w:ins w:id="4655" w:author="Kennedy, Muhil" w:date="2022-12-08T13:34:00Z">
              <w:r w:rsidRPr="00497E67">
                <w:rPr>
                  <w:rFonts w:ascii="Century Gothic" w:hAnsi="Century Gothic"/>
                  <w:b/>
                  <w:bCs/>
                  <w:szCs w:val="20"/>
                </w:rPr>
                <w:t xml:space="preserve">Prototypes </w:t>
              </w:r>
              <w:r>
                <w:rPr>
                  <w:rFonts w:ascii="Century Gothic" w:hAnsi="Century Gothic"/>
                  <w:b/>
                  <w:bCs/>
                  <w:szCs w:val="20"/>
                </w:rPr>
                <w:t xml:space="preserve">Price </w:t>
              </w:r>
              <w:r w:rsidRPr="00497E67">
                <w:rPr>
                  <w:rFonts w:ascii="Century Gothic" w:hAnsi="Century Gothic"/>
                  <w:b/>
                  <w:bCs/>
                  <w:szCs w:val="20"/>
                </w:rPr>
                <w:t>(€)</w:t>
              </w:r>
              <w:r>
                <w:rPr>
                  <w:rFonts w:ascii="Century Gothic" w:hAnsi="Century Gothic"/>
                  <w:b/>
                  <w:bCs/>
                  <w:szCs w:val="20"/>
                </w:rPr>
                <w:t xml:space="preserve"> and Incoterm</w:t>
              </w:r>
            </w:ins>
          </w:p>
        </w:tc>
        <w:tc>
          <w:tcPr>
            <w:tcW w:w="2126" w:type="dxa"/>
            <w:tcBorders>
              <w:bottom w:val="single" w:sz="6" w:space="0" w:color="auto"/>
            </w:tcBorders>
            <w:shd w:val="clear" w:color="auto" w:fill="E6E6E6"/>
            <w:vAlign w:val="center"/>
          </w:tcPr>
          <w:p w14:paraId="26BF3BB1" w14:textId="77777777" w:rsidR="00F71F56" w:rsidRPr="00E91331" w:rsidRDefault="00F71F56" w:rsidP="00D30F6E">
            <w:pPr>
              <w:widowControl w:val="0"/>
              <w:snapToGrid w:val="0"/>
              <w:ind w:left="0"/>
              <w:jc w:val="center"/>
              <w:rPr>
                <w:ins w:id="4656" w:author="Kennedy, Muhil" w:date="2022-12-08T13:34:00Z"/>
                <w:rFonts w:ascii="Century Gothic" w:hAnsi="Century Gothic"/>
                <w:b/>
                <w:bCs/>
                <w:szCs w:val="20"/>
                <w:lang w:val="en-US"/>
              </w:rPr>
            </w:pPr>
            <w:ins w:id="4657" w:author="Kennedy, Muhil" w:date="2022-12-08T13:34:00Z">
              <w:r w:rsidRPr="00E91331">
                <w:rPr>
                  <w:rFonts w:ascii="Century Gothic" w:hAnsi="Century Gothic"/>
                  <w:b/>
                  <w:bCs/>
                  <w:szCs w:val="20"/>
                  <w:lang w:val="en-US"/>
                </w:rPr>
                <w:t>Pre-Series Price (€)</w:t>
              </w:r>
            </w:ins>
          </w:p>
          <w:p w14:paraId="1161B2F8" w14:textId="77777777" w:rsidR="00F71F56" w:rsidRPr="00E91331" w:rsidRDefault="00F71F56" w:rsidP="00D30F6E">
            <w:pPr>
              <w:widowControl w:val="0"/>
              <w:snapToGrid w:val="0"/>
              <w:ind w:left="0"/>
              <w:jc w:val="center"/>
              <w:rPr>
                <w:ins w:id="4658" w:author="Kennedy, Muhil" w:date="2022-12-08T13:34:00Z"/>
                <w:rFonts w:ascii="Century Gothic" w:hAnsi="Century Gothic"/>
                <w:b/>
                <w:bCs/>
                <w:szCs w:val="20"/>
                <w:lang w:val="en-US"/>
              </w:rPr>
            </w:pPr>
            <w:ins w:id="4659" w:author="Kennedy, Muhil" w:date="2022-12-08T13:34:00Z">
              <w:r w:rsidRPr="00E91331">
                <w:rPr>
                  <w:rFonts w:ascii="Century Gothic" w:hAnsi="Century Gothic"/>
                  <w:b/>
                  <w:bCs/>
                  <w:szCs w:val="20"/>
                  <w:lang w:val="en-US"/>
                </w:rPr>
                <w:t>and Incoterm</w:t>
              </w:r>
            </w:ins>
          </w:p>
        </w:tc>
        <w:tc>
          <w:tcPr>
            <w:tcW w:w="2268" w:type="dxa"/>
            <w:tcBorders>
              <w:bottom w:val="single" w:sz="6" w:space="0" w:color="auto"/>
            </w:tcBorders>
            <w:shd w:val="clear" w:color="auto" w:fill="E6E6E6"/>
            <w:vAlign w:val="center"/>
          </w:tcPr>
          <w:p w14:paraId="6C1B9A60" w14:textId="77777777" w:rsidR="00F71F56" w:rsidRPr="00DD31C1" w:rsidRDefault="00F71F56" w:rsidP="00D30F6E">
            <w:pPr>
              <w:widowControl w:val="0"/>
              <w:snapToGrid w:val="0"/>
              <w:ind w:left="0"/>
              <w:jc w:val="center"/>
              <w:rPr>
                <w:ins w:id="4660" w:author="Kennedy, Muhil" w:date="2022-12-08T13:34:00Z"/>
                <w:rFonts w:ascii="Century Gothic" w:hAnsi="Century Gothic"/>
                <w:b/>
                <w:bCs/>
                <w:szCs w:val="20"/>
                <w:lang w:val="en-US"/>
              </w:rPr>
            </w:pPr>
            <w:ins w:id="4661" w:author="Kennedy, Muhil" w:date="2022-12-08T13:34:00Z">
              <w:r w:rsidRPr="00DD31C1">
                <w:rPr>
                  <w:rFonts w:ascii="Century Gothic" w:hAnsi="Century Gothic"/>
                  <w:b/>
                  <w:bCs/>
                  <w:szCs w:val="20"/>
                  <w:lang w:val="en-US"/>
                </w:rPr>
                <w:t>Serial Production Price (€)</w:t>
              </w:r>
              <w:r>
                <w:rPr>
                  <w:rFonts w:ascii="Century Gothic" w:hAnsi="Century Gothic"/>
                  <w:b/>
                  <w:bCs/>
                  <w:szCs w:val="20"/>
                  <w:lang w:val="en-US"/>
                </w:rPr>
                <w:t xml:space="preserve"> </w:t>
              </w:r>
              <w:r w:rsidRPr="00DD31C1">
                <w:rPr>
                  <w:rFonts w:ascii="Century Gothic" w:hAnsi="Century Gothic"/>
                  <w:b/>
                  <w:bCs/>
                  <w:szCs w:val="20"/>
                  <w:lang w:val="en-US"/>
                </w:rPr>
                <w:t>and Incoterm</w:t>
              </w:r>
            </w:ins>
          </w:p>
        </w:tc>
        <w:tc>
          <w:tcPr>
            <w:tcW w:w="2126" w:type="dxa"/>
            <w:tcBorders>
              <w:bottom w:val="single" w:sz="6" w:space="0" w:color="auto"/>
            </w:tcBorders>
            <w:shd w:val="clear" w:color="auto" w:fill="E6E6E6"/>
          </w:tcPr>
          <w:p w14:paraId="79FE3D3F" w14:textId="77777777" w:rsidR="00F71F56" w:rsidRPr="00DD31C1" w:rsidRDefault="00F71F56" w:rsidP="00D30F6E">
            <w:pPr>
              <w:widowControl w:val="0"/>
              <w:snapToGrid w:val="0"/>
              <w:ind w:left="0"/>
              <w:jc w:val="center"/>
              <w:rPr>
                <w:ins w:id="4662" w:author="Kennedy, Muhil" w:date="2022-12-08T13:34:00Z"/>
                <w:rFonts w:ascii="Century Gothic" w:hAnsi="Century Gothic"/>
                <w:b/>
                <w:bCs/>
                <w:szCs w:val="20"/>
                <w:lang w:val="en-US"/>
              </w:rPr>
            </w:pPr>
            <w:ins w:id="4663" w:author="Kennedy, Muhil" w:date="2022-12-08T13:34:00Z">
              <w:r w:rsidRPr="00497E67">
                <w:rPr>
                  <w:rFonts w:ascii="Century Gothic" w:hAnsi="Century Gothic"/>
                  <w:b/>
                  <w:bCs/>
                  <w:szCs w:val="20"/>
                  <w:lang w:val="en-US"/>
                </w:rPr>
                <w:t>End of Serial Production (EOP) Price (€)</w:t>
              </w:r>
              <w:r>
                <w:rPr>
                  <w:rFonts w:ascii="Century Gothic" w:hAnsi="Century Gothic"/>
                  <w:b/>
                  <w:bCs/>
                  <w:szCs w:val="20"/>
                  <w:lang w:val="en-US"/>
                </w:rPr>
                <w:t xml:space="preserve"> </w:t>
              </w:r>
              <w:r w:rsidRPr="00DD31C1">
                <w:rPr>
                  <w:rFonts w:ascii="Century Gothic" w:hAnsi="Century Gothic"/>
                  <w:b/>
                  <w:bCs/>
                  <w:szCs w:val="20"/>
                  <w:lang w:val="en-US"/>
                </w:rPr>
                <w:t>and Incoterm</w:t>
              </w:r>
            </w:ins>
          </w:p>
        </w:tc>
      </w:tr>
      <w:tr w:rsidR="00F71F56" w:rsidRPr="00ED081A" w14:paraId="417A1F5F" w14:textId="77777777" w:rsidTr="00D30F6E">
        <w:trPr>
          <w:trHeight w:val="234"/>
          <w:ins w:id="4664" w:author="Kennedy, Muhil" w:date="2022-12-08T13:34:00Z"/>
        </w:trPr>
        <w:tc>
          <w:tcPr>
            <w:tcW w:w="1347" w:type="dxa"/>
            <w:tcBorders>
              <w:bottom w:val="dotted" w:sz="4" w:space="0" w:color="auto"/>
              <w:right w:val="single" w:sz="6" w:space="0" w:color="auto"/>
            </w:tcBorders>
            <w:vAlign w:val="center"/>
          </w:tcPr>
          <w:p w14:paraId="45CC744B" w14:textId="77777777" w:rsidR="00F71F56" w:rsidRPr="00497E67" w:rsidRDefault="00F71F56" w:rsidP="00D30F6E">
            <w:pPr>
              <w:widowControl w:val="0"/>
              <w:snapToGrid w:val="0"/>
              <w:ind w:left="0"/>
              <w:jc w:val="center"/>
              <w:rPr>
                <w:ins w:id="4665" w:author="Kennedy, Muhil" w:date="2022-12-08T13:34:00Z"/>
                <w:rFonts w:ascii="Century Gothic" w:hAnsi="Century Gothic" w:cs="Arial"/>
                <w:szCs w:val="20"/>
                <w:lang w:val="en-US"/>
              </w:rPr>
            </w:pPr>
          </w:p>
        </w:tc>
        <w:tc>
          <w:tcPr>
            <w:tcW w:w="709" w:type="dxa"/>
            <w:tcBorders>
              <w:bottom w:val="dotted" w:sz="4" w:space="0" w:color="auto"/>
              <w:right w:val="single" w:sz="6" w:space="0" w:color="auto"/>
            </w:tcBorders>
            <w:vAlign w:val="center"/>
          </w:tcPr>
          <w:p w14:paraId="4F962E46" w14:textId="77777777" w:rsidR="00F71F56" w:rsidRPr="00497E67" w:rsidRDefault="00F71F56" w:rsidP="00D30F6E">
            <w:pPr>
              <w:widowControl w:val="0"/>
              <w:snapToGrid w:val="0"/>
              <w:ind w:left="109"/>
              <w:jc w:val="center"/>
              <w:rPr>
                <w:ins w:id="4666"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4F7A02C7" w14:textId="77777777" w:rsidR="00F71F56" w:rsidRPr="00497E67" w:rsidRDefault="00F71F56" w:rsidP="00D30F6E">
            <w:pPr>
              <w:widowControl w:val="0"/>
              <w:snapToGrid w:val="0"/>
              <w:ind w:left="109"/>
              <w:jc w:val="center"/>
              <w:rPr>
                <w:ins w:id="4667" w:author="Kennedy, Muhil" w:date="2022-12-08T13:34:00Z"/>
                <w:rFonts w:ascii="Century Gothic" w:hAnsi="Century Gothic" w:cs="Arial"/>
                <w:szCs w:val="20"/>
                <w:lang w:val="en-US"/>
              </w:rPr>
            </w:pPr>
          </w:p>
        </w:tc>
        <w:tc>
          <w:tcPr>
            <w:tcW w:w="2126" w:type="dxa"/>
            <w:tcBorders>
              <w:left w:val="single" w:sz="6" w:space="0" w:color="auto"/>
              <w:bottom w:val="dotted" w:sz="4" w:space="0" w:color="auto"/>
              <w:right w:val="single" w:sz="6" w:space="0" w:color="auto"/>
            </w:tcBorders>
            <w:vAlign w:val="center"/>
          </w:tcPr>
          <w:p w14:paraId="16C973D9" w14:textId="77777777" w:rsidR="00F71F56" w:rsidRPr="00497E67" w:rsidRDefault="00F71F56" w:rsidP="00D30F6E">
            <w:pPr>
              <w:widowControl w:val="0"/>
              <w:snapToGrid w:val="0"/>
              <w:ind w:left="178"/>
              <w:jc w:val="center"/>
              <w:rPr>
                <w:ins w:id="4668" w:author="Kennedy, Muhil" w:date="2022-12-08T13:34:00Z"/>
                <w:rFonts w:ascii="Century Gothic" w:hAnsi="Century Gothic" w:cs="Arial"/>
                <w:szCs w:val="20"/>
                <w:lang w:val="en-US"/>
              </w:rPr>
            </w:pPr>
          </w:p>
        </w:tc>
        <w:tc>
          <w:tcPr>
            <w:tcW w:w="2268" w:type="dxa"/>
            <w:tcBorders>
              <w:left w:val="single" w:sz="6" w:space="0" w:color="auto"/>
              <w:bottom w:val="dotted" w:sz="4" w:space="0" w:color="auto"/>
              <w:right w:val="single" w:sz="6" w:space="0" w:color="auto"/>
            </w:tcBorders>
          </w:tcPr>
          <w:p w14:paraId="496E005B" w14:textId="77777777" w:rsidR="00F71F56" w:rsidRPr="00497E67" w:rsidRDefault="00F71F56" w:rsidP="00D30F6E">
            <w:pPr>
              <w:widowControl w:val="0"/>
              <w:snapToGrid w:val="0"/>
              <w:rPr>
                <w:ins w:id="4669" w:author="Kennedy, Muhil" w:date="2022-12-08T13:34:00Z"/>
                <w:rFonts w:ascii="Century Gothic" w:hAnsi="Century Gothic"/>
                <w:szCs w:val="20"/>
                <w:lang w:val="en-US"/>
              </w:rPr>
            </w:pPr>
          </w:p>
        </w:tc>
        <w:tc>
          <w:tcPr>
            <w:tcW w:w="2126" w:type="dxa"/>
            <w:tcBorders>
              <w:left w:val="single" w:sz="6" w:space="0" w:color="auto"/>
              <w:bottom w:val="dotted" w:sz="4" w:space="0" w:color="auto"/>
              <w:right w:val="single" w:sz="6" w:space="0" w:color="auto"/>
            </w:tcBorders>
          </w:tcPr>
          <w:p w14:paraId="1C108990" w14:textId="77777777" w:rsidR="00F71F56" w:rsidRPr="00497E67" w:rsidRDefault="00F71F56" w:rsidP="00D30F6E">
            <w:pPr>
              <w:widowControl w:val="0"/>
              <w:snapToGrid w:val="0"/>
              <w:rPr>
                <w:ins w:id="4670" w:author="Kennedy, Muhil" w:date="2022-12-08T13:34:00Z"/>
                <w:rFonts w:ascii="Century Gothic" w:hAnsi="Century Gothic"/>
                <w:szCs w:val="20"/>
                <w:lang w:val="en-US"/>
              </w:rPr>
            </w:pPr>
          </w:p>
        </w:tc>
      </w:tr>
      <w:tr w:rsidR="00F71F56" w:rsidRPr="00ED081A" w14:paraId="591514E8" w14:textId="77777777" w:rsidTr="00D30F6E">
        <w:trPr>
          <w:trHeight w:val="234"/>
          <w:ins w:id="4671" w:author="Kennedy, Muhil" w:date="2022-12-08T13:34:00Z"/>
        </w:trPr>
        <w:tc>
          <w:tcPr>
            <w:tcW w:w="1347" w:type="dxa"/>
            <w:tcBorders>
              <w:top w:val="dotted" w:sz="4" w:space="0" w:color="auto"/>
              <w:bottom w:val="dotted" w:sz="4" w:space="0" w:color="auto"/>
              <w:right w:val="single" w:sz="6" w:space="0" w:color="auto"/>
            </w:tcBorders>
            <w:vAlign w:val="center"/>
          </w:tcPr>
          <w:p w14:paraId="051252FC" w14:textId="77777777" w:rsidR="00F71F56" w:rsidRPr="00497E67" w:rsidRDefault="00F71F56" w:rsidP="00D30F6E">
            <w:pPr>
              <w:widowControl w:val="0"/>
              <w:snapToGrid w:val="0"/>
              <w:ind w:left="0"/>
              <w:jc w:val="center"/>
              <w:rPr>
                <w:ins w:id="4672" w:author="Kennedy, Muhil" w:date="2022-12-08T13:34:00Z"/>
                <w:rFonts w:ascii="Century Gothic" w:hAnsi="Century Gothic" w:cs="Arial"/>
                <w:szCs w:val="20"/>
                <w:lang w:val="en-US"/>
              </w:rPr>
            </w:pPr>
          </w:p>
        </w:tc>
        <w:tc>
          <w:tcPr>
            <w:tcW w:w="709" w:type="dxa"/>
            <w:tcBorders>
              <w:top w:val="dotted" w:sz="4" w:space="0" w:color="auto"/>
              <w:bottom w:val="dotted" w:sz="4" w:space="0" w:color="auto"/>
              <w:right w:val="single" w:sz="6" w:space="0" w:color="auto"/>
            </w:tcBorders>
            <w:vAlign w:val="center"/>
          </w:tcPr>
          <w:p w14:paraId="2B064E5D" w14:textId="77777777" w:rsidR="00F71F56" w:rsidRPr="00497E67" w:rsidRDefault="00F71F56" w:rsidP="00D30F6E">
            <w:pPr>
              <w:widowControl w:val="0"/>
              <w:snapToGrid w:val="0"/>
              <w:ind w:left="109"/>
              <w:jc w:val="center"/>
              <w:rPr>
                <w:ins w:id="4673"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2BF8FDD5" w14:textId="77777777" w:rsidR="00F71F56" w:rsidRPr="00497E67" w:rsidRDefault="00F71F56" w:rsidP="00D30F6E">
            <w:pPr>
              <w:widowControl w:val="0"/>
              <w:snapToGrid w:val="0"/>
              <w:ind w:left="109"/>
              <w:jc w:val="center"/>
              <w:rPr>
                <w:ins w:id="4674" w:author="Kennedy, Muhil" w:date="2022-12-08T13:34:00Z"/>
                <w:rFonts w:ascii="Century Gothic" w:hAnsi="Century Gothic" w:cs="Arial"/>
                <w:szCs w:val="20"/>
                <w:lang w:val="en-US"/>
              </w:rPr>
            </w:pPr>
          </w:p>
        </w:tc>
        <w:tc>
          <w:tcPr>
            <w:tcW w:w="2126" w:type="dxa"/>
            <w:tcBorders>
              <w:top w:val="dotted" w:sz="4" w:space="0" w:color="auto"/>
              <w:left w:val="single" w:sz="6" w:space="0" w:color="auto"/>
              <w:bottom w:val="dotted" w:sz="4" w:space="0" w:color="auto"/>
              <w:right w:val="single" w:sz="6" w:space="0" w:color="auto"/>
            </w:tcBorders>
            <w:vAlign w:val="center"/>
          </w:tcPr>
          <w:p w14:paraId="0A2EA920" w14:textId="77777777" w:rsidR="00F71F56" w:rsidRPr="00497E67" w:rsidRDefault="00F71F56" w:rsidP="00D30F6E">
            <w:pPr>
              <w:widowControl w:val="0"/>
              <w:snapToGrid w:val="0"/>
              <w:ind w:left="178"/>
              <w:jc w:val="center"/>
              <w:rPr>
                <w:ins w:id="4675" w:author="Kennedy, Muhil" w:date="2022-12-08T13:34:00Z"/>
                <w:rFonts w:ascii="Century Gothic" w:hAnsi="Century Gothic" w:cs="Arial"/>
                <w:szCs w:val="20"/>
                <w:lang w:val="en-US"/>
              </w:rPr>
            </w:pPr>
          </w:p>
        </w:tc>
        <w:tc>
          <w:tcPr>
            <w:tcW w:w="2268" w:type="dxa"/>
            <w:tcBorders>
              <w:top w:val="dotted" w:sz="4" w:space="0" w:color="auto"/>
              <w:left w:val="single" w:sz="6" w:space="0" w:color="auto"/>
              <w:bottom w:val="dotted" w:sz="4" w:space="0" w:color="auto"/>
              <w:right w:val="single" w:sz="6" w:space="0" w:color="auto"/>
            </w:tcBorders>
          </w:tcPr>
          <w:p w14:paraId="3B1AF4CF" w14:textId="77777777" w:rsidR="00F71F56" w:rsidRPr="00497E67" w:rsidRDefault="00F71F56" w:rsidP="00D30F6E">
            <w:pPr>
              <w:widowControl w:val="0"/>
              <w:snapToGrid w:val="0"/>
              <w:rPr>
                <w:ins w:id="4676" w:author="Kennedy, Muhil" w:date="2022-12-08T13:34:00Z"/>
                <w:rFonts w:ascii="Century Gothic" w:hAnsi="Century Gothic"/>
                <w:szCs w:val="20"/>
                <w:lang w:val="en-US"/>
              </w:rPr>
            </w:pPr>
          </w:p>
        </w:tc>
        <w:tc>
          <w:tcPr>
            <w:tcW w:w="2126" w:type="dxa"/>
            <w:tcBorders>
              <w:top w:val="dotted" w:sz="4" w:space="0" w:color="auto"/>
              <w:left w:val="single" w:sz="6" w:space="0" w:color="auto"/>
              <w:bottom w:val="dotted" w:sz="4" w:space="0" w:color="auto"/>
              <w:right w:val="single" w:sz="6" w:space="0" w:color="auto"/>
            </w:tcBorders>
          </w:tcPr>
          <w:p w14:paraId="142E8E48" w14:textId="77777777" w:rsidR="00F71F56" w:rsidRPr="00497E67" w:rsidRDefault="00F71F56" w:rsidP="00D30F6E">
            <w:pPr>
              <w:widowControl w:val="0"/>
              <w:snapToGrid w:val="0"/>
              <w:rPr>
                <w:ins w:id="4677" w:author="Kennedy, Muhil" w:date="2022-12-08T13:34:00Z"/>
                <w:rFonts w:ascii="Century Gothic" w:hAnsi="Century Gothic"/>
                <w:szCs w:val="20"/>
                <w:lang w:val="en-US"/>
              </w:rPr>
            </w:pPr>
          </w:p>
        </w:tc>
      </w:tr>
      <w:tr w:rsidR="00F71F56" w:rsidRPr="00ED081A" w14:paraId="6C109397" w14:textId="77777777" w:rsidTr="00D30F6E">
        <w:trPr>
          <w:trHeight w:val="249"/>
          <w:ins w:id="4678" w:author="Kennedy, Muhil" w:date="2022-12-08T13:34:00Z"/>
        </w:trPr>
        <w:tc>
          <w:tcPr>
            <w:tcW w:w="1347" w:type="dxa"/>
            <w:tcBorders>
              <w:top w:val="dotted" w:sz="4" w:space="0" w:color="auto"/>
              <w:bottom w:val="single" w:sz="4" w:space="0" w:color="auto"/>
              <w:right w:val="single" w:sz="6" w:space="0" w:color="auto"/>
            </w:tcBorders>
            <w:vAlign w:val="center"/>
          </w:tcPr>
          <w:p w14:paraId="18CFDD54" w14:textId="77777777" w:rsidR="00F71F56" w:rsidRPr="00497E67" w:rsidRDefault="00F71F56" w:rsidP="00D30F6E">
            <w:pPr>
              <w:widowControl w:val="0"/>
              <w:snapToGrid w:val="0"/>
              <w:ind w:left="0"/>
              <w:jc w:val="center"/>
              <w:rPr>
                <w:ins w:id="4679" w:author="Kennedy, Muhil" w:date="2022-12-08T13:34:00Z"/>
                <w:rFonts w:ascii="Century Gothic" w:hAnsi="Century Gothic"/>
                <w:szCs w:val="20"/>
                <w:lang w:val="en-US"/>
              </w:rPr>
            </w:pPr>
          </w:p>
        </w:tc>
        <w:tc>
          <w:tcPr>
            <w:tcW w:w="709" w:type="dxa"/>
            <w:tcBorders>
              <w:top w:val="dotted" w:sz="4" w:space="0" w:color="auto"/>
              <w:bottom w:val="single" w:sz="4" w:space="0" w:color="auto"/>
              <w:right w:val="single" w:sz="6" w:space="0" w:color="auto"/>
            </w:tcBorders>
            <w:vAlign w:val="center"/>
          </w:tcPr>
          <w:p w14:paraId="796A9935" w14:textId="77777777" w:rsidR="00F71F56" w:rsidRPr="00497E67" w:rsidRDefault="00F71F56" w:rsidP="00D30F6E">
            <w:pPr>
              <w:widowControl w:val="0"/>
              <w:snapToGrid w:val="0"/>
              <w:ind w:left="109"/>
              <w:jc w:val="center"/>
              <w:rPr>
                <w:ins w:id="4680"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single" w:sz="4" w:space="0" w:color="auto"/>
              <w:right w:val="single" w:sz="6" w:space="0" w:color="auto"/>
            </w:tcBorders>
            <w:vAlign w:val="center"/>
          </w:tcPr>
          <w:p w14:paraId="09848137" w14:textId="77777777" w:rsidR="00F71F56" w:rsidRPr="00497E67" w:rsidRDefault="00F71F56" w:rsidP="00D30F6E">
            <w:pPr>
              <w:widowControl w:val="0"/>
              <w:snapToGrid w:val="0"/>
              <w:ind w:left="109"/>
              <w:jc w:val="center"/>
              <w:rPr>
                <w:ins w:id="4681" w:author="Kennedy, Muhil" w:date="2022-12-08T13:34:00Z"/>
                <w:rFonts w:ascii="Century Gothic" w:hAnsi="Century Gothic" w:cs="Arial"/>
                <w:szCs w:val="20"/>
                <w:lang w:val="en-US"/>
              </w:rPr>
            </w:pPr>
          </w:p>
        </w:tc>
        <w:tc>
          <w:tcPr>
            <w:tcW w:w="2126" w:type="dxa"/>
            <w:tcBorders>
              <w:top w:val="dotted" w:sz="4" w:space="0" w:color="auto"/>
              <w:left w:val="single" w:sz="6" w:space="0" w:color="auto"/>
              <w:bottom w:val="single" w:sz="4" w:space="0" w:color="auto"/>
              <w:right w:val="single" w:sz="6" w:space="0" w:color="auto"/>
            </w:tcBorders>
            <w:vAlign w:val="center"/>
          </w:tcPr>
          <w:p w14:paraId="3B5DD14E" w14:textId="77777777" w:rsidR="00F71F56" w:rsidRPr="00497E67" w:rsidRDefault="00F71F56" w:rsidP="00D30F6E">
            <w:pPr>
              <w:widowControl w:val="0"/>
              <w:snapToGrid w:val="0"/>
              <w:ind w:left="178"/>
              <w:jc w:val="center"/>
              <w:rPr>
                <w:ins w:id="4682" w:author="Kennedy, Muhil" w:date="2022-12-08T13:34:00Z"/>
                <w:rFonts w:ascii="Century Gothic" w:hAnsi="Century Gothic" w:cs="Arial"/>
                <w:szCs w:val="20"/>
                <w:lang w:val="en-US"/>
              </w:rPr>
            </w:pPr>
          </w:p>
        </w:tc>
        <w:tc>
          <w:tcPr>
            <w:tcW w:w="2268" w:type="dxa"/>
            <w:tcBorders>
              <w:top w:val="dotted" w:sz="4" w:space="0" w:color="auto"/>
              <w:left w:val="single" w:sz="6" w:space="0" w:color="auto"/>
              <w:bottom w:val="single" w:sz="4" w:space="0" w:color="auto"/>
              <w:right w:val="single" w:sz="6" w:space="0" w:color="auto"/>
            </w:tcBorders>
          </w:tcPr>
          <w:p w14:paraId="19336B44" w14:textId="77777777" w:rsidR="00F71F56" w:rsidRPr="00497E67" w:rsidRDefault="00F71F56" w:rsidP="00D30F6E">
            <w:pPr>
              <w:widowControl w:val="0"/>
              <w:snapToGrid w:val="0"/>
              <w:rPr>
                <w:ins w:id="4683" w:author="Kennedy, Muhil" w:date="2022-12-08T13:34:00Z"/>
                <w:rFonts w:ascii="Century Gothic" w:hAnsi="Century Gothic"/>
                <w:szCs w:val="20"/>
                <w:lang w:val="en-US"/>
              </w:rPr>
            </w:pPr>
          </w:p>
        </w:tc>
        <w:tc>
          <w:tcPr>
            <w:tcW w:w="2126" w:type="dxa"/>
            <w:tcBorders>
              <w:top w:val="dotted" w:sz="4" w:space="0" w:color="auto"/>
              <w:left w:val="single" w:sz="6" w:space="0" w:color="auto"/>
              <w:bottom w:val="single" w:sz="4" w:space="0" w:color="auto"/>
              <w:right w:val="single" w:sz="6" w:space="0" w:color="auto"/>
            </w:tcBorders>
          </w:tcPr>
          <w:p w14:paraId="64A6BF95" w14:textId="77777777" w:rsidR="00F71F56" w:rsidRPr="00497E67" w:rsidRDefault="00F71F56" w:rsidP="00D30F6E">
            <w:pPr>
              <w:widowControl w:val="0"/>
              <w:snapToGrid w:val="0"/>
              <w:rPr>
                <w:ins w:id="4684" w:author="Kennedy, Muhil" w:date="2022-12-08T13:34:00Z"/>
                <w:rFonts w:ascii="Century Gothic" w:hAnsi="Century Gothic"/>
                <w:szCs w:val="20"/>
                <w:lang w:val="en-US"/>
              </w:rPr>
            </w:pPr>
          </w:p>
        </w:tc>
      </w:tr>
    </w:tbl>
    <w:p w14:paraId="52FAE73D" w14:textId="77777777" w:rsidR="00F71F56" w:rsidRPr="00497E67" w:rsidRDefault="00F71F56" w:rsidP="00F71F56">
      <w:pPr>
        <w:widowControl w:val="0"/>
        <w:snapToGrid w:val="0"/>
        <w:rPr>
          <w:ins w:id="4685" w:author="Kennedy, Muhil" w:date="2022-12-08T13:34:00Z"/>
          <w:rFonts w:ascii="Century Gothic" w:hAnsi="Century Gothic"/>
          <w:szCs w:val="20"/>
          <w:lang w:val="en-US" w:eastAsia="pt-BR"/>
        </w:rPr>
      </w:pPr>
    </w:p>
    <w:p w14:paraId="7E85F1D6" w14:textId="77777777" w:rsidR="00F71F56" w:rsidRDefault="00F71F56" w:rsidP="00F71F56">
      <w:pPr>
        <w:pStyle w:val="FaureciaText"/>
        <w:widowControl w:val="0"/>
        <w:snapToGrid w:val="0"/>
        <w:spacing w:before="0" w:after="0"/>
        <w:ind w:left="567"/>
        <w:rPr>
          <w:ins w:id="4686" w:author="Kennedy, Muhil" w:date="2022-12-08T13:34:00Z"/>
          <w:rFonts w:ascii="Century Gothic" w:hAnsi="Century Gothic" w:cs="Times New Roman"/>
          <w:szCs w:val="20"/>
          <w:lang w:val="en-US"/>
        </w:rPr>
      </w:pPr>
      <w:ins w:id="4687" w:author="Kennedy, Muhil" w:date="2022-12-08T13:34:00Z">
        <w:r w:rsidRPr="00497E67">
          <w:rPr>
            <w:rFonts w:ascii="Century Gothic" w:hAnsi="Century Gothic" w:cs="Times New Roman"/>
            <w:szCs w:val="20"/>
            <w:lang w:val="en-US"/>
          </w:rPr>
          <w:t>For replacement part deliveries after the End of Serial Production (“</w:t>
        </w:r>
        <w:r w:rsidRPr="00497E67">
          <w:rPr>
            <w:rFonts w:ascii="Century Gothic" w:hAnsi="Century Gothic" w:cs="Times New Roman"/>
            <w:b/>
            <w:bCs/>
            <w:szCs w:val="20"/>
            <w:lang w:val="en-US"/>
          </w:rPr>
          <w:t>EOP</w:t>
        </w:r>
        <w:r w:rsidRPr="00497E67">
          <w:rPr>
            <w:rFonts w:ascii="Century Gothic" w:hAnsi="Century Gothic" w:cs="Times New Roman"/>
            <w:szCs w:val="20"/>
            <w:lang w:val="en-US"/>
          </w:rPr>
          <w:t xml:space="preserve">”), it is agreed that the Part Price will be the last serial Part Price plus an additional charge of x%. </w:t>
        </w:r>
      </w:ins>
    </w:p>
    <w:p w14:paraId="739BA769" w14:textId="77777777" w:rsidR="00F71F56" w:rsidRPr="00497E67" w:rsidRDefault="00F71F56" w:rsidP="00F71F56">
      <w:pPr>
        <w:pStyle w:val="FaureciaText"/>
        <w:widowControl w:val="0"/>
        <w:snapToGrid w:val="0"/>
        <w:spacing w:before="0" w:after="0"/>
        <w:ind w:left="567"/>
        <w:rPr>
          <w:ins w:id="4688" w:author="Kennedy, Muhil" w:date="2022-12-08T13:34:00Z"/>
          <w:rFonts w:ascii="Century Gothic" w:hAnsi="Century Gothic" w:cs="Times New Roman"/>
          <w:szCs w:val="20"/>
          <w:lang w:val="en-US"/>
        </w:rPr>
      </w:pPr>
    </w:p>
    <w:p w14:paraId="35724CF9" w14:textId="77777777" w:rsidR="00F71F56" w:rsidRPr="00497E67" w:rsidRDefault="00F71F56" w:rsidP="00F71F56">
      <w:pPr>
        <w:pStyle w:val="FaureciaText"/>
        <w:widowControl w:val="0"/>
        <w:snapToGrid w:val="0"/>
        <w:spacing w:before="0" w:after="0"/>
        <w:ind w:left="567"/>
        <w:rPr>
          <w:ins w:id="4689" w:author="Kennedy, Muhil" w:date="2022-12-08T13:34:00Z"/>
          <w:rFonts w:ascii="Century Gothic" w:hAnsi="Century Gothic" w:cs="Times New Roman"/>
          <w:szCs w:val="20"/>
          <w:lang w:val="en-US"/>
        </w:rPr>
      </w:pPr>
      <w:ins w:id="4690" w:author="Kennedy, Muhil" w:date="2022-12-08T13:34:00Z">
        <w:r w:rsidRPr="00497E67">
          <w:rPr>
            <w:rFonts w:ascii="Century Gothic" w:hAnsi="Century Gothic" w:cs="Times New Roman"/>
            <w:szCs w:val="20"/>
            <w:lang w:val="en-US"/>
          </w:rPr>
          <w:t>The purchase price is due and payable _________ (xx) days after delivery and receipt of the Invoice, at the end of the month.</w:t>
        </w:r>
      </w:ins>
    </w:p>
    <w:p w14:paraId="7CFFC099" w14:textId="77777777" w:rsidR="00F71F56" w:rsidRDefault="00F71F56" w:rsidP="00F71F56">
      <w:pPr>
        <w:widowControl w:val="0"/>
        <w:snapToGrid w:val="0"/>
        <w:rPr>
          <w:ins w:id="4691" w:author="Kennedy, Muhil" w:date="2022-12-08T13:34:00Z"/>
          <w:rFonts w:ascii="Century Gothic" w:hAnsi="Century Gothic"/>
          <w:szCs w:val="20"/>
          <w:lang w:val="en-US" w:eastAsia="pt-BR"/>
        </w:rPr>
      </w:pPr>
    </w:p>
    <w:p w14:paraId="7A8CAD1B" w14:textId="77777777" w:rsidR="00F71F56" w:rsidRPr="006523FC" w:rsidRDefault="00F71F56" w:rsidP="00F71F56">
      <w:pPr>
        <w:pStyle w:val="FaureciaText"/>
        <w:widowControl w:val="0"/>
        <w:snapToGrid w:val="0"/>
        <w:spacing w:before="0" w:after="0"/>
        <w:ind w:left="567"/>
        <w:rPr>
          <w:ins w:id="4692" w:author="Kennedy, Muhil" w:date="2022-12-08T13:34:00Z"/>
          <w:rFonts w:ascii="Century Gothic" w:hAnsi="Century Gothic" w:cs="Times New Roman"/>
          <w:szCs w:val="20"/>
          <w:lang w:val="en-US"/>
        </w:rPr>
      </w:pPr>
      <w:ins w:id="4693" w:author="Kennedy, Muhil" w:date="2022-12-08T13:34:00Z">
        <w:r w:rsidRPr="006523FC">
          <w:rPr>
            <w:rFonts w:ascii="Century Gothic" w:hAnsi="Century Gothic" w:cs="Times New Roman"/>
            <w:szCs w:val="20"/>
            <w:lang w:val="en-US"/>
          </w:rPr>
          <w:t>No claim concerning the payment for obsolete Parts may be made by the Supplier more than three (3) months after the date of issuance of the purchase order related to these obsolete Parts.</w:t>
        </w:r>
      </w:ins>
    </w:p>
    <w:p w14:paraId="01D9EB02" w14:textId="77777777" w:rsidR="00F71F56" w:rsidRPr="006523FC" w:rsidRDefault="00F71F56" w:rsidP="00F71F56">
      <w:pPr>
        <w:widowControl w:val="0"/>
        <w:snapToGrid w:val="0"/>
        <w:rPr>
          <w:ins w:id="4694" w:author="Kennedy, Muhil" w:date="2022-12-08T13:34:00Z"/>
          <w:rFonts w:ascii="Century Gothic" w:hAnsi="Century Gothic"/>
          <w:szCs w:val="20"/>
          <w:lang w:val="en-GB" w:eastAsia="pt-BR"/>
        </w:rPr>
      </w:pPr>
    </w:p>
    <w:p w14:paraId="20196B7E" w14:textId="77777777" w:rsidR="00F71F56" w:rsidRPr="006B1A43" w:rsidRDefault="00F71F56" w:rsidP="00F71F56">
      <w:pPr>
        <w:pStyle w:val="Heading2"/>
        <w:keepNext w:val="0"/>
        <w:widowControl w:val="0"/>
        <w:snapToGrid w:val="0"/>
        <w:spacing w:before="0" w:after="0"/>
        <w:rPr>
          <w:ins w:id="4695" w:author="Kennedy, Muhil" w:date="2022-12-08T13:34:00Z"/>
          <w:rFonts w:ascii="Century Gothic" w:hAnsi="Century Gothic"/>
          <w:i w:val="0"/>
          <w:iCs w:val="0"/>
          <w14:shadow w14:blurRad="0" w14:dist="0" w14:dir="0" w14:sx="0" w14:sy="0" w14:kx="0" w14:ky="0" w14:algn="none">
            <w14:srgbClr w14:val="000000"/>
          </w14:shadow>
        </w:rPr>
      </w:pPr>
      <w:ins w:id="4696" w:author="Kennedy, Muhil" w:date="2022-12-08T13:34:00Z">
        <w:r w:rsidRPr="006B1A43">
          <w:rPr>
            <w:rFonts w:ascii="Century Gothic" w:hAnsi="Century Gothic"/>
            <w:i w:val="0"/>
            <w:iCs w:val="0"/>
            <w14:shadow w14:blurRad="0" w14:dist="0" w14:dir="0" w14:sx="0" w14:sy="0" w14:kx="0" w14:ky="0" w14:algn="none">
              <w14:srgbClr w14:val="000000"/>
            </w14:shadow>
          </w:rPr>
          <w:t>Tools Price and Payment Conditions</w:t>
        </w:r>
      </w:ins>
    </w:p>
    <w:p w14:paraId="0A3D8A5C" w14:textId="77777777" w:rsidR="00F71F56" w:rsidRDefault="00F71F56" w:rsidP="00F71F56">
      <w:pPr>
        <w:pStyle w:val="Faureciaberschrift2"/>
        <w:widowControl w:val="0"/>
        <w:numPr>
          <w:ilvl w:val="0"/>
          <w:numId w:val="0"/>
        </w:numPr>
        <w:snapToGrid w:val="0"/>
        <w:spacing w:after="0"/>
        <w:ind w:left="567"/>
        <w:rPr>
          <w:ins w:id="4697" w:author="Kennedy, Muhil" w:date="2022-12-08T13:34:00Z"/>
          <w:rFonts w:ascii="Century Gothic" w:hAnsi="Century Gothic" w:cs="Times New Roman"/>
          <w:szCs w:val="20"/>
          <w:lang w:val="en-US"/>
        </w:rPr>
      </w:pPr>
    </w:p>
    <w:p w14:paraId="75F19DC5" w14:textId="77777777" w:rsidR="00F71F56" w:rsidRDefault="00F71F56" w:rsidP="00F71F56">
      <w:pPr>
        <w:pStyle w:val="Faureciaberschrift2"/>
        <w:widowControl w:val="0"/>
        <w:numPr>
          <w:ilvl w:val="0"/>
          <w:numId w:val="0"/>
        </w:numPr>
        <w:snapToGrid w:val="0"/>
        <w:spacing w:after="0"/>
        <w:ind w:left="567"/>
        <w:rPr>
          <w:ins w:id="4698" w:author="Kennedy, Muhil" w:date="2022-12-08T13:34:00Z"/>
          <w:rFonts w:ascii="Century Gothic" w:hAnsi="Century Gothic" w:cs="Times New Roman"/>
          <w:szCs w:val="20"/>
          <w:lang w:val="en-US"/>
        </w:rPr>
      </w:pPr>
      <w:ins w:id="4699" w:author="Kennedy, Muhil" w:date="2022-12-08T13:34:00Z">
        <w:r w:rsidRPr="00497E67">
          <w:rPr>
            <w:rFonts w:ascii="Century Gothic" w:hAnsi="Century Gothic" w:cs="Times New Roman"/>
            <w:szCs w:val="20"/>
            <w:lang w:val="en-US"/>
          </w:rPr>
          <w:t>The Supplier shall supply Faurecia for every Supplying Plant with the Tools necessary for production of the Parts, including the respective equipment (in duplicate), gauges, and related drawings as specified below:</w:t>
        </w:r>
      </w:ins>
    </w:p>
    <w:p w14:paraId="513E912A" w14:textId="77777777" w:rsidR="00F71F56" w:rsidRPr="00385EDE" w:rsidRDefault="00F71F56" w:rsidP="00F71F56">
      <w:pPr>
        <w:rPr>
          <w:ins w:id="4700" w:author="Kennedy, Muhil" w:date="2022-12-08T13:34:00Z"/>
          <w:lang w:val="en-US" w:eastAsia="pt-BR"/>
        </w:rPr>
      </w:pPr>
    </w:p>
    <w:tbl>
      <w:tblPr>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701"/>
        <w:gridCol w:w="6662"/>
      </w:tblGrid>
      <w:tr w:rsidR="00F71F56" w:rsidRPr="00497E67" w14:paraId="2A5F5C9E" w14:textId="77777777" w:rsidTr="00D30F6E">
        <w:trPr>
          <w:trHeight w:hRule="exact" w:val="453"/>
          <w:ins w:id="4701" w:author="Kennedy, Muhil" w:date="2022-12-08T13:34:00Z"/>
        </w:trPr>
        <w:tc>
          <w:tcPr>
            <w:tcW w:w="1347" w:type="dxa"/>
            <w:tcBorders>
              <w:bottom w:val="single" w:sz="6" w:space="0" w:color="auto"/>
            </w:tcBorders>
            <w:shd w:val="clear" w:color="auto" w:fill="E6E6E6"/>
            <w:vAlign w:val="center"/>
          </w:tcPr>
          <w:p w14:paraId="6853E92C" w14:textId="77777777" w:rsidR="00F71F56" w:rsidRPr="00497E67" w:rsidRDefault="00F71F56" w:rsidP="00D30F6E">
            <w:pPr>
              <w:widowControl w:val="0"/>
              <w:snapToGrid w:val="0"/>
              <w:ind w:left="0"/>
              <w:jc w:val="center"/>
              <w:rPr>
                <w:ins w:id="4702" w:author="Kennedy, Muhil" w:date="2022-12-08T13:34:00Z"/>
                <w:rFonts w:ascii="Century Gothic" w:hAnsi="Century Gothic" w:cs="Arial"/>
                <w:b/>
                <w:bCs/>
                <w:szCs w:val="20"/>
                <w:lang w:val="en-US"/>
              </w:rPr>
            </w:pPr>
            <w:ins w:id="4703" w:author="Kennedy, Muhil" w:date="2022-12-08T13:34:00Z">
              <w:r w:rsidRPr="00497E67">
                <w:rPr>
                  <w:rFonts w:ascii="Century Gothic" w:hAnsi="Century Gothic" w:cs="Arial"/>
                  <w:b/>
                  <w:bCs/>
                  <w:szCs w:val="20"/>
                  <w:lang w:val="en-US"/>
                </w:rPr>
                <w:t>Reference</w:t>
              </w:r>
            </w:ins>
          </w:p>
        </w:tc>
        <w:tc>
          <w:tcPr>
            <w:tcW w:w="1701" w:type="dxa"/>
            <w:tcBorders>
              <w:bottom w:val="single" w:sz="6" w:space="0" w:color="auto"/>
            </w:tcBorders>
            <w:shd w:val="clear" w:color="auto" w:fill="E6E6E6"/>
            <w:vAlign w:val="center"/>
          </w:tcPr>
          <w:p w14:paraId="762532EB" w14:textId="77777777" w:rsidR="00F71F56" w:rsidRPr="00497E67" w:rsidRDefault="00F71F56" w:rsidP="00D30F6E">
            <w:pPr>
              <w:widowControl w:val="0"/>
              <w:snapToGrid w:val="0"/>
              <w:ind w:left="0"/>
              <w:jc w:val="center"/>
              <w:rPr>
                <w:ins w:id="4704" w:author="Kennedy, Muhil" w:date="2022-12-08T13:34:00Z"/>
                <w:rFonts w:ascii="Century Gothic" w:hAnsi="Century Gothic"/>
                <w:b/>
                <w:bCs/>
                <w:szCs w:val="20"/>
              </w:rPr>
            </w:pPr>
            <w:ins w:id="4705" w:author="Kennedy, Muhil" w:date="2022-12-08T13:34:00Z">
              <w:r w:rsidRPr="00497E67">
                <w:rPr>
                  <w:rFonts w:ascii="Century Gothic" w:hAnsi="Century Gothic" w:cs="Arial"/>
                  <w:b/>
                  <w:bCs/>
                  <w:szCs w:val="20"/>
                  <w:lang w:val="en-US"/>
                </w:rPr>
                <w:t>Tools Price (€)</w:t>
              </w:r>
            </w:ins>
          </w:p>
        </w:tc>
        <w:tc>
          <w:tcPr>
            <w:tcW w:w="6662" w:type="dxa"/>
            <w:tcBorders>
              <w:bottom w:val="single" w:sz="6" w:space="0" w:color="auto"/>
            </w:tcBorders>
            <w:shd w:val="clear" w:color="auto" w:fill="E6E6E6"/>
            <w:vAlign w:val="center"/>
          </w:tcPr>
          <w:p w14:paraId="0C1F5DD5" w14:textId="77777777" w:rsidR="00F71F56" w:rsidRPr="00497E67" w:rsidRDefault="00F71F56" w:rsidP="00D30F6E">
            <w:pPr>
              <w:widowControl w:val="0"/>
              <w:snapToGrid w:val="0"/>
              <w:ind w:left="0"/>
              <w:jc w:val="center"/>
              <w:rPr>
                <w:ins w:id="4706" w:author="Kennedy, Muhil" w:date="2022-12-08T13:34:00Z"/>
                <w:rFonts w:ascii="Century Gothic" w:hAnsi="Century Gothic"/>
                <w:b/>
                <w:bCs/>
                <w:szCs w:val="20"/>
              </w:rPr>
            </w:pPr>
            <w:ins w:id="4707" w:author="Kennedy, Muhil" w:date="2022-12-08T13:34:00Z">
              <w:r w:rsidRPr="00497E67">
                <w:rPr>
                  <w:rFonts w:ascii="Century Gothic" w:hAnsi="Century Gothic"/>
                  <w:b/>
                  <w:bCs/>
                  <w:szCs w:val="20"/>
                </w:rPr>
                <w:t>Payment Conditions</w:t>
              </w:r>
            </w:ins>
          </w:p>
        </w:tc>
      </w:tr>
      <w:tr w:rsidR="00F71F56" w:rsidRPr="00497E67" w14:paraId="29A30425" w14:textId="77777777" w:rsidTr="00D30F6E">
        <w:trPr>
          <w:trHeight w:val="234"/>
          <w:ins w:id="4708" w:author="Kennedy, Muhil" w:date="2022-12-08T13:34:00Z"/>
        </w:trPr>
        <w:tc>
          <w:tcPr>
            <w:tcW w:w="1347" w:type="dxa"/>
            <w:tcBorders>
              <w:bottom w:val="dotted" w:sz="4" w:space="0" w:color="auto"/>
              <w:right w:val="single" w:sz="6" w:space="0" w:color="auto"/>
            </w:tcBorders>
            <w:vAlign w:val="center"/>
          </w:tcPr>
          <w:p w14:paraId="2770E1A2" w14:textId="77777777" w:rsidR="00F71F56" w:rsidRPr="00497E67" w:rsidRDefault="00F71F56" w:rsidP="00D30F6E">
            <w:pPr>
              <w:widowControl w:val="0"/>
              <w:snapToGrid w:val="0"/>
              <w:ind w:left="0"/>
              <w:jc w:val="center"/>
              <w:rPr>
                <w:ins w:id="4709"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308CBB3A" w14:textId="77777777" w:rsidR="00F71F56" w:rsidRPr="00497E67" w:rsidRDefault="00F71F56" w:rsidP="00D30F6E">
            <w:pPr>
              <w:widowControl w:val="0"/>
              <w:snapToGrid w:val="0"/>
              <w:ind w:left="109"/>
              <w:jc w:val="center"/>
              <w:rPr>
                <w:ins w:id="4710" w:author="Kennedy, Muhil" w:date="2022-12-08T13:34:00Z"/>
                <w:rFonts w:ascii="Century Gothic" w:hAnsi="Century Gothic" w:cs="Arial"/>
                <w:szCs w:val="20"/>
                <w:lang w:val="en-US"/>
              </w:rPr>
            </w:pPr>
          </w:p>
        </w:tc>
        <w:tc>
          <w:tcPr>
            <w:tcW w:w="6662" w:type="dxa"/>
            <w:tcBorders>
              <w:left w:val="single" w:sz="6" w:space="0" w:color="auto"/>
              <w:bottom w:val="dotted" w:sz="4" w:space="0" w:color="auto"/>
              <w:right w:val="single" w:sz="6" w:space="0" w:color="auto"/>
            </w:tcBorders>
            <w:vAlign w:val="center"/>
          </w:tcPr>
          <w:p w14:paraId="21F75C77" w14:textId="77777777" w:rsidR="00F71F56" w:rsidRPr="00497E67" w:rsidRDefault="00F71F56" w:rsidP="00D30F6E">
            <w:pPr>
              <w:widowControl w:val="0"/>
              <w:snapToGrid w:val="0"/>
              <w:ind w:left="178"/>
              <w:jc w:val="center"/>
              <w:rPr>
                <w:ins w:id="4711" w:author="Kennedy, Muhil" w:date="2022-12-08T13:34:00Z"/>
                <w:rFonts w:ascii="Century Gothic" w:hAnsi="Century Gothic" w:cs="Arial"/>
                <w:szCs w:val="20"/>
              </w:rPr>
            </w:pPr>
          </w:p>
        </w:tc>
      </w:tr>
      <w:tr w:rsidR="00F71F56" w:rsidRPr="00497E67" w14:paraId="6D631759" w14:textId="77777777" w:rsidTr="00D30F6E">
        <w:trPr>
          <w:trHeight w:val="234"/>
          <w:ins w:id="4712" w:author="Kennedy, Muhil" w:date="2022-12-08T13:34:00Z"/>
        </w:trPr>
        <w:tc>
          <w:tcPr>
            <w:tcW w:w="1347" w:type="dxa"/>
            <w:tcBorders>
              <w:top w:val="dotted" w:sz="4" w:space="0" w:color="auto"/>
              <w:bottom w:val="dotted" w:sz="4" w:space="0" w:color="auto"/>
              <w:right w:val="single" w:sz="6" w:space="0" w:color="auto"/>
            </w:tcBorders>
            <w:vAlign w:val="center"/>
          </w:tcPr>
          <w:p w14:paraId="6DE2BAC8" w14:textId="77777777" w:rsidR="00F71F56" w:rsidRPr="00497E67" w:rsidRDefault="00F71F56" w:rsidP="00D30F6E">
            <w:pPr>
              <w:widowControl w:val="0"/>
              <w:snapToGrid w:val="0"/>
              <w:ind w:left="0"/>
              <w:jc w:val="center"/>
              <w:rPr>
                <w:ins w:id="4713"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2E248577" w14:textId="77777777" w:rsidR="00F71F56" w:rsidRPr="00497E67" w:rsidRDefault="00F71F56" w:rsidP="00D30F6E">
            <w:pPr>
              <w:widowControl w:val="0"/>
              <w:snapToGrid w:val="0"/>
              <w:ind w:left="109"/>
              <w:jc w:val="center"/>
              <w:rPr>
                <w:ins w:id="4714" w:author="Kennedy, Muhil" w:date="2022-12-08T13:34:00Z"/>
                <w:rFonts w:ascii="Century Gothic" w:hAnsi="Century Gothic" w:cs="Arial"/>
                <w:szCs w:val="20"/>
                <w:lang w:val="en-US"/>
              </w:rPr>
            </w:pPr>
          </w:p>
        </w:tc>
        <w:tc>
          <w:tcPr>
            <w:tcW w:w="6662" w:type="dxa"/>
            <w:tcBorders>
              <w:top w:val="dotted" w:sz="4" w:space="0" w:color="auto"/>
              <w:left w:val="single" w:sz="6" w:space="0" w:color="auto"/>
              <w:bottom w:val="dotted" w:sz="4" w:space="0" w:color="auto"/>
              <w:right w:val="single" w:sz="6" w:space="0" w:color="auto"/>
            </w:tcBorders>
            <w:vAlign w:val="center"/>
          </w:tcPr>
          <w:p w14:paraId="4A20F4FB" w14:textId="77777777" w:rsidR="00F71F56" w:rsidRPr="00497E67" w:rsidRDefault="00F71F56" w:rsidP="00D30F6E">
            <w:pPr>
              <w:widowControl w:val="0"/>
              <w:snapToGrid w:val="0"/>
              <w:ind w:left="178"/>
              <w:jc w:val="center"/>
              <w:rPr>
                <w:ins w:id="4715" w:author="Kennedy, Muhil" w:date="2022-12-08T13:34:00Z"/>
                <w:rFonts w:ascii="Century Gothic" w:hAnsi="Century Gothic" w:cs="Arial"/>
                <w:szCs w:val="20"/>
              </w:rPr>
            </w:pPr>
          </w:p>
        </w:tc>
      </w:tr>
      <w:tr w:rsidR="00F71F56" w:rsidRPr="00497E67" w14:paraId="6B59F967" w14:textId="77777777" w:rsidTr="00D30F6E">
        <w:trPr>
          <w:trHeight w:val="249"/>
          <w:ins w:id="4716" w:author="Kennedy, Muhil" w:date="2022-12-08T13:34:00Z"/>
        </w:trPr>
        <w:tc>
          <w:tcPr>
            <w:tcW w:w="1347" w:type="dxa"/>
            <w:tcBorders>
              <w:top w:val="dotted" w:sz="4" w:space="0" w:color="auto"/>
              <w:bottom w:val="single" w:sz="4" w:space="0" w:color="auto"/>
              <w:right w:val="single" w:sz="6" w:space="0" w:color="auto"/>
            </w:tcBorders>
            <w:vAlign w:val="center"/>
          </w:tcPr>
          <w:p w14:paraId="0D83AD31" w14:textId="77777777" w:rsidR="00F71F56" w:rsidRPr="00497E67" w:rsidRDefault="00F71F56" w:rsidP="00D30F6E">
            <w:pPr>
              <w:widowControl w:val="0"/>
              <w:snapToGrid w:val="0"/>
              <w:ind w:left="0"/>
              <w:jc w:val="center"/>
              <w:rPr>
                <w:ins w:id="4717" w:author="Kennedy, Muhil" w:date="2022-12-08T13:34:00Z"/>
                <w:rFonts w:ascii="Century Gothic" w:hAnsi="Century Gothic"/>
                <w:szCs w:val="20"/>
              </w:rPr>
            </w:pPr>
          </w:p>
        </w:tc>
        <w:tc>
          <w:tcPr>
            <w:tcW w:w="1701" w:type="dxa"/>
            <w:tcBorders>
              <w:top w:val="dotted" w:sz="4" w:space="0" w:color="auto"/>
              <w:left w:val="single" w:sz="6" w:space="0" w:color="auto"/>
              <w:bottom w:val="single" w:sz="4" w:space="0" w:color="auto"/>
              <w:right w:val="single" w:sz="6" w:space="0" w:color="auto"/>
            </w:tcBorders>
            <w:vAlign w:val="center"/>
          </w:tcPr>
          <w:p w14:paraId="0F97EE05" w14:textId="77777777" w:rsidR="00F71F56" w:rsidRPr="00497E67" w:rsidRDefault="00F71F56" w:rsidP="00D30F6E">
            <w:pPr>
              <w:widowControl w:val="0"/>
              <w:snapToGrid w:val="0"/>
              <w:ind w:left="109"/>
              <w:jc w:val="center"/>
              <w:rPr>
                <w:ins w:id="4718" w:author="Kennedy, Muhil" w:date="2022-12-08T13:34:00Z"/>
                <w:rFonts w:ascii="Century Gothic" w:hAnsi="Century Gothic" w:cs="Arial"/>
                <w:szCs w:val="20"/>
                <w:lang w:val="en-US"/>
              </w:rPr>
            </w:pPr>
          </w:p>
        </w:tc>
        <w:tc>
          <w:tcPr>
            <w:tcW w:w="6662" w:type="dxa"/>
            <w:tcBorders>
              <w:top w:val="dotted" w:sz="4" w:space="0" w:color="auto"/>
              <w:left w:val="single" w:sz="6" w:space="0" w:color="auto"/>
              <w:bottom w:val="single" w:sz="4" w:space="0" w:color="auto"/>
              <w:right w:val="single" w:sz="6" w:space="0" w:color="auto"/>
            </w:tcBorders>
            <w:vAlign w:val="center"/>
          </w:tcPr>
          <w:p w14:paraId="5292F8A7" w14:textId="77777777" w:rsidR="00F71F56" w:rsidRPr="00497E67" w:rsidRDefault="00F71F56" w:rsidP="00D30F6E">
            <w:pPr>
              <w:widowControl w:val="0"/>
              <w:snapToGrid w:val="0"/>
              <w:ind w:left="178"/>
              <w:jc w:val="center"/>
              <w:rPr>
                <w:ins w:id="4719" w:author="Kennedy, Muhil" w:date="2022-12-08T13:34:00Z"/>
                <w:rFonts w:ascii="Century Gothic" w:hAnsi="Century Gothic" w:cs="Arial"/>
                <w:szCs w:val="20"/>
              </w:rPr>
            </w:pPr>
          </w:p>
        </w:tc>
      </w:tr>
    </w:tbl>
    <w:p w14:paraId="75C1E358" w14:textId="77777777" w:rsidR="00F71F56" w:rsidRPr="00497E67" w:rsidRDefault="00F71F56" w:rsidP="00F71F56">
      <w:pPr>
        <w:pStyle w:val="Faureciaberschrift2"/>
        <w:widowControl w:val="0"/>
        <w:numPr>
          <w:ilvl w:val="0"/>
          <w:numId w:val="0"/>
        </w:numPr>
        <w:snapToGrid w:val="0"/>
        <w:spacing w:after="0"/>
        <w:ind w:left="567"/>
        <w:rPr>
          <w:ins w:id="4720" w:author="Kennedy, Muhil" w:date="2022-12-08T13:34:00Z"/>
          <w:rFonts w:ascii="Century Gothic" w:hAnsi="Century Gothic" w:cs="Times New Roman"/>
          <w:szCs w:val="20"/>
          <w:lang w:val="en-US"/>
        </w:rPr>
      </w:pPr>
    </w:p>
    <w:p w14:paraId="2A3B9BC9" w14:textId="77777777" w:rsidR="00F71F56" w:rsidRPr="00385EDE" w:rsidRDefault="00F71F56" w:rsidP="00F71F56">
      <w:pPr>
        <w:rPr>
          <w:ins w:id="4721" w:author="Kennedy, Muhil" w:date="2022-12-08T13:34:00Z"/>
          <w:lang w:val="en-US" w:eastAsia="pt-BR"/>
        </w:rPr>
      </w:pPr>
    </w:p>
    <w:p w14:paraId="4BD42863" w14:textId="77777777" w:rsidR="00F71F56" w:rsidRPr="00497E67" w:rsidRDefault="00F71F56" w:rsidP="00F71F56">
      <w:pPr>
        <w:pStyle w:val="Faureciaberschrift2"/>
        <w:widowControl w:val="0"/>
        <w:numPr>
          <w:ilvl w:val="0"/>
          <w:numId w:val="0"/>
        </w:numPr>
        <w:snapToGrid w:val="0"/>
        <w:spacing w:after="0"/>
        <w:ind w:left="567"/>
        <w:rPr>
          <w:ins w:id="4722" w:author="Kennedy, Muhil" w:date="2022-12-08T13:34:00Z"/>
          <w:rFonts w:ascii="Century Gothic" w:hAnsi="Century Gothic" w:cs="Times New Roman"/>
          <w:szCs w:val="20"/>
          <w:lang w:val="en-US"/>
        </w:rPr>
      </w:pPr>
      <w:ins w:id="4723" w:author="Kennedy, Muhil" w:date="2022-12-08T13:34:00Z">
        <w:r w:rsidRPr="00497E67">
          <w:rPr>
            <w:rFonts w:ascii="Century Gothic" w:hAnsi="Century Gothic" w:cs="Times New Roman"/>
            <w:szCs w:val="20"/>
            <w:lang w:val="en-US"/>
          </w:rPr>
          <w:t>The Tools Loan Agreement</w:t>
        </w:r>
        <w:r>
          <w:rPr>
            <w:rFonts w:ascii="Century Gothic" w:hAnsi="Century Gothic" w:cs="Times New Roman"/>
            <w:szCs w:val="20"/>
            <w:lang w:val="en-US"/>
          </w:rPr>
          <w:t xml:space="preserve"> as referred to in </w:t>
        </w:r>
        <w:r w:rsidRPr="00CC00E8">
          <w:rPr>
            <w:rFonts w:ascii="Century Gothic" w:hAnsi="Century Gothic"/>
            <w:szCs w:val="20"/>
            <w:u w:val="single"/>
            <w:lang w:val="en-US"/>
          </w:rPr>
          <w:t xml:space="preserve">Appendix </w:t>
        </w:r>
        <w:r>
          <w:rPr>
            <w:rFonts w:ascii="Century Gothic" w:hAnsi="Century Gothic"/>
            <w:szCs w:val="20"/>
            <w:u w:val="single"/>
            <w:lang w:val="en-US"/>
          </w:rPr>
          <w:t>20</w:t>
        </w:r>
        <w:r w:rsidRPr="00CC00E8">
          <w:rPr>
            <w:rFonts w:ascii="Century Gothic" w:hAnsi="Century Gothic"/>
            <w:szCs w:val="20"/>
            <w:lang w:val="en-US"/>
          </w:rPr>
          <w:t xml:space="preserve"> </w:t>
        </w:r>
        <w:r>
          <w:rPr>
            <w:rFonts w:ascii="Century Gothic" w:hAnsi="Century Gothic"/>
            <w:szCs w:val="20"/>
            <w:lang w:val="en-US"/>
          </w:rPr>
          <w:t>(Tools Loan Agreement)</w:t>
        </w:r>
        <w:r w:rsidRPr="00497E67">
          <w:rPr>
            <w:rFonts w:ascii="Century Gothic" w:hAnsi="Century Gothic" w:cs="Times New Roman"/>
            <w:szCs w:val="20"/>
            <w:lang w:val="en-US"/>
          </w:rPr>
          <w:t xml:space="preserve"> shall apply to the Supplier’s use of the tools. </w:t>
        </w:r>
      </w:ins>
    </w:p>
    <w:p w14:paraId="251E4AEA" w14:textId="77777777" w:rsidR="00F71F56" w:rsidRPr="00497E67" w:rsidRDefault="00F71F56" w:rsidP="00F71F56">
      <w:pPr>
        <w:widowControl w:val="0"/>
        <w:snapToGrid w:val="0"/>
        <w:rPr>
          <w:ins w:id="4724" w:author="Kennedy, Muhil" w:date="2022-12-08T13:34:00Z"/>
          <w:rFonts w:ascii="Century Gothic" w:hAnsi="Century Gothic"/>
          <w:szCs w:val="20"/>
          <w:lang w:val="en-US" w:eastAsia="pt-BR"/>
        </w:rPr>
      </w:pPr>
    </w:p>
    <w:p w14:paraId="162CAA88" w14:textId="77777777" w:rsidR="00F71F56" w:rsidRPr="006B1A43" w:rsidRDefault="00F71F56" w:rsidP="00F71F56">
      <w:pPr>
        <w:pStyle w:val="Heading2"/>
        <w:keepNext w:val="0"/>
        <w:widowControl w:val="0"/>
        <w:snapToGrid w:val="0"/>
        <w:spacing w:before="0" w:after="0"/>
        <w:rPr>
          <w:ins w:id="4725" w:author="Kennedy, Muhil" w:date="2022-12-08T13:34:00Z"/>
          <w:rFonts w:ascii="Century Gothic" w:hAnsi="Century Gothic"/>
          <w:i w:val="0"/>
          <w:iCs w:val="0"/>
          <w14:shadow w14:blurRad="0" w14:dist="0" w14:dir="0" w14:sx="0" w14:sy="0" w14:kx="0" w14:ky="0" w14:algn="none">
            <w14:srgbClr w14:val="000000"/>
          </w14:shadow>
        </w:rPr>
      </w:pPr>
      <w:ins w:id="4726" w:author="Kennedy, Muhil" w:date="2022-12-08T13:34:00Z">
        <w:r w:rsidRPr="006B1A43">
          <w:rPr>
            <w:rFonts w:ascii="Century Gothic" w:hAnsi="Century Gothic"/>
            <w:i w:val="0"/>
            <w:iCs w:val="0"/>
            <w14:shadow w14:blurRad="0" w14:dist="0" w14:dir="0" w14:sx="0" w14:sy="0" w14:kx="0" w14:ky="0" w14:algn="none">
              <w14:srgbClr w14:val="000000"/>
            </w14:shadow>
          </w:rPr>
          <w:t>Other Financial Clauses</w:t>
        </w:r>
      </w:ins>
    </w:p>
    <w:p w14:paraId="4A96EDBC" w14:textId="77777777" w:rsidR="00F71F56" w:rsidRDefault="00F71F56" w:rsidP="00F71F56">
      <w:pPr>
        <w:pStyle w:val="Faureciaberschrift2"/>
        <w:widowControl w:val="0"/>
        <w:numPr>
          <w:ilvl w:val="0"/>
          <w:numId w:val="0"/>
        </w:numPr>
        <w:snapToGrid w:val="0"/>
        <w:spacing w:after="0"/>
        <w:ind w:left="1068"/>
        <w:rPr>
          <w:ins w:id="4727" w:author="Kennedy, Muhil" w:date="2022-12-08T13:34:00Z"/>
          <w:rFonts w:ascii="Century Gothic" w:hAnsi="Century Gothic" w:cs="Times New Roman"/>
          <w:szCs w:val="20"/>
          <w:lang w:val="en-US"/>
        </w:rPr>
      </w:pPr>
    </w:p>
    <w:p w14:paraId="1B2B2655" w14:textId="77777777" w:rsidR="00F71F56" w:rsidRPr="00497E67" w:rsidRDefault="00F71F56" w:rsidP="00F71F56">
      <w:pPr>
        <w:pStyle w:val="Faureciaberschrift2"/>
        <w:widowControl w:val="0"/>
        <w:numPr>
          <w:ilvl w:val="0"/>
          <w:numId w:val="11"/>
        </w:numPr>
        <w:snapToGrid w:val="0"/>
        <w:spacing w:after="0"/>
        <w:rPr>
          <w:ins w:id="4728" w:author="Kennedy, Muhil" w:date="2022-12-08T13:34:00Z"/>
          <w:rFonts w:ascii="Century Gothic" w:hAnsi="Century Gothic" w:cs="Times New Roman"/>
          <w:szCs w:val="20"/>
          <w:lang w:val="en-US"/>
        </w:rPr>
      </w:pPr>
      <w:ins w:id="4729" w:author="Kennedy, Muhil" w:date="2022-12-08T13:34:00Z">
        <w:r w:rsidRPr="00497E67">
          <w:rPr>
            <w:rFonts w:ascii="Century Gothic" w:hAnsi="Century Gothic" w:cs="Times New Roman"/>
            <w:szCs w:val="20"/>
            <w:lang w:val="en-US"/>
          </w:rPr>
          <w:t>[Material price clause, if applicable]</w:t>
        </w:r>
      </w:ins>
    </w:p>
    <w:p w14:paraId="616A46F8" w14:textId="77777777" w:rsidR="00F71F56" w:rsidRDefault="00F71F56" w:rsidP="00F71F56">
      <w:pPr>
        <w:pStyle w:val="Faureciaberschrift2"/>
        <w:widowControl w:val="0"/>
        <w:numPr>
          <w:ilvl w:val="0"/>
          <w:numId w:val="11"/>
        </w:numPr>
        <w:snapToGrid w:val="0"/>
        <w:spacing w:after="0"/>
        <w:rPr>
          <w:ins w:id="4730" w:author="Kennedy, Muhil" w:date="2022-12-08T13:34:00Z"/>
          <w:rFonts w:ascii="Century Gothic" w:hAnsi="Century Gothic" w:cs="Times New Roman"/>
          <w:szCs w:val="20"/>
        </w:rPr>
      </w:pPr>
      <w:ins w:id="4731" w:author="Kennedy, Muhil" w:date="2022-12-08T13:34:00Z">
        <w:r w:rsidRPr="00497E67">
          <w:rPr>
            <w:rFonts w:ascii="Century Gothic" w:hAnsi="Century Gothic" w:cs="Times New Roman"/>
            <w:szCs w:val="20"/>
          </w:rPr>
          <w:t>[Currency clause, if applicable]</w:t>
        </w:r>
      </w:ins>
    </w:p>
    <w:p w14:paraId="45318BDC" w14:textId="77777777" w:rsidR="00F71F56" w:rsidRPr="00385EDE" w:rsidRDefault="00F71F56" w:rsidP="00F71F56">
      <w:pPr>
        <w:pStyle w:val="Faureciaberschrift2"/>
        <w:widowControl w:val="0"/>
        <w:numPr>
          <w:ilvl w:val="0"/>
          <w:numId w:val="11"/>
        </w:numPr>
        <w:snapToGrid w:val="0"/>
        <w:spacing w:after="0"/>
        <w:rPr>
          <w:ins w:id="4732" w:author="Kennedy, Muhil" w:date="2022-12-08T13:34:00Z"/>
          <w:rFonts w:ascii="Century Gothic" w:hAnsi="Century Gothic" w:cs="Times New Roman"/>
          <w:szCs w:val="20"/>
        </w:rPr>
      </w:pPr>
      <w:ins w:id="4733" w:author="Kennedy, Muhil" w:date="2022-12-08T13:34:00Z">
        <w:r>
          <w:rPr>
            <w:rFonts w:ascii="Century Gothic" w:hAnsi="Century Gothic" w:cs="Times New Roman"/>
            <w:szCs w:val="20"/>
          </w:rPr>
          <w:t>[</w:t>
        </w:r>
        <w:r w:rsidRPr="00385EDE">
          <w:rPr>
            <w:rFonts w:ascii="Century Gothic" w:hAnsi="Century Gothic"/>
            <w:szCs w:val="20"/>
          </w:rPr>
          <w:t>Indexation clause</w:t>
        </w:r>
        <w:r>
          <w:rPr>
            <w:rFonts w:ascii="Century Gothic" w:hAnsi="Century Gothic"/>
            <w:szCs w:val="20"/>
          </w:rPr>
          <w:t>]</w:t>
        </w:r>
        <w:r w:rsidRPr="00385EDE">
          <w:rPr>
            <w:rFonts w:ascii="Century Gothic" w:hAnsi="Century Gothic"/>
            <w:szCs w:val="20"/>
          </w:rPr>
          <w:t xml:space="preserve"> </w:t>
        </w:r>
      </w:ins>
    </w:p>
    <w:p w14:paraId="18CF42C1" w14:textId="77777777" w:rsidR="00F71F56" w:rsidRPr="00497E67" w:rsidRDefault="00F71F56" w:rsidP="00F71F56">
      <w:pPr>
        <w:pStyle w:val="Heading2"/>
        <w:keepNext w:val="0"/>
        <w:widowControl w:val="0"/>
        <w:numPr>
          <w:ilvl w:val="0"/>
          <w:numId w:val="0"/>
        </w:numPr>
        <w:snapToGrid w:val="0"/>
        <w:spacing w:before="0" w:after="0"/>
        <w:ind w:left="576"/>
        <w:rPr>
          <w:ins w:id="4734" w:author="Kennedy, Muhil" w:date="2022-12-08T13:34:00Z"/>
          <w:rFonts w:ascii="Century Gothic" w:hAnsi="Century Gothic"/>
          <w:lang w:val="en-US"/>
        </w:rPr>
      </w:pPr>
    </w:p>
    <w:p w14:paraId="624092B2" w14:textId="77777777" w:rsidR="00F71F56" w:rsidRPr="006B1A43" w:rsidRDefault="00F71F56" w:rsidP="00F71F56">
      <w:pPr>
        <w:pStyle w:val="Heading2"/>
        <w:keepNext w:val="0"/>
        <w:widowControl w:val="0"/>
        <w:snapToGrid w:val="0"/>
        <w:spacing w:before="0" w:after="0"/>
        <w:rPr>
          <w:ins w:id="4735" w:author="Kennedy, Muhil" w:date="2022-12-08T13:34:00Z"/>
          <w:rFonts w:ascii="Century Gothic" w:hAnsi="Century Gothic"/>
          <w:i w:val="0"/>
          <w:iCs w:val="0"/>
          <w14:shadow w14:blurRad="0" w14:dist="0" w14:dir="0" w14:sx="0" w14:sy="0" w14:kx="0" w14:ky="0" w14:algn="none">
            <w14:srgbClr w14:val="000000"/>
          </w14:shadow>
        </w:rPr>
      </w:pPr>
      <w:ins w:id="4736" w:author="Kennedy, Muhil" w:date="2022-12-08T13:34:00Z">
        <w:r w:rsidRPr="006B1A43">
          <w:rPr>
            <w:rFonts w:ascii="Century Gothic" w:hAnsi="Century Gothic"/>
            <w:i w:val="0"/>
            <w:iCs w:val="0"/>
            <w14:shadow w14:blurRad="0" w14:dist="0" w14:dir="0" w14:sx="0" w14:sy="0" w14:kx="0" w14:ky="0" w14:algn="none">
              <w14:srgbClr w14:val="000000"/>
            </w14:shadow>
          </w:rPr>
          <w:t>Tools Amortization</w:t>
        </w:r>
      </w:ins>
    </w:p>
    <w:p w14:paraId="6248936C" w14:textId="77777777" w:rsidR="00F71F56" w:rsidRDefault="00F71F56" w:rsidP="00F71F56">
      <w:pPr>
        <w:pStyle w:val="Faureciaberschrift2"/>
        <w:widowControl w:val="0"/>
        <w:numPr>
          <w:ilvl w:val="0"/>
          <w:numId w:val="0"/>
        </w:numPr>
        <w:snapToGrid w:val="0"/>
        <w:spacing w:after="0"/>
        <w:ind w:left="567"/>
        <w:rPr>
          <w:ins w:id="4737" w:author="Kennedy, Muhil" w:date="2022-12-08T13:34:00Z"/>
          <w:rFonts w:ascii="Century Gothic" w:hAnsi="Century Gothic" w:cs="Times New Roman"/>
          <w:szCs w:val="20"/>
          <w:lang w:val="en-US"/>
        </w:rPr>
      </w:pPr>
    </w:p>
    <w:p w14:paraId="154C917F" w14:textId="77777777" w:rsidR="00F71F56" w:rsidRDefault="00F71F56" w:rsidP="00F71F56">
      <w:pPr>
        <w:pStyle w:val="Faureciaberschrift2"/>
        <w:widowControl w:val="0"/>
        <w:numPr>
          <w:ilvl w:val="0"/>
          <w:numId w:val="0"/>
        </w:numPr>
        <w:snapToGrid w:val="0"/>
        <w:spacing w:after="0"/>
        <w:ind w:left="567"/>
        <w:rPr>
          <w:ins w:id="4738" w:author="Kennedy, Muhil" w:date="2022-12-08T13:34:00Z"/>
          <w:rFonts w:ascii="Century Gothic" w:hAnsi="Century Gothic" w:cs="Times New Roman"/>
          <w:szCs w:val="20"/>
          <w:lang w:val="en-US"/>
        </w:rPr>
      </w:pPr>
      <w:ins w:id="4739" w:author="Kennedy, Muhil" w:date="2022-12-08T13:34:00Z">
        <w:r w:rsidRPr="00497E67">
          <w:rPr>
            <w:rFonts w:ascii="Century Gothic" w:hAnsi="Century Gothic" w:cs="Times New Roman"/>
            <w:szCs w:val="20"/>
            <w:lang w:val="en-US"/>
          </w:rPr>
          <w:t>Faurecia pledges that it will pay in addition to the Part Price a part price amortization (“</w:t>
        </w:r>
        <w:r w:rsidRPr="00497E67">
          <w:rPr>
            <w:rFonts w:ascii="Century Gothic" w:hAnsi="Century Gothic" w:cs="Times New Roman"/>
            <w:b/>
            <w:bCs/>
            <w:szCs w:val="20"/>
            <w:lang w:val="en-US"/>
          </w:rPr>
          <w:t>PPA</w:t>
        </w:r>
        <w:r w:rsidRPr="00497E67">
          <w:rPr>
            <w:rFonts w:ascii="Century Gothic" w:hAnsi="Century Gothic" w:cs="Times New Roman"/>
            <w:szCs w:val="20"/>
            <w:lang w:val="en-US"/>
          </w:rPr>
          <w:t>”) linked to the amortization of 100% of the Tools Price:</w:t>
        </w:r>
      </w:ins>
    </w:p>
    <w:p w14:paraId="357660E5" w14:textId="77777777" w:rsidR="00F71F56" w:rsidRPr="00385EDE" w:rsidRDefault="00F71F56" w:rsidP="00F71F56">
      <w:pPr>
        <w:rPr>
          <w:ins w:id="4740" w:author="Kennedy, Muhil" w:date="2022-12-08T13:34:00Z"/>
          <w:lang w:val="en-US" w:eastAsia="pt-BR"/>
        </w:rPr>
      </w:pPr>
    </w:p>
    <w:tbl>
      <w:tblPr>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701"/>
        <w:gridCol w:w="1559"/>
        <w:gridCol w:w="1701"/>
        <w:gridCol w:w="3402"/>
      </w:tblGrid>
      <w:tr w:rsidR="00F71F56" w:rsidRPr="00497E67" w14:paraId="77E0E98E" w14:textId="77777777" w:rsidTr="00D30F6E">
        <w:trPr>
          <w:trHeight w:hRule="exact" w:val="453"/>
          <w:ins w:id="4741" w:author="Kennedy, Muhil" w:date="2022-12-08T13:34:00Z"/>
        </w:trPr>
        <w:tc>
          <w:tcPr>
            <w:tcW w:w="1347" w:type="dxa"/>
            <w:tcBorders>
              <w:bottom w:val="single" w:sz="6" w:space="0" w:color="auto"/>
            </w:tcBorders>
            <w:shd w:val="clear" w:color="auto" w:fill="E6E6E6"/>
            <w:vAlign w:val="center"/>
          </w:tcPr>
          <w:p w14:paraId="19700E08" w14:textId="77777777" w:rsidR="00F71F56" w:rsidRPr="00497E67" w:rsidRDefault="00F71F56" w:rsidP="00D30F6E">
            <w:pPr>
              <w:widowControl w:val="0"/>
              <w:snapToGrid w:val="0"/>
              <w:ind w:left="0"/>
              <w:jc w:val="center"/>
              <w:rPr>
                <w:ins w:id="4742" w:author="Kennedy, Muhil" w:date="2022-12-08T13:34:00Z"/>
                <w:rFonts w:ascii="Century Gothic" w:hAnsi="Century Gothic" w:cs="Arial"/>
                <w:b/>
                <w:bCs/>
                <w:szCs w:val="20"/>
                <w:lang w:val="en-US"/>
              </w:rPr>
            </w:pPr>
            <w:ins w:id="4743" w:author="Kennedy, Muhil" w:date="2022-12-08T13:34:00Z">
              <w:r w:rsidRPr="00497E67">
                <w:rPr>
                  <w:rFonts w:ascii="Century Gothic" w:hAnsi="Century Gothic" w:cs="Arial"/>
                  <w:b/>
                  <w:bCs/>
                  <w:szCs w:val="20"/>
                  <w:lang w:val="en-US"/>
                </w:rPr>
                <w:t>Reference</w:t>
              </w:r>
            </w:ins>
          </w:p>
        </w:tc>
        <w:tc>
          <w:tcPr>
            <w:tcW w:w="1701" w:type="dxa"/>
            <w:tcBorders>
              <w:bottom w:val="single" w:sz="6" w:space="0" w:color="auto"/>
            </w:tcBorders>
            <w:shd w:val="clear" w:color="auto" w:fill="E6E6E6"/>
            <w:vAlign w:val="center"/>
          </w:tcPr>
          <w:p w14:paraId="7AD6FE67" w14:textId="77777777" w:rsidR="00F71F56" w:rsidRPr="00497E67" w:rsidRDefault="00F71F56" w:rsidP="00D30F6E">
            <w:pPr>
              <w:widowControl w:val="0"/>
              <w:snapToGrid w:val="0"/>
              <w:ind w:left="0"/>
              <w:jc w:val="center"/>
              <w:rPr>
                <w:ins w:id="4744" w:author="Kennedy, Muhil" w:date="2022-12-08T13:34:00Z"/>
                <w:rFonts w:ascii="Century Gothic" w:hAnsi="Century Gothic"/>
                <w:b/>
                <w:bCs/>
                <w:szCs w:val="20"/>
              </w:rPr>
            </w:pPr>
            <w:ins w:id="4745" w:author="Kennedy, Muhil" w:date="2022-12-08T13:34:00Z">
              <w:r w:rsidRPr="00497E67">
                <w:rPr>
                  <w:rFonts w:ascii="Century Gothic" w:hAnsi="Century Gothic"/>
                  <w:b/>
                  <w:bCs/>
                  <w:szCs w:val="20"/>
                </w:rPr>
                <w:t>Tools Price (€)</w:t>
              </w:r>
            </w:ins>
          </w:p>
        </w:tc>
        <w:tc>
          <w:tcPr>
            <w:tcW w:w="1559" w:type="dxa"/>
            <w:tcBorders>
              <w:bottom w:val="single" w:sz="6" w:space="0" w:color="auto"/>
            </w:tcBorders>
            <w:shd w:val="clear" w:color="auto" w:fill="E6E6E6"/>
            <w:vAlign w:val="center"/>
          </w:tcPr>
          <w:p w14:paraId="24EAA9C9" w14:textId="77777777" w:rsidR="00F71F56" w:rsidRPr="00497E67" w:rsidRDefault="00F71F56" w:rsidP="00D30F6E">
            <w:pPr>
              <w:widowControl w:val="0"/>
              <w:snapToGrid w:val="0"/>
              <w:ind w:left="0"/>
              <w:jc w:val="center"/>
              <w:rPr>
                <w:ins w:id="4746" w:author="Kennedy, Muhil" w:date="2022-12-08T13:34:00Z"/>
                <w:rFonts w:ascii="Century Gothic" w:hAnsi="Century Gothic"/>
                <w:b/>
                <w:bCs/>
                <w:szCs w:val="20"/>
              </w:rPr>
            </w:pPr>
            <w:ins w:id="4747" w:author="Kennedy, Muhil" w:date="2022-12-08T13:34:00Z">
              <w:r w:rsidRPr="00497E67">
                <w:rPr>
                  <w:rFonts w:ascii="Century Gothic" w:hAnsi="Century Gothic"/>
                  <w:b/>
                  <w:bCs/>
                  <w:szCs w:val="20"/>
                </w:rPr>
                <w:t>Amortized Quantity</w:t>
              </w:r>
            </w:ins>
          </w:p>
        </w:tc>
        <w:tc>
          <w:tcPr>
            <w:tcW w:w="1701" w:type="dxa"/>
            <w:tcBorders>
              <w:bottom w:val="single" w:sz="6" w:space="0" w:color="auto"/>
            </w:tcBorders>
            <w:shd w:val="clear" w:color="auto" w:fill="E6E6E6"/>
            <w:vAlign w:val="center"/>
          </w:tcPr>
          <w:p w14:paraId="59803AF1" w14:textId="77777777" w:rsidR="00F71F56" w:rsidRPr="00497E67" w:rsidRDefault="00F71F56" w:rsidP="00D30F6E">
            <w:pPr>
              <w:widowControl w:val="0"/>
              <w:snapToGrid w:val="0"/>
              <w:ind w:left="0"/>
              <w:jc w:val="center"/>
              <w:rPr>
                <w:ins w:id="4748" w:author="Kennedy, Muhil" w:date="2022-12-08T13:34:00Z"/>
                <w:rFonts w:ascii="Century Gothic" w:hAnsi="Century Gothic"/>
                <w:b/>
                <w:bCs/>
                <w:szCs w:val="20"/>
              </w:rPr>
            </w:pPr>
            <w:ins w:id="4749" w:author="Kennedy, Muhil" w:date="2022-12-08T13:34:00Z">
              <w:r w:rsidRPr="00497E67">
                <w:rPr>
                  <w:rFonts w:ascii="Century Gothic" w:hAnsi="Century Gothic"/>
                  <w:b/>
                  <w:bCs/>
                  <w:szCs w:val="20"/>
                </w:rPr>
                <w:t>PPA (€)</w:t>
              </w:r>
            </w:ins>
          </w:p>
        </w:tc>
        <w:tc>
          <w:tcPr>
            <w:tcW w:w="3402" w:type="dxa"/>
            <w:tcBorders>
              <w:bottom w:val="single" w:sz="6" w:space="0" w:color="auto"/>
            </w:tcBorders>
            <w:shd w:val="clear" w:color="auto" w:fill="E6E6E6"/>
            <w:vAlign w:val="center"/>
          </w:tcPr>
          <w:p w14:paraId="27620EDD" w14:textId="77777777" w:rsidR="00F71F56" w:rsidRPr="00497E67" w:rsidRDefault="00F71F56" w:rsidP="00D30F6E">
            <w:pPr>
              <w:widowControl w:val="0"/>
              <w:snapToGrid w:val="0"/>
              <w:ind w:left="0"/>
              <w:jc w:val="center"/>
              <w:rPr>
                <w:ins w:id="4750" w:author="Kennedy, Muhil" w:date="2022-12-08T13:34:00Z"/>
                <w:rFonts w:ascii="Century Gothic" w:hAnsi="Century Gothic"/>
                <w:b/>
                <w:bCs/>
                <w:szCs w:val="20"/>
              </w:rPr>
            </w:pPr>
          </w:p>
        </w:tc>
      </w:tr>
      <w:tr w:rsidR="00F71F56" w:rsidRPr="00497E67" w14:paraId="009ACCBD" w14:textId="77777777" w:rsidTr="00D30F6E">
        <w:trPr>
          <w:trHeight w:val="234"/>
          <w:ins w:id="4751" w:author="Kennedy, Muhil" w:date="2022-12-08T13:34:00Z"/>
        </w:trPr>
        <w:tc>
          <w:tcPr>
            <w:tcW w:w="1347" w:type="dxa"/>
            <w:tcBorders>
              <w:bottom w:val="dotted" w:sz="4" w:space="0" w:color="auto"/>
              <w:right w:val="single" w:sz="6" w:space="0" w:color="auto"/>
            </w:tcBorders>
            <w:vAlign w:val="center"/>
          </w:tcPr>
          <w:p w14:paraId="0A6CF269" w14:textId="77777777" w:rsidR="00F71F56" w:rsidRPr="00497E67" w:rsidRDefault="00F71F56" w:rsidP="00D30F6E">
            <w:pPr>
              <w:widowControl w:val="0"/>
              <w:snapToGrid w:val="0"/>
              <w:ind w:left="0"/>
              <w:jc w:val="center"/>
              <w:rPr>
                <w:ins w:id="4752" w:author="Kennedy, Muhil" w:date="2022-12-08T13:34:00Z"/>
                <w:rFonts w:ascii="Century Gothic" w:hAnsi="Century Gothic" w:cs="Arial"/>
                <w:szCs w:val="20"/>
                <w:lang w:val="en-US"/>
              </w:rPr>
            </w:pPr>
          </w:p>
        </w:tc>
        <w:tc>
          <w:tcPr>
            <w:tcW w:w="1701" w:type="dxa"/>
            <w:tcBorders>
              <w:left w:val="single" w:sz="6" w:space="0" w:color="auto"/>
              <w:bottom w:val="dotted" w:sz="4" w:space="0" w:color="auto"/>
              <w:right w:val="single" w:sz="6" w:space="0" w:color="auto"/>
            </w:tcBorders>
            <w:vAlign w:val="center"/>
          </w:tcPr>
          <w:p w14:paraId="109C6982" w14:textId="77777777" w:rsidR="00F71F56" w:rsidRPr="00497E67" w:rsidRDefault="00F71F56" w:rsidP="00D30F6E">
            <w:pPr>
              <w:widowControl w:val="0"/>
              <w:snapToGrid w:val="0"/>
              <w:ind w:left="109"/>
              <w:jc w:val="center"/>
              <w:rPr>
                <w:ins w:id="4753" w:author="Kennedy, Muhil" w:date="2022-12-08T13:34:00Z"/>
                <w:rFonts w:ascii="Century Gothic" w:hAnsi="Century Gothic" w:cs="Arial"/>
                <w:szCs w:val="20"/>
                <w:lang w:val="en-US"/>
              </w:rPr>
            </w:pPr>
          </w:p>
        </w:tc>
        <w:tc>
          <w:tcPr>
            <w:tcW w:w="1559" w:type="dxa"/>
            <w:tcBorders>
              <w:left w:val="single" w:sz="6" w:space="0" w:color="auto"/>
              <w:bottom w:val="dotted" w:sz="4" w:space="0" w:color="auto"/>
              <w:right w:val="single" w:sz="6" w:space="0" w:color="auto"/>
            </w:tcBorders>
            <w:vAlign w:val="center"/>
          </w:tcPr>
          <w:p w14:paraId="5B885F04" w14:textId="77777777" w:rsidR="00F71F56" w:rsidRPr="00497E67" w:rsidRDefault="00F71F56" w:rsidP="00D30F6E">
            <w:pPr>
              <w:widowControl w:val="0"/>
              <w:snapToGrid w:val="0"/>
              <w:ind w:left="178"/>
              <w:jc w:val="center"/>
              <w:rPr>
                <w:ins w:id="4754" w:author="Kennedy, Muhil" w:date="2022-12-08T13:34:00Z"/>
                <w:rFonts w:ascii="Century Gothic" w:hAnsi="Century Gothic" w:cs="Arial"/>
                <w:szCs w:val="20"/>
              </w:rPr>
            </w:pPr>
          </w:p>
        </w:tc>
        <w:tc>
          <w:tcPr>
            <w:tcW w:w="1701" w:type="dxa"/>
            <w:tcBorders>
              <w:left w:val="single" w:sz="6" w:space="0" w:color="auto"/>
              <w:bottom w:val="dotted" w:sz="4" w:space="0" w:color="auto"/>
              <w:right w:val="single" w:sz="6" w:space="0" w:color="auto"/>
            </w:tcBorders>
          </w:tcPr>
          <w:p w14:paraId="19B1FE89" w14:textId="77777777" w:rsidR="00F71F56" w:rsidRPr="00497E67" w:rsidRDefault="00F71F56" w:rsidP="00D30F6E">
            <w:pPr>
              <w:widowControl w:val="0"/>
              <w:snapToGrid w:val="0"/>
              <w:rPr>
                <w:ins w:id="4755" w:author="Kennedy, Muhil" w:date="2022-12-08T13:34:00Z"/>
                <w:rFonts w:ascii="Century Gothic" w:hAnsi="Century Gothic"/>
                <w:szCs w:val="20"/>
                <w:lang w:val="en-US"/>
              </w:rPr>
            </w:pPr>
          </w:p>
        </w:tc>
        <w:tc>
          <w:tcPr>
            <w:tcW w:w="3402" w:type="dxa"/>
            <w:tcBorders>
              <w:left w:val="single" w:sz="6" w:space="0" w:color="auto"/>
              <w:bottom w:val="dotted" w:sz="4" w:space="0" w:color="auto"/>
              <w:right w:val="single" w:sz="6" w:space="0" w:color="auto"/>
            </w:tcBorders>
          </w:tcPr>
          <w:p w14:paraId="5C7E9EB1" w14:textId="77777777" w:rsidR="00F71F56" w:rsidRPr="00497E67" w:rsidRDefault="00F71F56" w:rsidP="00D30F6E">
            <w:pPr>
              <w:widowControl w:val="0"/>
              <w:snapToGrid w:val="0"/>
              <w:rPr>
                <w:ins w:id="4756" w:author="Kennedy, Muhil" w:date="2022-12-08T13:34:00Z"/>
                <w:rFonts w:ascii="Century Gothic" w:hAnsi="Century Gothic"/>
                <w:szCs w:val="20"/>
                <w:lang w:val="en-US"/>
              </w:rPr>
            </w:pPr>
          </w:p>
        </w:tc>
      </w:tr>
      <w:tr w:rsidR="00F71F56" w:rsidRPr="00497E67" w14:paraId="645F9E60" w14:textId="77777777" w:rsidTr="00D30F6E">
        <w:trPr>
          <w:trHeight w:val="234"/>
          <w:ins w:id="4757" w:author="Kennedy, Muhil" w:date="2022-12-08T13:34:00Z"/>
        </w:trPr>
        <w:tc>
          <w:tcPr>
            <w:tcW w:w="1347" w:type="dxa"/>
            <w:tcBorders>
              <w:top w:val="dotted" w:sz="4" w:space="0" w:color="auto"/>
              <w:bottom w:val="dotted" w:sz="4" w:space="0" w:color="auto"/>
              <w:right w:val="single" w:sz="6" w:space="0" w:color="auto"/>
            </w:tcBorders>
            <w:vAlign w:val="center"/>
          </w:tcPr>
          <w:p w14:paraId="4DAD195E" w14:textId="77777777" w:rsidR="00F71F56" w:rsidRPr="00497E67" w:rsidRDefault="00F71F56" w:rsidP="00D30F6E">
            <w:pPr>
              <w:widowControl w:val="0"/>
              <w:snapToGrid w:val="0"/>
              <w:ind w:left="0"/>
              <w:jc w:val="center"/>
              <w:rPr>
                <w:ins w:id="4758"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vAlign w:val="center"/>
          </w:tcPr>
          <w:p w14:paraId="04B31986" w14:textId="77777777" w:rsidR="00F71F56" w:rsidRPr="00497E67" w:rsidRDefault="00F71F56" w:rsidP="00D30F6E">
            <w:pPr>
              <w:widowControl w:val="0"/>
              <w:snapToGrid w:val="0"/>
              <w:ind w:left="109"/>
              <w:jc w:val="center"/>
              <w:rPr>
                <w:ins w:id="4759" w:author="Kennedy, Muhil" w:date="2022-12-08T13:34:00Z"/>
                <w:rFonts w:ascii="Century Gothic" w:hAnsi="Century Gothic" w:cs="Arial"/>
                <w:szCs w:val="20"/>
                <w:lang w:val="en-US"/>
              </w:rPr>
            </w:pPr>
          </w:p>
        </w:tc>
        <w:tc>
          <w:tcPr>
            <w:tcW w:w="1559" w:type="dxa"/>
            <w:tcBorders>
              <w:top w:val="dotted" w:sz="4" w:space="0" w:color="auto"/>
              <w:left w:val="single" w:sz="6" w:space="0" w:color="auto"/>
              <w:bottom w:val="dotted" w:sz="4" w:space="0" w:color="auto"/>
              <w:right w:val="single" w:sz="6" w:space="0" w:color="auto"/>
            </w:tcBorders>
            <w:vAlign w:val="center"/>
          </w:tcPr>
          <w:p w14:paraId="65E6D79C" w14:textId="77777777" w:rsidR="00F71F56" w:rsidRPr="00497E67" w:rsidRDefault="00F71F56" w:rsidP="00D30F6E">
            <w:pPr>
              <w:widowControl w:val="0"/>
              <w:snapToGrid w:val="0"/>
              <w:ind w:left="178"/>
              <w:jc w:val="center"/>
              <w:rPr>
                <w:ins w:id="4760"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dotted" w:sz="4" w:space="0" w:color="auto"/>
              <w:right w:val="single" w:sz="6" w:space="0" w:color="auto"/>
            </w:tcBorders>
          </w:tcPr>
          <w:p w14:paraId="63EA62C5" w14:textId="77777777" w:rsidR="00F71F56" w:rsidRPr="00497E67" w:rsidRDefault="00F71F56" w:rsidP="00D30F6E">
            <w:pPr>
              <w:widowControl w:val="0"/>
              <w:snapToGrid w:val="0"/>
              <w:rPr>
                <w:ins w:id="4761" w:author="Kennedy, Muhil" w:date="2022-12-08T13:34:00Z"/>
                <w:rFonts w:ascii="Century Gothic" w:hAnsi="Century Gothic"/>
                <w:szCs w:val="20"/>
                <w:lang w:val="en-US"/>
              </w:rPr>
            </w:pPr>
          </w:p>
        </w:tc>
        <w:tc>
          <w:tcPr>
            <w:tcW w:w="3402" w:type="dxa"/>
            <w:tcBorders>
              <w:top w:val="dotted" w:sz="4" w:space="0" w:color="auto"/>
              <w:left w:val="single" w:sz="6" w:space="0" w:color="auto"/>
              <w:bottom w:val="dotted" w:sz="4" w:space="0" w:color="auto"/>
              <w:right w:val="single" w:sz="6" w:space="0" w:color="auto"/>
            </w:tcBorders>
          </w:tcPr>
          <w:p w14:paraId="31DC1D5F" w14:textId="77777777" w:rsidR="00F71F56" w:rsidRPr="00497E67" w:rsidRDefault="00F71F56" w:rsidP="00D30F6E">
            <w:pPr>
              <w:widowControl w:val="0"/>
              <w:snapToGrid w:val="0"/>
              <w:rPr>
                <w:ins w:id="4762" w:author="Kennedy, Muhil" w:date="2022-12-08T13:34:00Z"/>
                <w:rFonts w:ascii="Century Gothic" w:hAnsi="Century Gothic"/>
                <w:szCs w:val="20"/>
                <w:lang w:val="en-US"/>
              </w:rPr>
            </w:pPr>
          </w:p>
        </w:tc>
      </w:tr>
      <w:tr w:rsidR="00F71F56" w:rsidRPr="00497E67" w14:paraId="6C56F606" w14:textId="77777777" w:rsidTr="00D30F6E">
        <w:trPr>
          <w:trHeight w:val="249"/>
          <w:ins w:id="4763" w:author="Kennedy, Muhil" w:date="2022-12-08T13:34:00Z"/>
        </w:trPr>
        <w:tc>
          <w:tcPr>
            <w:tcW w:w="1347" w:type="dxa"/>
            <w:tcBorders>
              <w:top w:val="dotted" w:sz="4" w:space="0" w:color="auto"/>
              <w:bottom w:val="single" w:sz="4" w:space="0" w:color="auto"/>
              <w:right w:val="single" w:sz="6" w:space="0" w:color="auto"/>
            </w:tcBorders>
            <w:vAlign w:val="center"/>
          </w:tcPr>
          <w:p w14:paraId="434BB30C" w14:textId="77777777" w:rsidR="00F71F56" w:rsidRPr="00497E67" w:rsidRDefault="00F71F56" w:rsidP="00D30F6E">
            <w:pPr>
              <w:widowControl w:val="0"/>
              <w:snapToGrid w:val="0"/>
              <w:ind w:left="0"/>
              <w:jc w:val="center"/>
              <w:rPr>
                <w:ins w:id="4764" w:author="Kennedy, Muhil" w:date="2022-12-08T13:34:00Z"/>
                <w:rFonts w:ascii="Century Gothic" w:hAnsi="Century Gothic"/>
                <w:szCs w:val="20"/>
                <w:lang w:val="en-US"/>
              </w:rPr>
            </w:pPr>
          </w:p>
        </w:tc>
        <w:tc>
          <w:tcPr>
            <w:tcW w:w="1701" w:type="dxa"/>
            <w:tcBorders>
              <w:top w:val="dotted" w:sz="4" w:space="0" w:color="auto"/>
              <w:left w:val="single" w:sz="6" w:space="0" w:color="auto"/>
              <w:bottom w:val="single" w:sz="4" w:space="0" w:color="auto"/>
              <w:right w:val="single" w:sz="6" w:space="0" w:color="auto"/>
            </w:tcBorders>
            <w:vAlign w:val="center"/>
          </w:tcPr>
          <w:p w14:paraId="4A20BBF5" w14:textId="77777777" w:rsidR="00F71F56" w:rsidRPr="00497E67" w:rsidRDefault="00F71F56" w:rsidP="00D30F6E">
            <w:pPr>
              <w:widowControl w:val="0"/>
              <w:snapToGrid w:val="0"/>
              <w:ind w:left="109"/>
              <w:jc w:val="center"/>
              <w:rPr>
                <w:ins w:id="4765" w:author="Kennedy, Muhil" w:date="2022-12-08T13:34:00Z"/>
                <w:rFonts w:ascii="Century Gothic" w:hAnsi="Century Gothic" w:cs="Arial"/>
                <w:szCs w:val="20"/>
                <w:lang w:val="en-US"/>
              </w:rPr>
            </w:pPr>
          </w:p>
        </w:tc>
        <w:tc>
          <w:tcPr>
            <w:tcW w:w="1559" w:type="dxa"/>
            <w:tcBorders>
              <w:top w:val="dotted" w:sz="4" w:space="0" w:color="auto"/>
              <w:left w:val="single" w:sz="6" w:space="0" w:color="auto"/>
              <w:bottom w:val="single" w:sz="4" w:space="0" w:color="auto"/>
              <w:right w:val="single" w:sz="6" w:space="0" w:color="auto"/>
            </w:tcBorders>
            <w:vAlign w:val="center"/>
          </w:tcPr>
          <w:p w14:paraId="64D795B8" w14:textId="77777777" w:rsidR="00F71F56" w:rsidRPr="00497E67" w:rsidRDefault="00F71F56" w:rsidP="00D30F6E">
            <w:pPr>
              <w:widowControl w:val="0"/>
              <w:snapToGrid w:val="0"/>
              <w:ind w:left="178"/>
              <w:jc w:val="center"/>
              <w:rPr>
                <w:ins w:id="4766" w:author="Kennedy, Muhil" w:date="2022-12-08T13:34:00Z"/>
                <w:rFonts w:ascii="Century Gothic" w:hAnsi="Century Gothic" w:cs="Arial"/>
                <w:szCs w:val="20"/>
                <w:lang w:val="en-US"/>
              </w:rPr>
            </w:pPr>
          </w:p>
        </w:tc>
        <w:tc>
          <w:tcPr>
            <w:tcW w:w="1701" w:type="dxa"/>
            <w:tcBorders>
              <w:top w:val="dotted" w:sz="4" w:space="0" w:color="auto"/>
              <w:left w:val="single" w:sz="6" w:space="0" w:color="auto"/>
              <w:bottom w:val="single" w:sz="4" w:space="0" w:color="auto"/>
              <w:right w:val="single" w:sz="6" w:space="0" w:color="auto"/>
            </w:tcBorders>
          </w:tcPr>
          <w:p w14:paraId="3D97AD61" w14:textId="77777777" w:rsidR="00F71F56" w:rsidRPr="00497E67" w:rsidRDefault="00F71F56" w:rsidP="00D30F6E">
            <w:pPr>
              <w:widowControl w:val="0"/>
              <w:snapToGrid w:val="0"/>
              <w:rPr>
                <w:ins w:id="4767" w:author="Kennedy, Muhil" w:date="2022-12-08T13:34:00Z"/>
                <w:rFonts w:ascii="Century Gothic" w:hAnsi="Century Gothic"/>
                <w:szCs w:val="20"/>
                <w:lang w:val="en-US"/>
              </w:rPr>
            </w:pPr>
          </w:p>
        </w:tc>
        <w:tc>
          <w:tcPr>
            <w:tcW w:w="3402" w:type="dxa"/>
            <w:tcBorders>
              <w:top w:val="dotted" w:sz="4" w:space="0" w:color="auto"/>
              <w:left w:val="single" w:sz="6" w:space="0" w:color="auto"/>
              <w:bottom w:val="single" w:sz="4" w:space="0" w:color="auto"/>
              <w:right w:val="single" w:sz="6" w:space="0" w:color="auto"/>
            </w:tcBorders>
          </w:tcPr>
          <w:p w14:paraId="7EE32D8A" w14:textId="77777777" w:rsidR="00F71F56" w:rsidRPr="00497E67" w:rsidRDefault="00F71F56" w:rsidP="00D30F6E">
            <w:pPr>
              <w:widowControl w:val="0"/>
              <w:snapToGrid w:val="0"/>
              <w:rPr>
                <w:ins w:id="4768" w:author="Kennedy, Muhil" w:date="2022-12-08T13:34:00Z"/>
                <w:rFonts w:ascii="Century Gothic" w:hAnsi="Century Gothic"/>
                <w:szCs w:val="20"/>
                <w:lang w:val="en-US"/>
              </w:rPr>
            </w:pPr>
          </w:p>
        </w:tc>
      </w:tr>
    </w:tbl>
    <w:p w14:paraId="5F293DC9" w14:textId="77777777" w:rsidR="00F71F56" w:rsidRDefault="00F71F56" w:rsidP="00F71F56">
      <w:pPr>
        <w:pStyle w:val="Heading2"/>
        <w:keepNext w:val="0"/>
        <w:widowControl w:val="0"/>
        <w:numPr>
          <w:ilvl w:val="0"/>
          <w:numId w:val="0"/>
        </w:numPr>
        <w:snapToGrid w:val="0"/>
        <w:spacing w:before="0" w:after="0"/>
        <w:ind w:left="576"/>
        <w:rPr>
          <w:ins w:id="4769" w:author="Kennedy, Muhil" w:date="2022-12-08T13:34:00Z"/>
          <w:rFonts w:ascii="Century Gothic" w:hAnsi="Century Gothic"/>
          <w:i w:val="0"/>
          <w:iCs w:val="0"/>
          <w14:shadow w14:blurRad="0" w14:dist="0" w14:dir="0" w14:sx="0" w14:sy="0" w14:kx="0" w14:ky="0" w14:algn="none">
            <w14:srgbClr w14:val="000000"/>
          </w14:shadow>
        </w:rPr>
      </w:pPr>
    </w:p>
    <w:p w14:paraId="4C3440BB" w14:textId="77777777" w:rsidR="00F71F56" w:rsidRDefault="00F71F56" w:rsidP="00F71F56">
      <w:pPr>
        <w:pStyle w:val="Heading2"/>
        <w:keepNext w:val="0"/>
        <w:widowControl w:val="0"/>
        <w:snapToGrid w:val="0"/>
        <w:spacing w:before="0" w:after="0"/>
        <w:rPr>
          <w:ins w:id="4770" w:author="Kennedy, Muhil" w:date="2022-12-08T13:34:00Z"/>
          <w:rFonts w:ascii="Century Gothic" w:hAnsi="Century Gothic"/>
          <w:i w:val="0"/>
          <w:iCs w:val="0"/>
          <w14:shadow w14:blurRad="0" w14:dist="0" w14:dir="0" w14:sx="0" w14:sy="0" w14:kx="0" w14:ky="0" w14:algn="none">
            <w14:srgbClr w14:val="000000"/>
          </w14:shadow>
        </w:rPr>
      </w:pPr>
      <w:ins w:id="4771" w:author="Kennedy, Muhil" w:date="2022-12-08T13:34:00Z">
        <w:r w:rsidRPr="006B1A43">
          <w:rPr>
            <w:rFonts w:ascii="Century Gothic" w:hAnsi="Century Gothic"/>
            <w:i w:val="0"/>
            <w:iCs w:val="0"/>
            <w14:shadow w14:blurRad="0" w14:dist="0" w14:dir="0" w14:sx="0" w14:sy="0" w14:kx="0" w14:ky="0" w14:algn="none">
              <w14:srgbClr w14:val="000000"/>
            </w14:shadow>
          </w:rPr>
          <w:t xml:space="preserve">Development Amortization </w:t>
        </w:r>
        <w:r>
          <w:rPr>
            <w:rFonts w:ascii="Century Gothic" w:hAnsi="Century Gothic"/>
            <w:i w:val="0"/>
            <w:iCs w:val="0"/>
            <w14:shadow w14:blurRad="0" w14:dist="0" w14:dir="0" w14:sx="0" w14:sy="0" w14:kx="0" w14:ky="0" w14:algn="none">
              <w14:srgbClr w14:val="000000"/>
            </w14:shadow>
          </w:rPr>
          <w:t>/ Packaging Amortization</w:t>
        </w:r>
      </w:ins>
    </w:p>
    <w:p w14:paraId="0BA41151" w14:textId="77777777" w:rsidR="00F71F56" w:rsidRDefault="00F71F56" w:rsidP="00F71F56">
      <w:pPr>
        <w:rPr>
          <w:ins w:id="4772" w:author="Kennedy, Muhil" w:date="2022-12-08T13:34:00Z"/>
          <w:rFonts w:ascii="Century Gothic" w:hAnsi="Century Gothic" w:cs="Arial"/>
          <w:szCs w:val="20"/>
          <w:lang w:val="en-GB"/>
        </w:rPr>
      </w:pPr>
    </w:p>
    <w:p w14:paraId="3038F990" w14:textId="77777777" w:rsidR="00F71F56" w:rsidRPr="00A9559D" w:rsidRDefault="00F71F56" w:rsidP="00F71F56">
      <w:pPr>
        <w:rPr>
          <w:ins w:id="4773" w:author="Kennedy, Muhil" w:date="2022-12-08T13:34:00Z"/>
          <w:rFonts w:ascii="Century Gothic" w:hAnsi="Century Gothic" w:cs="Arial"/>
          <w:szCs w:val="20"/>
          <w:lang w:val="en-GB"/>
        </w:rPr>
      </w:pPr>
      <w:ins w:id="4774" w:author="Kennedy, Muhil" w:date="2022-12-08T13:34:00Z">
        <w:r w:rsidRPr="00A9559D">
          <w:rPr>
            <w:rFonts w:ascii="Century Gothic" w:hAnsi="Century Gothic" w:cs="Arial"/>
            <w:szCs w:val="20"/>
            <w:lang w:val="en-GB"/>
          </w:rPr>
          <w:t xml:space="preserve">The total </w:t>
        </w:r>
        <w:r w:rsidRPr="00A9559D">
          <w:rPr>
            <w:rFonts w:ascii="Century Gothic" w:hAnsi="Century Gothic" w:cs="Arial"/>
            <w:szCs w:val="20"/>
            <w:highlight w:val="green"/>
            <w:lang w:val="en-GB"/>
          </w:rPr>
          <w:t xml:space="preserve">Development </w:t>
        </w:r>
        <w:r w:rsidRPr="00A9559D">
          <w:rPr>
            <w:rFonts w:ascii="Century Gothic" w:hAnsi="Century Gothic" w:cs="Arial"/>
            <w:szCs w:val="20"/>
            <w:lang w:val="en-GB"/>
          </w:rPr>
          <w:t xml:space="preserve">/ </w:t>
        </w:r>
        <w:r>
          <w:rPr>
            <w:rFonts w:ascii="Century Gothic" w:hAnsi="Century Gothic" w:cs="Arial"/>
            <w:szCs w:val="20"/>
            <w:highlight w:val="yellow"/>
            <w:lang w:val="en-GB"/>
          </w:rPr>
          <w:t>m</w:t>
        </w:r>
        <w:r w:rsidRPr="00A9559D">
          <w:rPr>
            <w:rFonts w:ascii="Century Gothic" w:hAnsi="Century Gothic" w:cs="Arial"/>
            <w:szCs w:val="20"/>
            <w:highlight w:val="yellow"/>
            <w:lang w:val="en-GB"/>
          </w:rPr>
          <w:t>anufacturing</w:t>
        </w:r>
        <w:r w:rsidRPr="00A9559D">
          <w:rPr>
            <w:rFonts w:ascii="Century Gothic" w:hAnsi="Century Gothic" w:cs="Arial"/>
            <w:szCs w:val="20"/>
            <w:lang w:val="en-GB"/>
          </w:rPr>
          <w:t xml:space="preserve"> remuneration and Packaging costs will be integrated in Part Price to be amortized on the total volume declared by Faurecia</w:t>
        </w:r>
        <w:r>
          <w:rPr>
            <w:rFonts w:ascii="Century Gothic" w:hAnsi="Century Gothic" w:cs="Arial"/>
            <w:szCs w:val="20"/>
            <w:lang w:val="en-GB"/>
          </w:rPr>
          <w:t>'s</w:t>
        </w:r>
        <w:r w:rsidRPr="00A9559D">
          <w:rPr>
            <w:rFonts w:ascii="Century Gothic" w:hAnsi="Century Gothic" w:cs="Arial"/>
            <w:szCs w:val="20"/>
            <w:lang w:val="en-GB"/>
          </w:rPr>
          <w:t xml:space="preserve"> customer mentioned in Faurecia</w:t>
        </w:r>
        <w:r>
          <w:rPr>
            <w:rFonts w:ascii="Century Gothic" w:hAnsi="Century Gothic" w:cs="Arial"/>
            <w:szCs w:val="20"/>
            <w:lang w:val="en-GB"/>
          </w:rPr>
          <w:t>'s</w:t>
        </w:r>
        <w:r w:rsidRPr="00A9559D">
          <w:rPr>
            <w:rFonts w:ascii="Century Gothic" w:hAnsi="Century Gothic" w:cs="Arial"/>
            <w:szCs w:val="20"/>
            <w:lang w:val="en-GB"/>
          </w:rPr>
          <w:t xml:space="preserve"> request for quotation. In case that 80% of the volume declared by Faurecia</w:t>
        </w:r>
        <w:r>
          <w:rPr>
            <w:rFonts w:ascii="Century Gothic" w:hAnsi="Century Gothic" w:cs="Arial"/>
            <w:szCs w:val="20"/>
            <w:lang w:val="en-GB"/>
          </w:rPr>
          <w:t>'s</w:t>
        </w:r>
        <w:r w:rsidRPr="00A9559D">
          <w:rPr>
            <w:rFonts w:ascii="Century Gothic" w:hAnsi="Century Gothic" w:cs="Arial"/>
            <w:szCs w:val="20"/>
            <w:lang w:val="en-GB"/>
          </w:rPr>
          <w:t xml:space="preserve"> customer at least are reached during the performance of the Program, the Supplier will not receive any additional compensation. When the delivered Parts will reach the total volume declared by Faurecia, the </w:t>
        </w:r>
        <w:r w:rsidRPr="00A9559D">
          <w:rPr>
            <w:rFonts w:ascii="Century Gothic" w:hAnsi="Century Gothic" w:cs="Arial"/>
            <w:szCs w:val="20"/>
            <w:highlight w:val="green"/>
            <w:lang w:val="en-GB"/>
          </w:rPr>
          <w:t>Development</w:t>
        </w:r>
        <w:r w:rsidRPr="00A9559D">
          <w:rPr>
            <w:rFonts w:ascii="Century Gothic" w:hAnsi="Century Gothic" w:cs="Arial"/>
            <w:szCs w:val="20"/>
            <w:lang w:val="en-GB"/>
          </w:rPr>
          <w:t xml:space="preserve"> / </w:t>
        </w:r>
        <w:r>
          <w:rPr>
            <w:rFonts w:ascii="Century Gothic" w:hAnsi="Century Gothic" w:cs="Arial"/>
            <w:szCs w:val="20"/>
            <w:highlight w:val="yellow"/>
            <w:lang w:val="en-GB"/>
          </w:rPr>
          <w:t>m</w:t>
        </w:r>
        <w:r w:rsidRPr="00A9559D">
          <w:rPr>
            <w:rFonts w:ascii="Century Gothic" w:hAnsi="Century Gothic" w:cs="Arial"/>
            <w:szCs w:val="20"/>
            <w:highlight w:val="yellow"/>
            <w:lang w:val="en-GB"/>
          </w:rPr>
          <w:t>anufacturing</w:t>
        </w:r>
        <w:r w:rsidRPr="00A9559D">
          <w:rPr>
            <w:rFonts w:ascii="Century Gothic" w:hAnsi="Century Gothic" w:cs="Arial"/>
            <w:szCs w:val="20"/>
            <w:lang w:val="en-GB"/>
          </w:rPr>
          <w:t xml:space="preserve"> remuneration and Packaging costs shall be deducted from the Part Price.</w:t>
        </w:r>
      </w:ins>
    </w:p>
    <w:p w14:paraId="14CAD871" w14:textId="77777777" w:rsidR="00F71F56" w:rsidRPr="00A9559D" w:rsidRDefault="00F71F56" w:rsidP="00F71F56">
      <w:pPr>
        <w:rPr>
          <w:ins w:id="4775" w:author="Kennedy, Muhil" w:date="2022-12-08T13:34:00Z"/>
          <w:rFonts w:ascii="Century Gothic" w:hAnsi="Century Gothic" w:cs="Arial"/>
          <w:szCs w:val="20"/>
          <w:lang w:val="en-GB"/>
        </w:rPr>
      </w:pPr>
    </w:p>
    <w:p w14:paraId="44DE1355" w14:textId="77777777" w:rsidR="00F71F56" w:rsidRPr="00E873E1" w:rsidRDefault="00F71F56" w:rsidP="00F71F56">
      <w:pPr>
        <w:pStyle w:val="Heading2"/>
        <w:keepNext w:val="0"/>
        <w:widowControl w:val="0"/>
        <w:numPr>
          <w:ilvl w:val="0"/>
          <w:numId w:val="0"/>
        </w:numPr>
        <w:snapToGrid w:val="0"/>
        <w:spacing w:before="0" w:after="0"/>
        <w:ind w:left="576"/>
        <w:rPr>
          <w:ins w:id="4776" w:author="Kennedy, Muhil" w:date="2022-12-08T13:34:00Z"/>
          <w:rFonts w:ascii="Century Gothic" w:hAnsi="Century Gothic"/>
          <w:b w:val="0"/>
          <w:bCs w:val="0"/>
          <w:i w:val="0"/>
          <w:iCs w:val="0"/>
          <w:color w:val="auto"/>
          <w:spacing w:val="0"/>
          <w:kern w:val="0"/>
          <w:lang w:eastAsia="fr-FR"/>
          <w14:shadow w14:blurRad="0" w14:dist="0" w14:dir="0" w14:sx="0" w14:sy="0" w14:kx="0" w14:ky="0" w14:algn="none">
            <w14:srgbClr w14:val="000000"/>
          </w14:shadow>
        </w:rPr>
      </w:pPr>
      <w:ins w:id="4777" w:author="Kennedy, Muhil" w:date="2022-12-08T13:34:00Z">
        <w:r w:rsidRPr="00E873E1">
          <w:rPr>
            <w:rFonts w:ascii="Century Gothic" w:hAnsi="Century Gothic"/>
            <w:b w:val="0"/>
            <w:bCs w:val="0"/>
            <w:i w:val="0"/>
            <w:iCs w:val="0"/>
            <w:color w:val="auto"/>
            <w:spacing w:val="0"/>
            <w:kern w:val="0"/>
            <w:lang w:eastAsia="fr-FR"/>
            <w14:shadow w14:blurRad="0" w14:dist="0" w14:dir="0" w14:sx="0" w14:sy="0" w14:kx="0" w14:ky="0" w14:algn="none">
              <w14:srgbClr w14:val="000000"/>
            </w14:shadow>
          </w:rPr>
          <w:t>The Parties agree that ownership title to the packaging remains to the Supplier, except if requested by Faurecia.</w:t>
        </w:r>
      </w:ins>
    </w:p>
    <w:p w14:paraId="16988B22" w14:textId="77777777" w:rsidR="00F71F56" w:rsidRPr="006B1A43" w:rsidRDefault="00F71F56" w:rsidP="00F71F56">
      <w:pPr>
        <w:pStyle w:val="Heading2"/>
        <w:keepNext w:val="0"/>
        <w:widowControl w:val="0"/>
        <w:numPr>
          <w:ilvl w:val="0"/>
          <w:numId w:val="0"/>
        </w:numPr>
        <w:tabs>
          <w:tab w:val="left" w:pos="7280"/>
        </w:tabs>
        <w:snapToGrid w:val="0"/>
        <w:spacing w:before="0" w:after="0"/>
        <w:ind w:left="576"/>
        <w:rPr>
          <w:ins w:id="4778" w:author="Kennedy, Muhil" w:date="2022-12-08T13:34:00Z"/>
          <w:rFonts w:ascii="Century Gothic" w:hAnsi="Century Gothic"/>
          <w:i w:val="0"/>
          <w:iCs w:val="0"/>
          <w14:shadow w14:blurRad="0" w14:dist="0" w14:dir="0" w14:sx="0" w14:sy="0" w14:kx="0" w14:ky="0" w14:algn="none">
            <w14:srgbClr w14:val="000000"/>
          </w14:shadow>
        </w:rPr>
      </w:pPr>
      <w:ins w:id="4779" w:author="Kennedy, Muhil" w:date="2022-12-08T13:34:00Z">
        <w:r>
          <w:rPr>
            <w:rFonts w:ascii="Century Gothic" w:hAnsi="Century Gothic"/>
            <w:i w:val="0"/>
            <w:iCs w:val="0"/>
            <w14:shadow w14:blurRad="0" w14:dist="0" w14:dir="0" w14:sx="0" w14:sy="0" w14:kx="0" w14:ky="0" w14:algn="none">
              <w14:srgbClr w14:val="000000"/>
            </w14:shadow>
          </w:rPr>
          <w:tab/>
        </w:r>
      </w:ins>
    </w:p>
    <w:p w14:paraId="751E565D" w14:textId="77777777" w:rsidR="00F71F56" w:rsidRPr="006B1A43" w:rsidRDefault="00F71F56" w:rsidP="00F71F56">
      <w:pPr>
        <w:pStyle w:val="Heading2"/>
        <w:keepNext w:val="0"/>
        <w:widowControl w:val="0"/>
        <w:snapToGrid w:val="0"/>
        <w:spacing w:before="0" w:after="0"/>
        <w:rPr>
          <w:ins w:id="4780" w:author="Kennedy, Muhil" w:date="2022-12-08T13:34:00Z"/>
          <w:rFonts w:ascii="Century Gothic" w:hAnsi="Century Gothic"/>
          <w:i w:val="0"/>
          <w:iCs w:val="0"/>
          <w14:shadow w14:blurRad="0" w14:dist="0" w14:dir="0" w14:sx="0" w14:sy="0" w14:kx="0" w14:ky="0" w14:algn="none">
            <w14:srgbClr w14:val="000000"/>
          </w14:shadow>
        </w:rPr>
      </w:pPr>
      <w:ins w:id="4781" w:author="Kennedy, Muhil" w:date="2022-12-08T13:34:00Z">
        <w:r w:rsidRPr="006B1A43">
          <w:rPr>
            <w:rFonts w:ascii="Century Gothic" w:hAnsi="Century Gothic"/>
            <w:i w:val="0"/>
            <w:iCs w:val="0"/>
            <w14:shadow w14:blurRad="0" w14:dist="0" w14:dir="0" w14:sx="0" w14:sy="0" w14:kx="0" w14:ky="0" w14:algn="none">
              <w14:srgbClr w14:val="000000"/>
            </w14:shadow>
          </w:rPr>
          <w:t xml:space="preserve">Productivity </w:t>
        </w:r>
      </w:ins>
    </w:p>
    <w:p w14:paraId="27E424C6" w14:textId="77777777" w:rsidR="00F71F56" w:rsidRDefault="00F71F56" w:rsidP="00F71F56">
      <w:pPr>
        <w:pStyle w:val="FaureciaText2"/>
        <w:widowControl w:val="0"/>
        <w:snapToGrid w:val="0"/>
        <w:spacing w:before="0" w:after="0"/>
        <w:rPr>
          <w:ins w:id="4782" w:author="Kennedy, Muhil" w:date="2022-12-08T13:34:00Z"/>
          <w:rFonts w:ascii="Century Gothic" w:hAnsi="Century Gothic" w:cs="Times New Roman"/>
          <w:szCs w:val="20"/>
          <w:lang w:val="en-US"/>
        </w:rPr>
      </w:pPr>
    </w:p>
    <w:p w14:paraId="7663847C" w14:textId="77777777" w:rsidR="00F71F56" w:rsidRDefault="00F71F56" w:rsidP="00F71F56">
      <w:pPr>
        <w:pStyle w:val="FaureciaText2"/>
        <w:widowControl w:val="0"/>
        <w:snapToGrid w:val="0"/>
        <w:spacing w:before="0" w:after="0"/>
        <w:rPr>
          <w:ins w:id="4783" w:author="Kennedy, Muhil" w:date="2022-12-08T13:34:00Z"/>
          <w:rFonts w:ascii="Century Gothic" w:hAnsi="Century Gothic" w:cs="Times New Roman"/>
          <w:szCs w:val="20"/>
          <w:lang w:val="en-US"/>
        </w:rPr>
      </w:pPr>
      <w:ins w:id="4784" w:author="Kennedy, Muhil" w:date="2022-12-08T13:34:00Z">
        <w:r w:rsidRPr="00497E67">
          <w:rPr>
            <w:rFonts w:ascii="Century Gothic" w:hAnsi="Century Gothic" w:cs="Times New Roman"/>
            <w:szCs w:val="20"/>
            <w:lang w:val="en-US"/>
          </w:rPr>
          <w:t>The Supplier recognizes that mass production leads to productivity gains both on the Parts and on the process level. The Supplier offers Faurecia, who accepts it, the opportunity to take advantage of productivity gains. Therefore, the Supplier undertakes to grant to Faurecia an annual serial Part Prices reduction, based on the Part Price  ___ (Incoterms, 20</w:t>
        </w:r>
        <w:r>
          <w:rPr>
            <w:rFonts w:ascii="Century Gothic" w:hAnsi="Century Gothic" w:cs="Times New Roman"/>
            <w:szCs w:val="20"/>
            <w:lang w:val="en-US"/>
          </w:rPr>
          <w:t>2</w:t>
        </w:r>
        <w:r w:rsidRPr="00497E67">
          <w:rPr>
            <w:rFonts w:ascii="Century Gothic" w:hAnsi="Century Gothic" w:cs="Times New Roman"/>
            <w:szCs w:val="20"/>
            <w:lang w:val="en-US"/>
          </w:rPr>
          <w:t>0), excluding transport fees, Tools Price and Development.</w:t>
        </w:r>
      </w:ins>
    </w:p>
    <w:p w14:paraId="62DE90F7" w14:textId="77777777" w:rsidR="00F71F56" w:rsidRPr="00497E67" w:rsidRDefault="00F71F56" w:rsidP="00F71F56">
      <w:pPr>
        <w:pStyle w:val="FaureciaText2"/>
        <w:widowControl w:val="0"/>
        <w:snapToGrid w:val="0"/>
        <w:spacing w:before="0" w:after="0"/>
        <w:rPr>
          <w:ins w:id="4785" w:author="Kennedy, Muhil" w:date="2022-12-08T13:34:00Z"/>
          <w:rFonts w:ascii="Century Gothic" w:hAnsi="Century Gothic" w:cs="Times New Roman"/>
          <w:b/>
          <w:bCs/>
          <w:i/>
          <w:iCs/>
          <w:szCs w:val="20"/>
          <w:lang w:val="en-US"/>
        </w:rPr>
      </w:pPr>
    </w:p>
    <w:p w14:paraId="0F6C40C1" w14:textId="77777777" w:rsidR="00F71F56" w:rsidRPr="00497E67" w:rsidRDefault="00F71F56" w:rsidP="00F71F56">
      <w:pPr>
        <w:pStyle w:val="FaureciaText2"/>
        <w:widowControl w:val="0"/>
        <w:snapToGrid w:val="0"/>
        <w:spacing w:before="0" w:after="0"/>
        <w:rPr>
          <w:ins w:id="4786" w:author="Kennedy, Muhil" w:date="2022-12-08T13:34:00Z"/>
          <w:rFonts w:ascii="Century Gothic" w:hAnsi="Century Gothic"/>
          <w:szCs w:val="20"/>
          <w:lang w:val="en-US"/>
        </w:rPr>
      </w:pPr>
      <w:ins w:id="4787" w:author="Kennedy, Muhil" w:date="2022-12-08T13:34:00Z">
        <w:r w:rsidRPr="00497E67">
          <w:rPr>
            <w:rFonts w:ascii="Century Gothic" w:hAnsi="Century Gothic" w:cs="Times New Roman"/>
            <w:szCs w:val="20"/>
            <w:lang w:val="en-US"/>
          </w:rPr>
          <w:t xml:space="preserve">The Contractual Parties agree therefore that the Part Price shall be reduced </w:t>
        </w:r>
        <w:r>
          <w:rPr>
            <w:rFonts w:ascii="Century Gothic" w:hAnsi="Century Gothic" w:cs="Times New Roman"/>
            <w:szCs w:val="20"/>
            <w:lang w:val="en-US"/>
          </w:rPr>
          <w:t>not less than</w:t>
        </w:r>
        <w:r w:rsidRPr="00497E67">
          <w:rPr>
            <w:rFonts w:ascii="Century Gothic" w:hAnsi="Century Gothic" w:cs="Times New Roman"/>
            <w:szCs w:val="20"/>
            <w:lang w:val="en-US"/>
          </w:rPr>
          <w:t>:</w:t>
        </w:r>
      </w:ins>
    </w:p>
    <w:p w14:paraId="46FCEA9A" w14:textId="77777777" w:rsidR="00F71F56" w:rsidRPr="00497E67" w:rsidRDefault="00F71F56" w:rsidP="00F71F56">
      <w:pPr>
        <w:widowControl w:val="0"/>
        <w:snapToGrid w:val="0"/>
        <w:rPr>
          <w:ins w:id="4788" w:author="Kennedy, Muhil" w:date="2022-12-08T13:34:00Z"/>
          <w:rFonts w:ascii="Century Gothic" w:hAnsi="Century Gothic"/>
          <w:szCs w:val="20"/>
          <w:lang w:val="en-US"/>
        </w:rPr>
      </w:pPr>
    </w:p>
    <w:tbl>
      <w:tblPr>
        <w:tblW w:w="6450" w:type="dxa"/>
        <w:tblInd w:w="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47"/>
        <w:gridCol w:w="1276"/>
        <w:gridCol w:w="1417"/>
        <w:gridCol w:w="1134"/>
        <w:gridCol w:w="1276"/>
      </w:tblGrid>
      <w:tr w:rsidR="00F71F56" w:rsidRPr="00497E67" w14:paraId="3A8CE4B3" w14:textId="77777777" w:rsidTr="00D30F6E">
        <w:trPr>
          <w:trHeight w:hRule="exact" w:val="453"/>
          <w:ins w:id="4789" w:author="Kennedy, Muhil" w:date="2022-12-08T13:34:00Z"/>
        </w:trPr>
        <w:tc>
          <w:tcPr>
            <w:tcW w:w="1347" w:type="dxa"/>
            <w:tcBorders>
              <w:bottom w:val="single" w:sz="6" w:space="0" w:color="auto"/>
            </w:tcBorders>
            <w:shd w:val="clear" w:color="auto" w:fill="E6E6E6"/>
            <w:vAlign w:val="center"/>
          </w:tcPr>
          <w:p w14:paraId="6FC10284" w14:textId="77777777" w:rsidR="00F71F56" w:rsidRPr="00497E67" w:rsidRDefault="00F71F56" w:rsidP="00D30F6E">
            <w:pPr>
              <w:widowControl w:val="0"/>
              <w:snapToGrid w:val="0"/>
              <w:ind w:left="0"/>
              <w:jc w:val="center"/>
              <w:rPr>
                <w:ins w:id="4790" w:author="Kennedy, Muhil" w:date="2022-12-08T13:34:00Z"/>
                <w:rFonts w:ascii="Century Gothic" w:hAnsi="Century Gothic" w:cs="Arial"/>
                <w:b/>
                <w:bCs/>
                <w:szCs w:val="20"/>
                <w:lang w:val="en-US"/>
              </w:rPr>
            </w:pPr>
            <w:ins w:id="4791" w:author="Kennedy, Muhil" w:date="2022-12-08T13:34:00Z">
              <w:r w:rsidRPr="00497E67">
                <w:rPr>
                  <w:rFonts w:ascii="Century Gothic" w:hAnsi="Century Gothic" w:cs="Arial"/>
                  <w:b/>
                  <w:bCs/>
                  <w:szCs w:val="20"/>
                  <w:lang w:val="en-US"/>
                </w:rPr>
                <w:t>Reference</w:t>
              </w:r>
            </w:ins>
          </w:p>
        </w:tc>
        <w:tc>
          <w:tcPr>
            <w:tcW w:w="1276" w:type="dxa"/>
            <w:tcBorders>
              <w:bottom w:val="single" w:sz="6" w:space="0" w:color="auto"/>
            </w:tcBorders>
            <w:shd w:val="clear" w:color="auto" w:fill="E6E6E6"/>
            <w:vAlign w:val="center"/>
          </w:tcPr>
          <w:p w14:paraId="5A8A635C" w14:textId="77777777" w:rsidR="00F71F56" w:rsidRPr="00497E67" w:rsidRDefault="00F71F56" w:rsidP="00D30F6E">
            <w:pPr>
              <w:widowControl w:val="0"/>
              <w:snapToGrid w:val="0"/>
              <w:ind w:left="0"/>
              <w:jc w:val="center"/>
              <w:rPr>
                <w:ins w:id="4792" w:author="Kennedy, Muhil" w:date="2022-12-08T13:34:00Z"/>
                <w:rFonts w:ascii="Century Gothic" w:hAnsi="Century Gothic"/>
                <w:b/>
                <w:bCs/>
                <w:szCs w:val="20"/>
              </w:rPr>
            </w:pPr>
            <w:ins w:id="4793" w:author="Kennedy, Muhil" w:date="2022-12-08T13:34:00Z">
              <w:r w:rsidRPr="00497E67">
                <w:rPr>
                  <w:rFonts w:ascii="Century Gothic" w:hAnsi="Century Gothic"/>
                  <w:b/>
                  <w:bCs/>
                  <w:szCs w:val="20"/>
                </w:rPr>
                <w:t>SOP +0</w:t>
              </w:r>
            </w:ins>
          </w:p>
        </w:tc>
        <w:tc>
          <w:tcPr>
            <w:tcW w:w="1417" w:type="dxa"/>
            <w:tcBorders>
              <w:bottom w:val="single" w:sz="6" w:space="0" w:color="auto"/>
            </w:tcBorders>
            <w:shd w:val="clear" w:color="auto" w:fill="E6E6E6"/>
            <w:vAlign w:val="center"/>
          </w:tcPr>
          <w:p w14:paraId="0A129F5C" w14:textId="77777777" w:rsidR="00F71F56" w:rsidRPr="00497E67" w:rsidRDefault="00F71F56" w:rsidP="00D30F6E">
            <w:pPr>
              <w:widowControl w:val="0"/>
              <w:snapToGrid w:val="0"/>
              <w:ind w:left="0"/>
              <w:jc w:val="center"/>
              <w:rPr>
                <w:ins w:id="4794" w:author="Kennedy, Muhil" w:date="2022-12-08T13:34:00Z"/>
                <w:rFonts w:ascii="Century Gothic" w:hAnsi="Century Gothic"/>
                <w:b/>
                <w:bCs/>
                <w:szCs w:val="20"/>
              </w:rPr>
            </w:pPr>
            <w:ins w:id="4795" w:author="Kennedy, Muhil" w:date="2022-12-08T13:34:00Z">
              <w:r w:rsidRPr="00497E67">
                <w:rPr>
                  <w:rFonts w:ascii="Century Gothic" w:hAnsi="Century Gothic"/>
                  <w:b/>
                  <w:bCs/>
                  <w:szCs w:val="20"/>
                </w:rPr>
                <w:t>SOP +1</w:t>
              </w:r>
            </w:ins>
          </w:p>
        </w:tc>
        <w:tc>
          <w:tcPr>
            <w:tcW w:w="1134" w:type="dxa"/>
            <w:tcBorders>
              <w:bottom w:val="single" w:sz="6" w:space="0" w:color="auto"/>
            </w:tcBorders>
            <w:shd w:val="clear" w:color="auto" w:fill="E6E6E6"/>
            <w:vAlign w:val="center"/>
          </w:tcPr>
          <w:p w14:paraId="07784539" w14:textId="77777777" w:rsidR="00F71F56" w:rsidRPr="00497E67" w:rsidRDefault="00F71F56" w:rsidP="00D30F6E">
            <w:pPr>
              <w:widowControl w:val="0"/>
              <w:snapToGrid w:val="0"/>
              <w:ind w:left="0"/>
              <w:jc w:val="center"/>
              <w:rPr>
                <w:ins w:id="4796" w:author="Kennedy, Muhil" w:date="2022-12-08T13:34:00Z"/>
                <w:rFonts w:ascii="Century Gothic" w:hAnsi="Century Gothic"/>
                <w:b/>
                <w:bCs/>
                <w:szCs w:val="20"/>
              </w:rPr>
            </w:pPr>
            <w:ins w:id="4797" w:author="Kennedy, Muhil" w:date="2022-12-08T13:34:00Z">
              <w:r w:rsidRPr="00497E67">
                <w:rPr>
                  <w:rFonts w:ascii="Century Gothic" w:hAnsi="Century Gothic"/>
                  <w:b/>
                  <w:bCs/>
                  <w:szCs w:val="20"/>
                </w:rPr>
                <w:t>SOP +2</w:t>
              </w:r>
            </w:ins>
          </w:p>
        </w:tc>
        <w:tc>
          <w:tcPr>
            <w:tcW w:w="1276" w:type="dxa"/>
            <w:tcBorders>
              <w:bottom w:val="single" w:sz="6" w:space="0" w:color="auto"/>
            </w:tcBorders>
            <w:shd w:val="clear" w:color="auto" w:fill="E6E6E6"/>
            <w:vAlign w:val="center"/>
          </w:tcPr>
          <w:p w14:paraId="2C04430C" w14:textId="77777777" w:rsidR="00F71F56" w:rsidRPr="00497E67" w:rsidRDefault="00F71F56" w:rsidP="00D30F6E">
            <w:pPr>
              <w:widowControl w:val="0"/>
              <w:snapToGrid w:val="0"/>
              <w:ind w:left="0"/>
              <w:jc w:val="center"/>
              <w:rPr>
                <w:ins w:id="4798" w:author="Kennedy, Muhil" w:date="2022-12-08T13:34:00Z"/>
                <w:rFonts w:ascii="Century Gothic" w:hAnsi="Century Gothic"/>
                <w:b/>
                <w:bCs/>
                <w:szCs w:val="20"/>
              </w:rPr>
            </w:pPr>
            <w:ins w:id="4799" w:author="Kennedy, Muhil" w:date="2022-12-08T13:34:00Z">
              <w:r w:rsidRPr="00497E67">
                <w:rPr>
                  <w:rFonts w:ascii="Century Gothic" w:hAnsi="Century Gothic"/>
                  <w:b/>
                  <w:bCs/>
                  <w:szCs w:val="20"/>
                </w:rPr>
                <w:t>SOP+3</w:t>
              </w:r>
            </w:ins>
          </w:p>
        </w:tc>
      </w:tr>
      <w:tr w:rsidR="00F71F56" w:rsidRPr="00497E67" w14:paraId="5798097B" w14:textId="77777777" w:rsidTr="00D30F6E">
        <w:trPr>
          <w:trHeight w:val="234"/>
          <w:ins w:id="4800" w:author="Kennedy, Muhil" w:date="2022-12-08T13:34:00Z"/>
        </w:trPr>
        <w:tc>
          <w:tcPr>
            <w:tcW w:w="1347" w:type="dxa"/>
            <w:tcBorders>
              <w:bottom w:val="dotted" w:sz="4" w:space="0" w:color="auto"/>
              <w:right w:val="single" w:sz="6" w:space="0" w:color="auto"/>
            </w:tcBorders>
            <w:vAlign w:val="center"/>
          </w:tcPr>
          <w:p w14:paraId="4A2E697D" w14:textId="77777777" w:rsidR="00F71F56" w:rsidRPr="00497E67" w:rsidRDefault="00F71F56" w:rsidP="00D30F6E">
            <w:pPr>
              <w:widowControl w:val="0"/>
              <w:snapToGrid w:val="0"/>
              <w:ind w:left="0"/>
              <w:jc w:val="center"/>
              <w:rPr>
                <w:ins w:id="4801" w:author="Kennedy, Muhil" w:date="2022-12-08T13:34:00Z"/>
                <w:rFonts w:ascii="Century Gothic" w:hAnsi="Century Gothic" w:cs="Arial"/>
                <w:szCs w:val="20"/>
                <w:lang w:val="en-US"/>
              </w:rPr>
            </w:pPr>
          </w:p>
        </w:tc>
        <w:tc>
          <w:tcPr>
            <w:tcW w:w="1276" w:type="dxa"/>
            <w:tcBorders>
              <w:left w:val="single" w:sz="6" w:space="0" w:color="auto"/>
              <w:bottom w:val="dotted" w:sz="4" w:space="0" w:color="auto"/>
              <w:right w:val="single" w:sz="6" w:space="0" w:color="auto"/>
            </w:tcBorders>
            <w:vAlign w:val="center"/>
          </w:tcPr>
          <w:p w14:paraId="7191BEAB" w14:textId="77777777" w:rsidR="00F71F56" w:rsidRPr="00497E67" w:rsidRDefault="00F71F56" w:rsidP="00D30F6E">
            <w:pPr>
              <w:widowControl w:val="0"/>
              <w:snapToGrid w:val="0"/>
              <w:ind w:left="109"/>
              <w:jc w:val="center"/>
              <w:rPr>
                <w:ins w:id="4802" w:author="Kennedy, Muhil" w:date="2022-12-08T13:34:00Z"/>
                <w:rFonts w:ascii="Century Gothic" w:hAnsi="Century Gothic" w:cs="Arial"/>
                <w:szCs w:val="20"/>
                <w:lang w:val="en-US"/>
              </w:rPr>
            </w:pPr>
          </w:p>
        </w:tc>
        <w:tc>
          <w:tcPr>
            <w:tcW w:w="1417" w:type="dxa"/>
            <w:tcBorders>
              <w:left w:val="single" w:sz="6" w:space="0" w:color="auto"/>
              <w:bottom w:val="dotted" w:sz="4" w:space="0" w:color="auto"/>
              <w:right w:val="single" w:sz="6" w:space="0" w:color="auto"/>
            </w:tcBorders>
            <w:vAlign w:val="center"/>
          </w:tcPr>
          <w:p w14:paraId="7F4C934A" w14:textId="77777777" w:rsidR="00F71F56" w:rsidRPr="00497E67" w:rsidRDefault="00F71F56" w:rsidP="00D30F6E">
            <w:pPr>
              <w:widowControl w:val="0"/>
              <w:snapToGrid w:val="0"/>
              <w:ind w:left="178"/>
              <w:jc w:val="center"/>
              <w:rPr>
                <w:ins w:id="4803" w:author="Kennedy, Muhil" w:date="2022-12-08T13:34:00Z"/>
                <w:rFonts w:ascii="Century Gothic" w:hAnsi="Century Gothic" w:cs="Arial"/>
                <w:szCs w:val="20"/>
              </w:rPr>
            </w:pPr>
          </w:p>
        </w:tc>
        <w:tc>
          <w:tcPr>
            <w:tcW w:w="1134" w:type="dxa"/>
            <w:tcBorders>
              <w:left w:val="single" w:sz="6" w:space="0" w:color="auto"/>
              <w:bottom w:val="dotted" w:sz="4" w:space="0" w:color="auto"/>
              <w:right w:val="single" w:sz="6" w:space="0" w:color="auto"/>
            </w:tcBorders>
          </w:tcPr>
          <w:p w14:paraId="37BB70C0" w14:textId="77777777" w:rsidR="00F71F56" w:rsidRPr="00497E67" w:rsidRDefault="00F71F56" w:rsidP="00D30F6E">
            <w:pPr>
              <w:widowControl w:val="0"/>
              <w:snapToGrid w:val="0"/>
              <w:rPr>
                <w:ins w:id="4804" w:author="Kennedy, Muhil" w:date="2022-12-08T13:34:00Z"/>
                <w:rFonts w:ascii="Century Gothic" w:hAnsi="Century Gothic"/>
                <w:szCs w:val="20"/>
              </w:rPr>
            </w:pPr>
          </w:p>
        </w:tc>
        <w:tc>
          <w:tcPr>
            <w:tcW w:w="1276" w:type="dxa"/>
            <w:tcBorders>
              <w:left w:val="single" w:sz="6" w:space="0" w:color="auto"/>
              <w:bottom w:val="dotted" w:sz="4" w:space="0" w:color="auto"/>
              <w:right w:val="single" w:sz="6" w:space="0" w:color="auto"/>
            </w:tcBorders>
          </w:tcPr>
          <w:p w14:paraId="2CE13AC3" w14:textId="77777777" w:rsidR="00F71F56" w:rsidRPr="00497E67" w:rsidRDefault="00F71F56" w:rsidP="00D30F6E">
            <w:pPr>
              <w:widowControl w:val="0"/>
              <w:snapToGrid w:val="0"/>
              <w:rPr>
                <w:ins w:id="4805" w:author="Kennedy, Muhil" w:date="2022-12-08T13:34:00Z"/>
                <w:rFonts w:ascii="Century Gothic" w:hAnsi="Century Gothic"/>
                <w:szCs w:val="20"/>
              </w:rPr>
            </w:pPr>
          </w:p>
        </w:tc>
      </w:tr>
      <w:tr w:rsidR="00F71F56" w:rsidRPr="00497E67" w14:paraId="0E0E2594" w14:textId="77777777" w:rsidTr="00D30F6E">
        <w:trPr>
          <w:trHeight w:val="234"/>
          <w:ins w:id="4806" w:author="Kennedy, Muhil" w:date="2022-12-08T13:34:00Z"/>
        </w:trPr>
        <w:tc>
          <w:tcPr>
            <w:tcW w:w="1347" w:type="dxa"/>
            <w:tcBorders>
              <w:top w:val="dotted" w:sz="4" w:space="0" w:color="auto"/>
              <w:bottom w:val="dotted" w:sz="4" w:space="0" w:color="auto"/>
              <w:right w:val="single" w:sz="6" w:space="0" w:color="auto"/>
            </w:tcBorders>
            <w:vAlign w:val="center"/>
          </w:tcPr>
          <w:p w14:paraId="7EB087D3" w14:textId="77777777" w:rsidR="00F71F56" w:rsidRPr="00497E67" w:rsidRDefault="00F71F56" w:rsidP="00D30F6E">
            <w:pPr>
              <w:widowControl w:val="0"/>
              <w:snapToGrid w:val="0"/>
              <w:ind w:left="0"/>
              <w:jc w:val="center"/>
              <w:rPr>
                <w:ins w:id="4807" w:author="Kennedy, Muhil" w:date="2022-12-08T13:34:00Z"/>
                <w:rFonts w:ascii="Century Gothic" w:hAnsi="Century Gothic" w:cs="Arial"/>
                <w:szCs w:val="20"/>
                <w:lang w:val="en-US"/>
              </w:rPr>
            </w:pPr>
          </w:p>
        </w:tc>
        <w:tc>
          <w:tcPr>
            <w:tcW w:w="1276" w:type="dxa"/>
            <w:tcBorders>
              <w:top w:val="dotted" w:sz="4" w:space="0" w:color="auto"/>
              <w:left w:val="single" w:sz="6" w:space="0" w:color="auto"/>
              <w:bottom w:val="dotted" w:sz="4" w:space="0" w:color="auto"/>
              <w:right w:val="single" w:sz="6" w:space="0" w:color="auto"/>
            </w:tcBorders>
            <w:vAlign w:val="center"/>
          </w:tcPr>
          <w:p w14:paraId="5557A92E" w14:textId="77777777" w:rsidR="00F71F56" w:rsidRPr="00497E67" w:rsidRDefault="00F71F56" w:rsidP="00D30F6E">
            <w:pPr>
              <w:widowControl w:val="0"/>
              <w:snapToGrid w:val="0"/>
              <w:ind w:left="109"/>
              <w:jc w:val="center"/>
              <w:rPr>
                <w:ins w:id="4808"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dotted" w:sz="4" w:space="0" w:color="auto"/>
              <w:right w:val="single" w:sz="6" w:space="0" w:color="auto"/>
            </w:tcBorders>
            <w:vAlign w:val="center"/>
          </w:tcPr>
          <w:p w14:paraId="1F02298C" w14:textId="77777777" w:rsidR="00F71F56" w:rsidRPr="00497E67" w:rsidRDefault="00F71F56" w:rsidP="00D30F6E">
            <w:pPr>
              <w:widowControl w:val="0"/>
              <w:snapToGrid w:val="0"/>
              <w:ind w:left="178"/>
              <w:jc w:val="center"/>
              <w:rPr>
                <w:ins w:id="4809" w:author="Kennedy, Muhil" w:date="2022-12-08T13:34:00Z"/>
                <w:rFonts w:ascii="Century Gothic" w:hAnsi="Century Gothic" w:cs="Arial"/>
                <w:szCs w:val="20"/>
                <w:lang w:val="en-US"/>
              </w:rPr>
            </w:pPr>
          </w:p>
        </w:tc>
        <w:tc>
          <w:tcPr>
            <w:tcW w:w="1134" w:type="dxa"/>
            <w:tcBorders>
              <w:top w:val="dotted" w:sz="4" w:space="0" w:color="auto"/>
              <w:left w:val="single" w:sz="6" w:space="0" w:color="auto"/>
              <w:bottom w:val="dotted" w:sz="4" w:space="0" w:color="auto"/>
              <w:right w:val="single" w:sz="6" w:space="0" w:color="auto"/>
            </w:tcBorders>
          </w:tcPr>
          <w:p w14:paraId="31009F8D" w14:textId="77777777" w:rsidR="00F71F56" w:rsidRPr="00497E67" w:rsidRDefault="00F71F56" w:rsidP="00D30F6E">
            <w:pPr>
              <w:widowControl w:val="0"/>
              <w:snapToGrid w:val="0"/>
              <w:rPr>
                <w:ins w:id="4810" w:author="Kennedy, Muhil" w:date="2022-12-08T13:34:00Z"/>
                <w:rFonts w:ascii="Century Gothic" w:hAnsi="Century Gothic"/>
                <w:szCs w:val="20"/>
              </w:rPr>
            </w:pPr>
          </w:p>
        </w:tc>
        <w:tc>
          <w:tcPr>
            <w:tcW w:w="1276" w:type="dxa"/>
            <w:tcBorders>
              <w:top w:val="dotted" w:sz="4" w:space="0" w:color="auto"/>
              <w:left w:val="single" w:sz="6" w:space="0" w:color="auto"/>
              <w:bottom w:val="dotted" w:sz="4" w:space="0" w:color="auto"/>
              <w:right w:val="single" w:sz="6" w:space="0" w:color="auto"/>
            </w:tcBorders>
          </w:tcPr>
          <w:p w14:paraId="7FF5A6D5" w14:textId="77777777" w:rsidR="00F71F56" w:rsidRPr="00497E67" w:rsidRDefault="00F71F56" w:rsidP="00D30F6E">
            <w:pPr>
              <w:widowControl w:val="0"/>
              <w:snapToGrid w:val="0"/>
              <w:rPr>
                <w:ins w:id="4811" w:author="Kennedy, Muhil" w:date="2022-12-08T13:34:00Z"/>
                <w:rFonts w:ascii="Century Gothic" w:hAnsi="Century Gothic"/>
                <w:szCs w:val="20"/>
              </w:rPr>
            </w:pPr>
          </w:p>
        </w:tc>
      </w:tr>
      <w:tr w:rsidR="00F71F56" w:rsidRPr="00497E67" w14:paraId="61C44E8E" w14:textId="77777777" w:rsidTr="00D30F6E">
        <w:trPr>
          <w:trHeight w:val="249"/>
          <w:ins w:id="4812" w:author="Kennedy, Muhil" w:date="2022-12-08T13:34:00Z"/>
        </w:trPr>
        <w:tc>
          <w:tcPr>
            <w:tcW w:w="1347" w:type="dxa"/>
            <w:tcBorders>
              <w:top w:val="dotted" w:sz="4" w:space="0" w:color="auto"/>
              <w:bottom w:val="single" w:sz="4" w:space="0" w:color="auto"/>
              <w:right w:val="single" w:sz="6" w:space="0" w:color="auto"/>
            </w:tcBorders>
            <w:vAlign w:val="center"/>
          </w:tcPr>
          <w:p w14:paraId="4FC45D55" w14:textId="77777777" w:rsidR="00F71F56" w:rsidRPr="00497E67" w:rsidRDefault="00F71F56" w:rsidP="00D30F6E">
            <w:pPr>
              <w:widowControl w:val="0"/>
              <w:snapToGrid w:val="0"/>
              <w:ind w:left="0"/>
              <w:jc w:val="center"/>
              <w:rPr>
                <w:ins w:id="4813"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vAlign w:val="center"/>
          </w:tcPr>
          <w:p w14:paraId="3B3D530E" w14:textId="77777777" w:rsidR="00F71F56" w:rsidRPr="00497E67" w:rsidRDefault="00F71F56" w:rsidP="00D30F6E">
            <w:pPr>
              <w:widowControl w:val="0"/>
              <w:snapToGrid w:val="0"/>
              <w:ind w:left="109"/>
              <w:jc w:val="center"/>
              <w:rPr>
                <w:ins w:id="4814" w:author="Kennedy, Muhil" w:date="2022-12-08T13:34:00Z"/>
                <w:rFonts w:ascii="Century Gothic" w:hAnsi="Century Gothic" w:cs="Arial"/>
                <w:szCs w:val="20"/>
                <w:lang w:val="en-US"/>
              </w:rPr>
            </w:pPr>
          </w:p>
        </w:tc>
        <w:tc>
          <w:tcPr>
            <w:tcW w:w="1417" w:type="dxa"/>
            <w:tcBorders>
              <w:top w:val="dotted" w:sz="4" w:space="0" w:color="auto"/>
              <w:left w:val="single" w:sz="6" w:space="0" w:color="auto"/>
              <w:bottom w:val="single" w:sz="4" w:space="0" w:color="auto"/>
              <w:right w:val="single" w:sz="6" w:space="0" w:color="auto"/>
            </w:tcBorders>
            <w:vAlign w:val="center"/>
          </w:tcPr>
          <w:p w14:paraId="3AA81D5F" w14:textId="77777777" w:rsidR="00F71F56" w:rsidRPr="00497E67" w:rsidRDefault="00F71F56" w:rsidP="00D30F6E">
            <w:pPr>
              <w:widowControl w:val="0"/>
              <w:snapToGrid w:val="0"/>
              <w:ind w:left="178"/>
              <w:jc w:val="center"/>
              <w:rPr>
                <w:ins w:id="4815" w:author="Kennedy, Muhil" w:date="2022-12-08T13:34:00Z"/>
                <w:rFonts w:ascii="Century Gothic" w:hAnsi="Century Gothic" w:cs="Arial"/>
                <w:szCs w:val="20"/>
              </w:rPr>
            </w:pPr>
          </w:p>
        </w:tc>
        <w:tc>
          <w:tcPr>
            <w:tcW w:w="1134" w:type="dxa"/>
            <w:tcBorders>
              <w:top w:val="dotted" w:sz="4" w:space="0" w:color="auto"/>
              <w:left w:val="single" w:sz="6" w:space="0" w:color="auto"/>
              <w:bottom w:val="single" w:sz="4" w:space="0" w:color="auto"/>
              <w:right w:val="single" w:sz="6" w:space="0" w:color="auto"/>
            </w:tcBorders>
          </w:tcPr>
          <w:p w14:paraId="5E7BA4D2" w14:textId="77777777" w:rsidR="00F71F56" w:rsidRPr="00497E67" w:rsidRDefault="00F71F56" w:rsidP="00D30F6E">
            <w:pPr>
              <w:widowControl w:val="0"/>
              <w:snapToGrid w:val="0"/>
              <w:rPr>
                <w:ins w:id="4816" w:author="Kennedy, Muhil" w:date="2022-12-08T13:34:00Z"/>
                <w:rFonts w:ascii="Century Gothic" w:hAnsi="Century Gothic"/>
                <w:szCs w:val="20"/>
              </w:rPr>
            </w:pPr>
          </w:p>
        </w:tc>
        <w:tc>
          <w:tcPr>
            <w:tcW w:w="1276" w:type="dxa"/>
            <w:tcBorders>
              <w:top w:val="dotted" w:sz="4" w:space="0" w:color="auto"/>
              <w:left w:val="single" w:sz="6" w:space="0" w:color="auto"/>
              <w:bottom w:val="single" w:sz="4" w:space="0" w:color="auto"/>
              <w:right w:val="single" w:sz="6" w:space="0" w:color="auto"/>
            </w:tcBorders>
          </w:tcPr>
          <w:p w14:paraId="486EE7ED" w14:textId="77777777" w:rsidR="00F71F56" w:rsidRPr="00497E67" w:rsidRDefault="00F71F56" w:rsidP="00D30F6E">
            <w:pPr>
              <w:widowControl w:val="0"/>
              <w:snapToGrid w:val="0"/>
              <w:rPr>
                <w:ins w:id="4817" w:author="Kennedy, Muhil" w:date="2022-12-08T13:34:00Z"/>
                <w:rFonts w:ascii="Century Gothic" w:hAnsi="Century Gothic"/>
                <w:szCs w:val="20"/>
              </w:rPr>
            </w:pPr>
          </w:p>
        </w:tc>
      </w:tr>
    </w:tbl>
    <w:p w14:paraId="43068729" w14:textId="77777777" w:rsidR="00F71F56" w:rsidRPr="00497E67" w:rsidRDefault="00F71F56" w:rsidP="00F71F56">
      <w:pPr>
        <w:widowControl w:val="0"/>
        <w:snapToGrid w:val="0"/>
        <w:rPr>
          <w:ins w:id="4818" w:author="Kennedy, Muhil" w:date="2022-12-08T13:34:00Z"/>
          <w:rFonts w:ascii="Century Gothic" w:hAnsi="Century Gothic"/>
          <w:szCs w:val="20"/>
          <w:lang w:val="en-US"/>
        </w:rPr>
      </w:pPr>
    </w:p>
    <w:p w14:paraId="6C7C071C" w14:textId="77777777" w:rsidR="00F71F56" w:rsidRDefault="00F71F56" w:rsidP="00F71F56">
      <w:pPr>
        <w:pStyle w:val="FaureciaText2"/>
        <w:widowControl w:val="0"/>
        <w:snapToGrid w:val="0"/>
        <w:spacing w:before="0" w:after="0"/>
        <w:rPr>
          <w:ins w:id="4819" w:author="Kennedy, Muhil" w:date="2022-12-08T13:34:00Z"/>
          <w:rFonts w:ascii="Century Gothic" w:hAnsi="Century Gothic" w:cs="Times New Roman"/>
          <w:szCs w:val="20"/>
          <w:lang w:val="en-US"/>
        </w:rPr>
      </w:pPr>
      <w:ins w:id="4820" w:author="Kennedy, Muhil" w:date="2022-12-08T13:34:00Z">
        <w:r w:rsidRPr="00497E67">
          <w:rPr>
            <w:rFonts w:ascii="Century Gothic" w:hAnsi="Century Gothic" w:cs="Times New Roman"/>
            <w:szCs w:val="20"/>
            <w:lang w:val="en-US"/>
          </w:rPr>
          <w:t>The first adjustment (SPO+0) will take place ____ (x) months after the Start of Serial Production (“</w:t>
        </w:r>
        <w:r w:rsidRPr="00497E67">
          <w:rPr>
            <w:rFonts w:ascii="Century Gothic" w:hAnsi="Century Gothic" w:cs="Times New Roman"/>
            <w:b/>
            <w:smallCaps/>
            <w:szCs w:val="20"/>
            <w:lang w:val="en-US"/>
          </w:rPr>
          <w:t>SOP</w:t>
        </w:r>
        <w:r w:rsidRPr="00497E67">
          <w:rPr>
            <w:rFonts w:ascii="Century Gothic" w:hAnsi="Century Gothic" w:cs="Times New Roman"/>
            <w:szCs w:val="20"/>
            <w:lang w:val="en-US"/>
          </w:rPr>
          <w:t xml:space="preserve">”); all further price reductions will take place on January 1st of the respective subsequent year (SOP+x). </w:t>
        </w:r>
      </w:ins>
    </w:p>
    <w:p w14:paraId="6D29A77E" w14:textId="77777777" w:rsidR="00F71F56" w:rsidRPr="00497E67" w:rsidRDefault="00F71F56" w:rsidP="00F71F56">
      <w:pPr>
        <w:pStyle w:val="FaureciaText2"/>
        <w:widowControl w:val="0"/>
        <w:snapToGrid w:val="0"/>
        <w:spacing w:before="0" w:after="0"/>
        <w:rPr>
          <w:ins w:id="4821" w:author="Kennedy, Muhil" w:date="2022-12-08T13:34:00Z"/>
          <w:rFonts w:ascii="Century Gothic" w:hAnsi="Century Gothic" w:cs="Times New Roman"/>
          <w:szCs w:val="20"/>
          <w:lang w:val="en-US"/>
        </w:rPr>
      </w:pPr>
    </w:p>
    <w:p w14:paraId="720B8362" w14:textId="77777777" w:rsidR="00F71F56" w:rsidRDefault="00F71F56" w:rsidP="00F71F56">
      <w:pPr>
        <w:pStyle w:val="FaureciaText2"/>
        <w:widowControl w:val="0"/>
        <w:snapToGrid w:val="0"/>
        <w:spacing w:before="0" w:after="0"/>
        <w:rPr>
          <w:ins w:id="4822" w:author="Kennedy, Muhil" w:date="2022-12-08T13:34:00Z"/>
          <w:rFonts w:ascii="Century Gothic" w:hAnsi="Century Gothic" w:cs="Times New Roman"/>
          <w:szCs w:val="20"/>
          <w:lang w:val="en-US"/>
        </w:rPr>
      </w:pPr>
      <w:ins w:id="4823" w:author="Kennedy, Muhil" w:date="2022-12-08T13:34:00Z">
        <w:r w:rsidRPr="00497E67">
          <w:rPr>
            <w:rFonts w:ascii="Century Gothic" w:hAnsi="Century Gothic" w:cs="Times New Roman"/>
            <w:szCs w:val="20"/>
            <w:lang w:val="en-US"/>
          </w:rPr>
          <w:t xml:space="preserve">If serial production starts after June 30th of a year, the first adjustment (SOP+0) will take place on January 1st of the following year. All further price reductions will take place on January 1st of the respective following year (SOP+x). </w:t>
        </w:r>
      </w:ins>
    </w:p>
    <w:p w14:paraId="3EBC351F" w14:textId="77777777" w:rsidR="00F71F56" w:rsidRPr="00497E67" w:rsidRDefault="00F71F56" w:rsidP="00F71F56">
      <w:pPr>
        <w:pStyle w:val="FaureciaText2"/>
        <w:widowControl w:val="0"/>
        <w:snapToGrid w:val="0"/>
        <w:spacing w:before="0" w:after="0"/>
        <w:rPr>
          <w:ins w:id="4824" w:author="Kennedy, Muhil" w:date="2022-12-08T13:34:00Z"/>
          <w:rFonts w:ascii="Century Gothic" w:hAnsi="Century Gothic" w:cs="Times New Roman"/>
          <w:szCs w:val="20"/>
          <w:lang w:val="en-US"/>
        </w:rPr>
      </w:pPr>
    </w:p>
    <w:p w14:paraId="554EBD1A" w14:textId="77777777" w:rsidR="00F71F56" w:rsidRPr="00497E67" w:rsidRDefault="00F71F56" w:rsidP="00F71F56">
      <w:pPr>
        <w:pStyle w:val="FaureciaText2"/>
        <w:widowControl w:val="0"/>
        <w:snapToGrid w:val="0"/>
        <w:spacing w:before="0" w:after="0"/>
        <w:rPr>
          <w:ins w:id="4825" w:author="Kennedy, Muhil" w:date="2022-12-08T13:34:00Z"/>
          <w:rFonts w:ascii="Century Gothic" w:hAnsi="Century Gothic" w:cs="Times New Roman"/>
          <w:b/>
          <w:bCs/>
          <w:i/>
          <w:iCs/>
          <w:szCs w:val="20"/>
          <w:lang w:val="en-US"/>
        </w:rPr>
      </w:pPr>
      <w:ins w:id="4826" w:author="Kennedy, Muhil" w:date="2022-12-08T13:34:00Z">
        <w:r w:rsidRPr="00497E67">
          <w:rPr>
            <w:rFonts w:ascii="Century Gothic" w:hAnsi="Century Gothic" w:cs="Times New Roman"/>
            <w:szCs w:val="20"/>
            <w:lang w:val="en-US"/>
          </w:rPr>
          <w:t xml:space="preserve">The Contractual Parties agree also on a Faurecia Development Cost Participation of _____________€ as stated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sidRPr="0053268F">
          <w:rPr>
            <w:rFonts w:ascii="Century Gothic" w:hAnsi="Century Gothic"/>
            <w:szCs w:val="20"/>
            <w:lang w:val="en-US"/>
          </w:rPr>
          <w:t xml:space="preserve"> </w:t>
        </w:r>
        <w:r>
          <w:rPr>
            <w:rFonts w:ascii="Century Gothic" w:hAnsi="Century Gothic"/>
            <w:szCs w:val="20"/>
            <w:lang w:val="en-US"/>
          </w:rPr>
          <w:t>(Development Cost Participation and End of year Rebate)</w:t>
        </w:r>
        <w:r w:rsidRPr="0053268F">
          <w:rPr>
            <w:rFonts w:ascii="Century Gothic" w:hAnsi="Century Gothic" w:cs="Times New Roman"/>
            <w:szCs w:val="20"/>
            <w:lang w:val="en-US"/>
          </w:rPr>
          <w:t>.</w:t>
        </w:r>
      </w:ins>
    </w:p>
    <w:p w14:paraId="48B97C4A" w14:textId="77777777" w:rsidR="00F71F56" w:rsidRDefault="00F71F56" w:rsidP="00F71F56">
      <w:pPr>
        <w:pStyle w:val="Heading2"/>
        <w:keepNext w:val="0"/>
        <w:widowControl w:val="0"/>
        <w:numPr>
          <w:ilvl w:val="0"/>
          <w:numId w:val="0"/>
        </w:numPr>
        <w:snapToGrid w:val="0"/>
        <w:spacing w:before="0" w:after="0"/>
        <w:ind w:left="576"/>
        <w:rPr>
          <w:ins w:id="4827" w:author="Kennedy, Muhil" w:date="2022-12-08T13:34:00Z"/>
          <w:rFonts w:ascii="Century Gothic" w:hAnsi="Century Gothic"/>
          <w:lang w:val="en-US"/>
        </w:rPr>
      </w:pPr>
    </w:p>
    <w:p w14:paraId="0EE207AA" w14:textId="77777777" w:rsidR="00F71F56" w:rsidRPr="006B1A43" w:rsidRDefault="00F71F56" w:rsidP="00F71F56">
      <w:pPr>
        <w:pStyle w:val="Heading2"/>
        <w:keepNext w:val="0"/>
        <w:widowControl w:val="0"/>
        <w:snapToGrid w:val="0"/>
        <w:spacing w:before="0" w:after="0"/>
        <w:rPr>
          <w:ins w:id="4828" w:author="Kennedy, Muhil" w:date="2022-12-08T13:34:00Z"/>
          <w:rFonts w:ascii="Century Gothic" w:hAnsi="Century Gothic"/>
          <w:i w:val="0"/>
          <w:iCs w:val="0"/>
          <w14:shadow w14:blurRad="0" w14:dist="0" w14:dir="0" w14:sx="0" w14:sy="0" w14:kx="0" w14:ky="0" w14:algn="none">
            <w14:srgbClr w14:val="000000"/>
          </w14:shadow>
        </w:rPr>
      </w:pPr>
      <w:ins w:id="4829" w:author="Kennedy, Muhil" w:date="2022-12-08T13:34:00Z">
        <w:r w:rsidRPr="006B1A43">
          <w:rPr>
            <w:rFonts w:ascii="Century Gothic" w:hAnsi="Century Gothic"/>
            <w:i w:val="0"/>
            <w:iCs w:val="0"/>
            <w14:shadow w14:blurRad="0" w14:dist="0" w14:dir="0" w14:sx="0" w14:sy="0" w14:kx="0" w14:ky="0" w14:algn="none">
              <w14:srgbClr w14:val="000000"/>
            </w14:shadow>
          </w:rPr>
          <w:t>End of the year rebate</w:t>
        </w:r>
      </w:ins>
    </w:p>
    <w:p w14:paraId="104CC400" w14:textId="77777777" w:rsidR="00F71F56" w:rsidRDefault="00F71F56" w:rsidP="00F71F56">
      <w:pPr>
        <w:pStyle w:val="FaureciaText2"/>
        <w:widowControl w:val="0"/>
        <w:snapToGrid w:val="0"/>
        <w:spacing w:before="0" w:after="0"/>
        <w:rPr>
          <w:ins w:id="4830" w:author="Kennedy, Muhil" w:date="2022-12-08T13:34:00Z"/>
          <w:rFonts w:ascii="Century Gothic" w:hAnsi="Century Gothic" w:cs="Times New Roman"/>
          <w:szCs w:val="20"/>
          <w:lang w:val="en-US"/>
        </w:rPr>
      </w:pPr>
    </w:p>
    <w:p w14:paraId="6C07F32A" w14:textId="77777777" w:rsidR="00F71F56" w:rsidRPr="0053268F" w:rsidRDefault="00F71F56" w:rsidP="00F71F56">
      <w:pPr>
        <w:pStyle w:val="FaureciaText2"/>
        <w:widowControl w:val="0"/>
        <w:snapToGrid w:val="0"/>
        <w:spacing w:before="0" w:after="0"/>
        <w:rPr>
          <w:ins w:id="4831" w:author="Kennedy, Muhil" w:date="2022-12-08T13:34:00Z"/>
          <w:rFonts w:ascii="Century Gothic" w:hAnsi="Century Gothic" w:cs="Times New Roman"/>
          <w:szCs w:val="20"/>
          <w:lang w:val="en-US"/>
        </w:rPr>
      </w:pPr>
      <w:ins w:id="4832" w:author="Kennedy, Muhil" w:date="2022-12-08T13:34:00Z">
        <w:r w:rsidRPr="00497E67">
          <w:rPr>
            <w:rFonts w:ascii="Century Gothic" w:hAnsi="Century Gothic" w:cs="Times New Roman"/>
            <w:szCs w:val="20"/>
            <w:lang w:val="en-US"/>
          </w:rPr>
          <w:t xml:space="preserve">The Supplier agrees and undertakes to take into account the cumulative annual turnover exclusive of tax invoiced by the Supplying Plants corresponding to the purchase orders issued by Faurecia or the Receiving Plants and, based on this turnover, to apply an end of year rebate according to the conditions set forth in </w:t>
        </w:r>
        <w:r w:rsidRPr="00CC00E8">
          <w:rPr>
            <w:rFonts w:ascii="Century Gothic" w:hAnsi="Century Gothic"/>
            <w:szCs w:val="20"/>
            <w:u w:val="single"/>
            <w:lang w:val="en-US"/>
          </w:rPr>
          <w:t xml:space="preserve">Appendix </w:t>
        </w:r>
        <w:r>
          <w:rPr>
            <w:rFonts w:ascii="Century Gothic" w:hAnsi="Century Gothic"/>
            <w:szCs w:val="20"/>
            <w:u w:val="single"/>
            <w:lang w:val="en-US"/>
          </w:rPr>
          <w:t>[</w:t>
        </w:r>
        <w:r w:rsidRPr="0053268F">
          <w:rPr>
            <w:rFonts w:ascii="Century Gothic" w:hAnsi="Century Gothic"/>
            <w:szCs w:val="20"/>
            <w:highlight w:val="yellow"/>
            <w:u w:val="single"/>
            <w:lang w:val="en-US"/>
          </w:rPr>
          <w:t>●</w:t>
        </w:r>
        <w:r>
          <w:rPr>
            <w:rFonts w:ascii="Century Gothic" w:hAnsi="Century Gothic"/>
            <w:szCs w:val="20"/>
            <w:u w:val="single"/>
            <w:lang w:val="en-US"/>
          </w:rPr>
          <w:t>]</w:t>
        </w:r>
        <w:r>
          <w:rPr>
            <w:rFonts w:ascii="Century Gothic" w:hAnsi="Century Gothic"/>
            <w:szCs w:val="20"/>
            <w:lang w:val="en-US"/>
          </w:rPr>
          <w:t xml:space="preserve"> (Development Cost Participation and End of year Rebate).</w:t>
        </w:r>
      </w:ins>
    </w:p>
    <w:p w14:paraId="080870D2" w14:textId="77777777" w:rsidR="00F71F56" w:rsidRPr="00497E67" w:rsidRDefault="00F71F56" w:rsidP="00F71F56">
      <w:pPr>
        <w:pStyle w:val="FaureciaText2"/>
        <w:widowControl w:val="0"/>
        <w:snapToGrid w:val="0"/>
        <w:spacing w:before="0" w:after="0"/>
        <w:rPr>
          <w:ins w:id="4833" w:author="Kennedy, Muhil" w:date="2022-12-08T13:34:00Z"/>
          <w:rFonts w:ascii="Century Gothic" w:hAnsi="Century Gothic" w:cs="Times New Roman"/>
          <w:b/>
          <w:bCs/>
          <w:i/>
          <w:iCs/>
          <w:szCs w:val="20"/>
          <w:lang w:val="en-US"/>
        </w:rPr>
      </w:pPr>
    </w:p>
    <w:p w14:paraId="46DCE4C2" w14:textId="77777777" w:rsidR="00F71F56" w:rsidRDefault="00F71F56" w:rsidP="00F71F56">
      <w:pPr>
        <w:pStyle w:val="FaureciaText2"/>
        <w:widowControl w:val="0"/>
        <w:snapToGrid w:val="0"/>
        <w:spacing w:before="0" w:after="0"/>
        <w:rPr>
          <w:ins w:id="4834" w:author="Kennedy, Muhil" w:date="2022-12-08T13:34:00Z"/>
          <w:rFonts w:ascii="Century Gothic" w:hAnsi="Century Gothic" w:cs="Times New Roman"/>
          <w:szCs w:val="20"/>
          <w:lang w:val="en-US"/>
        </w:rPr>
      </w:pPr>
      <w:ins w:id="4835" w:author="Kennedy, Muhil" w:date="2022-12-08T13:34:00Z">
        <w:r w:rsidRPr="00497E67">
          <w:rPr>
            <w:rFonts w:ascii="Century Gothic" w:hAnsi="Century Gothic" w:cs="Times New Roman"/>
            <w:szCs w:val="20"/>
            <w:lang w:val="en-US"/>
          </w:rPr>
          <w:t xml:space="preserve">In addition, the Supplier undertakes to propose regularly to Faurecia, improvement ideas and/or productivities meaning an up-date of the Program in order to improve the quality, Part Price, Tools Price or time delivery of the Program. </w:t>
        </w:r>
      </w:ins>
    </w:p>
    <w:p w14:paraId="2340B05C" w14:textId="77777777" w:rsidR="00F71F56" w:rsidRPr="00497E67" w:rsidRDefault="00F71F56" w:rsidP="00F71F56">
      <w:pPr>
        <w:pStyle w:val="FaureciaText2"/>
        <w:widowControl w:val="0"/>
        <w:snapToGrid w:val="0"/>
        <w:spacing w:before="0" w:after="0"/>
        <w:rPr>
          <w:ins w:id="4836" w:author="Kennedy, Muhil" w:date="2022-12-08T13:34:00Z"/>
          <w:rFonts w:ascii="Century Gothic" w:hAnsi="Century Gothic" w:cs="Times New Roman"/>
          <w:b/>
          <w:bCs/>
          <w:i/>
          <w:iCs/>
          <w:szCs w:val="20"/>
          <w:lang w:val="en-US"/>
        </w:rPr>
      </w:pPr>
    </w:p>
    <w:p w14:paraId="03BA70A6" w14:textId="77777777" w:rsidR="00F71F56" w:rsidRPr="00497E67" w:rsidRDefault="00F71F56" w:rsidP="00F71F56">
      <w:pPr>
        <w:pStyle w:val="FaureciaText2"/>
        <w:widowControl w:val="0"/>
        <w:snapToGrid w:val="0"/>
        <w:spacing w:before="0" w:after="0"/>
        <w:rPr>
          <w:ins w:id="4837" w:author="Kennedy, Muhil" w:date="2022-12-08T13:34:00Z"/>
          <w:rFonts w:ascii="Century Gothic" w:hAnsi="Century Gothic" w:cs="Times New Roman"/>
          <w:szCs w:val="20"/>
          <w:lang w:val="en-US"/>
        </w:rPr>
      </w:pPr>
      <w:ins w:id="4838" w:author="Kennedy, Muhil" w:date="2022-12-08T13:34:00Z">
        <w:r w:rsidRPr="00497E67">
          <w:rPr>
            <w:rFonts w:ascii="Century Gothic" w:hAnsi="Century Gothic" w:cs="Times New Roman"/>
            <w:szCs w:val="20"/>
            <w:lang w:val="en-US"/>
          </w:rPr>
          <w:t>Faurecia shall decide if such up-date shall be implemented or not. If Faurecia decides to implement such up-date the Contractual Parties shall agree on the terms and conditions of the implementation of such up-date.</w:t>
        </w:r>
      </w:ins>
    </w:p>
    <w:p w14:paraId="22803EC3" w14:textId="77777777" w:rsidR="00F71F56" w:rsidRPr="00497E67" w:rsidRDefault="00F71F56" w:rsidP="00F71F56">
      <w:pPr>
        <w:pStyle w:val="BodyTextIndent"/>
        <w:widowControl w:val="0"/>
        <w:snapToGrid w:val="0"/>
        <w:ind w:left="576"/>
        <w:rPr>
          <w:ins w:id="4839" w:author="Kennedy, Muhil" w:date="2022-12-08T13:34:00Z"/>
          <w:rFonts w:ascii="Century Gothic" w:hAnsi="Century Gothic" w:cs="Times New Roman"/>
          <w:lang w:val="en-US" w:eastAsia="pt-BR"/>
        </w:rPr>
      </w:pPr>
    </w:p>
    <w:p w14:paraId="2CF489FF" w14:textId="77777777" w:rsidR="00F71F56" w:rsidRPr="006B1A43" w:rsidRDefault="00F71F56" w:rsidP="00F71F56">
      <w:pPr>
        <w:pStyle w:val="Heading1"/>
        <w:keepNext w:val="0"/>
        <w:widowControl w:val="0"/>
        <w:tabs>
          <w:tab w:val="num" w:pos="1440"/>
        </w:tabs>
        <w:snapToGrid w:val="0"/>
        <w:ind w:left="0"/>
        <w:rPr>
          <w:ins w:id="4840" w:author="Kennedy, Muhil" w:date="2022-12-08T13:34:00Z"/>
          <w:rFonts w:ascii="Century Gothic" w:hAnsi="Century Gothic"/>
          <w:lang w:val="en-US"/>
          <w14:shadow w14:blurRad="0" w14:dist="0" w14:dir="0" w14:sx="0" w14:sy="0" w14:kx="0" w14:ky="0" w14:algn="none">
            <w14:srgbClr w14:val="000000"/>
          </w14:shadow>
        </w:rPr>
      </w:pPr>
      <w:ins w:id="4841" w:author="Kennedy, Muhil" w:date="2022-12-08T13:34:00Z">
        <w:r w:rsidRPr="006B1A43">
          <w:rPr>
            <w:rFonts w:ascii="Century Gothic" w:hAnsi="Century Gothic"/>
            <w:lang w:val="en-US"/>
            <w14:shadow w14:blurRad="0" w14:dist="0" w14:dir="0" w14:sx="0" w14:sy="0" w14:kx="0" w14:ky="0" w14:algn="none">
              <w14:srgbClr w14:val="000000"/>
            </w14:shadow>
          </w:rPr>
          <w:t>Contract partner / Project Head</w:t>
        </w:r>
      </w:ins>
    </w:p>
    <w:p w14:paraId="3C5EB63B" w14:textId="77777777" w:rsidR="00F71F56" w:rsidRPr="00497E67" w:rsidRDefault="00F71F56" w:rsidP="00F71F56">
      <w:pPr>
        <w:widowControl w:val="0"/>
        <w:snapToGrid w:val="0"/>
        <w:rPr>
          <w:ins w:id="4842" w:author="Kennedy, Muhil" w:date="2022-12-08T13:34:00Z"/>
          <w:rFonts w:ascii="Century Gothic" w:hAnsi="Century Gothic"/>
          <w:snapToGrid w:val="0"/>
          <w:szCs w:val="20"/>
          <w:lang w:val="en-GB"/>
        </w:rPr>
      </w:pPr>
    </w:p>
    <w:p w14:paraId="1881D0EC" w14:textId="77777777" w:rsidR="00F71F56" w:rsidRPr="00497E67" w:rsidRDefault="00F71F56" w:rsidP="00F71F56">
      <w:pPr>
        <w:pStyle w:val="FaureciaText"/>
        <w:widowControl w:val="0"/>
        <w:numPr>
          <w:ilvl w:val="0"/>
          <w:numId w:val="12"/>
        </w:numPr>
        <w:snapToGrid w:val="0"/>
        <w:spacing w:before="0" w:after="0"/>
        <w:ind w:left="567" w:hanging="567"/>
        <w:rPr>
          <w:ins w:id="4843" w:author="Kennedy, Muhil" w:date="2022-12-08T13:34:00Z"/>
          <w:rFonts w:ascii="Century Gothic" w:hAnsi="Century Gothic" w:cs="Times New Roman"/>
          <w:szCs w:val="20"/>
        </w:rPr>
      </w:pPr>
      <w:ins w:id="4844" w:author="Kennedy, Muhil" w:date="2022-12-08T13:34:00Z">
        <w:r w:rsidRPr="00497E67">
          <w:rPr>
            <w:rFonts w:ascii="Century Gothic" w:hAnsi="Century Gothic" w:cs="Times New Roman"/>
            <w:b/>
            <w:bCs/>
            <w:szCs w:val="20"/>
          </w:rPr>
          <w:t>Faurecia</w:t>
        </w:r>
        <w:r w:rsidRPr="00497E67">
          <w:rPr>
            <w:rFonts w:ascii="Century Gothic" w:hAnsi="Century Gothic" w:cs="Times New Roman"/>
            <w:szCs w:val="20"/>
          </w:rPr>
          <w:t>:</w:t>
        </w:r>
      </w:ins>
    </w:p>
    <w:p w14:paraId="4738BF42" w14:textId="77777777" w:rsidR="00F71F56" w:rsidRPr="00497E67" w:rsidRDefault="00F71F56" w:rsidP="00F71F56">
      <w:pPr>
        <w:pStyle w:val="FaureciaText"/>
        <w:widowControl w:val="0"/>
        <w:snapToGrid w:val="0"/>
        <w:spacing w:before="0" w:after="0"/>
        <w:ind w:left="567" w:hanging="567"/>
        <w:rPr>
          <w:ins w:id="4845" w:author="Kennedy, Muhil" w:date="2022-12-08T13:34:00Z"/>
          <w:rFonts w:ascii="Century Gothic" w:hAnsi="Century Gothic" w:cs="Times New Roman"/>
          <w:szCs w:val="20"/>
          <w:lang w:val="en-US"/>
        </w:rPr>
      </w:pPr>
      <w:ins w:id="4846" w:author="Kennedy, Muhil" w:date="2022-12-08T13:34:00Z">
        <w:r w:rsidRPr="00497E67">
          <w:rPr>
            <w:rFonts w:ascii="Century Gothic" w:hAnsi="Century Gothic" w:cs="Times New Roman"/>
            <w:szCs w:val="20"/>
            <w:lang w:val="en-US"/>
          </w:rPr>
          <w:tab/>
          <w:t xml:space="preserve">until </w:t>
        </w:r>
        <w:r w:rsidRPr="00497E67">
          <w:rPr>
            <w:rFonts w:ascii="Century Gothic" w:hAnsi="Century Gothic" w:cs="Times New Roman"/>
            <w:smallCaps/>
            <w:szCs w:val="20"/>
            <w:lang w:val="en-US"/>
          </w:rPr>
          <w:t>SOP</w:t>
        </w:r>
        <w:r w:rsidRPr="00497E67">
          <w:rPr>
            <w:rFonts w:ascii="Century Gothic" w:hAnsi="Century Gothic" w:cs="Times New Roman"/>
            <w:szCs w:val="20"/>
            <w:lang w:val="en-US"/>
          </w:rPr>
          <w:t>: [NAME AND CONTACT DETAILS]</w:t>
        </w:r>
      </w:ins>
    </w:p>
    <w:p w14:paraId="670E126D" w14:textId="77777777" w:rsidR="00F71F56" w:rsidRDefault="00F71F56" w:rsidP="00F71F56">
      <w:pPr>
        <w:pStyle w:val="FaureciaText"/>
        <w:widowControl w:val="0"/>
        <w:snapToGrid w:val="0"/>
        <w:spacing w:before="0" w:after="0"/>
        <w:ind w:left="567" w:hanging="567"/>
        <w:rPr>
          <w:ins w:id="4847" w:author="Kennedy, Muhil" w:date="2022-12-08T13:34:00Z"/>
          <w:rFonts w:ascii="Century Gothic" w:hAnsi="Century Gothic" w:cs="Times New Roman"/>
          <w:szCs w:val="20"/>
          <w:lang w:val="en-US"/>
        </w:rPr>
      </w:pPr>
      <w:ins w:id="4848" w:author="Kennedy, Muhil" w:date="2022-12-08T13:34:00Z">
        <w:r w:rsidRPr="00497E67">
          <w:rPr>
            <w:rFonts w:ascii="Century Gothic" w:hAnsi="Century Gothic" w:cs="Times New Roman"/>
            <w:szCs w:val="20"/>
            <w:lang w:val="en-US"/>
          </w:rPr>
          <w:tab/>
          <w:t xml:space="preserve">as of </w:t>
        </w:r>
        <w:r w:rsidRPr="00497E67">
          <w:rPr>
            <w:rFonts w:ascii="Century Gothic" w:hAnsi="Century Gothic" w:cs="Times New Roman"/>
            <w:smallCaps/>
            <w:szCs w:val="20"/>
            <w:lang w:val="en-US"/>
          </w:rPr>
          <w:t>SOP</w:t>
        </w:r>
        <w:r w:rsidRPr="00497E67">
          <w:rPr>
            <w:rFonts w:ascii="Century Gothic" w:hAnsi="Century Gothic" w:cs="Times New Roman"/>
            <w:szCs w:val="20"/>
            <w:lang w:val="en-US"/>
          </w:rPr>
          <w:t>: [NAME AND CONTACT DETAILS]</w:t>
        </w:r>
      </w:ins>
    </w:p>
    <w:p w14:paraId="21E5DC6E" w14:textId="77777777" w:rsidR="00F71F56" w:rsidRPr="00497E67" w:rsidRDefault="00F71F56" w:rsidP="00F71F56">
      <w:pPr>
        <w:pStyle w:val="FaureciaText"/>
        <w:widowControl w:val="0"/>
        <w:snapToGrid w:val="0"/>
        <w:spacing w:before="0" w:after="0"/>
        <w:ind w:left="567" w:hanging="567"/>
        <w:rPr>
          <w:ins w:id="4849" w:author="Kennedy, Muhil" w:date="2022-12-08T13:34:00Z"/>
          <w:rFonts w:ascii="Century Gothic" w:hAnsi="Century Gothic" w:cs="Times New Roman"/>
          <w:szCs w:val="20"/>
          <w:lang w:val="en-US"/>
        </w:rPr>
      </w:pPr>
    </w:p>
    <w:p w14:paraId="0A4632F8" w14:textId="77777777" w:rsidR="00F71F56" w:rsidRPr="00497E67" w:rsidRDefault="00F71F56" w:rsidP="00F71F56">
      <w:pPr>
        <w:pStyle w:val="FaureciaText"/>
        <w:widowControl w:val="0"/>
        <w:numPr>
          <w:ilvl w:val="0"/>
          <w:numId w:val="12"/>
        </w:numPr>
        <w:snapToGrid w:val="0"/>
        <w:spacing w:before="0" w:after="0"/>
        <w:ind w:left="567" w:hanging="567"/>
        <w:rPr>
          <w:ins w:id="4850" w:author="Kennedy, Muhil" w:date="2022-12-08T13:34:00Z"/>
          <w:rFonts w:ascii="Century Gothic" w:hAnsi="Century Gothic" w:cs="Times New Roman"/>
          <w:szCs w:val="20"/>
          <w:lang w:val="en-US"/>
        </w:rPr>
      </w:pPr>
      <w:ins w:id="4851" w:author="Kennedy, Muhil" w:date="2022-12-08T13:34:00Z">
        <w:r w:rsidRPr="00497E67">
          <w:rPr>
            <w:rFonts w:ascii="Century Gothic" w:hAnsi="Century Gothic" w:cs="Times New Roman"/>
            <w:b/>
            <w:bCs/>
            <w:szCs w:val="20"/>
            <w:lang w:val="en-US"/>
          </w:rPr>
          <w:t>Supplier</w:t>
        </w:r>
      </w:ins>
    </w:p>
    <w:p w14:paraId="421E00C0" w14:textId="77777777" w:rsidR="00F71F56" w:rsidRPr="00497E67" w:rsidRDefault="00F71F56" w:rsidP="00F71F56">
      <w:pPr>
        <w:pStyle w:val="FaureciaText"/>
        <w:widowControl w:val="0"/>
        <w:snapToGrid w:val="0"/>
        <w:spacing w:before="0" w:after="0"/>
        <w:ind w:left="567"/>
        <w:rPr>
          <w:ins w:id="4852" w:author="Kennedy, Muhil" w:date="2022-12-08T13:34:00Z"/>
          <w:rFonts w:ascii="Century Gothic" w:hAnsi="Century Gothic" w:cs="Times New Roman"/>
          <w:szCs w:val="20"/>
          <w:lang w:val="en-US"/>
        </w:rPr>
      </w:pPr>
      <w:ins w:id="4853" w:author="Kennedy, Muhil" w:date="2022-12-08T13:34:00Z">
        <w:r w:rsidRPr="00497E67">
          <w:rPr>
            <w:rFonts w:ascii="Century Gothic" w:hAnsi="Century Gothic" w:cs="Times New Roman"/>
            <w:szCs w:val="20"/>
            <w:lang w:val="en-US"/>
          </w:rPr>
          <w:t>[NAME AND CONTACT DETAILS]</w:t>
        </w:r>
      </w:ins>
    </w:p>
    <w:p w14:paraId="140FA97C" w14:textId="77777777" w:rsidR="00F71F56" w:rsidRPr="00497E67" w:rsidRDefault="00F71F56" w:rsidP="00F71F56">
      <w:pPr>
        <w:widowControl w:val="0"/>
        <w:snapToGrid w:val="0"/>
        <w:rPr>
          <w:ins w:id="4854" w:author="Kennedy, Muhil" w:date="2022-12-08T13:34:00Z"/>
          <w:rFonts w:ascii="Century Gothic" w:hAnsi="Century Gothic"/>
          <w:szCs w:val="20"/>
          <w:lang w:val="en-US" w:eastAsia="en-US"/>
        </w:rPr>
      </w:pPr>
    </w:p>
    <w:p w14:paraId="37E5A475" w14:textId="77777777" w:rsidR="00F71F56" w:rsidRPr="006B1A43" w:rsidRDefault="00F71F56" w:rsidP="00F71F56">
      <w:pPr>
        <w:pStyle w:val="Heading1"/>
        <w:keepNext w:val="0"/>
        <w:widowControl w:val="0"/>
        <w:tabs>
          <w:tab w:val="num" w:pos="1440"/>
        </w:tabs>
        <w:snapToGrid w:val="0"/>
        <w:ind w:left="0"/>
        <w:rPr>
          <w:ins w:id="4855" w:author="Kennedy, Muhil" w:date="2022-12-08T13:34:00Z"/>
          <w:rFonts w:ascii="Century Gothic" w:hAnsi="Century Gothic"/>
          <w:lang w:val="en-US"/>
          <w14:shadow w14:blurRad="0" w14:dist="0" w14:dir="0" w14:sx="0" w14:sy="0" w14:kx="0" w14:ky="0" w14:algn="none">
            <w14:srgbClr w14:val="000000"/>
          </w14:shadow>
        </w:rPr>
      </w:pPr>
      <w:ins w:id="4856" w:author="Kennedy, Muhil" w:date="2022-12-08T13:34:00Z">
        <w:r w:rsidRPr="006B1A43">
          <w:rPr>
            <w:rFonts w:ascii="Century Gothic" w:hAnsi="Century Gothic"/>
            <w:lang w:val="en-US"/>
            <w14:shadow w14:blurRad="0" w14:dist="0" w14:dir="0" w14:sx="0" w14:sy="0" w14:kx="0" w14:ky="0" w14:algn="none">
              <w14:srgbClr w14:val="000000"/>
            </w14:shadow>
          </w:rPr>
          <w:t>General Provisions</w:t>
        </w:r>
      </w:ins>
    </w:p>
    <w:p w14:paraId="7FE2EEFF" w14:textId="77777777" w:rsidR="00F71F56" w:rsidRPr="00497E67" w:rsidRDefault="00F71F56" w:rsidP="00F71F56">
      <w:pPr>
        <w:widowControl w:val="0"/>
        <w:snapToGrid w:val="0"/>
        <w:ind w:left="0"/>
        <w:rPr>
          <w:ins w:id="4857" w:author="Kennedy, Muhil" w:date="2022-12-08T13:34:00Z"/>
          <w:rFonts w:ascii="Century Gothic" w:hAnsi="Century Gothic"/>
          <w:snapToGrid w:val="0"/>
          <w:szCs w:val="20"/>
          <w:lang w:val="en-GB"/>
        </w:rPr>
      </w:pPr>
    </w:p>
    <w:p w14:paraId="3FF7AC51" w14:textId="77777777" w:rsidR="00F71F56" w:rsidRDefault="00F71F56" w:rsidP="00F71F56">
      <w:pPr>
        <w:pStyle w:val="Faureciaberschrift2"/>
        <w:widowControl w:val="0"/>
        <w:numPr>
          <w:ilvl w:val="0"/>
          <w:numId w:val="0"/>
        </w:numPr>
        <w:snapToGrid w:val="0"/>
        <w:spacing w:after="0"/>
        <w:rPr>
          <w:ins w:id="4858" w:author="Kennedy, Muhil" w:date="2022-12-08T13:34:00Z"/>
          <w:rFonts w:ascii="Century Gothic" w:hAnsi="Century Gothic" w:cs="Times New Roman"/>
          <w:szCs w:val="20"/>
          <w:lang w:val="en-US"/>
        </w:rPr>
      </w:pPr>
      <w:ins w:id="4859" w:author="Kennedy, Muhil" w:date="2022-12-08T13:34:00Z">
        <w:r w:rsidRPr="00497E67">
          <w:rPr>
            <w:rFonts w:ascii="Century Gothic" w:hAnsi="Century Gothic" w:cs="Times New Roman"/>
            <w:szCs w:val="20"/>
            <w:lang w:val="en-US"/>
          </w:rPr>
          <w:t>There shall be no oral side agreements. Modifications and supplementations of this LON must be in writing and must be signed by a legal representative or a person duly authorized by the legal representative or the purchasing manager)</w:t>
        </w:r>
        <w:r w:rsidRPr="00D20908">
          <w:rPr>
            <w:rFonts w:ascii="Century Gothic" w:hAnsi="Century Gothic" w:cs="Times New Roman"/>
            <w:szCs w:val="20"/>
            <w:lang w:val="en-US"/>
          </w:rPr>
          <w:t xml:space="preserve"> </w:t>
        </w:r>
        <w:r>
          <w:rPr>
            <w:rFonts w:ascii="Century Gothic" w:hAnsi="Century Gothic" w:cs="Times New Roman"/>
            <w:szCs w:val="20"/>
            <w:lang w:val="en-US"/>
          </w:rPr>
          <w:t>of the Contractual Parties</w:t>
        </w:r>
        <w:r w:rsidRPr="00497E67">
          <w:rPr>
            <w:rFonts w:ascii="Century Gothic" w:hAnsi="Century Gothic" w:cs="Times New Roman"/>
            <w:szCs w:val="20"/>
            <w:lang w:val="en-US"/>
          </w:rPr>
          <w:t>. This also applies to cancellation of the written form clause.</w:t>
        </w:r>
      </w:ins>
    </w:p>
    <w:p w14:paraId="1B9A66AF" w14:textId="77777777" w:rsidR="00F71F56" w:rsidRPr="00385EDE" w:rsidRDefault="00F71F56" w:rsidP="00F71F56">
      <w:pPr>
        <w:rPr>
          <w:ins w:id="4860" w:author="Kennedy, Muhil" w:date="2022-12-08T13:34:00Z"/>
          <w:lang w:val="en-US" w:eastAsia="pt-BR"/>
        </w:rPr>
      </w:pPr>
    </w:p>
    <w:p w14:paraId="0D621774" w14:textId="77777777" w:rsidR="00F71F56" w:rsidRDefault="00F71F56" w:rsidP="00F71F56">
      <w:pPr>
        <w:pStyle w:val="Faureciaberschrift2"/>
        <w:widowControl w:val="0"/>
        <w:numPr>
          <w:ilvl w:val="0"/>
          <w:numId w:val="0"/>
        </w:numPr>
        <w:snapToGrid w:val="0"/>
        <w:spacing w:after="0"/>
        <w:rPr>
          <w:ins w:id="4861" w:author="Kennedy, Muhil" w:date="2022-12-08T13:34:00Z"/>
          <w:rFonts w:ascii="Century Gothic" w:hAnsi="Century Gothic" w:cs="Times New Roman"/>
          <w:szCs w:val="20"/>
          <w:lang w:val="en-US"/>
        </w:rPr>
      </w:pPr>
      <w:ins w:id="4862" w:author="Kennedy, Muhil" w:date="2022-12-08T13:34:00Z">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French</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 xml:space="preserve"> substantive law shall apply excluding the provisions on conflicts of law and with exclusion of the provisions of the United Nations Convention on the International Sale of Goods shall not apply to the LON.</w:t>
        </w:r>
      </w:ins>
    </w:p>
    <w:p w14:paraId="072A6262" w14:textId="77777777" w:rsidR="00F71F56" w:rsidRPr="00385EDE" w:rsidRDefault="00F71F56" w:rsidP="00F71F56">
      <w:pPr>
        <w:rPr>
          <w:ins w:id="4863" w:author="Kennedy, Muhil" w:date="2022-12-08T13:34:00Z"/>
          <w:lang w:val="en-US" w:eastAsia="pt-BR"/>
        </w:rPr>
      </w:pPr>
    </w:p>
    <w:p w14:paraId="000D07A5" w14:textId="77777777" w:rsidR="00F71F56" w:rsidRDefault="00F71F56" w:rsidP="00F71F56">
      <w:pPr>
        <w:pStyle w:val="Faureciaberschrift2"/>
        <w:widowControl w:val="0"/>
        <w:numPr>
          <w:ilvl w:val="0"/>
          <w:numId w:val="0"/>
        </w:numPr>
        <w:snapToGrid w:val="0"/>
        <w:spacing w:after="0"/>
        <w:rPr>
          <w:ins w:id="4864" w:author="Kennedy, Muhil" w:date="2022-12-08T13:34:00Z"/>
          <w:rFonts w:ascii="Century Gothic" w:hAnsi="Century Gothic" w:cs="Times New Roman"/>
          <w:szCs w:val="20"/>
          <w:lang w:val="en-US"/>
        </w:rPr>
      </w:pPr>
      <w:ins w:id="4865" w:author="Kennedy, Muhil" w:date="2022-12-08T13:34:00Z">
        <w:r w:rsidRPr="00497E67">
          <w:rPr>
            <w:rFonts w:ascii="Century Gothic" w:hAnsi="Century Gothic" w:cs="Times New Roman"/>
            <w:szCs w:val="20"/>
            <w:lang w:val="en-US"/>
          </w:rPr>
          <w:t xml:space="preserve">The Contracting Parties shall endeavour to amicably resolve differences of opinion with respect notably to the interpretation, performance or termination of the LON prior to bringing a complaint or initiating an arbitration proceeding. </w:t>
        </w:r>
      </w:ins>
    </w:p>
    <w:p w14:paraId="0EEB07B5" w14:textId="77777777" w:rsidR="00F71F56" w:rsidRPr="00385EDE" w:rsidRDefault="00F71F56" w:rsidP="00F71F56">
      <w:pPr>
        <w:rPr>
          <w:ins w:id="4866" w:author="Kennedy, Muhil" w:date="2022-12-08T13:34:00Z"/>
          <w:lang w:val="en-US" w:eastAsia="pt-BR"/>
        </w:rPr>
      </w:pPr>
    </w:p>
    <w:p w14:paraId="69935829" w14:textId="77777777" w:rsidR="00F71F56" w:rsidRPr="00497E67" w:rsidRDefault="00F71F56" w:rsidP="00F71F56">
      <w:pPr>
        <w:pStyle w:val="Faureciaberschrift2"/>
        <w:widowControl w:val="0"/>
        <w:numPr>
          <w:ilvl w:val="0"/>
          <w:numId w:val="0"/>
        </w:numPr>
        <w:snapToGrid w:val="0"/>
        <w:spacing w:after="0"/>
        <w:rPr>
          <w:ins w:id="4867" w:author="Kennedy, Muhil" w:date="2022-12-08T13:34:00Z"/>
          <w:rFonts w:ascii="Century Gothic" w:hAnsi="Century Gothic" w:cs="Times New Roman"/>
          <w:szCs w:val="20"/>
          <w:lang w:val="en-US"/>
        </w:rPr>
      </w:pPr>
      <w:ins w:id="4868" w:author="Kennedy, Muhil" w:date="2022-12-08T13:34:00Z">
        <w:r w:rsidRPr="00497E67">
          <w:rPr>
            <w:rFonts w:ascii="Century Gothic" w:hAnsi="Century Gothic" w:cs="Times New Roman"/>
            <w:szCs w:val="20"/>
            <w:lang w:val="en-US"/>
          </w:rPr>
          <w:t xml:space="preserve">The Contracting Parties agree that disputes, even in case of warranty claim or multiple </w:t>
        </w:r>
        <w:r w:rsidRPr="00497E67">
          <w:rPr>
            <w:rFonts w:ascii="Century Gothic" w:hAnsi="Century Gothic" w:cs="Times New Roman"/>
            <w:szCs w:val="20"/>
            <w:lang w:val="en-US"/>
          </w:rPr>
          <w:lastRenderedPageBreak/>
          <w:t xml:space="preserve">defendants, not resolved amicably within sixty (60) calendar days shall be exclusively filed before the </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Commercial Court (Tribunal de Commerce) of Paris, France</w:t>
        </w:r>
        <w:r w:rsidRPr="00497E67">
          <w:rPr>
            <w:rFonts w:ascii="Century Gothic" w:hAnsi="Century Gothic" w:cs="Times New Roman"/>
            <w:b/>
            <w:bCs/>
            <w:szCs w:val="20"/>
            <w:highlight w:val="yellow"/>
            <w:lang w:val="en-US"/>
          </w:rPr>
          <w:t>]</w:t>
        </w:r>
        <w:r w:rsidRPr="00497E67">
          <w:rPr>
            <w:rFonts w:ascii="Century Gothic" w:hAnsi="Century Gothic" w:cs="Times New Roman"/>
            <w:szCs w:val="20"/>
            <w:lang w:val="en-US"/>
          </w:rPr>
          <w:t xml:space="preserve">. </w:t>
        </w:r>
      </w:ins>
    </w:p>
    <w:p w14:paraId="54AA073C" w14:textId="77777777" w:rsidR="00F71F56" w:rsidRPr="00497E67" w:rsidRDefault="00F71F56" w:rsidP="00F71F56">
      <w:pPr>
        <w:widowControl w:val="0"/>
        <w:snapToGrid w:val="0"/>
        <w:ind w:left="0"/>
        <w:rPr>
          <w:ins w:id="4869" w:author="Kennedy, Muhil" w:date="2022-12-08T13:34:00Z"/>
          <w:rFonts w:ascii="Century Gothic" w:hAnsi="Century Gothic"/>
          <w:snapToGrid w:val="0"/>
          <w:szCs w:val="20"/>
          <w:lang w:val="en-GB"/>
        </w:rPr>
      </w:pPr>
    </w:p>
    <w:p w14:paraId="19E47778" w14:textId="77777777" w:rsidR="00F71F56" w:rsidRPr="00497E67" w:rsidRDefault="00F71F56" w:rsidP="00F71F56">
      <w:pPr>
        <w:pStyle w:val="BodyText"/>
        <w:widowControl w:val="0"/>
        <w:pBdr>
          <w:top w:val="single" w:sz="12" w:space="1" w:color="000080"/>
        </w:pBdr>
        <w:snapToGrid w:val="0"/>
        <w:ind w:left="0"/>
        <w:rPr>
          <w:ins w:id="4870" w:author="Kennedy, Muhil" w:date="2022-12-08T13:34:00Z"/>
          <w:rFonts w:ascii="Century Gothic" w:hAnsi="Century Gothic"/>
          <w:sz w:val="20"/>
          <w:szCs w:val="20"/>
          <w:lang w:val="en-US"/>
        </w:rPr>
      </w:pPr>
    </w:p>
    <w:p w14:paraId="6CC7F4EF" w14:textId="77777777" w:rsidR="00F71F56" w:rsidRDefault="00F71F56" w:rsidP="00F71F56">
      <w:pPr>
        <w:spacing w:after="200" w:line="276" w:lineRule="auto"/>
        <w:ind w:left="0"/>
        <w:jc w:val="left"/>
        <w:rPr>
          <w:ins w:id="4871" w:author="Kennedy, Muhil" w:date="2022-12-08T13:34:00Z"/>
          <w:rFonts w:ascii="Century Gothic" w:hAnsi="Century Gothic"/>
          <w:szCs w:val="20"/>
          <w:lang w:val="en-GB"/>
        </w:rPr>
      </w:pPr>
    </w:p>
    <w:p w14:paraId="4E0C5375" w14:textId="77777777" w:rsidR="00F71F56" w:rsidRPr="00497E67" w:rsidRDefault="00F71F56" w:rsidP="00F71F56">
      <w:pPr>
        <w:widowControl w:val="0"/>
        <w:snapToGrid w:val="0"/>
        <w:ind w:left="0"/>
        <w:outlineLvl w:val="0"/>
        <w:rPr>
          <w:ins w:id="4872" w:author="Kennedy, Muhil" w:date="2022-12-08T13:34:00Z"/>
          <w:rFonts w:ascii="Century Gothic" w:hAnsi="Century Gothic"/>
          <w:szCs w:val="20"/>
          <w:lang w:val="en-GB"/>
        </w:rPr>
      </w:pPr>
      <w:ins w:id="4873" w:author="Kennedy, Muhil" w:date="2022-12-08T13:34:00Z">
        <w:r w:rsidRPr="00497E67">
          <w:rPr>
            <w:rFonts w:ascii="Century Gothic" w:hAnsi="Century Gothic"/>
            <w:szCs w:val="20"/>
            <w:lang w:val="en-GB"/>
          </w:rPr>
          <w:t>Executed in ______________ on ______ of _______ 20xx, in two (2) original counterparts.</w:t>
        </w:r>
      </w:ins>
    </w:p>
    <w:p w14:paraId="49EA993A" w14:textId="77777777" w:rsidR="00F71F56" w:rsidRPr="00497E67" w:rsidRDefault="00F71F56" w:rsidP="00F71F56">
      <w:pPr>
        <w:widowControl w:val="0"/>
        <w:snapToGrid w:val="0"/>
        <w:outlineLvl w:val="0"/>
        <w:rPr>
          <w:ins w:id="4874" w:author="Kennedy, Muhil" w:date="2022-12-08T13:34:00Z"/>
          <w:rFonts w:ascii="Century Gothic" w:hAnsi="Century Gothic"/>
          <w:szCs w:val="20"/>
          <w:lang w:val="en-GB"/>
        </w:rPr>
      </w:pPr>
    </w:p>
    <w:tbl>
      <w:tblPr>
        <w:tblW w:w="9639" w:type="dxa"/>
        <w:tblInd w:w="108" w:type="dxa"/>
        <w:tblLayout w:type="fixed"/>
        <w:tblLook w:val="01E0" w:firstRow="1" w:lastRow="1" w:firstColumn="1" w:lastColumn="1" w:noHBand="0" w:noVBand="0"/>
      </w:tblPr>
      <w:tblGrid>
        <w:gridCol w:w="1020"/>
        <w:gridCol w:w="3543"/>
        <w:gridCol w:w="284"/>
        <w:gridCol w:w="992"/>
        <w:gridCol w:w="3544"/>
        <w:gridCol w:w="256"/>
      </w:tblGrid>
      <w:tr w:rsidR="00F71F56" w:rsidRPr="00497E67" w14:paraId="2ED923A4" w14:textId="77777777" w:rsidTr="00D30F6E">
        <w:trPr>
          <w:trHeight w:val="454"/>
          <w:ins w:id="4875" w:author="Kennedy, Muhil" w:date="2022-12-08T13:34:00Z"/>
        </w:trPr>
        <w:tc>
          <w:tcPr>
            <w:tcW w:w="4563" w:type="dxa"/>
            <w:gridSpan w:val="2"/>
          </w:tcPr>
          <w:p w14:paraId="48052B39" w14:textId="77777777" w:rsidR="00F71F56" w:rsidRPr="00497E67" w:rsidRDefault="00F71F56" w:rsidP="00D30F6E">
            <w:pPr>
              <w:widowControl w:val="0"/>
              <w:snapToGrid w:val="0"/>
              <w:ind w:left="0"/>
              <w:jc w:val="left"/>
              <w:rPr>
                <w:ins w:id="4876" w:author="Kennedy, Muhil" w:date="2022-12-08T13:34:00Z"/>
                <w:rFonts w:ascii="Century Gothic" w:hAnsi="Century Gothic"/>
                <w:kern w:val="8"/>
                <w:szCs w:val="20"/>
                <w:lang w:val="en-US" w:eastAsia="en-US"/>
              </w:rPr>
            </w:pPr>
            <w:ins w:id="4877" w:author="Kennedy, Muhil" w:date="2022-12-08T13:34:00Z">
              <w:r w:rsidRPr="00497E67">
                <w:rPr>
                  <w:rFonts w:ascii="Century Gothic" w:hAnsi="Century Gothic"/>
                  <w:b/>
                  <w:kern w:val="8"/>
                  <w:szCs w:val="20"/>
                  <w:lang w:val="en-US" w:eastAsia="en-US"/>
                </w:rPr>
                <w:t>On behalf of the Supplier:</w:t>
              </w:r>
            </w:ins>
          </w:p>
        </w:tc>
        <w:tc>
          <w:tcPr>
            <w:tcW w:w="284" w:type="dxa"/>
          </w:tcPr>
          <w:p w14:paraId="09580BCB" w14:textId="77777777" w:rsidR="00F71F56" w:rsidRPr="00497E67" w:rsidRDefault="00F71F56" w:rsidP="00D30F6E">
            <w:pPr>
              <w:widowControl w:val="0"/>
              <w:snapToGrid w:val="0"/>
              <w:ind w:left="0"/>
              <w:jc w:val="left"/>
              <w:rPr>
                <w:ins w:id="4878" w:author="Kennedy, Muhil" w:date="2022-12-08T13:34:00Z"/>
                <w:rFonts w:ascii="Century Gothic" w:hAnsi="Century Gothic"/>
                <w:kern w:val="8"/>
                <w:szCs w:val="20"/>
                <w:lang w:val="en-US" w:eastAsia="en-US"/>
              </w:rPr>
            </w:pPr>
          </w:p>
        </w:tc>
        <w:tc>
          <w:tcPr>
            <w:tcW w:w="4536" w:type="dxa"/>
            <w:gridSpan w:val="2"/>
          </w:tcPr>
          <w:p w14:paraId="11C9154F" w14:textId="77777777" w:rsidR="00F71F56" w:rsidRPr="00497E67" w:rsidDel="00B15A12" w:rsidRDefault="00F71F56" w:rsidP="00D30F6E">
            <w:pPr>
              <w:widowControl w:val="0"/>
              <w:snapToGrid w:val="0"/>
              <w:ind w:left="0"/>
              <w:jc w:val="left"/>
              <w:rPr>
                <w:ins w:id="4879" w:author="Kennedy, Muhil" w:date="2022-12-08T13:34:00Z"/>
                <w:rFonts w:ascii="Century Gothic" w:hAnsi="Century Gothic"/>
                <w:kern w:val="8"/>
                <w:szCs w:val="20"/>
                <w:lang w:val="en-US" w:eastAsia="en-US"/>
              </w:rPr>
            </w:pPr>
            <w:ins w:id="4880" w:author="Kennedy, Muhil" w:date="2022-12-08T13:34:00Z">
              <w:r w:rsidRPr="00497E67">
                <w:rPr>
                  <w:rFonts w:ascii="Century Gothic" w:hAnsi="Century Gothic"/>
                  <w:b/>
                  <w:kern w:val="8"/>
                  <w:szCs w:val="20"/>
                  <w:lang w:val="en-US" w:eastAsia="en-US"/>
                </w:rPr>
                <w:t>On behalf of Faurecia:</w:t>
              </w:r>
            </w:ins>
          </w:p>
        </w:tc>
        <w:tc>
          <w:tcPr>
            <w:tcW w:w="256" w:type="dxa"/>
          </w:tcPr>
          <w:p w14:paraId="6A4331C4" w14:textId="77777777" w:rsidR="00F71F56" w:rsidRPr="00497E67" w:rsidDel="00B15A12" w:rsidRDefault="00F71F56" w:rsidP="00D30F6E">
            <w:pPr>
              <w:widowControl w:val="0"/>
              <w:snapToGrid w:val="0"/>
              <w:ind w:left="0"/>
              <w:jc w:val="center"/>
              <w:rPr>
                <w:ins w:id="4881" w:author="Kennedy, Muhil" w:date="2022-12-08T13:34:00Z"/>
                <w:rFonts w:ascii="Century Gothic" w:hAnsi="Century Gothic"/>
                <w:kern w:val="8"/>
                <w:szCs w:val="20"/>
                <w:lang w:val="en-US" w:eastAsia="en-US"/>
              </w:rPr>
            </w:pPr>
          </w:p>
        </w:tc>
      </w:tr>
      <w:tr w:rsidR="00F71F56" w:rsidRPr="00497E67" w14:paraId="444AE1EF" w14:textId="77777777" w:rsidTr="00D30F6E">
        <w:trPr>
          <w:trHeight w:val="454"/>
          <w:ins w:id="4882" w:author="Kennedy, Muhil" w:date="2022-12-08T13:34:00Z"/>
        </w:trPr>
        <w:tc>
          <w:tcPr>
            <w:tcW w:w="1020" w:type="dxa"/>
          </w:tcPr>
          <w:p w14:paraId="5B391295" w14:textId="77777777" w:rsidR="00F71F56" w:rsidRPr="00497E67" w:rsidRDefault="00F71F56" w:rsidP="00D30F6E">
            <w:pPr>
              <w:widowControl w:val="0"/>
              <w:snapToGrid w:val="0"/>
              <w:ind w:left="0"/>
              <w:jc w:val="left"/>
              <w:rPr>
                <w:ins w:id="4883" w:author="Kennedy, Muhil" w:date="2022-12-08T13:34:00Z"/>
                <w:rFonts w:ascii="Century Gothic" w:hAnsi="Century Gothic"/>
                <w:b/>
                <w:kern w:val="8"/>
                <w:szCs w:val="20"/>
                <w:lang w:val="en-US" w:eastAsia="en-US"/>
              </w:rPr>
            </w:pPr>
          </w:p>
        </w:tc>
        <w:tc>
          <w:tcPr>
            <w:tcW w:w="3543" w:type="dxa"/>
          </w:tcPr>
          <w:p w14:paraId="378ACD53" w14:textId="77777777" w:rsidR="00F71F56" w:rsidRPr="00497E67" w:rsidRDefault="00F71F56" w:rsidP="00D30F6E">
            <w:pPr>
              <w:widowControl w:val="0"/>
              <w:snapToGrid w:val="0"/>
              <w:ind w:left="0"/>
              <w:jc w:val="left"/>
              <w:rPr>
                <w:ins w:id="4884" w:author="Kennedy, Muhil" w:date="2022-12-08T13:34:00Z"/>
                <w:rFonts w:ascii="Century Gothic" w:hAnsi="Century Gothic"/>
                <w:kern w:val="8"/>
                <w:szCs w:val="20"/>
                <w:lang w:val="en-US" w:eastAsia="en-US"/>
              </w:rPr>
            </w:pPr>
          </w:p>
        </w:tc>
        <w:tc>
          <w:tcPr>
            <w:tcW w:w="284" w:type="dxa"/>
          </w:tcPr>
          <w:p w14:paraId="62F3B1E8" w14:textId="77777777" w:rsidR="00F71F56" w:rsidRPr="00497E67" w:rsidRDefault="00F71F56" w:rsidP="00D30F6E">
            <w:pPr>
              <w:widowControl w:val="0"/>
              <w:snapToGrid w:val="0"/>
              <w:ind w:left="0"/>
              <w:jc w:val="left"/>
              <w:rPr>
                <w:ins w:id="4885" w:author="Kennedy, Muhil" w:date="2022-12-08T13:34:00Z"/>
                <w:rFonts w:ascii="Century Gothic" w:hAnsi="Century Gothic"/>
                <w:kern w:val="8"/>
                <w:szCs w:val="20"/>
                <w:lang w:val="en-US" w:eastAsia="en-US"/>
              </w:rPr>
            </w:pPr>
          </w:p>
        </w:tc>
        <w:tc>
          <w:tcPr>
            <w:tcW w:w="992" w:type="dxa"/>
          </w:tcPr>
          <w:p w14:paraId="39FCF96F" w14:textId="77777777" w:rsidR="00F71F56" w:rsidRPr="00497E67" w:rsidRDefault="00F71F56" w:rsidP="00D30F6E">
            <w:pPr>
              <w:widowControl w:val="0"/>
              <w:snapToGrid w:val="0"/>
              <w:ind w:left="0"/>
              <w:jc w:val="left"/>
              <w:rPr>
                <w:ins w:id="4886" w:author="Kennedy, Muhil" w:date="2022-12-08T13:34:00Z"/>
                <w:rFonts w:ascii="Century Gothic" w:hAnsi="Century Gothic"/>
                <w:b/>
                <w:kern w:val="8"/>
                <w:szCs w:val="20"/>
                <w:lang w:val="en-US" w:eastAsia="en-US"/>
              </w:rPr>
            </w:pPr>
          </w:p>
        </w:tc>
        <w:tc>
          <w:tcPr>
            <w:tcW w:w="3544" w:type="dxa"/>
          </w:tcPr>
          <w:p w14:paraId="38F9DD3C" w14:textId="77777777" w:rsidR="00F71F56" w:rsidRPr="00497E67" w:rsidDel="00B15A12" w:rsidRDefault="00F71F56" w:rsidP="00D30F6E">
            <w:pPr>
              <w:widowControl w:val="0"/>
              <w:snapToGrid w:val="0"/>
              <w:ind w:left="0"/>
              <w:jc w:val="center"/>
              <w:rPr>
                <w:ins w:id="4887" w:author="Kennedy, Muhil" w:date="2022-12-08T13:34:00Z"/>
                <w:rFonts w:ascii="Century Gothic" w:hAnsi="Century Gothic"/>
                <w:kern w:val="8"/>
                <w:szCs w:val="20"/>
                <w:lang w:val="en-US" w:eastAsia="en-US"/>
              </w:rPr>
            </w:pPr>
          </w:p>
        </w:tc>
        <w:tc>
          <w:tcPr>
            <w:tcW w:w="256" w:type="dxa"/>
          </w:tcPr>
          <w:p w14:paraId="64A90C54" w14:textId="77777777" w:rsidR="00F71F56" w:rsidRPr="00497E67" w:rsidDel="00B15A12" w:rsidRDefault="00F71F56" w:rsidP="00D30F6E">
            <w:pPr>
              <w:widowControl w:val="0"/>
              <w:snapToGrid w:val="0"/>
              <w:ind w:left="0"/>
              <w:jc w:val="center"/>
              <w:rPr>
                <w:ins w:id="4888" w:author="Kennedy, Muhil" w:date="2022-12-08T13:34:00Z"/>
                <w:rFonts w:ascii="Century Gothic" w:hAnsi="Century Gothic"/>
                <w:kern w:val="8"/>
                <w:szCs w:val="20"/>
                <w:lang w:val="en-US" w:eastAsia="en-US"/>
              </w:rPr>
            </w:pPr>
          </w:p>
        </w:tc>
      </w:tr>
      <w:tr w:rsidR="00F71F56" w:rsidRPr="00497E67" w14:paraId="3B458FCD" w14:textId="77777777" w:rsidTr="00D30F6E">
        <w:trPr>
          <w:trHeight w:val="454"/>
          <w:ins w:id="4889" w:author="Kennedy, Muhil" w:date="2022-12-08T13:34:00Z"/>
        </w:trPr>
        <w:tc>
          <w:tcPr>
            <w:tcW w:w="1020" w:type="dxa"/>
            <w:vAlign w:val="center"/>
          </w:tcPr>
          <w:p w14:paraId="07CA6B7D" w14:textId="77777777" w:rsidR="00F71F56" w:rsidRPr="00497E67" w:rsidRDefault="00F71F56" w:rsidP="00D30F6E">
            <w:pPr>
              <w:widowControl w:val="0"/>
              <w:snapToGrid w:val="0"/>
              <w:ind w:left="0"/>
              <w:jc w:val="center"/>
              <w:rPr>
                <w:ins w:id="4890" w:author="Kennedy, Muhil" w:date="2022-12-08T13:34:00Z"/>
                <w:rFonts w:ascii="Century Gothic" w:hAnsi="Century Gothic"/>
                <w:b/>
                <w:kern w:val="8"/>
                <w:szCs w:val="20"/>
                <w:lang w:val="en-US" w:eastAsia="en-US"/>
              </w:rPr>
            </w:pPr>
            <w:ins w:id="4891" w:author="Kennedy, Muhil" w:date="2022-12-08T13:34:00Z">
              <w:r w:rsidRPr="00497E67">
                <w:rPr>
                  <w:rFonts w:ascii="Century Gothic" w:hAnsi="Century Gothic"/>
                  <w:b/>
                  <w:kern w:val="8"/>
                  <w:szCs w:val="20"/>
                  <w:lang w:val="en-US" w:eastAsia="en-US"/>
                </w:rPr>
                <w:t>Date:</w:t>
              </w:r>
            </w:ins>
          </w:p>
        </w:tc>
        <w:tc>
          <w:tcPr>
            <w:tcW w:w="3543" w:type="dxa"/>
            <w:tcBorders>
              <w:bottom w:val="single" w:sz="6" w:space="0" w:color="auto"/>
            </w:tcBorders>
            <w:vAlign w:val="center"/>
          </w:tcPr>
          <w:p w14:paraId="7B8A4FD5" w14:textId="77777777" w:rsidR="00F71F56" w:rsidRPr="00497E67" w:rsidRDefault="00F71F56" w:rsidP="00D30F6E">
            <w:pPr>
              <w:widowControl w:val="0"/>
              <w:snapToGrid w:val="0"/>
              <w:ind w:left="0"/>
              <w:jc w:val="center"/>
              <w:rPr>
                <w:ins w:id="4892" w:author="Kennedy, Muhil" w:date="2022-12-08T13:34:00Z"/>
                <w:rFonts w:ascii="Century Gothic" w:hAnsi="Century Gothic"/>
                <w:kern w:val="8"/>
                <w:szCs w:val="20"/>
                <w:lang w:val="en-US" w:eastAsia="en-US"/>
              </w:rPr>
            </w:pPr>
          </w:p>
        </w:tc>
        <w:tc>
          <w:tcPr>
            <w:tcW w:w="284" w:type="dxa"/>
            <w:vAlign w:val="center"/>
          </w:tcPr>
          <w:p w14:paraId="04258BC7" w14:textId="77777777" w:rsidR="00F71F56" w:rsidRPr="00497E67" w:rsidRDefault="00F71F56" w:rsidP="00D30F6E">
            <w:pPr>
              <w:widowControl w:val="0"/>
              <w:snapToGrid w:val="0"/>
              <w:ind w:left="0"/>
              <w:jc w:val="center"/>
              <w:rPr>
                <w:ins w:id="4893" w:author="Kennedy, Muhil" w:date="2022-12-08T13:34:00Z"/>
                <w:rFonts w:ascii="Century Gothic" w:hAnsi="Century Gothic"/>
                <w:kern w:val="8"/>
                <w:szCs w:val="20"/>
                <w:lang w:val="en-US" w:eastAsia="en-US"/>
              </w:rPr>
            </w:pPr>
          </w:p>
        </w:tc>
        <w:tc>
          <w:tcPr>
            <w:tcW w:w="992" w:type="dxa"/>
            <w:vAlign w:val="center"/>
          </w:tcPr>
          <w:p w14:paraId="2F700C43" w14:textId="77777777" w:rsidR="00F71F56" w:rsidRPr="00497E67" w:rsidDel="00B15A12" w:rsidRDefault="00F71F56" w:rsidP="00D30F6E">
            <w:pPr>
              <w:widowControl w:val="0"/>
              <w:snapToGrid w:val="0"/>
              <w:ind w:left="0"/>
              <w:jc w:val="center"/>
              <w:rPr>
                <w:ins w:id="4894" w:author="Kennedy, Muhil" w:date="2022-12-08T13:34:00Z"/>
                <w:rFonts w:ascii="Century Gothic" w:hAnsi="Century Gothic"/>
                <w:b/>
                <w:kern w:val="8"/>
                <w:szCs w:val="20"/>
                <w:lang w:val="en-US" w:eastAsia="en-US"/>
              </w:rPr>
            </w:pPr>
            <w:ins w:id="4895" w:author="Kennedy, Muhil" w:date="2022-12-08T13:34:00Z">
              <w:r w:rsidRPr="00497E67">
                <w:rPr>
                  <w:rFonts w:ascii="Century Gothic" w:hAnsi="Century Gothic"/>
                  <w:b/>
                  <w:kern w:val="8"/>
                  <w:szCs w:val="20"/>
                  <w:lang w:val="en-US" w:eastAsia="en-US"/>
                </w:rPr>
                <w:t>Date:</w:t>
              </w:r>
            </w:ins>
          </w:p>
        </w:tc>
        <w:tc>
          <w:tcPr>
            <w:tcW w:w="3544" w:type="dxa"/>
            <w:tcBorders>
              <w:bottom w:val="single" w:sz="6" w:space="0" w:color="auto"/>
            </w:tcBorders>
            <w:vAlign w:val="center"/>
          </w:tcPr>
          <w:p w14:paraId="78933E4D" w14:textId="77777777" w:rsidR="00F71F56" w:rsidRPr="00497E67" w:rsidDel="00B15A12" w:rsidRDefault="00F71F56" w:rsidP="00D30F6E">
            <w:pPr>
              <w:widowControl w:val="0"/>
              <w:snapToGrid w:val="0"/>
              <w:ind w:left="0"/>
              <w:jc w:val="center"/>
              <w:rPr>
                <w:ins w:id="4896" w:author="Kennedy, Muhil" w:date="2022-12-08T13:34:00Z"/>
                <w:rFonts w:ascii="Century Gothic" w:hAnsi="Century Gothic"/>
                <w:kern w:val="8"/>
                <w:szCs w:val="20"/>
                <w:lang w:val="en-US" w:eastAsia="en-US"/>
              </w:rPr>
            </w:pPr>
          </w:p>
        </w:tc>
        <w:tc>
          <w:tcPr>
            <w:tcW w:w="256" w:type="dxa"/>
          </w:tcPr>
          <w:p w14:paraId="43CA199E" w14:textId="77777777" w:rsidR="00F71F56" w:rsidRPr="00497E67" w:rsidDel="00B15A12" w:rsidRDefault="00F71F56" w:rsidP="00D30F6E">
            <w:pPr>
              <w:widowControl w:val="0"/>
              <w:snapToGrid w:val="0"/>
              <w:ind w:left="0"/>
              <w:jc w:val="center"/>
              <w:rPr>
                <w:ins w:id="4897" w:author="Kennedy, Muhil" w:date="2022-12-08T13:34:00Z"/>
                <w:rFonts w:ascii="Century Gothic" w:hAnsi="Century Gothic"/>
                <w:kern w:val="8"/>
                <w:szCs w:val="20"/>
                <w:lang w:val="en-US" w:eastAsia="en-US"/>
              </w:rPr>
            </w:pPr>
          </w:p>
        </w:tc>
      </w:tr>
      <w:tr w:rsidR="00F71F56" w:rsidRPr="00497E67" w14:paraId="6FD3878A" w14:textId="77777777" w:rsidTr="00D30F6E">
        <w:trPr>
          <w:trHeight w:val="527"/>
          <w:ins w:id="4898" w:author="Kennedy, Muhil" w:date="2022-12-08T13:34:00Z"/>
        </w:trPr>
        <w:tc>
          <w:tcPr>
            <w:tcW w:w="1020" w:type="dxa"/>
            <w:vAlign w:val="center"/>
          </w:tcPr>
          <w:p w14:paraId="76AA774C" w14:textId="77777777" w:rsidR="00F71F56" w:rsidRPr="00497E67" w:rsidRDefault="00F71F56" w:rsidP="00D30F6E">
            <w:pPr>
              <w:widowControl w:val="0"/>
              <w:snapToGrid w:val="0"/>
              <w:ind w:left="0"/>
              <w:jc w:val="center"/>
              <w:rPr>
                <w:ins w:id="4899" w:author="Kennedy, Muhil" w:date="2022-12-08T13:34:00Z"/>
                <w:rFonts w:ascii="Century Gothic" w:hAnsi="Century Gothic"/>
                <w:b/>
                <w:kern w:val="8"/>
                <w:szCs w:val="20"/>
                <w:lang w:val="en-US" w:eastAsia="en-US"/>
              </w:rPr>
            </w:pPr>
            <w:ins w:id="4900" w:author="Kennedy, Muhil" w:date="2022-12-08T13:34:00Z">
              <w:r w:rsidRPr="00497E67">
                <w:rPr>
                  <w:rFonts w:ascii="Century Gothic" w:hAnsi="Century Gothic"/>
                  <w:b/>
                  <w:kern w:val="8"/>
                  <w:szCs w:val="20"/>
                  <w:lang w:val="en-US" w:eastAsia="en-US"/>
                </w:rPr>
                <w:t>Name:</w:t>
              </w:r>
            </w:ins>
          </w:p>
        </w:tc>
        <w:tc>
          <w:tcPr>
            <w:tcW w:w="3543" w:type="dxa"/>
            <w:tcBorders>
              <w:top w:val="single" w:sz="6" w:space="0" w:color="auto"/>
              <w:bottom w:val="single" w:sz="6" w:space="0" w:color="auto"/>
            </w:tcBorders>
            <w:vAlign w:val="center"/>
          </w:tcPr>
          <w:p w14:paraId="04AF97EC" w14:textId="77777777" w:rsidR="00F71F56" w:rsidRPr="00497E67" w:rsidRDefault="00F71F56" w:rsidP="00D30F6E">
            <w:pPr>
              <w:widowControl w:val="0"/>
              <w:snapToGrid w:val="0"/>
              <w:ind w:left="0"/>
              <w:jc w:val="center"/>
              <w:rPr>
                <w:ins w:id="4901" w:author="Kennedy, Muhil" w:date="2022-12-08T13:34:00Z"/>
                <w:rFonts w:ascii="Century Gothic" w:hAnsi="Century Gothic"/>
                <w:kern w:val="8"/>
                <w:szCs w:val="20"/>
                <w:lang w:val="en-US" w:eastAsia="en-US"/>
              </w:rPr>
            </w:pPr>
          </w:p>
        </w:tc>
        <w:tc>
          <w:tcPr>
            <w:tcW w:w="284" w:type="dxa"/>
            <w:vAlign w:val="center"/>
          </w:tcPr>
          <w:p w14:paraId="5F63EF35" w14:textId="77777777" w:rsidR="00F71F56" w:rsidRPr="00497E67" w:rsidRDefault="00F71F56" w:rsidP="00D30F6E">
            <w:pPr>
              <w:widowControl w:val="0"/>
              <w:snapToGrid w:val="0"/>
              <w:ind w:left="0"/>
              <w:jc w:val="center"/>
              <w:rPr>
                <w:ins w:id="4902" w:author="Kennedy, Muhil" w:date="2022-12-08T13:34:00Z"/>
                <w:rFonts w:ascii="Century Gothic" w:hAnsi="Century Gothic"/>
                <w:kern w:val="8"/>
                <w:szCs w:val="20"/>
                <w:lang w:val="en-US" w:eastAsia="en-US"/>
              </w:rPr>
            </w:pPr>
          </w:p>
        </w:tc>
        <w:tc>
          <w:tcPr>
            <w:tcW w:w="992" w:type="dxa"/>
            <w:vAlign w:val="center"/>
          </w:tcPr>
          <w:p w14:paraId="17DCA01E" w14:textId="77777777" w:rsidR="00F71F56" w:rsidRPr="00497E67" w:rsidRDefault="00F71F56" w:rsidP="00D30F6E">
            <w:pPr>
              <w:widowControl w:val="0"/>
              <w:snapToGrid w:val="0"/>
              <w:ind w:left="0"/>
              <w:jc w:val="center"/>
              <w:rPr>
                <w:ins w:id="4903" w:author="Kennedy, Muhil" w:date="2022-12-08T13:34:00Z"/>
                <w:rFonts w:ascii="Century Gothic" w:hAnsi="Century Gothic"/>
                <w:b/>
                <w:kern w:val="8"/>
                <w:szCs w:val="20"/>
                <w:lang w:val="en-US" w:eastAsia="en-US"/>
              </w:rPr>
            </w:pPr>
            <w:ins w:id="4904" w:author="Kennedy, Muhil" w:date="2022-12-08T13:34:00Z">
              <w:r w:rsidRPr="00497E67">
                <w:rPr>
                  <w:rFonts w:ascii="Century Gothic" w:hAnsi="Century Gothic"/>
                  <w:b/>
                  <w:kern w:val="8"/>
                  <w:szCs w:val="20"/>
                  <w:lang w:val="en-US" w:eastAsia="en-US"/>
                </w:rPr>
                <w:t>Name:</w:t>
              </w:r>
            </w:ins>
          </w:p>
        </w:tc>
        <w:tc>
          <w:tcPr>
            <w:tcW w:w="3544" w:type="dxa"/>
            <w:tcBorders>
              <w:top w:val="single" w:sz="6" w:space="0" w:color="auto"/>
              <w:bottom w:val="single" w:sz="6" w:space="0" w:color="auto"/>
            </w:tcBorders>
            <w:vAlign w:val="center"/>
          </w:tcPr>
          <w:p w14:paraId="05F76CE7" w14:textId="77777777" w:rsidR="00F71F56" w:rsidRPr="00497E67" w:rsidDel="00E22EB3" w:rsidRDefault="00F71F56" w:rsidP="00D30F6E">
            <w:pPr>
              <w:widowControl w:val="0"/>
              <w:snapToGrid w:val="0"/>
              <w:ind w:left="0"/>
              <w:jc w:val="center"/>
              <w:rPr>
                <w:ins w:id="4905" w:author="Kennedy, Muhil" w:date="2022-12-08T13:34:00Z"/>
                <w:rFonts w:ascii="Century Gothic" w:hAnsi="Century Gothic"/>
                <w:kern w:val="8"/>
                <w:szCs w:val="20"/>
                <w:lang w:val="en-US" w:eastAsia="en-US"/>
              </w:rPr>
            </w:pPr>
          </w:p>
        </w:tc>
        <w:tc>
          <w:tcPr>
            <w:tcW w:w="256" w:type="dxa"/>
          </w:tcPr>
          <w:p w14:paraId="001990C5" w14:textId="77777777" w:rsidR="00F71F56" w:rsidRPr="00497E67" w:rsidDel="00E22EB3" w:rsidRDefault="00F71F56" w:rsidP="00D30F6E">
            <w:pPr>
              <w:widowControl w:val="0"/>
              <w:snapToGrid w:val="0"/>
              <w:ind w:left="0"/>
              <w:jc w:val="center"/>
              <w:rPr>
                <w:ins w:id="4906" w:author="Kennedy, Muhil" w:date="2022-12-08T13:34:00Z"/>
                <w:rFonts w:ascii="Century Gothic" w:hAnsi="Century Gothic"/>
                <w:kern w:val="8"/>
                <w:szCs w:val="20"/>
                <w:lang w:val="en-US" w:eastAsia="en-US"/>
              </w:rPr>
            </w:pPr>
          </w:p>
        </w:tc>
      </w:tr>
      <w:tr w:rsidR="00F71F56" w:rsidRPr="00497E67" w14:paraId="51C007C3" w14:textId="77777777" w:rsidTr="00D30F6E">
        <w:trPr>
          <w:trHeight w:val="454"/>
          <w:ins w:id="4907" w:author="Kennedy, Muhil" w:date="2022-12-08T13:34:00Z"/>
        </w:trPr>
        <w:tc>
          <w:tcPr>
            <w:tcW w:w="1020" w:type="dxa"/>
            <w:vAlign w:val="bottom"/>
          </w:tcPr>
          <w:p w14:paraId="2103BF42" w14:textId="77777777" w:rsidR="00F71F56" w:rsidRPr="00497E67" w:rsidRDefault="00F71F56" w:rsidP="00D30F6E">
            <w:pPr>
              <w:widowControl w:val="0"/>
              <w:snapToGrid w:val="0"/>
              <w:ind w:left="0"/>
              <w:jc w:val="left"/>
              <w:rPr>
                <w:ins w:id="4908" w:author="Kennedy, Muhil" w:date="2022-12-08T13:34:00Z"/>
                <w:rFonts w:ascii="Century Gothic" w:hAnsi="Century Gothic"/>
                <w:b/>
                <w:kern w:val="8"/>
                <w:szCs w:val="20"/>
                <w:lang w:val="en-US" w:eastAsia="en-US"/>
              </w:rPr>
            </w:pPr>
          </w:p>
        </w:tc>
        <w:tc>
          <w:tcPr>
            <w:tcW w:w="3543" w:type="dxa"/>
            <w:tcBorders>
              <w:top w:val="single" w:sz="6" w:space="0" w:color="auto"/>
              <w:bottom w:val="single" w:sz="6" w:space="0" w:color="auto"/>
            </w:tcBorders>
          </w:tcPr>
          <w:p w14:paraId="27CD0D7C" w14:textId="77777777" w:rsidR="00F71F56" w:rsidRPr="00497E67" w:rsidRDefault="00F71F56" w:rsidP="00D30F6E">
            <w:pPr>
              <w:widowControl w:val="0"/>
              <w:snapToGrid w:val="0"/>
              <w:ind w:left="0"/>
              <w:jc w:val="center"/>
              <w:rPr>
                <w:ins w:id="4909" w:author="Kennedy, Muhil" w:date="2022-12-08T13:34:00Z"/>
                <w:rFonts w:ascii="Century Gothic" w:hAnsi="Century Gothic"/>
                <w:kern w:val="8"/>
                <w:szCs w:val="20"/>
                <w:lang w:val="en-US" w:eastAsia="en-US"/>
              </w:rPr>
            </w:pPr>
          </w:p>
        </w:tc>
        <w:tc>
          <w:tcPr>
            <w:tcW w:w="284" w:type="dxa"/>
          </w:tcPr>
          <w:p w14:paraId="008B24F8" w14:textId="77777777" w:rsidR="00F71F56" w:rsidRPr="00497E67" w:rsidRDefault="00F71F56" w:rsidP="00D30F6E">
            <w:pPr>
              <w:widowControl w:val="0"/>
              <w:snapToGrid w:val="0"/>
              <w:ind w:left="0"/>
              <w:jc w:val="center"/>
              <w:rPr>
                <w:ins w:id="4910" w:author="Kennedy, Muhil" w:date="2022-12-08T13:34:00Z"/>
                <w:rFonts w:ascii="Century Gothic" w:hAnsi="Century Gothic"/>
                <w:kern w:val="8"/>
                <w:szCs w:val="20"/>
                <w:lang w:val="en-US" w:eastAsia="en-US"/>
              </w:rPr>
            </w:pPr>
          </w:p>
          <w:p w14:paraId="7515E62D" w14:textId="77777777" w:rsidR="00F71F56" w:rsidRPr="00497E67" w:rsidRDefault="00F71F56" w:rsidP="00D30F6E">
            <w:pPr>
              <w:widowControl w:val="0"/>
              <w:snapToGrid w:val="0"/>
              <w:ind w:left="0"/>
              <w:jc w:val="left"/>
              <w:rPr>
                <w:ins w:id="4911" w:author="Kennedy, Muhil" w:date="2022-12-08T13:34:00Z"/>
                <w:rFonts w:ascii="Century Gothic" w:hAnsi="Century Gothic"/>
                <w:kern w:val="8"/>
                <w:szCs w:val="20"/>
                <w:lang w:val="en-US" w:eastAsia="en-US"/>
              </w:rPr>
            </w:pPr>
          </w:p>
        </w:tc>
        <w:tc>
          <w:tcPr>
            <w:tcW w:w="992" w:type="dxa"/>
            <w:vAlign w:val="bottom"/>
          </w:tcPr>
          <w:p w14:paraId="642C535E" w14:textId="77777777" w:rsidR="00F71F56" w:rsidRPr="00497E67" w:rsidRDefault="00F71F56" w:rsidP="00D30F6E">
            <w:pPr>
              <w:widowControl w:val="0"/>
              <w:snapToGrid w:val="0"/>
              <w:ind w:left="0"/>
              <w:jc w:val="left"/>
              <w:rPr>
                <w:ins w:id="4912" w:author="Kennedy, Muhil" w:date="2022-12-08T13:34:00Z"/>
                <w:rFonts w:ascii="Century Gothic" w:hAnsi="Century Gothic"/>
                <w:b/>
                <w:kern w:val="8"/>
                <w:szCs w:val="20"/>
                <w:lang w:val="en-US" w:eastAsia="en-US"/>
              </w:rPr>
            </w:pPr>
          </w:p>
          <w:p w14:paraId="13872EAB" w14:textId="77777777" w:rsidR="00F71F56" w:rsidRPr="00497E67" w:rsidRDefault="00F71F56" w:rsidP="00D30F6E">
            <w:pPr>
              <w:widowControl w:val="0"/>
              <w:snapToGrid w:val="0"/>
              <w:ind w:left="0"/>
              <w:jc w:val="left"/>
              <w:rPr>
                <w:ins w:id="4913" w:author="Kennedy, Muhil" w:date="2022-12-08T13:34:00Z"/>
                <w:rFonts w:ascii="Century Gothic" w:hAnsi="Century Gothic"/>
                <w:b/>
                <w:kern w:val="8"/>
                <w:szCs w:val="20"/>
                <w:lang w:val="en-US" w:eastAsia="en-US"/>
              </w:rPr>
            </w:pPr>
          </w:p>
        </w:tc>
        <w:tc>
          <w:tcPr>
            <w:tcW w:w="3544" w:type="dxa"/>
            <w:tcBorders>
              <w:top w:val="single" w:sz="6" w:space="0" w:color="auto"/>
              <w:bottom w:val="single" w:sz="6" w:space="0" w:color="auto"/>
            </w:tcBorders>
          </w:tcPr>
          <w:p w14:paraId="441610B7" w14:textId="77777777" w:rsidR="00F71F56" w:rsidRPr="00497E67" w:rsidRDefault="00F71F56" w:rsidP="00D30F6E">
            <w:pPr>
              <w:widowControl w:val="0"/>
              <w:snapToGrid w:val="0"/>
              <w:ind w:left="0"/>
              <w:jc w:val="center"/>
              <w:rPr>
                <w:ins w:id="4914" w:author="Kennedy, Muhil" w:date="2022-12-08T13:34:00Z"/>
                <w:rFonts w:ascii="Century Gothic" w:hAnsi="Century Gothic"/>
                <w:kern w:val="8"/>
                <w:szCs w:val="20"/>
                <w:lang w:val="en-US" w:eastAsia="en-US"/>
              </w:rPr>
            </w:pPr>
          </w:p>
          <w:p w14:paraId="1D8C17F8" w14:textId="77777777" w:rsidR="00F71F56" w:rsidRPr="00497E67" w:rsidRDefault="00F71F56" w:rsidP="00D30F6E">
            <w:pPr>
              <w:widowControl w:val="0"/>
              <w:snapToGrid w:val="0"/>
              <w:ind w:left="0"/>
              <w:jc w:val="center"/>
              <w:rPr>
                <w:ins w:id="4915" w:author="Kennedy, Muhil" w:date="2022-12-08T13:34:00Z"/>
                <w:rFonts w:ascii="Century Gothic" w:hAnsi="Century Gothic"/>
                <w:kern w:val="8"/>
                <w:szCs w:val="20"/>
                <w:lang w:val="en-US" w:eastAsia="en-US"/>
              </w:rPr>
            </w:pPr>
          </w:p>
          <w:p w14:paraId="2280569E" w14:textId="77777777" w:rsidR="00F71F56" w:rsidRPr="00497E67" w:rsidRDefault="00F71F56" w:rsidP="00D30F6E">
            <w:pPr>
              <w:widowControl w:val="0"/>
              <w:snapToGrid w:val="0"/>
              <w:ind w:left="0"/>
              <w:jc w:val="center"/>
              <w:rPr>
                <w:ins w:id="4916" w:author="Kennedy, Muhil" w:date="2022-12-08T13:34:00Z"/>
                <w:rFonts w:ascii="Century Gothic" w:hAnsi="Century Gothic"/>
                <w:kern w:val="8"/>
                <w:szCs w:val="20"/>
                <w:lang w:val="en-US" w:eastAsia="en-US"/>
              </w:rPr>
            </w:pPr>
          </w:p>
        </w:tc>
        <w:tc>
          <w:tcPr>
            <w:tcW w:w="256" w:type="dxa"/>
          </w:tcPr>
          <w:p w14:paraId="3087B6DA" w14:textId="77777777" w:rsidR="00F71F56" w:rsidRPr="00497E67" w:rsidRDefault="00F71F56" w:rsidP="00D30F6E">
            <w:pPr>
              <w:widowControl w:val="0"/>
              <w:snapToGrid w:val="0"/>
              <w:ind w:left="0"/>
              <w:jc w:val="center"/>
              <w:rPr>
                <w:ins w:id="4917" w:author="Kennedy, Muhil" w:date="2022-12-08T13:34:00Z"/>
                <w:rFonts w:ascii="Century Gothic" w:hAnsi="Century Gothic"/>
                <w:kern w:val="8"/>
                <w:szCs w:val="20"/>
                <w:lang w:val="en-US" w:eastAsia="en-US"/>
              </w:rPr>
            </w:pPr>
          </w:p>
          <w:p w14:paraId="617E9FA9" w14:textId="77777777" w:rsidR="00F71F56" w:rsidRPr="00497E67" w:rsidRDefault="00F71F56" w:rsidP="00D30F6E">
            <w:pPr>
              <w:widowControl w:val="0"/>
              <w:snapToGrid w:val="0"/>
              <w:ind w:left="0"/>
              <w:jc w:val="center"/>
              <w:rPr>
                <w:ins w:id="4918" w:author="Kennedy, Muhil" w:date="2022-12-08T13:34:00Z"/>
                <w:rFonts w:ascii="Century Gothic" w:hAnsi="Century Gothic"/>
                <w:kern w:val="8"/>
                <w:szCs w:val="20"/>
                <w:lang w:val="en-US" w:eastAsia="en-US"/>
              </w:rPr>
            </w:pPr>
          </w:p>
        </w:tc>
      </w:tr>
      <w:tr w:rsidR="00F71F56" w:rsidRPr="00497E67" w14:paraId="69857DA5" w14:textId="77777777" w:rsidTr="00D30F6E">
        <w:trPr>
          <w:trHeight w:val="454"/>
          <w:ins w:id="4919" w:author="Kennedy, Muhil" w:date="2022-12-08T13:34:00Z"/>
        </w:trPr>
        <w:tc>
          <w:tcPr>
            <w:tcW w:w="1020" w:type="dxa"/>
            <w:vAlign w:val="bottom"/>
          </w:tcPr>
          <w:p w14:paraId="4EF696DC" w14:textId="77777777" w:rsidR="00F71F56" w:rsidRPr="00497E67" w:rsidRDefault="00F71F56" w:rsidP="00D30F6E">
            <w:pPr>
              <w:widowControl w:val="0"/>
              <w:snapToGrid w:val="0"/>
              <w:ind w:left="0"/>
              <w:jc w:val="left"/>
              <w:rPr>
                <w:ins w:id="4920" w:author="Kennedy, Muhil" w:date="2022-12-08T13:34:00Z"/>
                <w:rFonts w:ascii="Century Gothic" w:hAnsi="Century Gothic"/>
                <w:b/>
                <w:kern w:val="8"/>
                <w:szCs w:val="20"/>
                <w:lang w:val="en-US" w:eastAsia="en-US"/>
              </w:rPr>
            </w:pPr>
          </w:p>
        </w:tc>
        <w:tc>
          <w:tcPr>
            <w:tcW w:w="3543" w:type="dxa"/>
            <w:tcBorders>
              <w:top w:val="single" w:sz="6" w:space="0" w:color="auto"/>
            </w:tcBorders>
          </w:tcPr>
          <w:p w14:paraId="650659A6" w14:textId="77777777" w:rsidR="00F71F56" w:rsidRPr="00497E67" w:rsidRDefault="00F71F56" w:rsidP="00D30F6E">
            <w:pPr>
              <w:widowControl w:val="0"/>
              <w:snapToGrid w:val="0"/>
              <w:ind w:left="0"/>
              <w:jc w:val="center"/>
              <w:rPr>
                <w:ins w:id="4921" w:author="Kennedy, Muhil" w:date="2022-12-08T13:34:00Z"/>
                <w:rFonts w:ascii="Century Gothic" w:hAnsi="Century Gothic"/>
                <w:kern w:val="8"/>
                <w:szCs w:val="20"/>
                <w:lang w:val="en-US" w:eastAsia="en-US"/>
              </w:rPr>
            </w:pPr>
            <w:ins w:id="4922" w:author="Kennedy, Muhil" w:date="2022-12-08T13:34:00Z">
              <w:r w:rsidRPr="00497E67">
                <w:rPr>
                  <w:rFonts w:ascii="Century Gothic" w:hAnsi="Century Gothic"/>
                  <w:b/>
                  <w:kern w:val="8"/>
                  <w:szCs w:val="20"/>
                  <w:lang w:val="en-US" w:eastAsia="en-US"/>
                </w:rPr>
                <w:t>Signature</w:t>
              </w:r>
            </w:ins>
          </w:p>
          <w:p w14:paraId="3FAA2C71" w14:textId="77777777" w:rsidR="00F71F56" w:rsidRPr="00497E67" w:rsidRDefault="00F71F56" w:rsidP="00D30F6E">
            <w:pPr>
              <w:widowControl w:val="0"/>
              <w:snapToGrid w:val="0"/>
              <w:ind w:left="0"/>
              <w:jc w:val="center"/>
              <w:rPr>
                <w:ins w:id="4923" w:author="Kennedy, Muhil" w:date="2022-12-08T13:34:00Z"/>
                <w:rFonts w:ascii="Century Gothic" w:hAnsi="Century Gothic"/>
                <w:kern w:val="8"/>
                <w:szCs w:val="20"/>
                <w:lang w:val="en-US" w:eastAsia="en-US"/>
              </w:rPr>
            </w:pPr>
          </w:p>
          <w:p w14:paraId="7E77BD8B" w14:textId="77777777" w:rsidR="00F71F56" w:rsidRPr="00497E67" w:rsidRDefault="00F71F56" w:rsidP="00D30F6E">
            <w:pPr>
              <w:widowControl w:val="0"/>
              <w:snapToGrid w:val="0"/>
              <w:ind w:left="0"/>
              <w:jc w:val="center"/>
              <w:rPr>
                <w:ins w:id="4924" w:author="Kennedy, Muhil" w:date="2022-12-08T13:34:00Z"/>
                <w:rFonts w:ascii="Century Gothic" w:hAnsi="Century Gothic"/>
                <w:kern w:val="8"/>
                <w:szCs w:val="20"/>
                <w:lang w:val="en-US" w:eastAsia="en-US"/>
              </w:rPr>
            </w:pPr>
          </w:p>
        </w:tc>
        <w:tc>
          <w:tcPr>
            <w:tcW w:w="284" w:type="dxa"/>
          </w:tcPr>
          <w:p w14:paraId="52AF7D2C" w14:textId="77777777" w:rsidR="00F71F56" w:rsidRPr="00497E67" w:rsidRDefault="00F71F56" w:rsidP="00D30F6E">
            <w:pPr>
              <w:widowControl w:val="0"/>
              <w:snapToGrid w:val="0"/>
              <w:ind w:left="0"/>
              <w:jc w:val="center"/>
              <w:rPr>
                <w:ins w:id="4925" w:author="Kennedy, Muhil" w:date="2022-12-08T13:34:00Z"/>
                <w:rFonts w:ascii="Century Gothic" w:hAnsi="Century Gothic"/>
                <w:kern w:val="8"/>
                <w:szCs w:val="20"/>
                <w:lang w:val="en-US" w:eastAsia="en-US"/>
              </w:rPr>
            </w:pPr>
          </w:p>
          <w:p w14:paraId="3161EE9B" w14:textId="77777777" w:rsidR="00F71F56" w:rsidRPr="00497E67" w:rsidRDefault="00F71F56" w:rsidP="00D30F6E">
            <w:pPr>
              <w:widowControl w:val="0"/>
              <w:snapToGrid w:val="0"/>
              <w:ind w:left="0"/>
              <w:jc w:val="left"/>
              <w:rPr>
                <w:ins w:id="4926" w:author="Kennedy, Muhil" w:date="2022-12-08T13:34:00Z"/>
                <w:rFonts w:ascii="Century Gothic" w:hAnsi="Century Gothic"/>
                <w:kern w:val="8"/>
                <w:szCs w:val="20"/>
                <w:lang w:val="en-US" w:eastAsia="en-US"/>
              </w:rPr>
            </w:pPr>
          </w:p>
        </w:tc>
        <w:tc>
          <w:tcPr>
            <w:tcW w:w="992" w:type="dxa"/>
            <w:vAlign w:val="bottom"/>
          </w:tcPr>
          <w:p w14:paraId="150B802F" w14:textId="77777777" w:rsidR="00F71F56" w:rsidRPr="00497E67" w:rsidRDefault="00F71F56" w:rsidP="00D30F6E">
            <w:pPr>
              <w:widowControl w:val="0"/>
              <w:snapToGrid w:val="0"/>
              <w:ind w:left="0"/>
              <w:jc w:val="left"/>
              <w:rPr>
                <w:ins w:id="4927" w:author="Kennedy, Muhil" w:date="2022-12-08T13:34:00Z"/>
                <w:rFonts w:ascii="Century Gothic" w:hAnsi="Century Gothic"/>
                <w:b/>
                <w:kern w:val="8"/>
                <w:szCs w:val="20"/>
                <w:lang w:val="en-US" w:eastAsia="en-US"/>
              </w:rPr>
            </w:pPr>
          </w:p>
        </w:tc>
        <w:tc>
          <w:tcPr>
            <w:tcW w:w="3544" w:type="dxa"/>
            <w:tcBorders>
              <w:top w:val="single" w:sz="6" w:space="0" w:color="auto"/>
            </w:tcBorders>
          </w:tcPr>
          <w:p w14:paraId="754156AD" w14:textId="77777777" w:rsidR="00F71F56" w:rsidRPr="00497E67" w:rsidRDefault="00F71F56" w:rsidP="00D30F6E">
            <w:pPr>
              <w:widowControl w:val="0"/>
              <w:snapToGrid w:val="0"/>
              <w:ind w:left="0"/>
              <w:jc w:val="center"/>
              <w:rPr>
                <w:ins w:id="4928" w:author="Kennedy, Muhil" w:date="2022-12-08T13:34:00Z"/>
                <w:rFonts w:ascii="Century Gothic" w:hAnsi="Century Gothic"/>
                <w:kern w:val="8"/>
                <w:szCs w:val="20"/>
                <w:lang w:val="en-US" w:eastAsia="en-US"/>
              </w:rPr>
            </w:pPr>
            <w:ins w:id="4929" w:author="Kennedy, Muhil" w:date="2022-12-08T13:34:00Z">
              <w:r w:rsidRPr="00497E67">
                <w:rPr>
                  <w:rFonts w:ascii="Century Gothic" w:hAnsi="Century Gothic"/>
                  <w:b/>
                  <w:kern w:val="8"/>
                  <w:szCs w:val="20"/>
                  <w:lang w:val="en-US" w:eastAsia="en-US"/>
                </w:rPr>
                <w:t>Signature</w:t>
              </w:r>
            </w:ins>
          </w:p>
        </w:tc>
        <w:tc>
          <w:tcPr>
            <w:tcW w:w="256" w:type="dxa"/>
          </w:tcPr>
          <w:p w14:paraId="66A70F40" w14:textId="77777777" w:rsidR="00F71F56" w:rsidRPr="00497E67" w:rsidRDefault="00F71F56" w:rsidP="00D30F6E">
            <w:pPr>
              <w:widowControl w:val="0"/>
              <w:snapToGrid w:val="0"/>
              <w:ind w:left="0"/>
              <w:jc w:val="center"/>
              <w:rPr>
                <w:ins w:id="4930" w:author="Kennedy, Muhil" w:date="2022-12-08T13:34:00Z"/>
                <w:rFonts w:ascii="Century Gothic" w:hAnsi="Century Gothic"/>
                <w:kern w:val="8"/>
                <w:szCs w:val="20"/>
                <w:lang w:val="en-US" w:eastAsia="en-US"/>
              </w:rPr>
            </w:pPr>
          </w:p>
          <w:p w14:paraId="3200F360" w14:textId="77777777" w:rsidR="00F71F56" w:rsidRPr="00497E67" w:rsidRDefault="00F71F56" w:rsidP="00D30F6E">
            <w:pPr>
              <w:widowControl w:val="0"/>
              <w:snapToGrid w:val="0"/>
              <w:ind w:left="0"/>
              <w:jc w:val="center"/>
              <w:rPr>
                <w:ins w:id="4931" w:author="Kennedy, Muhil" w:date="2022-12-08T13:34:00Z"/>
                <w:rFonts w:ascii="Century Gothic" w:hAnsi="Century Gothic"/>
                <w:kern w:val="8"/>
                <w:szCs w:val="20"/>
                <w:lang w:val="en-US" w:eastAsia="en-US"/>
              </w:rPr>
            </w:pPr>
          </w:p>
        </w:tc>
      </w:tr>
      <w:tr w:rsidR="00F71F56" w:rsidRPr="00497E67" w14:paraId="2013BDA6" w14:textId="77777777" w:rsidTr="00D30F6E">
        <w:trPr>
          <w:trHeight w:val="454"/>
          <w:ins w:id="4932" w:author="Kennedy, Muhil" w:date="2022-12-08T13:34:00Z"/>
        </w:trPr>
        <w:tc>
          <w:tcPr>
            <w:tcW w:w="1020" w:type="dxa"/>
            <w:vAlign w:val="center"/>
          </w:tcPr>
          <w:p w14:paraId="4131FFA1" w14:textId="77777777" w:rsidR="00F71F56" w:rsidRPr="00497E67" w:rsidRDefault="00F71F56" w:rsidP="00D30F6E">
            <w:pPr>
              <w:widowControl w:val="0"/>
              <w:snapToGrid w:val="0"/>
              <w:ind w:left="0"/>
              <w:jc w:val="center"/>
              <w:rPr>
                <w:ins w:id="4933" w:author="Kennedy, Muhil" w:date="2022-12-08T13:34:00Z"/>
                <w:rFonts w:ascii="Century Gothic" w:hAnsi="Century Gothic"/>
                <w:b/>
                <w:kern w:val="8"/>
                <w:szCs w:val="20"/>
                <w:lang w:val="en-US" w:eastAsia="en-US"/>
              </w:rPr>
            </w:pPr>
            <w:ins w:id="4934" w:author="Kennedy, Muhil" w:date="2022-12-08T13:34:00Z">
              <w:r w:rsidRPr="00497E67">
                <w:rPr>
                  <w:rFonts w:ascii="Century Gothic" w:hAnsi="Century Gothic"/>
                  <w:b/>
                  <w:kern w:val="8"/>
                  <w:szCs w:val="20"/>
                  <w:lang w:val="en-US" w:eastAsia="en-US"/>
                </w:rPr>
                <w:t>Date:</w:t>
              </w:r>
            </w:ins>
          </w:p>
        </w:tc>
        <w:tc>
          <w:tcPr>
            <w:tcW w:w="3543" w:type="dxa"/>
            <w:tcBorders>
              <w:bottom w:val="single" w:sz="6" w:space="0" w:color="auto"/>
            </w:tcBorders>
            <w:vAlign w:val="center"/>
          </w:tcPr>
          <w:p w14:paraId="3628916A" w14:textId="77777777" w:rsidR="00F71F56" w:rsidRPr="00497E67" w:rsidRDefault="00F71F56" w:rsidP="00D30F6E">
            <w:pPr>
              <w:widowControl w:val="0"/>
              <w:snapToGrid w:val="0"/>
              <w:ind w:left="0"/>
              <w:jc w:val="center"/>
              <w:rPr>
                <w:ins w:id="4935" w:author="Kennedy, Muhil" w:date="2022-12-08T13:34:00Z"/>
                <w:rFonts w:ascii="Century Gothic" w:hAnsi="Century Gothic"/>
                <w:kern w:val="8"/>
                <w:szCs w:val="20"/>
                <w:lang w:val="en-US" w:eastAsia="en-US"/>
              </w:rPr>
            </w:pPr>
          </w:p>
        </w:tc>
        <w:tc>
          <w:tcPr>
            <w:tcW w:w="284" w:type="dxa"/>
            <w:vAlign w:val="center"/>
          </w:tcPr>
          <w:p w14:paraId="4D5F65C0" w14:textId="77777777" w:rsidR="00F71F56" w:rsidRPr="00497E67" w:rsidRDefault="00F71F56" w:rsidP="00D30F6E">
            <w:pPr>
              <w:widowControl w:val="0"/>
              <w:snapToGrid w:val="0"/>
              <w:ind w:left="0"/>
              <w:jc w:val="center"/>
              <w:rPr>
                <w:ins w:id="4936" w:author="Kennedy, Muhil" w:date="2022-12-08T13:34:00Z"/>
                <w:rFonts w:ascii="Century Gothic" w:hAnsi="Century Gothic"/>
                <w:kern w:val="8"/>
                <w:szCs w:val="20"/>
                <w:lang w:val="en-US" w:eastAsia="en-US"/>
              </w:rPr>
            </w:pPr>
          </w:p>
        </w:tc>
        <w:tc>
          <w:tcPr>
            <w:tcW w:w="992" w:type="dxa"/>
            <w:vAlign w:val="center"/>
          </w:tcPr>
          <w:p w14:paraId="5FCF5336" w14:textId="77777777" w:rsidR="00F71F56" w:rsidRPr="00497E67" w:rsidDel="00B15A12" w:rsidRDefault="00F71F56" w:rsidP="00D30F6E">
            <w:pPr>
              <w:widowControl w:val="0"/>
              <w:snapToGrid w:val="0"/>
              <w:ind w:left="0"/>
              <w:jc w:val="center"/>
              <w:rPr>
                <w:ins w:id="4937" w:author="Kennedy, Muhil" w:date="2022-12-08T13:34:00Z"/>
                <w:rFonts w:ascii="Century Gothic" w:hAnsi="Century Gothic"/>
                <w:b/>
                <w:kern w:val="8"/>
                <w:szCs w:val="20"/>
                <w:lang w:val="en-US" w:eastAsia="en-US"/>
              </w:rPr>
            </w:pPr>
            <w:ins w:id="4938" w:author="Kennedy, Muhil" w:date="2022-12-08T13:34:00Z">
              <w:r w:rsidRPr="00497E67">
                <w:rPr>
                  <w:rFonts w:ascii="Century Gothic" w:hAnsi="Century Gothic"/>
                  <w:b/>
                  <w:kern w:val="8"/>
                  <w:szCs w:val="20"/>
                  <w:lang w:val="en-US" w:eastAsia="en-US"/>
                </w:rPr>
                <w:t>Date:</w:t>
              </w:r>
            </w:ins>
          </w:p>
        </w:tc>
        <w:tc>
          <w:tcPr>
            <w:tcW w:w="3544" w:type="dxa"/>
            <w:tcBorders>
              <w:bottom w:val="single" w:sz="6" w:space="0" w:color="auto"/>
            </w:tcBorders>
            <w:vAlign w:val="center"/>
          </w:tcPr>
          <w:p w14:paraId="2FB81E01" w14:textId="77777777" w:rsidR="00F71F56" w:rsidRPr="00497E67" w:rsidRDefault="00F71F56" w:rsidP="00D30F6E">
            <w:pPr>
              <w:widowControl w:val="0"/>
              <w:snapToGrid w:val="0"/>
              <w:ind w:left="0"/>
              <w:jc w:val="center"/>
              <w:rPr>
                <w:ins w:id="4939" w:author="Kennedy, Muhil" w:date="2022-12-08T13:34:00Z"/>
                <w:rFonts w:ascii="Century Gothic" w:hAnsi="Century Gothic"/>
                <w:kern w:val="8"/>
                <w:szCs w:val="20"/>
                <w:lang w:val="en-US" w:eastAsia="en-US"/>
              </w:rPr>
            </w:pPr>
          </w:p>
        </w:tc>
        <w:tc>
          <w:tcPr>
            <w:tcW w:w="256" w:type="dxa"/>
          </w:tcPr>
          <w:p w14:paraId="4563C89B" w14:textId="77777777" w:rsidR="00F71F56" w:rsidRPr="00497E67" w:rsidRDefault="00F71F56" w:rsidP="00D30F6E">
            <w:pPr>
              <w:widowControl w:val="0"/>
              <w:snapToGrid w:val="0"/>
              <w:ind w:left="0"/>
              <w:jc w:val="center"/>
              <w:rPr>
                <w:ins w:id="4940" w:author="Kennedy, Muhil" w:date="2022-12-08T13:34:00Z"/>
                <w:rFonts w:ascii="Century Gothic" w:hAnsi="Century Gothic"/>
                <w:kern w:val="8"/>
                <w:szCs w:val="20"/>
                <w:lang w:val="en-US" w:eastAsia="en-US"/>
              </w:rPr>
            </w:pPr>
          </w:p>
        </w:tc>
      </w:tr>
      <w:tr w:rsidR="00F71F56" w:rsidRPr="00497E67" w14:paraId="072122C0" w14:textId="77777777" w:rsidTr="00D30F6E">
        <w:trPr>
          <w:trHeight w:val="454"/>
          <w:ins w:id="4941" w:author="Kennedy, Muhil" w:date="2022-12-08T13:34:00Z"/>
        </w:trPr>
        <w:tc>
          <w:tcPr>
            <w:tcW w:w="1020" w:type="dxa"/>
            <w:vAlign w:val="center"/>
          </w:tcPr>
          <w:p w14:paraId="305F4CE4" w14:textId="77777777" w:rsidR="00F71F56" w:rsidRPr="00497E67" w:rsidRDefault="00F71F56" w:rsidP="00D30F6E">
            <w:pPr>
              <w:widowControl w:val="0"/>
              <w:snapToGrid w:val="0"/>
              <w:ind w:left="0"/>
              <w:jc w:val="center"/>
              <w:rPr>
                <w:ins w:id="4942" w:author="Kennedy, Muhil" w:date="2022-12-08T13:34:00Z"/>
                <w:rFonts w:ascii="Century Gothic" w:hAnsi="Century Gothic"/>
                <w:b/>
                <w:kern w:val="8"/>
                <w:szCs w:val="20"/>
                <w:lang w:val="en-US" w:eastAsia="en-US"/>
              </w:rPr>
            </w:pPr>
            <w:ins w:id="4943" w:author="Kennedy, Muhil" w:date="2022-12-08T13:34:00Z">
              <w:r w:rsidRPr="00497E67">
                <w:rPr>
                  <w:rFonts w:ascii="Century Gothic" w:hAnsi="Century Gothic"/>
                  <w:b/>
                  <w:kern w:val="8"/>
                  <w:szCs w:val="20"/>
                  <w:lang w:val="en-US" w:eastAsia="en-US"/>
                </w:rPr>
                <w:t>Name:</w:t>
              </w:r>
            </w:ins>
          </w:p>
        </w:tc>
        <w:tc>
          <w:tcPr>
            <w:tcW w:w="3543" w:type="dxa"/>
            <w:tcBorders>
              <w:top w:val="single" w:sz="6" w:space="0" w:color="auto"/>
              <w:bottom w:val="single" w:sz="6" w:space="0" w:color="auto"/>
            </w:tcBorders>
            <w:vAlign w:val="center"/>
          </w:tcPr>
          <w:p w14:paraId="53159A86" w14:textId="77777777" w:rsidR="00F71F56" w:rsidRPr="00497E67" w:rsidRDefault="00F71F56" w:rsidP="00D30F6E">
            <w:pPr>
              <w:widowControl w:val="0"/>
              <w:snapToGrid w:val="0"/>
              <w:ind w:left="0"/>
              <w:jc w:val="center"/>
              <w:rPr>
                <w:ins w:id="4944" w:author="Kennedy, Muhil" w:date="2022-12-08T13:34:00Z"/>
                <w:rFonts w:ascii="Century Gothic" w:hAnsi="Century Gothic"/>
                <w:kern w:val="8"/>
                <w:szCs w:val="20"/>
                <w:lang w:val="en-US" w:eastAsia="en-US"/>
              </w:rPr>
            </w:pPr>
          </w:p>
        </w:tc>
        <w:tc>
          <w:tcPr>
            <w:tcW w:w="284" w:type="dxa"/>
            <w:vAlign w:val="center"/>
          </w:tcPr>
          <w:p w14:paraId="7ED5DC65" w14:textId="77777777" w:rsidR="00F71F56" w:rsidRPr="00497E67" w:rsidRDefault="00F71F56" w:rsidP="00D30F6E">
            <w:pPr>
              <w:widowControl w:val="0"/>
              <w:snapToGrid w:val="0"/>
              <w:ind w:left="0"/>
              <w:jc w:val="center"/>
              <w:rPr>
                <w:ins w:id="4945" w:author="Kennedy, Muhil" w:date="2022-12-08T13:34:00Z"/>
                <w:rFonts w:ascii="Century Gothic" w:hAnsi="Century Gothic"/>
                <w:kern w:val="8"/>
                <w:szCs w:val="20"/>
                <w:lang w:val="en-US" w:eastAsia="en-US"/>
              </w:rPr>
            </w:pPr>
          </w:p>
        </w:tc>
        <w:tc>
          <w:tcPr>
            <w:tcW w:w="992" w:type="dxa"/>
            <w:vAlign w:val="center"/>
          </w:tcPr>
          <w:p w14:paraId="6D750719" w14:textId="77777777" w:rsidR="00F71F56" w:rsidRPr="00497E67" w:rsidRDefault="00F71F56" w:rsidP="00D30F6E">
            <w:pPr>
              <w:widowControl w:val="0"/>
              <w:snapToGrid w:val="0"/>
              <w:ind w:left="0"/>
              <w:jc w:val="center"/>
              <w:rPr>
                <w:ins w:id="4946" w:author="Kennedy, Muhil" w:date="2022-12-08T13:34:00Z"/>
                <w:rFonts w:ascii="Century Gothic" w:hAnsi="Century Gothic"/>
                <w:b/>
                <w:kern w:val="8"/>
                <w:szCs w:val="20"/>
                <w:lang w:val="en-US" w:eastAsia="en-US"/>
              </w:rPr>
            </w:pPr>
            <w:ins w:id="4947" w:author="Kennedy, Muhil" w:date="2022-12-08T13:34:00Z">
              <w:r w:rsidRPr="00497E67">
                <w:rPr>
                  <w:rFonts w:ascii="Century Gothic" w:hAnsi="Century Gothic"/>
                  <w:b/>
                  <w:kern w:val="8"/>
                  <w:szCs w:val="20"/>
                  <w:lang w:val="en-US" w:eastAsia="en-US"/>
                </w:rPr>
                <w:t>Name:</w:t>
              </w:r>
            </w:ins>
          </w:p>
        </w:tc>
        <w:tc>
          <w:tcPr>
            <w:tcW w:w="3544" w:type="dxa"/>
            <w:tcBorders>
              <w:top w:val="single" w:sz="6" w:space="0" w:color="auto"/>
              <w:bottom w:val="single" w:sz="6" w:space="0" w:color="auto"/>
            </w:tcBorders>
            <w:vAlign w:val="center"/>
          </w:tcPr>
          <w:p w14:paraId="3D9E4663" w14:textId="77777777" w:rsidR="00F71F56" w:rsidRPr="00497E67" w:rsidRDefault="00F71F56" w:rsidP="00D30F6E">
            <w:pPr>
              <w:widowControl w:val="0"/>
              <w:snapToGrid w:val="0"/>
              <w:ind w:left="0"/>
              <w:jc w:val="center"/>
              <w:rPr>
                <w:ins w:id="4948" w:author="Kennedy, Muhil" w:date="2022-12-08T13:34:00Z"/>
                <w:rFonts w:ascii="Century Gothic" w:hAnsi="Century Gothic"/>
                <w:kern w:val="8"/>
                <w:szCs w:val="20"/>
                <w:lang w:val="en-US" w:eastAsia="en-US"/>
              </w:rPr>
            </w:pPr>
          </w:p>
        </w:tc>
        <w:tc>
          <w:tcPr>
            <w:tcW w:w="256" w:type="dxa"/>
          </w:tcPr>
          <w:p w14:paraId="7BFF2AFD" w14:textId="77777777" w:rsidR="00F71F56" w:rsidRPr="00497E67" w:rsidRDefault="00F71F56" w:rsidP="00D30F6E">
            <w:pPr>
              <w:widowControl w:val="0"/>
              <w:snapToGrid w:val="0"/>
              <w:ind w:left="0"/>
              <w:jc w:val="center"/>
              <w:rPr>
                <w:ins w:id="4949" w:author="Kennedy, Muhil" w:date="2022-12-08T13:34:00Z"/>
                <w:rFonts w:ascii="Century Gothic" w:hAnsi="Century Gothic"/>
                <w:kern w:val="8"/>
                <w:szCs w:val="20"/>
                <w:lang w:val="en-US" w:eastAsia="en-US"/>
              </w:rPr>
            </w:pPr>
          </w:p>
        </w:tc>
      </w:tr>
      <w:tr w:rsidR="00F71F56" w:rsidRPr="00497E67" w14:paraId="1B2E27D8" w14:textId="77777777" w:rsidTr="00D30F6E">
        <w:trPr>
          <w:trHeight w:val="454"/>
          <w:ins w:id="4950" w:author="Kennedy, Muhil" w:date="2022-12-08T13:34:00Z"/>
        </w:trPr>
        <w:tc>
          <w:tcPr>
            <w:tcW w:w="1020" w:type="dxa"/>
            <w:vAlign w:val="bottom"/>
          </w:tcPr>
          <w:p w14:paraId="1D3ED686" w14:textId="77777777" w:rsidR="00F71F56" w:rsidRPr="00497E67" w:rsidRDefault="00F71F56" w:rsidP="00D30F6E">
            <w:pPr>
              <w:widowControl w:val="0"/>
              <w:snapToGrid w:val="0"/>
              <w:ind w:left="0"/>
              <w:jc w:val="left"/>
              <w:rPr>
                <w:ins w:id="4951" w:author="Kennedy, Muhil" w:date="2022-12-08T13:34:00Z"/>
                <w:rFonts w:ascii="Century Gothic" w:hAnsi="Century Gothic"/>
                <w:b/>
                <w:kern w:val="8"/>
                <w:szCs w:val="20"/>
                <w:lang w:val="en-US" w:eastAsia="en-US"/>
              </w:rPr>
            </w:pPr>
          </w:p>
          <w:p w14:paraId="0EB8A40E" w14:textId="77777777" w:rsidR="00F71F56" w:rsidRPr="00497E67" w:rsidRDefault="00F71F56" w:rsidP="00D30F6E">
            <w:pPr>
              <w:widowControl w:val="0"/>
              <w:snapToGrid w:val="0"/>
              <w:ind w:left="0"/>
              <w:jc w:val="left"/>
              <w:rPr>
                <w:ins w:id="4952" w:author="Kennedy, Muhil" w:date="2022-12-08T13:34:00Z"/>
                <w:rFonts w:ascii="Century Gothic" w:hAnsi="Century Gothic"/>
                <w:b/>
                <w:kern w:val="8"/>
                <w:szCs w:val="20"/>
                <w:lang w:val="en-US" w:eastAsia="en-US"/>
              </w:rPr>
            </w:pPr>
          </w:p>
        </w:tc>
        <w:tc>
          <w:tcPr>
            <w:tcW w:w="3543" w:type="dxa"/>
            <w:tcBorders>
              <w:top w:val="single" w:sz="6" w:space="0" w:color="auto"/>
              <w:bottom w:val="single" w:sz="6" w:space="0" w:color="auto"/>
            </w:tcBorders>
          </w:tcPr>
          <w:p w14:paraId="5C7A6A9A" w14:textId="77777777" w:rsidR="00F71F56" w:rsidRPr="00497E67" w:rsidRDefault="00F71F56" w:rsidP="00D30F6E">
            <w:pPr>
              <w:widowControl w:val="0"/>
              <w:snapToGrid w:val="0"/>
              <w:ind w:left="0"/>
              <w:jc w:val="left"/>
              <w:rPr>
                <w:ins w:id="4953" w:author="Kennedy, Muhil" w:date="2022-12-08T13:34:00Z"/>
                <w:rFonts w:ascii="Century Gothic" w:hAnsi="Century Gothic"/>
                <w:kern w:val="8"/>
                <w:szCs w:val="20"/>
                <w:lang w:val="en-US" w:eastAsia="en-US"/>
              </w:rPr>
            </w:pPr>
          </w:p>
        </w:tc>
        <w:tc>
          <w:tcPr>
            <w:tcW w:w="284" w:type="dxa"/>
          </w:tcPr>
          <w:p w14:paraId="5F5874A7" w14:textId="77777777" w:rsidR="00F71F56" w:rsidRPr="00497E67" w:rsidRDefault="00F71F56" w:rsidP="00D30F6E">
            <w:pPr>
              <w:widowControl w:val="0"/>
              <w:snapToGrid w:val="0"/>
              <w:ind w:left="0"/>
              <w:jc w:val="left"/>
              <w:rPr>
                <w:ins w:id="4954" w:author="Kennedy, Muhil" w:date="2022-12-08T13:34:00Z"/>
                <w:rFonts w:ascii="Century Gothic" w:hAnsi="Century Gothic"/>
                <w:kern w:val="8"/>
                <w:szCs w:val="20"/>
                <w:lang w:val="en-US" w:eastAsia="en-US"/>
              </w:rPr>
            </w:pPr>
          </w:p>
        </w:tc>
        <w:tc>
          <w:tcPr>
            <w:tcW w:w="992" w:type="dxa"/>
            <w:vAlign w:val="bottom"/>
          </w:tcPr>
          <w:p w14:paraId="5F801B49" w14:textId="77777777" w:rsidR="00F71F56" w:rsidRPr="00497E67" w:rsidRDefault="00F71F56" w:rsidP="00D30F6E">
            <w:pPr>
              <w:widowControl w:val="0"/>
              <w:snapToGrid w:val="0"/>
              <w:ind w:left="0"/>
              <w:jc w:val="left"/>
              <w:rPr>
                <w:ins w:id="4955" w:author="Kennedy, Muhil" w:date="2022-12-08T13:34:00Z"/>
                <w:rFonts w:ascii="Century Gothic" w:hAnsi="Century Gothic"/>
                <w:b/>
                <w:kern w:val="8"/>
                <w:szCs w:val="20"/>
                <w:lang w:val="en-US" w:eastAsia="en-US"/>
              </w:rPr>
            </w:pPr>
          </w:p>
          <w:p w14:paraId="50A39995" w14:textId="77777777" w:rsidR="00F71F56" w:rsidRPr="00497E67" w:rsidRDefault="00F71F56" w:rsidP="00D30F6E">
            <w:pPr>
              <w:widowControl w:val="0"/>
              <w:snapToGrid w:val="0"/>
              <w:ind w:left="0"/>
              <w:jc w:val="left"/>
              <w:rPr>
                <w:ins w:id="4956" w:author="Kennedy, Muhil" w:date="2022-12-08T13:34:00Z"/>
                <w:rFonts w:ascii="Century Gothic" w:hAnsi="Century Gothic"/>
                <w:b/>
                <w:kern w:val="8"/>
                <w:szCs w:val="20"/>
                <w:lang w:val="en-US" w:eastAsia="en-US"/>
              </w:rPr>
            </w:pPr>
          </w:p>
        </w:tc>
        <w:tc>
          <w:tcPr>
            <w:tcW w:w="3544" w:type="dxa"/>
            <w:tcBorders>
              <w:top w:val="single" w:sz="6" w:space="0" w:color="auto"/>
              <w:bottom w:val="single" w:sz="6" w:space="0" w:color="auto"/>
            </w:tcBorders>
          </w:tcPr>
          <w:p w14:paraId="2F47CFB5" w14:textId="77777777" w:rsidR="00F71F56" w:rsidRPr="00497E67" w:rsidRDefault="00F71F56" w:rsidP="00D30F6E">
            <w:pPr>
              <w:widowControl w:val="0"/>
              <w:snapToGrid w:val="0"/>
              <w:ind w:left="0"/>
              <w:jc w:val="center"/>
              <w:rPr>
                <w:ins w:id="4957" w:author="Kennedy, Muhil" w:date="2022-12-08T13:34:00Z"/>
                <w:rFonts w:ascii="Century Gothic" w:hAnsi="Century Gothic"/>
                <w:kern w:val="8"/>
                <w:szCs w:val="20"/>
                <w:lang w:val="en-US" w:eastAsia="en-US"/>
              </w:rPr>
            </w:pPr>
          </w:p>
          <w:p w14:paraId="70F81FC7" w14:textId="77777777" w:rsidR="00F71F56" w:rsidRPr="00497E67" w:rsidRDefault="00F71F56" w:rsidP="00D30F6E">
            <w:pPr>
              <w:widowControl w:val="0"/>
              <w:snapToGrid w:val="0"/>
              <w:ind w:left="0"/>
              <w:jc w:val="center"/>
              <w:rPr>
                <w:ins w:id="4958" w:author="Kennedy, Muhil" w:date="2022-12-08T13:34:00Z"/>
                <w:rFonts w:ascii="Century Gothic" w:hAnsi="Century Gothic"/>
                <w:kern w:val="8"/>
                <w:szCs w:val="20"/>
                <w:lang w:val="en-US" w:eastAsia="en-US"/>
              </w:rPr>
            </w:pPr>
          </w:p>
          <w:p w14:paraId="79E80B01" w14:textId="77777777" w:rsidR="00F71F56" w:rsidRPr="00497E67" w:rsidRDefault="00F71F56" w:rsidP="00D30F6E">
            <w:pPr>
              <w:widowControl w:val="0"/>
              <w:snapToGrid w:val="0"/>
              <w:ind w:left="0"/>
              <w:jc w:val="center"/>
              <w:rPr>
                <w:ins w:id="4959" w:author="Kennedy, Muhil" w:date="2022-12-08T13:34:00Z"/>
                <w:rFonts w:ascii="Century Gothic" w:hAnsi="Century Gothic"/>
                <w:kern w:val="8"/>
                <w:szCs w:val="20"/>
                <w:lang w:val="en-US" w:eastAsia="en-US"/>
              </w:rPr>
            </w:pPr>
          </w:p>
        </w:tc>
        <w:tc>
          <w:tcPr>
            <w:tcW w:w="256" w:type="dxa"/>
          </w:tcPr>
          <w:p w14:paraId="55FB0CFD" w14:textId="77777777" w:rsidR="00F71F56" w:rsidRPr="00497E67" w:rsidRDefault="00F71F56" w:rsidP="00D30F6E">
            <w:pPr>
              <w:widowControl w:val="0"/>
              <w:snapToGrid w:val="0"/>
              <w:ind w:left="0"/>
              <w:jc w:val="center"/>
              <w:rPr>
                <w:ins w:id="4960" w:author="Kennedy, Muhil" w:date="2022-12-08T13:34:00Z"/>
                <w:rFonts w:ascii="Century Gothic" w:hAnsi="Century Gothic"/>
                <w:kern w:val="8"/>
                <w:szCs w:val="20"/>
                <w:lang w:val="en-US" w:eastAsia="en-US"/>
              </w:rPr>
            </w:pPr>
          </w:p>
        </w:tc>
      </w:tr>
      <w:tr w:rsidR="00F71F56" w:rsidRPr="00497E67" w14:paraId="096865BF" w14:textId="77777777" w:rsidTr="00D30F6E">
        <w:trPr>
          <w:trHeight w:val="454"/>
          <w:ins w:id="4961" w:author="Kennedy, Muhil" w:date="2022-12-08T13:34:00Z"/>
        </w:trPr>
        <w:tc>
          <w:tcPr>
            <w:tcW w:w="1020" w:type="dxa"/>
          </w:tcPr>
          <w:p w14:paraId="54BB4C74" w14:textId="77777777" w:rsidR="00F71F56" w:rsidRPr="00497E67" w:rsidRDefault="00F71F56" w:rsidP="00D30F6E">
            <w:pPr>
              <w:widowControl w:val="0"/>
              <w:snapToGrid w:val="0"/>
              <w:ind w:left="0"/>
              <w:jc w:val="left"/>
              <w:rPr>
                <w:ins w:id="4962" w:author="Kennedy, Muhil" w:date="2022-12-08T13:34:00Z"/>
                <w:rFonts w:ascii="Century Gothic" w:hAnsi="Century Gothic"/>
                <w:b/>
                <w:kern w:val="8"/>
                <w:szCs w:val="20"/>
                <w:lang w:val="en-US" w:eastAsia="en-US"/>
              </w:rPr>
            </w:pPr>
          </w:p>
        </w:tc>
        <w:tc>
          <w:tcPr>
            <w:tcW w:w="3543" w:type="dxa"/>
            <w:tcBorders>
              <w:top w:val="single" w:sz="6" w:space="0" w:color="auto"/>
            </w:tcBorders>
          </w:tcPr>
          <w:p w14:paraId="3070E6D1" w14:textId="77777777" w:rsidR="00F71F56" w:rsidRPr="00497E67" w:rsidRDefault="00F71F56" w:rsidP="00D30F6E">
            <w:pPr>
              <w:widowControl w:val="0"/>
              <w:snapToGrid w:val="0"/>
              <w:ind w:left="0"/>
              <w:jc w:val="center"/>
              <w:rPr>
                <w:ins w:id="4963" w:author="Kennedy, Muhil" w:date="2022-12-08T13:34:00Z"/>
                <w:rFonts w:ascii="Century Gothic" w:hAnsi="Century Gothic"/>
                <w:kern w:val="8"/>
                <w:szCs w:val="20"/>
                <w:lang w:val="en-US" w:eastAsia="en-US"/>
              </w:rPr>
            </w:pPr>
            <w:ins w:id="4964" w:author="Kennedy, Muhil" w:date="2022-12-08T13:34:00Z">
              <w:r w:rsidRPr="00497E67">
                <w:rPr>
                  <w:rFonts w:ascii="Century Gothic" w:hAnsi="Century Gothic"/>
                  <w:b/>
                  <w:kern w:val="8"/>
                  <w:szCs w:val="20"/>
                  <w:lang w:val="en-US" w:eastAsia="en-US"/>
                </w:rPr>
                <w:t>Signature</w:t>
              </w:r>
            </w:ins>
          </w:p>
        </w:tc>
        <w:tc>
          <w:tcPr>
            <w:tcW w:w="284" w:type="dxa"/>
          </w:tcPr>
          <w:p w14:paraId="7653B03F" w14:textId="77777777" w:rsidR="00F71F56" w:rsidRPr="00497E67" w:rsidRDefault="00F71F56" w:rsidP="00D30F6E">
            <w:pPr>
              <w:widowControl w:val="0"/>
              <w:snapToGrid w:val="0"/>
              <w:ind w:left="0"/>
              <w:jc w:val="left"/>
              <w:rPr>
                <w:ins w:id="4965" w:author="Kennedy, Muhil" w:date="2022-12-08T13:34:00Z"/>
                <w:rFonts w:ascii="Century Gothic" w:hAnsi="Century Gothic"/>
                <w:kern w:val="8"/>
                <w:szCs w:val="20"/>
                <w:lang w:val="en-US" w:eastAsia="en-US"/>
              </w:rPr>
            </w:pPr>
          </w:p>
        </w:tc>
        <w:tc>
          <w:tcPr>
            <w:tcW w:w="992" w:type="dxa"/>
          </w:tcPr>
          <w:p w14:paraId="039D564E" w14:textId="77777777" w:rsidR="00F71F56" w:rsidRPr="00497E67" w:rsidRDefault="00F71F56" w:rsidP="00D30F6E">
            <w:pPr>
              <w:widowControl w:val="0"/>
              <w:snapToGrid w:val="0"/>
              <w:ind w:left="0"/>
              <w:jc w:val="left"/>
              <w:rPr>
                <w:ins w:id="4966" w:author="Kennedy, Muhil" w:date="2022-12-08T13:34:00Z"/>
                <w:rFonts w:ascii="Century Gothic" w:hAnsi="Century Gothic"/>
                <w:b/>
                <w:kern w:val="8"/>
                <w:szCs w:val="20"/>
                <w:lang w:val="en-US" w:eastAsia="en-US"/>
              </w:rPr>
            </w:pPr>
          </w:p>
        </w:tc>
        <w:tc>
          <w:tcPr>
            <w:tcW w:w="3544" w:type="dxa"/>
            <w:tcBorders>
              <w:top w:val="single" w:sz="6" w:space="0" w:color="auto"/>
            </w:tcBorders>
          </w:tcPr>
          <w:p w14:paraId="460493BA" w14:textId="77777777" w:rsidR="00F71F56" w:rsidRPr="00497E67" w:rsidRDefault="00F71F56" w:rsidP="00D30F6E">
            <w:pPr>
              <w:widowControl w:val="0"/>
              <w:snapToGrid w:val="0"/>
              <w:ind w:left="0"/>
              <w:jc w:val="center"/>
              <w:rPr>
                <w:ins w:id="4967" w:author="Kennedy, Muhil" w:date="2022-12-08T13:34:00Z"/>
                <w:rFonts w:ascii="Century Gothic" w:hAnsi="Century Gothic"/>
                <w:kern w:val="8"/>
                <w:szCs w:val="20"/>
                <w:lang w:val="en-US" w:eastAsia="en-US"/>
              </w:rPr>
            </w:pPr>
            <w:ins w:id="4968" w:author="Kennedy, Muhil" w:date="2022-12-08T13:34:00Z">
              <w:r w:rsidRPr="00497E67">
                <w:rPr>
                  <w:rFonts w:ascii="Century Gothic" w:hAnsi="Century Gothic"/>
                  <w:b/>
                  <w:kern w:val="8"/>
                  <w:szCs w:val="20"/>
                  <w:lang w:val="en-US" w:eastAsia="en-US"/>
                </w:rPr>
                <w:t>Signature</w:t>
              </w:r>
            </w:ins>
          </w:p>
        </w:tc>
        <w:tc>
          <w:tcPr>
            <w:tcW w:w="256" w:type="dxa"/>
          </w:tcPr>
          <w:p w14:paraId="38A4128C" w14:textId="77777777" w:rsidR="00F71F56" w:rsidRPr="00497E67" w:rsidRDefault="00F71F56" w:rsidP="00D30F6E">
            <w:pPr>
              <w:widowControl w:val="0"/>
              <w:snapToGrid w:val="0"/>
              <w:ind w:left="0"/>
              <w:jc w:val="center"/>
              <w:rPr>
                <w:ins w:id="4969" w:author="Kennedy, Muhil" w:date="2022-12-08T13:34:00Z"/>
                <w:rFonts w:ascii="Century Gothic" w:hAnsi="Century Gothic"/>
                <w:kern w:val="8"/>
                <w:szCs w:val="20"/>
                <w:lang w:val="en-US" w:eastAsia="en-US"/>
              </w:rPr>
            </w:pPr>
          </w:p>
        </w:tc>
      </w:tr>
    </w:tbl>
    <w:p w14:paraId="0513FE8C" w14:textId="77777777" w:rsidR="00F71F56" w:rsidRPr="00497E67" w:rsidRDefault="00F71F56" w:rsidP="00F71F56">
      <w:pPr>
        <w:pStyle w:val="Retrait1"/>
        <w:widowControl w:val="0"/>
        <w:snapToGrid w:val="0"/>
        <w:spacing w:before="0" w:after="0"/>
        <w:ind w:left="142"/>
        <w:rPr>
          <w:ins w:id="4970" w:author="Kennedy, Muhil" w:date="2022-12-08T13:34:00Z"/>
          <w:rFonts w:ascii="Century Gothic" w:hAnsi="Century Gothic"/>
          <w:b/>
          <w:lang w:val="en-GB"/>
        </w:rPr>
      </w:pPr>
    </w:p>
    <w:p w14:paraId="6B18F023" w14:textId="77777777" w:rsidR="00F71F56" w:rsidRDefault="00F71F56" w:rsidP="00F71F56">
      <w:pPr>
        <w:pStyle w:val="Retrait1"/>
        <w:widowControl w:val="0"/>
        <w:snapToGrid w:val="0"/>
        <w:spacing w:before="0" w:after="0"/>
        <w:ind w:left="142"/>
        <w:rPr>
          <w:ins w:id="4971" w:author="Kennedy, Muhil" w:date="2022-12-08T13:34:00Z"/>
          <w:rFonts w:ascii="Century Gothic" w:hAnsi="Century Gothic"/>
          <w:b/>
          <w:lang w:val="en-GB"/>
        </w:rPr>
      </w:pPr>
    </w:p>
    <w:p w14:paraId="36C16028" w14:textId="77777777" w:rsidR="00F71F56" w:rsidRPr="00497E67" w:rsidRDefault="00F71F56" w:rsidP="00F71F56">
      <w:pPr>
        <w:pStyle w:val="Retrait1"/>
        <w:widowControl w:val="0"/>
        <w:snapToGrid w:val="0"/>
        <w:spacing w:before="0" w:after="0"/>
        <w:ind w:left="0"/>
        <w:rPr>
          <w:ins w:id="4972" w:author="Kennedy, Muhil" w:date="2022-12-08T13:34:00Z"/>
          <w:rFonts w:ascii="Century Gothic" w:hAnsi="Century Gothic"/>
          <w:b/>
          <w:lang w:val="en-GB"/>
        </w:rPr>
      </w:pPr>
    </w:p>
    <w:p w14:paraId="3392B8AC" w14:textId="77777777" w:rsidR="00F71F56" w:rsidRPr="00F62AE3" w:rsidRDefault="00F71F56" w:rsidP="00F71F56">
      <w:pPr>
        <w:pStyle w:val="FaureciaAnlagenberschrift"/>
        <w:rPr>
          <w:ins w:id="4973" w:author="Kennedy, Muhil" w:date="2022-12-08T13:34:00Z"/>
          <w:lang w:val="en-US"/>
        </w:rPr>
      </w:pPr>
      <w:ins w:id="4974" w:author="Kennedy, Muhil" w:date="2022-12-08T13:34:00Z">
        <w:r w:rsidRPr="00F62AE3">
          <w:rPr>
            <w:lang w:val="en-US"/>
          </w:rPr>
          <w:t xml:space="preserve">Appendix A: Declaration of Participation </w:t>
        </w:r>
      </w:ins>
    </w:p>
    <w:p w14:paraId="1EC365AB" w14:textId="77777777" w:rsidR="00F71F56" w:rsidRPr="00112BCA" w:rsidRDefault="00F71F56" w:rsidP="00F71F56">
      <w:pPr>
        <w:pStyle w:val="BodyTextIndent"/>
        <w:widowControl w:val="0"/>
        <w:snapToGrid w:val="0"/>
        <w:ind w:left="0"/>
        <w:rPr>
          <w:ins w:id="4975" w:author="Kennedy, Muhil" w:date="2022-12-08T13:34:00Z"/>
          <w:rFonts w:ascii="Century Gothic" w:hAnsi="Century Gothic"/>
          <w:snapToGrid w:val="0"/>
          <w:lang w:val="fr-FR"/>
        </w:rPr>
      </w:pPr>
    </w:p>
    <w:tbl>
      <w:tblPr>
        <w:tblW w:w="972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20"/>
      </w:tblGrid>
      <w:tr w:rsidR="00F71F56" w:rsidRPr="00ED081A" w14:paraId="296273A6" w14:textId="77777777" w:rsidTr="00D30F6E">
        <w:trPr>
          <w:cantSplit/>
          <w:trHeight w:val="1232"/>
          <w:ins w:id="4976" w:author="Kennedy, Muhil" w:date="2022-12-08T13:34:00Z"/>
        </w:trPr>
        <w:tc>
          <w:tcPr>
            <w:tcW w:w="9720" w:type="dxa"/>
          </w:tcPr>
          <w:p w14:paraId="49201A07" w14:textId="77777777" w:rsidR="00F71F56" w:rsidRDefault="00F71F56" w:rsidP="00D30F6E">
            <w:pPr>
              <w:pStyle w:val="FaureciaText"/>
              <w:snapToGrid w:val="0"/>
              <w:spacing w:before="0" w:after="0"/>
              <w:rPr>
                <w:ins w:id="4977" w:author="Kennedy, Muhil" w:date="2022-12-08T13:34:00Z"/>
                <w:rFonts w:ascii="Century Gothic" w:hAnsi="Century Gothic"/>
                <w:szCs w:val="20"/>
                <w:lang w:val="en-US"/>
              </w:rPr>
            </w:pPr>
          </w:p>
          <w:p w14:paraId="6F934E44" w14:textId="77777777" w:rsidR="00F71F56" w:rsidRPr="00112BCA" w:rsidRDefault="00F71F56" w:rsidP="00D30F6E">
            <w:pPr>
              <w:pStyle w:val="FaureciaText"/>
              <w:snapToGrid w:val="0"/>
              <w:spacing w:before="0" w:after="0"/>
              <w:rPr>
                <w:ins w:id="4978" w:author="Kennedy, Muhil" w:date="2022-12-08T13:34:00Z"/>
                <w:rFonts w:ascii="Century Gothic" w:hAnsi="Century Gothic"/>
                <w:szCs w:val="20"/>
                <w:lang w:val="en-US"/>
              </w:rPr>
            </w:pPr>
            <w:ins w:id="4979"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Company Name</w:t>
              </w:r>
              <w:r w:rsidRPr="00112BCA">
                <w:rPr>
                  <w:rFonts w:ascii="Century Gothic" w:hAnsi="Century Gothic"/>
                  <w:caps/>
                  <w:szCs w:val="20"/>
                  <w:lang w:val="en-US"/>
                </w:rPr>
                <w:t>]</w:t>
              </w:r>
            </w:ins>
          </w:p>
          <w:p w14:paraId="012E6ABD" w14:textId="77777777" w:rsidR="00F71F56" w:rsidRPr="00112BCA" w:rsidRDefault="00F71F56" w:rsidP="00D30F6E">
            <w:pPr>
              <w:pStyle w:val="FaureciaText"/>
              <w:snapToGrid w:val="0"/>
              <w:spacing w:before="0" w:after="0"/>
              <w:rPr>
                <w:ins w:id="4980" w:author="Kennedy, Muhil" w:date="2022-12-08T13:34:00Z"/>
                <w:rFonts w:ascii="Century Gothic" w:hAnsi="Century Gothic"/>
                <w:szCs w:val="20"/>
                <w:lang w:val="en-US"/>
              </w:rPr>
            </w:pPr>
            <w:ins w:id="4981" w:author="Kennedy, Muhil" w:date="2022-12-08T13:34:00Z">
              <w:r w:rsidRPr="00112BCA">
                <w:rPr>
                  <w:rFonts w:ascii="Century Gothic" w:hAnsi="Century Gothic"/>
                  <w:caps/>
                  <w:szCs w:val="20"/>
                  <w:lang w:val="en-US"/>
                </w:rPr>
                <w:t>[</w:t>
              </w:r>
              <w:r w:rsidRPr="00112BCA">
                <w:rPr>
                  <w:rFonts w:ascii="Century Gothic" w:hAnsi="Century Gothic"/>
                  <w:smallCaps/>
                  <w:szCs w:val="20"/>
                  <w:lang w:val="en-US"/>
                </w:rPr>
                <w:t>Address</w:t>
              </w:r>
              <w:r w:rsidRPr="00112BCA">
                <w:rPr>
                  <w:rFonts w:ascii="Century Gothic" w:hAnsi="Century Gothic"/>
                  <w:szCs w:val="20"/>
                  <w:lang w:val="en-US"/>
                </w:rPr>
                <w:t>]</w:t>
              </w:r>
            </w:ins>
          </w:p>
          <w:p w14:paraId="6CC174A7" w14:textId="77777777" w:rsidR="00F71F56" w:rsidRPr="00112BCA" w:rsidRDefault="00F71F56" w:rsidP="00D30F6E">
            <w:pPr>
              <w:pStyle w:val="FaureciaText"/>
              <w:snapToGrid w:val="0"/>
              <w:spacing w:before="0" w:after="0"/>
              <w:rPr>
                <w:ins w:id="4982" w:author="Kennedy, Muhil" w:date="2022-12-08T13:34:00Z"/>
                <w:rFonts w:ascii="Century Gothic" w:hAnsi="Century Gothic"/>
                <w:szCs w:val="20"/>
                <w:lang w:val="en-US"/>
              </w:rPr>
            </w:pPr>
            <w:ins w:id="4983"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Country</w:t>
              </w:r>
              <w:r w:rsidRPr="00112BCA">
                <w:rPr>
                  <w:rFonts w:ascii="Century Gothic" w:hAnsi="Century Gothic"/>
                  <w:szCs w:val="20"/>
                  <w:lang w:val="en-US"/>
                </w:rPr>
                <w:t>]</w:t>
              </w:r>
            </w:ins>
          </w:p>
          <w:p w14:paraId="54A51A03" w14:textId="77777777" w:rsidR="00F71F56" w:rsidRPr="00112BCA" w:rsidRDefault="00F71F56" w:rsidP="00D30F6E">
            <w:pPr>
              <w:pStyle w:val="FaureciaText"/>
              <w:snapToGrid w:val="0"/>
              <w:spacing w:before="0" w:after="0"/>
              <w:rPr>
                <w:ins w:id="4984" w:author="Kennedy, Muhil" w:date="2022-12-08T13:34:00Z"/>
                <w:rFonts w:ascii="Century Gothic" w:hAnsi="Century Gothic"/>
                <w:smallCaps/>
                <w:szCs w:val="20"/>
                <w:lang w:val="en-US"/>
              </w:rPr>
            </w:pPr>
            <w:ins w:id="4985" w:author="Kennedy, Muhil" w:date="2022-12-08T13:34:00Z">
              <w:r w:rsidRPr="00112BCA">
                <w:rPr>
                  <w:rFonts w:ascii="Century Gothic" w:hAnsi="Century Gothic"/>
                  <w:szCs w:val="20"/>
                  <w:lang w:val="en-US"/>
                </w:rPr>
                <w:t>[</w:t>
              </w:r>
              <w:r w:rsidRPr="00112BCA">
                <w:rPr>
                  <w:rFonts w:ascii="Century Gothic" w:hAnsi="Century Gothic"/>
                  <w:smallCaps/>
                  <w:szCs w:val="20"/>
                  <w:lang w:val="en-US"/>
                </w:rPr>
                <w:t>Company Register]</w:t>
              </w:r>
            </w:ins>
          </w:p>
          <w:p w14:paraId="5CE3C752" w14:textId="77777777" w:rsidR="00F71F56" w:rsidRPr="00112BCA" w:rsidRDefault="00F71F56" w:rsidP="00D30F6E">
            <w:pPr>
              <w:pStyle w:val="FaureciaText"/>
              <w:snapToGrid w:val="0"/>
              <w:spacing w:before="0" w:after="0"/>
              <w:jc w:val="right"/>
              <w:rPr>
                <w:ins w:id="4986" w:author="Kennedy, Muhil" w:date="2022-12-08T13:34:00Z"/>
                <w:rFonts w:ascii="Century Gothic" w:hAnsi="Century Gothic"/>
                <w:szCs w:val="20"/>
                <w:lang w:val="en-US"/>
              </w:rPr>
            </w:pPr>
            <w:ins w:id="4987" w:author="Kennedy, Muhil" w:date="2022-12-08T13:34:00Z">
              <w:r w:rsidRPr="00112BCA">
                <w:rPr>
                  <w:rFonts w:ascii="Century Gothic" w:hAnsi="Century Gothic"/>
                  <w:szCs w:val="20"/>
                  <w:lang w:val="en-US"/>
                </w:rPr>
                <w:t>(in the following referred to as "</w:t>
              </w:r>
              <w:r w:rsidRPr="000F356E">
                <w:rPr>
                  <w:rFonts w:ascii="Century Gothic" w:hAnsi="Century Gothic"/>
                  <w:b/>
                  <w:szCs w:val="20"/>
                  <w:lang w:val="en-US"/>
                </w:rPr>
                <w:t>Plant</w:t>
              </w:r>
              <w:r w:rsidRPr="00112BCA">
                <w:rPr>
                  <w:rFonts w:ascii="Century Gothic" w:hAnsi="Century Gothic"/>
                  <w:szCs w:val="20"/>
                  <w:lang w:val="en-US"/>
                </w:rPr>
                <w:t>“)</w:t>
              </w:r>
            </w:ins>
          </w:p>
        </w:tc>
      </w:tr>
    </w:tbl>
    <w:p w14:paraId="40FB7F7F" w14:textId="77777777" w:rsidR="00F71F56" w:rsidRPr="00112BCA" w:rsidRDefault="00F71F56" w:rsidP="00F71F56">
      <w:pPr>
        <w:pStyle w:val="FaureciaText"/>
        <w:snapToGrid w:val="0"/>
        <w:spacing w:before="0" w:after="0"/>
        <w:ind w:left="0"/>
        <w:jc w:val="center"/>
        <w:rPr>
          <w:ins w:id="4988" w:author="Kennedy, Muhil" w:date="2022-12-08T13:34:00Z"/>
          <w:rFonts w:ascii="Century Gothic" w:hAnsi="Century Gothic"/>
          <w:b/>
          <w:color w:val="000080"/>
          <w:szCs w:val="20"/>
          <w:lang w:val="en-US"/>
        </w:rPr>
      </w:pPr>
    </w:p>
    <w:p w14:paraId="0B56FCF6" w14:textId="77777777" w:rsidR="00F71F56" w:rsidRDefault="00F71F56" w:rsidP="00F71F56">
      <w:pPr>
        <w:pStyle w:val="FaureciaPrambelberschrift"/>
        <w:snapToGrid w:val="0"/>
        <w:spacing w:before="0" w:after="0"/>
        <w:rPr>
          <w:ins w:id="4989" w:author="Kennedy, Muhil" w:date="2022-12-08T13:34:00Z"/>
          <w:rFonts w:ascii="Century Gothic" w:hAnsi="Century Gothic"/>
          <w:szCs w:val="20"/>
          <w:lang w:val="en-US"/>
        </w:rPr>
      </w:pPr>
      <w:ins w:id="4990" w:author="Kennedy, Muhil" w:date="2022-12-08T13:34:00Z">
        <w:r w:rsidRPr="00112BCA">
          <w:rPr>
            <w:rFonts w:ascii="Century Gothic" w:hAnsi="Century Gothic"/>
            <w:szCs w:val="20"/>
            <w:lang w:val="en-US"/>
          </w:rPr>
          <w:t>Preamble</w:t>
        </w:r>
      </w:ins>
    </w:p>
    <w:p w14:paraId="23332A55" w14:textId="77777777" w:rsidR="00F71F56" w:rsidRPr="000F356E" w:rsidRDefault="00F71F56" w:rsidP="00F71F56">
      <w:pPr>
        <w:pStyle w:val="FaureciaPreamble"/>
        <w:numPr>
          <w:ilvl w:val="0"/>
          <w:numId w:val="0"/>
        </w:numPr>
        <w:spacing w:before="0" w:after="0"/>
        <w:ind w:left="284"/>
        <w:rPr>
          <w:ins w:id="4991" w:author="Kennedy, Muhil" w:date="2022-12-08T13:34:00Z"/>
        </w:rPr>
      </w:pPr>
    </w:p>
    <w:p w14:paraId="7CEBC4DC" w14:textId="77777777" w:rsidR="00F71F56" w:rsidRPr="00112BCA" w:rsidRDefault="00F71F56" w:rsidP="00F71F56">
      <w:pPr>
        <w:pStyle w:val="FaureciaPreamble"/>
        <w:numPr>
          <w:ilvl w:val="0"/>
          <w:numId w:val="31"/>
        </w:numPr>
        <w:snapToGrid w:val="0"/>
        <w:spacing w:before="0" w:after="0"/>
        <w:rPr>
          <w:ins w:id="4992" w:author="Kennedy, Muhil" w:date="2022-12-08T13:34:00Z"/>
          <w:rFonts w:ascii="Century Gothic" w:hAnsi="Century Gothic"/>
          <w:szCs w:val="20"/>
        </w:rPr>
      </w:pPr>
      <w:ins w:id="4993" w:author="Kennedy, Muhil" w:date="2022-12-08T13:34:00Z">
        <w:r w:rsidRPr="00112BCA">
          <w:rPr>
            <w:rFonts w:ascii="Century Gothic" w:hAnsi="Century Gothic"/>
            <w:szCs w:val="20"/>
          </w:rPr>
          <w:t xml:space="preserve">With this declaration of adherence the Plant declares its participation as set forth in Article 1 of the Letter of Nomination entered into between </w:t>
        </w:r>
        <w:r w:rsidRPr="00112BCA">
          <w:rPr>
            <w:rFonts w:ascii="Century Gothic" w:hAnsi="Century Gothic"/>
            <w:bCs/>
            <w:color w:val="000000"/>
            <w:szCs w:val="20"/>
          </w:rPr>
          <w:t xml:space="preserve">FAURECIA INTERIORS PARDUBICE S.R.O. and COVESTRO DEUTSCHLAND A.G. on [date] </w:t>
        </w:r>
        <w:r w:rsidRPr="00112BCA">
          <w:rPr>
            <w:rFonts w:ascii="Century Gothic" w:hAnsi="Century Gothic"/>
            <w:szCs w:val="20"/>
          </w:rPr>
          <w:t>(the "</w:t>
        </w:r>
        <w:r w:rsidRPr="00112BCA">
          <w:rPr>
            <w:rFonts w:ascii="Century Gothic" w:hAnsi="Century Gothic"/>
            <w:b/>
            <w:szCs w:val="20"/>
          </w:rPr>
          <w:t>LON</w:t>
        </w:r>
        <w:r w:rsidRPr="00112BCA">
          <w:rPr>
            <w:rFonts w:ascii="Century Gothic" w:hAnsi="Century Gothic"/>
            <w:szCs w:val="20"/>
          </w:rPr>
          <w:t xml:space="preserve">"). </w:t>
        </w:r>
      </w:ins>
    </w:p>
    <w:p w14:paraId="7BEC1EC9" w14:textId="77777777" w:rsidR="00F71F56" w:rsidRDefault="00F71F56" w:rsidP="00F71F56">
      <w:pPr>
        <w:pStyle w:val="FaureciaPreamble"/>
        <w:numPr>
          <w:ilvl w:val="0"/>
          <w:numId w:val="0"/>
        </w:numPr>
        <w:snapToGrid w:val="0"/>
        <w:spacing w:before="0" w:after="0"/>
        <w:ind w:left="284"/>
        <w:rPr>
          <w:ins w:id="4994" w:author="Kennedy, Muhil" w:date="2022-12-08T13:34:00Z"/>
          <w:rFonts w:ascii="Century Gothic" w:hAnsi="Century Gothic"/>
          <w:szCs w:val="20"/>
        </w:rPr>
      </w:pPr>
    </w:p>
    <w:p w14:paraId="2C65F065" w14:textId="77777777" w:rsidR="00F71F56" w:rsidRDefault="00F71F56" w:rsidP="00F71F56">
      <w:pPr>
        <w:pStyle w:val="FaureciaPreamble"/>
        <w:numPr>
          <w:ilvl w:val="0"/>
          <w:numId w:val="31"/>
        </w:numPr>
        <w:snapToGrid w:val="0"/>
        <w:spacing w:before="0" w:after="0"/>
        <w:rPr>
          <w:ins w:id="4995" w:author="Kennedy, Muhil" w:date="2022-12-08T13:34:00Z"/>
          <w:rFonts w:ascii="Century Gothic" w:hAnsi="Century Gothic"/>
          <w:szCs w:val="20"/>
        </w:rPr>
      </w:pPr>
      <w:ins w:id="4996" w:author="Kennedy, Muhil" w:date="2022-12-08T13:34:00Z">
        <w:r w:rsidRPr="00112BCA">
          <w:rPr>
            <w:rFonts w:ascii="Century Gothic" w:hAnsi="Century Gothic"/>
            <w:szCs w:val="20"/>
          </w:rPr>
          <w:t>In the LON, the Contractual Parties have defined the basis of the serial delivery of Material in the frame of the Program. However, the Supplying Plant and the Receiving Plant shall execute the actual deliveries. Even though the Plant is no Contractual Party to the LON, the provisions of the LON shall be binding for the Plant, too. Therefore, the Plant shall join the respective Principal Party as Contractual Party of the LON. “</w:t>
        </w:r>
        <w:r w:rsidRPr="00112BCA">
          <w:rPr>
            <w:rFonts w:ascii="Century Gothic" w:hAnsi="Century Gothic"/>
            <w:b/>
            <w:szCs w:val="20"/>
          </w:rPr>
          <w:t>Principal Party</w:t>
        </w:r>
        <w:r w:rsidRPr="00112BCA">
          <w:rPr>
            <w:rFonts w:ascii="Century Gothic" w:hAnsi="Century Gothic"/>
            <w:b/>
            <w:smallCaps/>
            <w:szCs w:val="20"/>
          </w:rPr>
          <w:t>”</w:t>
        </w:r>
        <w:r w:rsidRPr="00112BCA">
          <w:rPr>
            <w:rFonts w:ascii="Century Gothic" w:hAnsi="Century Gothic"/>
            <w:szCs w:val="20"/>
          </w:rPr>
          <w:t xml:space="preserve"> shall be for the Supplying Plant, the Supplier and for the Receiving Plant, the Company.</w:t>
        </w:r>
      </w:ins>
    </w:p>
    <w:p w14:paraId="5DC41168" w14:textId="77777777" w:rsidR="00F71F56" w:rsidRPr="00AC3B20" w:rsidRDefault="00F71F56" w:rsidP="00F71F56">
      <w:pPr>
        <w:pStyle w:val="ListParagraph"/>
        <w:rPr>
          <w:ins w:id="4997" w:author="Kennedy, Muhil" w:date="2022-12-08T13:34:00Z"/>
          <w:rFonts w:ascii="Century Gothic" w:hAnsi="Century Gothic"/>
          <w:szCs w:val="20"/>
          <w:lang w:val="en-US"/>
        </w:rPr>
      </w:pPr>
    </w:p>
    <w:p w14:paraId="45DC9DE5" w14:textId="77777777" w:rsidR="00F71F56" w:rsidRDefault="00F71F56" w:rsidP="00F71F56">
      <w:pPr>
        <w:pStyle w:val="FaureciaPrambelberschrift"/>
        <w:snapToGrid w:val="0"/>
        <w:spacing w:before="0" w:after="0"/>
        <w:rPr>
          <w:ins w:id="4998" w:author="Kennedy, Muhil" w:date="2022-12-08T13:34:00Z"/>
          <w:rFonts w:ascii="Century Gothic" w:hAnsi="Century Gothic"/>
          <w:szCs w:val="20"/>
          <w:lang w:val="en-US"/>
        </w:rPr>
      </w:pPr>
      <w:ins w:id="4999" w:author="Kennedy, Muhil" w:date="2022-12-08T13:34:00Z">
        <w:r w:rsidRPr="00112BCA">
          <w:rPr>
            <w:rFonts w:ascii="Century Gothic" w:hAnsi="Century Gothic"/>
            <w:szCs w:val="20"/>
            <w:lang w:val="en-US"/>
          </w:rPr>
          <w:lastRenderedPageBreak/>
          <w:t>Declaration</w:t>
        </w:r>
      </w:ins>
    </w:p>
    <w:p w14:paraId="3BA22F3C" w14:textId="77777777" w:rsidR="00F71F56" w:rsidRPr="000F356E" w:rsidRDefault="00F71F56" w:rsidP="00F71F56">
      <w:pPr>
        <w:pStyle w:val="FaureciaPreamble"/>
        <w:numPr>
          <w:ilvl w:val="0"/>
          <w:numId w:val="0"/>
        </w:numPr>
        <w:spacing w:before="0" w:after="0"/>
        <w:ind w:left="284"/>
        <w:rPr>
          <w:ins w:id="5000" w:author="Kennedy, Muhil" w:date="2022-12-08T13:34:00Z"/>
        </w:rPr>
      </w:pPr>
    </w:p>
    <w:p w14:paraId="57FAF0DB" w14:textId="77777777" w:rsidR="00F71F56" w:rsidRPr="00112BCA" w:rsidRDefault="00F71F56" w:rsidP="00F71F56">
      <w:pPr>
        <w:pStyle w:val="FaureciaText"/>
        <w:numPr>
          <w:ilvl w:val="0"/>
          <w:numId w:val="32"/>
        </w:numPr>
        <w:snapToGrid w:val="0"/>
        <w:spacing w:before="0" w:after="0"/>
        <w:ind w:left="284" w:hanging="284"/>
        <w:rPr>
          <w:ins w:id="5001" w:author="Kennedy, Muhil" w:date="2022-12-08T13:34:00Z"/>
          <w:rFonts w:ascii="Century Gothic" w:hAnsi="Century Gothic"/>
          <w:szCs w:val="20"/>
          <w:lang w:val="en-US"/>
        </w:rPr>
      </w:pPr>
      <w:ins w:id="5002" w:author="Kennedy, Muhil" w:date="2022-12-08T13:34:00Z">
        <w:r w:rsidRPr="00112BCA">
          <w:rPr>
            <w:rFonts w:ascii="Century Gothic" w:hAnsi="Century Gothic"/>
            <w:szCs w:val="20"/>
            <w:lang w:val="en-US"/>
          </w:rPr>
          <w:t xml:space="preserve">Herewith the Plant joins the Principal Party as Contractual Party of the LON. For the avoidance of doubt only, the individual delivery contracts which will be concluded by way of call of deliveries shall only be concluded between the Supplying Plant and the Receiving Plant. </w:t>
        </w:r>
      </w:ins>
    </w:p>
    <w:p w14:paraId="50F6D627" w14:textId="77777777" w:rsidR="00F71F56" w:rsidRDefault="00F71F56" w:rsidP="00F71F56">
      <w:pPr>
        <w:pStyle w:val="FaureciaText"/>
        <w:snapToGrid w:val="0"/>
        <w:spacing w:before="0" w:after="0"/>
        <w:rPr>
          <w:ins w:id="5003" w:author="Kennedy, Muhil" w:date="2022-12-08T13:34:00Z"/>
          <w:rFonts w:ascii="Century Gothic" w:hAnsi="Century Gothic"/>
          <w:szCs w:val="20"/>
          <w:lang w:val="en-US"/>
        </w:rPr>
      </w:pPr>
    </w:p>
    <w:p w14:paraId="288272C8" w14:textId="77777777" w:rsidR="00F71F56" w:rsidRPr="00112BCA" w:rsidRDefault="00F71F56" w:rsidP="00F71F56">
      <w:pPr>
        <w:pStyle w:val="FaureciaText"/>
        <w:numPr>
          <w:ilvl w:val="0"/>
          <w:numId w:val="32"/>
        </w:numPr>
        <w:snapToGrid w:val="0"/>
        <w:spacing w:before="0" w:after="0"/>
        <w:ind w:left="284" w:hanging="284"/>
        <w:rPr>
          <w:ins w:id="5004" w:author="Kennedy, Muhil" w:date="2022-12-08T13:34:00Z"/>
          <w:rFonts w:ascii="Century Gothic" w:hAnsi="Century Gothic"/>
          <w:szCs w:val="20"/>
          <w:lang w:val="en-US"/>
        </w:rPr>
      </w:pPr>
      <w:ins w:id="5005" w:author="Kennedy, Muhil" w:date="2022-12-08T13:34:00Z">
        <w:r w:rsidRPr="00112BCA">
          <w:rPr>
            <w:rFonts w:ascii="Century Gothic" w:hAnsi="Century Gothic"/>
            <w:szCs w:val="20"/>
            <w:lang w:val="en-US"/>
          </w:rPr>
          <w:t xml:space="preserve">The Plant represents that it has knowledge of the content of the </w:t>
        </w:r>
        <w:r w:rsidRPr="00112BCA">
          <w:rPr>
            <w:rFonts w:ascii="Century Gothic" w:hAnsi="Century Gothic"/>
            <w:smallCaps/>
            <w:szCs w:val="20"/>
            <w:lang w:val="en-US"/>
          </w:rPr>
          <w:t xml:space="preserve">LON </w:t>
        </w:r>
        <w:r w:rsidRPr="00112BCA">
          <w:rPr>
            <w:rFonts w:ascii="Century Gothic" w:hAnsi="Century Gothic"/>
            <w:szCs w:val="20"/>
            <w:lang w:val="en-US"/>
          </w:rPr>
          <w:t>and has been provided with a copy thereof.</w:t>
        </w:r>
      </w:ins>
    </w:p>
    <w:p w14:paraId="2F7A299D" w14:textId="77777777" w:rsidR="00F71F56" w:rsidRDefault="00F71F56" w:rsidP="00F71F56">
      <w:pPr>
        <w:pStyle w:val="FaureciaText"/>
        <w:snapToGrid w:val="0"/>
        <w:spacing w:before="0" w:after="0"/>
        <w:rPr>
          <w:ins w:id="5006" w:author="Kennedy, Muhil" w:date="2022-12-08T13:34:00Z"/>
          <w:rFonts w:ascii="Century Gothic" w:hAnsi="Century Gothic"/>
          <w:szCs w:val="20"/>
          <w:lang w:val="en-US"/>
        </w:rPr>
      </w:pPr>
    </w:p>
    <w:p w14:paraId="7C9B4665" w14:textId="77777777" w:rsidR="00F71F56" w:rsidRPr="00112BCA" w:rsidRDefault="00F71F56" w:rsidP="00F71F56">
      <w:pPr>
        <w:pStyle w:val="FaureciaText"/>
        <w:numPr>
          <w:ilvl w:val="0"/>
          <w:numId w:val="32"/>
        </w:numPr>
        <w:snapToGrid w:val="0"/>
        <w:spacing w:before="0" w:after="0"/>
        <w:ind w:left="284" w:hanging="284"/>
        <w:rPr>
          <w:ins w:id="5007" w:author="Kennedy, Muhil" w:date="2022-12-08T13:34:00Z"/>
          <w:rFonts w:ascii="Century Gothic" w:hAnsi="Century Gothic"/>
          <w:szCs w:val="20"/>
          <w:lang w:val="en-US"/>
        </w:rPr>
      </w:pPr>
      <w:ins w:id="5008" w:author="Kennedy, Muhil" w:date="2022-12-08T13:34:00Z">
        <w:r w:rsidRPr="00112BCA">
          <w:rPr>
            <w:rFonts w:ascii="Century Gothic" w:hAnsi="Century Gothic"/>
            <w:szCs w:val="20"/>
            <w:lang w:val="en-US"/>
          </w:rPr>
          <w:t>The definitions set forth in the LON shall apply to the extent this declaration does not contain deviating definitions.</w:t>
        </w:r>
      </w:ins>
    </w:p>
    <w:p w14:paraId="6BE89324" w14:textId="77777777" w:rsidR="00F71F56" w:rsidRDefault="00F71F56" w:rsidP="00F71F56">
      <w:pPr>
        <w:pStyle w:val="FaureciaText"/>
        <w:snapToGrid w:val="0"/>
        <w:spacing w:before="0" w:after="0"/>
        <w:rPr>
          <w:ins w:id="5009" w:author="Kennedy, Muhil" w:date="2022-12-08T13:34:00Z"/>
          <w:rFonts w:ascii="Century Gothic" w:hAnsi="Century Gothic"/>
          <w:szCs w:val="20"/>
          <w:lang w:val="en-US"/>
        </w:rPr>
      </w:pPr>
    </w:p>
    <w:p w14:paraId="5461AF0F" w14:textId="77777777" w:rsidR="00F71F56" w:rsidRPr="00112BCA" w:rsidRDefault="00F71F56" w:rsidP="00F71F56">
      <w:pPr>
        <w:pStyle w:val="FaureciaText"/>
        <w:numPr>
          <w:ilvl w:val="0"/>
          <w:numId w:val="32"/>
        </w:numPr>
        <w:snapToGrid w:val="0"/>
        <w:spacing w:before="0" w:after="0"/>
        <w:ind w:left="284" w:hanging="284"/>
        <w:rPr>
          <w:ins w:id="5010" w:author="Kennedy, Muhil" w:date="2022-12-08T13:34:00Z"/>
          <w:rFonts w:ascii="Century Gothic" w:hAnsi="Century Gothic"/>
          <w:szCs w:val="20"/>
          <w:lang w:val="en-US"/>
        </w:rPr>
      </w:pPr>
      <w:ins w:id="5011" w:author="Kennedy, Muhil" w:date="2022-12-08T13:34:00Z">
        <w:r w:rsidRPr="00112BCA">
          <w:rPr>
            <w:rFonts w:ascii="Century Gothic" w:hAnsi="Century Gothic"/>
            <w:szCs w:val="20"/>
            <w:lang w:val="en-US"/>
          </w:rPr>
          <w:t xml:space="preserve">This declaration is subject to German substantive law. Application of the UN Convention on Contracts for the International Sale of Goods is excluded. </w:t>
        </w:r>
      </w:ins>
    </w:p>
    <w:p w14:paraId="4285AA57" w14:textId="77777777" w:rsidR="00F71F56" w:rsidRDefault="00F71F56" w:rsidP="00F71F56">
      <w:pPr>
        <w:pStyle w:val="FaureciaText"/>
        <w:snapToGrid w:val="0"/>
        <w:spacing w:before="0" w:after="0"/>
        <w:rPr>
          <w:ins w:id="5012" w:author="Kennedy, Muhil" w:date="2022-12-08T13:34:00Z"/>
          <w:rFonts w:ascii="Century Gothic" w:hAnsi="Century Gothic"/>
          <w:szCs w:val="20"/>
          <w:lang w:val="en-US"/>
        </w:rPr>
      </w:pPr>
    </w:p>
    <w:p w14:paraId="1CE4A7EB" w14:textId="77777777" w:rsidR="00F71F56" w:rsidRPr="00112BCA" w:rsidRDefault="00F71F56" w:rsidP="00F71F56">
      <w:pPr>
        <w:pStyle w:val="FaureciaText"/>
        <w:numPr>
          <w:ilvl w:val="0"/>
          <w:numId w:val="32"/>
        </w:numPr>
        <w:snapToGrid w:val="0"/>
        <w:spacing w:before="0" w:after="0"/>
        <w:ind w:left="284" w:hanging="284"/>
        <w:rPr>
          <w:ins w:id="5013" w:author="Kennedy, Muhil" w:date="2022-12-08T13:34:00Z"/>
          <w:rFonts w:ascii="Century Gothic" w:hAnsi="Century Gothic"/>
          <w:szCs w:val="20"/>
          <w:lang w:val="en-US"/>
        </w:rPr>
      </w:pPr>
      <w:ins w:id="5014" w:author="Kennedy, Muhil" w:date="2022-12-08T13:34:00Z">
        <w:r w:rsidRPr="00112BCA">
          <w:rPr>
            <w:rFonts w:ascii="Century Gothic" w:hAnsi="Century Gothic"/>
            <w:szCs w:val="20"/>
            <w:lang w:val="en-US"/>
          </w:rPr>
          <w:t xml:space="preserve">All disputes that arise in connection with this declaration or its validity shall be exclusively decided by the competent courts of Frankfurt am Main, Germany. </w:t>
        </w:r>
      </w:ins>
    </w:p>
    <w:p w14:paraId="0B0AB3D2" w14:textId="77777777" w:rsidR="00F71F56" w:rsidRDefault="00F71F56" w:rsidP="00F71F56">
      <w:pPr>
        <w:pStyle w:val="FaureciaText2"/>
        <w:snapToGrid w:val="0"/>
        <w:spacing w:before="0" w:after="0"/>
        <w:ind w:left="284"/>
        <w:rPr>
          <w:ins w:id="5015" w:author="Kennedy, Muhil" w:date="2022-12-08T13:34:00Z"/>
          <w:rFonts w:ascii="Century Gothic" w:hAnsi="Century Gothic"/>
          <w:b/>
          <w:szCs w:val="20"/>
          <w:lang w:val="en-US"/>
        </w:rPr>
      </w:pPr>
    </w:p>
    <w:p w14:paraId="34A143C6" w14:textId="77777777" w:rsidR="00F71F56" w:rsidRPr="00112BCA" w:rsidRDefault="00F71F56" w:rsidP="00F71F56">
      <w:pPr>
        <w:pStyle w:val="FaureciaText2"/>
        <w:snapToGrid w:val="0"/>
        <w:spacing w:before="0" w:after="0"/>
        <w:ind w:left="284"/>
        <w:rPr>
          <w:ins w:id="5016" w:author="Kennedy, Muhil" w:date="2022-12-08T13:34:00Z"/>
          <w:rFonts w:ascii="Century Gothic" w:hAnsi="Century Gothic"/>
          <w:szCs w:val="20"/>
          <w:lang w:val="en-US"/>
        </w:rPr>
      </w:pPr>
      <w:ins w:id="5017" w:author="Kennedy, Muhil" w:date="2022-12-08T13:34:00Z">
        <w:r w:rsidRPr="00112BCA">
          <w:rPr>
            <w:rFonts w:ascii="Century Gothic" w:hAnsi="Century Gothic"/>
            <w:b/>
            <w:szCs w:val="20"/>
            <w:lang w:val="en-US"/>
          </w:rPr>
          <w:t xml:space="preserve">If any of the defending </w:t>
        </w:r>
        <w:r w:rsidRPr="00112BCA">
          <w:rPr>
            <w:rFonts w:ascii="Century Gothic" w:hAnsi="Century Gothic"/>
            <w:b/>
            <w:smallCaps/>
            <w:szCs w:val="20"/>
            <w:lang w:val="en-US"/>
          </w:rPr>
          <w:t xml:space="preserve">Suppliers </w:t>
        </w:r>
        <w:r w:rsidRPr="00112BCA">
          <w:rPr>
            <w:rFonts w:ascii="Century Gothic" w:hAnsi="Century Gothic"/>
            <w:b/>
            <w:szCs w:val="20"/>
            <w:lang w:val="en-US"/>
          </w:rPr>
          <w:t>or the</w:t>
        </w:r>
        <w:r w:rsidRPr="00112BCA">
          <w:rPr>
            <w:rFonts w:ascii="Century Gothic" w:hAnsi="Century Gothic"/>
            <w:b/>
            <w:smallCaps/>
            <w:szCs w:val="20"/>
            <w:lang w:val="en-US"/>
          </w:rPr>
          <w:t xml:space="preserve"> </w:t>
        </w:r>
        <w:r w:rsidRPr="00112BCA">
          <w:rPr>
            <w:rFonts w:ascii="Century Gothic" w:hAnsi="Century Gothic"/>
            <w:b/>
            <w:szCs w:val="20"/>
            <w:lang w:val="en-US"/>
          </w:rPr>
          <w:t>defending</w:t>
        </w:r>
        <w:r w:rsidRPr="00112BCA">
          <w:rPr>
            <w:rFonts w:ascii="Century Gothic" w:hAnsi="Century Gothic"/>
            <w:b/>
            <w:smallCaps/>
            <w:szCs w:val="20"/>
            <w:lang w:val="en-US"/>
          </w:rPr>
          <w:t xml:space="preserve"> Supplying Plant</w:t>
        </w:r>
        <w:r w:rsidRPr="00112BCA">
          <w:rPr>
            <w:rFonts w:ascii="Century Gothic" w:hAnsi="Century Gothic"/>
            <w:b/>
            <w:szCs w:val="20"/>
            <w:lang w:val="en-US"/>
          </w:rPr>
          <w:t xml:space="preserve"> has its legal seat in Brazil, Russia, India or China </w:t>
        </w:r>
        <w:r w:rsidRPr="00112BCA">
          <w:rPr>
            <w:rFonts w:ascii="Century Gothic" w:hAnsi="Century Gothic"/>
            <w:szCs w:val="20"/>
            <w:lang w:val="en-US"/>
          </w:rPr>
          <w:t>(“</w:t>
        </w:r>
        <w:r w:rsidRPr="00112BCA">
          <w:rPr>
            <w:rFonts w:ascii="Century Gothic" w:hAnsi="Century Gothic"/>
            <w:b/>
            <w:smallCaps/>
            <w:szCs w:val="20"/>
            <w:lang w:val="en-US"/>
          </w:rPr>
          <w:t>BRIC-Supplier</w:t>
        </w:r>
        <w:r w:rsidRPr="00112BCA">
          <w:rPr>
            <w:rFonts w:ascii="Century Gothic" w:hAnsi="Century Gothic"/>
            <w:smallCaps/>
            <w:szCs w:val="20"/>
            <w:lang w:val="en-US"/>
          </w:rPr>
          <w:t>”</w:t>
        </w:r>
        <w:r w:rsidRPr="00112BCA">
          <w:rPr>
            <w:rFonts w:ascii="Century Gothic" w:hAnsi="Century Gothic"/>
            <w:szCs w:val="20"/>
            <w:lang w:val="en-US"/>
          </w:rPr>
          <w:t>),</w:t>
        </w:r>
        <w:r w:rsidRPr="00112BCA">
          <w:rPr>
            <w:rFonts w:ascii="Century Gothic" w:hAnsi="Century Gothic"/>
            <w:b/>
            <w:szCs w:val="20"/>
            <w:lang w:val="en-US"/>
          </w:rPr>
          <w:t xml:space="preserve"> </w:t>
        </w:r>
        <w:r w:rsidRPr="00112BCA">
          <w:rPr>
            <w:rFonts w:ascii="Century Gothic" w:hAnsi="Century Gothic"/>
            <w:szCs w:val="20"/>
            <w:lang w:val="en-US"/>
          </w:rPr>
          <w:t xml:space="preserve">then in deviation from this, all disputes that arise in connection with this declaration or its validity shall be decided by an arbitration court without recourse to ordinary courts of law. The country where the legal seat of the </w:t>
        </w:r>
        <w:r w:rsidRPr="00112BCA">
          <w:rPr>
            <w:rFonts w:ascii="Century Gothic" w:hAnsi="Century Gothic"/>
            <w:smallCaps/>
            <w:szCs w:val="20"/>
            <w:lang w:val="en-US"/>
          </w:rPr>
          <w:t>BRIC-Supplier</w:t>
        </w:r>
        <w:r w:rsidRPr="00112BCA">
          <w:rPr>
            <w:rFonts w:ascii="Century Gothic" w:hAnsi="Century Gothic"/>
            <w:szCs w:val="20"/>
            <w:lang w:val="en-US"/>
          </w:rPr>
          <w:t xml:space="preserve"> is located shall decide the applicable arbitration rules as follows:</w:t>
        </w:r>
      </w:ins>
    </w:p>
    <w:p w14:paraId="29B1DD85" w14:textId="77777777" w:rsidR="00F71F56" w:rsidRDefault="00F71F56" w:rsidP="00F71F56">
      <w:pPr>
        <w:pStyle w:val="FaureciaText2"/>
        <w:snapToGrid w:val="0"/>
        <w:spacing w:before="0" w:after="0"/>
        <w:ind w:left="284"/>
        <w:rPr>
          <w:ins w:id="5018" w:author="Kennedy, Muhil" w:date="2022-12-08T13:34:00Z"/>
          <w:rFonts w:ascii="Century Gothic" w:hAnsi="Century Gothic"/>
          <w:b/>
          <w:szCs w:val="20"/>
          <w:lang w:val="en-US"/>
        </w:rPr>
      </w:pPr>
    </w:p>
    <w:p w14:paraId="278C01F2" w14:textId="77777777" w:rsidR="00F71F56" w:rsidRPr="00112BCA" w:rsidRDefault="00F71F56" w:rsidP="00F71F56">
      <w:pPr>
        <w:pStyle w:val="FaureciaText2"/>
        <w:snapToGrid w:val="0"/>
        <w:spacing w:before="0" w:after="0"/>
        <w:ind w:left="1412" w:hanging="1128"/>
        <w:rPr>
          <w:ins w:id="5019" w:author="Kennedy, Muhil" w:date="2022-12-08T13:34:00Z"/>
          <w:rFonts w:ascii="Century Gothic" w:hAnsi="Century Gothic"/>
          <w:szCs w:val="20"/>
          <w:lang w:val="en-US"/>
        </w:rPr>
      </w:pPr>
      <w:ins w:id="5020" w:author="Kennedy, Muhil" w:date="2022-12-08T13:34:00Z">
        <w:r w:rsidRPr="00112BCA">
          <w:rPr>
            <w:rFonts w:ascii="Century Gothic" w:hAnsi="Century Gothic"/>
            <w:b/>
            <w:szCs w:val="20"/>
            <w:lang w:val="en-US"/>
          </w:rPr>
          <w:t>China</w:t>
        </w:r>
        <w:r w:rsidRPr="00112BCA">
          <w:rPr>
            <w:rFonts w:ascii="Century Gothic" w:hAnsi="Century Gothic"/>
            <w:szCs w:val="20"/>
            <w:lang w:val="en-US"/>
          </w:rPr>
          <w:t>:</w:t>
        </w:r>
        <w:r w:rsidRPr="00112BCA">
          <w:rPr>
            <w:rFonts w:ascii="Century Gothic" w:hAnsi="Century Gothic"/>
            <w:szCs w:val="20"/>
            <w:lang w:val="en-US"/>
          </w:rPr>
          <w:tab/>
          <w:t>Hong Kong Inter</w:t>
        </w:r>
        <w:r w:rsidRPr="00112BCA">
          <w:rPr>
            <w:rFonts w:ascii="Century Gothic" w:hAnsi="Century Gothic"/>
            <w:szCs w:val="20"/>
            <w:lang w:val="en-US"/>
          </w:rPr>
          <w:softHyphen/>
          <w:t>national Arbitration Centre Administered Arbi</w:t>
        </w:r>
        <w:r w:rsidRPr="00112BCA">
          <w:rPr>
            <w:rFonts w:ascii="Century Gothic" w:hAnsi="Century Gothic"/>
            <w:szCs w:val="20"/>
            <w:lang w:val="en-US"/>
          </w:rPr>
          <w:softHyphen/>
          <w:t>tration Rules applicable at the time of submission of the request for arbitration.</w:t>
        </w:r>
      </w:ins>
    </w:p>
    <w:p w14:paraId="41337775" w14:textId="77777777" w:rsidR="00F71F56" w:rsidRPr="00112BCA" w:rsidRDefault="00F71F56" w:rsidP="00F71F56">
      <w:pPr>
        <w:pStyle w:val="FaureciaText2"/>
        <w:snapToGrid w:val="0"/>
        <w:spacing w:before="0" w:after="0"/>
        <w:ind w:left="284"/>
        <w:rPr>
          <w:ins w:id="5021" w:author="Kennedy, Muhil" w:date="2022-12-08T13:34:00Z"/>
          <w:rFonts w:ascii="Century Gothic" w:hAnsi="Century Gothic"/>
          <w:szCs w:val="20"/>
          <w:lang w:val="en-US"/>
        </w:rPr>
      </w:pPr>
      <w:ins w:id="5022" w:author="Kennedy, Muhil" w:date="2022-12-08T13:34:00Z">
        <w:r w:rsidRPr="00112BCA">
          <w:rPr>
            <w:rFonts w:ascii="Century Gothic" w:hAnsi="Century Gothic"/>
            <w:b/>
            <w:szCs w:val="20"/>
            <w:lang w:val="en-US"/>
          </w:rPr>
          <w:t>India</w:t>
        </w:r>
        <w:r w:rsidRPr="00112BCA">
          <w:rPr>
            <w:rFonts w:ascii="Century Gothic" w:hAnsi="Century Gothic"/>
            <w:szCs w:val="20"/>
            <w:lang w:val="en-US"/>
          </w:rPr>
          <w:t>:</w:t>
        </w:r>
        <w:r w:rsidRPr="00112BCA">
          <w:rPr>
            <w:rFonts w:ascii="Century Gothic" w:hAnsi="Century Gothic"/>
            <w:szCs w:val="20"/>
            <w:lang w:val="en-US"/>
          </w:rPr>
          <w:tab/>
          <w:t>Arbitration Rules of the London Court of Arbitration (LCIA)</w:t>
        </w:r>
      </w:ins>
    </w:p>
    <w:p w14:paraId="6E7A9579" w14:textId="77777777" w:rsidR="00F71F56" w:rsidRPr="00112BCA" w:rsidRDefault="00F71F56" w:rsidP="00F71F56">
      <w:pPr>
        <w:pStyle w:val="FaureciaText2"/>
        <w:snapToGrid w:val="0"/>
        <w:spacing w:before="0" w:after="0"/>
        <w:ind w:left="284"/>
        <w:rPr>
          <w:ins w:id="5023" w:author="Kennedy, Muhil" w:date="2022-12-08T13:34:00Z"/>
          <w:rFonts w:ascii="Century Gothic" w:hAnsi="Century Gothic"/>
          <w:szCs w:val="20"/>
          <w:lang w:val="en-US"/>
        </w:rPr>
      </w:pPr>
      <w:ins w:id="5024" w:author="Kennedy, Muhil" w:date="2022-12-08T13:34:00Z">
        <w:r w:rsidRPr="00112BCA">
          <w:rPr>
            <w:rFonts w:ascii="Century Gothic" w:hAnsi="Century Gothic"/>
            <w:b/>
            <w:szCs w:val="20"/>
            <w:lang w:val="en-US"/>
          </w:rPr>
          <w:t>Brazil</w:t>
        </w:r>
        <w:r w:rsidRPr="00112BCA">
          <w:rPr>
            <w:rFonts w:ascii="Century Gothic" w:hAnsi="Century Gothic"/>
            <w:szCs w:val="20"/>
            <w:lang w:val="en-US"/>
          </w:rPr>
          <w:t>:</w:t>
        </w:r>
        <w:r w:rsidRPr="00112BCA">
          <w:rPr>
            <w:rFonts w:ascii="Century Gothic" w:hAnsi="Century Gothic"/>
            <w:szCs w:val="20"/>
            <w:lang w:val="en-US"/>
          </w:rPr>
          <w:tab/>
          <w:t>Arbitration Rules of the International Chamber of Commerce (ICC).</w:t>
        </w:r>
      </w:ins>
    </w:p>
    <w:p w14:paraId="6FC53838" w14:textId="77777777" w:rsidR="00F71F56" w:rsidRPr="00112BCA" w:rsidRDefault="00F71F56" w:rsidP="00F71F56">
      <w:pPr>
        <w:pStyle w:val="FaureciaText2"/>
        <w:snapToGrid w:val="0"/>
        <w:spacing w:before="0" w:after="0"/>
        <w:ind w:left="1412" w:hanging="1128"/>
        <w:rPr>
          <w:ins w:id="5025" w:author="Kennedy, Muhil" w:date="2022-12-08T13:34:00Z"/>
          <w:rFonts w:ascii="Century Gothic" w:hAnsi="Century Gothic"/>
          <w:szCs w:val="20"/>
          <w:lang w:val="en-US"/>
        </w:rPr>
      </w:pPr>
      <w:ins w:id="5026" w:author="Kennedy, Muhil" w:date="2022-12-08T13:34:00Z">
        <w:r w:rsidRPr="00112BCA">
          <w:rPr>
            <w:rFonts w:ascii="Century Gothic" w:hAnsi="Century Gothic"/>
            <w:b/>
            <w:szCs w:val="20"/>
            <w:lang w:val="en-US"/>
          </w:rPr>
          <w:t>Russia</w:t>
        </w:r>
        <w:r w:rsidRPr="00112BCA">
          <w:rPr>
            <w:rFonts w:ascii="Century Gothic" w:hAnsi="Century Gothic"/>
            <w:szCs w:val="20"/>
            <w:lang w:val="en-US"/>
          </w:rPr>
          <w:t>:</w:t>
        </w:r>
        <w:r w:rsidRPr="00112BCA">
          <w:rPr>
            <w:rFonts w:ascii="Century Gothic" w:hAnsi="Century Gothic"/>
            <w:szCs w:val="20"/>
            <w:lang w:val="en-US"/>
          </w:rPr>
          <w:tab/>
          <w:t>Arbitration Rules of the Institute of Arbitration of the Chamber of Commerce Stockholm</w:t>
        </w:r>
      </w:ins>
    </w:p>
    <w:p w14:paraId="7C0AA085" w14:textId="77777777" w:rsidR="00F71F56" w:rsidRDefault="00F71F56" w:rsidP="00F71F56">
      <w:pPr>
        <w:pStyle w:val="FaureciaText2"/>
        <w:snapToGrid w:val="0"/>
        <w:spacing w:before="0" w:after="0"/>
        <w:ind w:left="284"/>
        <w:rPr>
          <w:ins w:id="5027" w:author="Kennedy, Muhil" w:date="2022-12-08T13:34:00Z"/>
          <w:rFonts w:ascii="Century Gothic" w:hAnsi="Century Gothic"/>
          <w:szCs w:val="20"/>
          <w:lang w:val="en-US"/>
        </w:rPr>
      </w:pPr>
    </w:p>
    <w:p w14:paraId="3EBD08F9" w14:textId="77777777" w:rsidR="00F71F56" w:rsidRPr="00112BCA" w:rsidRDefault="00F71F56" w:rsidP="00F71F56">
      <w:pPr>
        <w:pStyle w:val="FaureciaText2"/>
        <w:snapToGrid w:val="0"/>
        <w:spacing w:before="0" w:after="0"/>
        <w:ind w:left="284"/>
        <w:rPr>
          <w:ins w:id="5028" w:author="Kennedy, Muhil" w:date="2022-12-08T13:34:00Z"/>
          <w:rFonts w:ascii="Century Gothic" w:hAnsi="Century Gothic"/>
          <w:szCs w:val="20"/>
          <w:lang w:val="en-US"/>
        </w:rPr>
      </w:pPr>
      <w:ins w:id="5029" w:author="Kennedy, Muhil" w:date="2022-12-08T13:34:00Z">
        <w:r w:rsidRPr="00112BCA">
          <w:rPr>
            <w:rFonts w:ascii="Century Gothic" w:hAnsi="Century Gothic"/>
            <w:szCs w:val="20"/>
            <w:lang w:val="en-US"/>
          </w:rPr>
          <w:t>By way of this reference, the respective arbitration rules shall be an integral part of this declaration.</w:t>
        </w:r>
      </w:ins>
    </w:p>
    <w:p w14:paraId="750E1FA1" w14:textId="77777777" w:rsidR="00F71F56" w:rsidRDefault="00F71F56" w:rsidP="00F71F56">
      <w:pPr>
        <w:pStyle w:val="FaureciaText2"/>
        <w:snapToGrid w:val="0"/>
        <w:spacing w:before="0" w:after="0"/>
        <w:ind w:left="284"/>
        <w:rPr>
          <w:ins w:id="5030" w:author="Kennedy, Muhil" w:date="2022-12-08T13:34:00Z"/>
          <w:rFonts w:ascii="Century Gothic" w:hAnsi="Century Gothic"/>
          <w:szCs w:val="20"/>
          <w:lang w:val="en-US"/>
        </w:rPr>
      </w:pPr>
      <w:ins w:id="5031" w:author="Kennedy, Muhil" w:date="2022-12-08T13:34:00Z">
        <w:r w:rsidRPr="00112BCA">
          <w:rPr>
            <w:rFonts w:ascii="Century Gothic" w:hAnsi="Century Gothic"/>
            <w:szCs w:val="20"/>
            <w:lang w:val="en-US"/>
          </w:rPr>
          <w:t xml:space="preserve">The place of arbitration shall be Frankfurt am Main, Germany. In deviation from this, the place of arbitration for proceedings involving </w:t>
        </w:r>
        <w:r w:rsidRPr="00112BCA">
          <w:rPr>
            <w:rFonts w:ascii="Century Gothic" w:hAnsi="Century Gothic"/>
            <w:smallCaps/>
            <w:szCs w:val="20"/>
            <w:lang w:val="en-US"/>
          </w:rPr>
          <w:t xml:space="preserve">BRIC-Supplier </w:t>
        </w:r>
        <w:r w:rsidRPr="00112BCA">
          <w:rPr>
            <w:rFonts w:ascii="Century Gothic" w:hAnsi="Century Gothic"/>
            <w:szCs w:val="20"/>
            <w:lang w:val="en-US"/>
          </w:rPr>
          <w:t>with legal seat in China shall be Hong Kong, China.</w:t>
        </w:r>
      </w:ins>
    </w:p>
    <w:p w14:paraId="39E06843" w14:textId="77777777" w:rsidR="00F71F56" w:rsidRPr="00112BCA" w:rsidRDefault="00F71F56" w:rsidP="00F71F56">
      <w:pPr>
        <w:pStyle w:val="FaureciaText2"/>
        <w:snapToGrid w:val="0"/>
        <w:spacing w:before="0" w:after="0"/>
        <w:ind w:left="284"/>
        <w:rPr>
          <w:ins w:id="5032" w:author="Kennedy, Muhil" w:date="2022-12-08T13:34:00Z"/>
          <w:rFonts w:ascii="Century Gothic" w:hAnsi="Century Gothic"/>
          <w:szCs w:val="20"/>
          <w:lang w:val="en-US"/>
        </w:rPr>
      </w:pPr>
    </w:p>
    <w:p w14:paraId="710CA715" w14:textId="77777777" w:rsidR="00F71F56" w:rsidRDefault="00F71F56" w:rsidP="00F71F56">
      <w:pPr>
        <w:pStyle w:val="FaureciaText2"/>
        <w:snapToGrid w:val="0"/>
        <w:spacing w:before="0" w:after="0"/>
        <w:ind w:left="284"/>
        <w:rPr>
          <w:ins w:id="5033" w:author="Kennedy, Muhil" w:date="2022-12-08T13:34:00Z"/>
          <w:rFonts w:ascii="Century Gothic" w:hAnsi="Century Gothic"/>
          <w:szCs w:val="20"/>
          <w:lang w:val="en-US"/>
        </w:rPr>
      </w:pPr>
      <w:ins w:id="5034" w:author="Kennedy, Muhil" w:date="2022-12-08T13:34:00Z">
        <w:r w:rsidRPr="00112BCA">
          <w:rPr>
            <w:rFonts w:ascii="Century Gothic" w:hAnsi="Century Gothic"/>
            <w:szCs w:val="20"/>
            <w:lang w:val="en-US"/>
          </w:rPr>
          <w:t>There shall be three arbitrators. The arbitration proceedings shall be conducted in English. German substantive law shall apply.</w:t>
        </w:r>
      </w:ins>
    </w:p>
    <w:p w14:paraId="0D72BB2E" w14:textId="77777777" w:rsidR="00F71F56" w:rsidRPr="00112BCA" w:rsidRDefault="00F71F56" w:rsidP="00F71F56">
      <w:pPr>
        <w:pStyle w:val="FaureciaText2"/>
        <w:snapToGrid w:val="0"/>
        <w:spacing w:before="0" w:after="0"/>
        <w:ind w:left="284"/>
        <w:rPr>
          <w:ins w:id="5035" w:author="Kennedy, Muhil" w:date="2022-12-08T13:34:00Z"/>
          <w:rFonts w:ascii="Century Gothic" w:hAnsi="Century Gothic"/>
          <w:szCs w:val="20"/>
          <w:lang w:val="en-US"/>
        </w:rPr>
      </w:pPr>
    </w:p>
    <w:p w14:paraId="05839294" w14:textId="77777777" w:rsidR="00F71F56" w:rsidRDefault="00F71F56" w:rsidP="00F71F56">
      <w:pPr>
        <w:pStyle w:val="FaureciaText2"/>
        <w:snapToGrid w:val="0"/>
        <w:spacing w:before="0" w:after="0"/>
        <w:ind w:left="284"/>
        <w:rPr>
          <w:ins w:id="5036" w:author="Kennedy, Muhil" w:date="2022-12-08T13:34:00Z"/>
          <w:rFonts w:ascii="Century Gothic" w:hAnsi="Century Gothic"/>
          <w:szCs w:val="20"/>
          <w:lang w:val="en-US"/>
        </w:rPr>
      </w:pPr>
      <w:ins w:id="5037" w:author="Kennedy, Muhil" w:date="2022-12-08T13:34:00Z">
        <w:r w:rsidRPr="00112BCA">
          <w:rPr>
            <w:rFonts w:ascii="Century Gothic" w:hAnsi="Century Gothic"/>
            <w:szCs w:val="20"/>
            <w:lang w:val="en-US"/>
          </w:rPr>
          <w:t>The arbitration shall be conducted according to the IBA Rules of Evidence as current on the date of the submission of the request for arbitration.</w:t>
        </w:r>
      </w:ins>
    </w:p>
    <w:p w14:paraId="239AFA74" w14:textId="77777777" w:rsidR="00F71F56" w:rsidRPr="00112BCA" w:rsidRDefault="00F71F56" w:rsidP="00F71F56">
      <w:pPr>
        <w:pStyle w:val="FaureciaText2"/>
        <w:snapToGrid w:val="0"/>
        <w:spacing w:before="0" w:after="0"/>
        <w:ind w:left="284"/>
        <w:rPr>
          <w:ins w:id="5038" w:author="Kennedy, Muhil" w:date="2022-12-08T13:34:00Z"/>
          <w:rFonts w:ascii="Century Gothic" w:hAnsi="Century Gothic"/>
          <w:szCs w:val="20"/>
          <w:lang w:val="en-US"/>
        </w:rPr>
      </w:pPr>
    </w:p>
    <w:p w14:paraId="0B8700F2" w14:textId="77777777" w:rsidR="00F71F56" w:rsidRPr="00112BCA" w:rsidRDefault="00F71F56" w:rsidP="00F71F56">
      <w:pPr>
        <w:pStyle w:val="FaureciaText2"/>
        <w:snapToGrid w:val="0"/>
        <w:spacing w:before="0" w:after="0"/>
        <w:ind w:left="284"/>
        <w:rPr>
          <w:ins w:id="5039" w:author="Kennedy, Muhil" w:date="2022-12-08T13:34:00Z"/>
          <w:rFonts w:ascii="Century Gothic" w:hAnsi="Century Gothic"/>
          <w:szCs w:val="20"/>
          <w:lang w:val="en-US"/>
        </w:rPr>
      </w:pPr>
      <w:ins w:id="5040" w:author="Kennedy, Muhil" w:date="2022-12-08T13:34:00Z">
        <w:r w:rsidRPr="00112BCA">
          <w:rPr>
            <w:rFonts w:ascii="Century Gothic" w:hAnsi="Century Gothic"/>
            <w:szCs w:val="20"/>
            <w:lang w:val="en-US"/>
          </w:rPr>
          <w:t>Part I of the Indian Arbitration and Conciliation Act, 1996 (Nr. 26/1996) is excluded.</w:t>
        </w:r>
      </w:ins>
    </w:p>
    <w:p w14:paraId="553BFE5B" w14:textId="77777777" w:rsidR="00F71F56" w:rsidRPr="00112BCA" w:rsidRDefault="00F71F56" w:rsidP="00F71F56">
      <w:pPr>
        <w:snapToGrid w:val="0"/>
        <w:rPr>
          <w:ins w:id="5041" w:author="Kennedy, Muhil" w:date="2022-12-08T13:34:00Z"/>
          <w:rFonts w:ascii="Century Gothic" w:hAnsi="Century Gothic"/>
          <w:szCs w:val="20"/>
          <w:lang w:val="en-US" w:eastAsia="pt-BR"/>
        </w:rPr>
      </w:pPr>
    </w:p>
    <w:p w14:paraId="7999DCF8" w14:textId="77777777" w:rsidR="00F71F56" w:rsidRPr="00112BCA" w:rsidRDefault="00F71F56" w:rsidP="00F71F56">
      <w:pPr>
        <w:keepNext/>
        <w:keepLines/>
        <w:snapToGrid w:val="0"/>
        <w:rPr>
          <w:ins w:id="5042" w:author="Kennedy, Muhil" w:date="2022-12-08T13:34:00Z"/>
          <w:rFonts w:ascii="Century Gothic" w:hAnsi="Century Gothic"/>
          <w:szCs w:val="20"/>
          <w:lang w:val="en-US"/>
        </w:rPr>
      </w:pPr>
    </w:p>
    <w:tbl>
      <w:tblPr>
        <w:tblW w:w="8742" w:type="dxa"/>
        <w:tblInd w:w="567" w:type="dxa"/>
        <w:tblLayout w:type="fixed"/>
        <w:tblLook w:val="01E0" w:firstRow="1" w:lastRow="1" w:firstColumn="1" w:lastColumn="1" w:noHBand="0" w:noVBand="0"/>
      </w:tblPr>
      <w:tblGrid>
        <w:gridCol w:w="1080"/>
        <w:gridCol w:w="2889"/>
        <w:gridCol w:w="426"/>
        <w:gridCol w:w="1017"/>
        <w:gridCol w:w="3093"/>
        <w:gridCol w:w="237"/>
      </w:tblGrid>
      <w:tr w:rsidR="00F71F56" w:rsidRPr="00112BCA" w14:paraId="03388EAB" w14:textId="77777777" w:rsidTr="00D30F6E">
        <w:trPr>
          <w:trHeight w:val="454"/>
          <w:ins w:id="5043" w:author="Kennedy, Muhil" w:date="2022-12-08T13:34:00Z"/>
        </w:trPr>
        <w:tc>
          <w:tcPr>
            <w:tcW w:w="4395" w:type="dxa"/>
            <w:gridSpan w:val="3"/>
          </w:tcPr>
          <w:p w14:paraId="1EBF1639" w14:textId="77777777" w:rsidR="00F71F56" w:rsidRPr="00112BCA" w:rsidRDefault="00F71F56" w:rsidP="00D30F6E">
            <w:pPr>
              <w:keepNext/>
              <w:keepLines/>
              <w:snapToGrid w:val="0"/>
              <w:ind w:left="0"/>
              <w:jc w:val="left"/>
              <w:rPr>
                <w:ins w:id="5044" w:author="Kennedy, Muhil" w:date="2022-12-08T13:34:00Z"/>
                <w:rFonts w:ascii="Century Gothic" w:hAnsi="Century Gothic"/>
                <w:kern w:val="8"/>
                <w:szCs w:val="20"/>
                <w:lang w:val="en-US" w:eastAsia="en-US"/>
              </w:rPr>
            </w:pPr>
            <w:ins w:id="5045" w:author="Kennedy, Muhil" w:date="2022-12-08T13:34:00Z">
              <w:r w:rsidRPr="00112BCA">
                <w:rPr>
                  <w:rFonts w:ascii="Century Gothic" w:hAnsi="Century Gothic"/>
                  <w:b/>
                  <w:kern w:val="8"/>
                  <w:szCs w:val="20"/>
                  <w:lang w:val="en-US" w:eastAsia="en-US"/>
                </w:rPr>
                <w:t>For the Plant:</w:t>
              </w:r>
            </w:ins>
          </w:p>
        </w:tc>
        <w:tc>
          <w:tcPr>
            <w:tcW w:w="4110" w:type="dxa"/>
            <w:gridSpan w:val="2"/>
          </w:tcPr>
          <w:p w14:paraId="23C45390" w14:textId="77777777" w:rsidR="00F71F56" w:rsidRPr="00112BCA" w:rsidDel="00B15A12" w:rsidRDefault="00F71F56" w:rsidP="00D30F6E">
            <w:pPr>
              <w:keepNext/>
              <w:keepLines/>
              <w:snapToGrid w:val="0"/>
              <w:ind w:left="0"/>
              <w:jc w:val="left"/>
              <w:rPr>
                <w:ins w:id="5046" w:author="Kennedy, Muhil" w:date="2022-12-08T13:34:00Z"/>
                <w:rFonts w:ascii="Century Gothic" w:hAnsi="Century Gothic"/>
                <w:kern w:val="8"/>
                <w:szCs w:val="20"/>
                <w:lang w:val="en-US" w:eastAsia="en-US"/>
              </w:rPr>
            </w:pPr>
          </w:p>
        </w:tc>
        <w:tc>
          <w:tcPr>
            <w:tcW w:w="237" w:type="dxa"/>
          </w:tcPr>
          <w:p w14:paraId="3DC68066" w14:textId="77777777" w:rsidR="00F71F56" w:rsidRPr="00112BCA" w:rsidDel="00B15A12" w:rsidRDefault="00F71F56" w:rsidP="00D30F6E">
            <w:pPr>
              <w:keepNext/>
              <w:keepLines/>
              <w:snapToGrid w:val="0"/>
              <w:ind w:left="0"/>
              <w:jc w:val="center"/>
              <w:rPr>
                <w:ins w:id="5047" w:author="Kennedy, Muhil" w:date="2022-12-08T13:34:00Z"/>
                <w:rFonts w:ascii="Century Gothic" w:hAnsi="Century Gothic"/>
                <w:kern w:val="8"/>
                <w:szCs w:val="20"/>
                <w:lang w:val="en-US" w:eastAsia="en-US"/>
              </w:rPr>
            </w:pPr>
          </w:p>
        </w:tc>
      </w:tr>
      <w:tr w:rsidR="00F71F56" w:rsidRPr="00112BCA" w14:paraId="7FB41A3B" w14:textId="77777777" w:rsidTr="00D30F6E">
        <w:trPr>
          <w:trHeight w:val="454"/>
          <w:ins w:id="5048" w:author="Kennedy, Muhil" w:date="2022-12-08T13:34:00Z"/>
        </w:trPr>
        <w:tc>
          <w:tcPr>
            <w:tcW w:w="1080" w:type="dxa"/>
          </w:tcPr>
          <w:p w14:paraId="2BC5DFC8" w14:textId="77777777" w:rsidR="00F71F56" w:rsidRPr="00112BCA" w:rsidRDefault="00F71F56" w:rsidP="00D30F6E">
            <w:pPr>
              <w:keepNext/>
              <w:keepLines/>
              <w:snapToGrid w:val="0"/>
              <w:ind w:left="0"/>
              <w:jc w:val="left"/>
              <w:rPr>
                <w:ins w:id="5049" w:author="Kennedy, Muhil" w:date="2022-12-08T13:34:00Z"/>
                <w:rFonts w:ascii="Century Gothic" w:hAnsi="Century Gothic"/>
                <w:b/>
                <w:kern w:val="8"/>
                <w:szCs w:val="20"/>
                <w:lang w:val="en-US" w:eastAsia="en-US"/>
              </w:rPr>
            </w:pPr>
          </w:p>
        </w:tc>
        <w:tc>
          <w:tcPr>
            <w:tcW w:w="2889" w:type="dxa"/>
          </w:tcPr>
          <w:p w14:paraId="6126D532" w14:textId="77777777" w:rsidR="00F71F56" w:rsidRPr="00112BCA" w:rsidRDefault="00F71F56" w:rsidP="00D30F6E">
            <w:pPr>
              <w:keepNext/>
              <w:keepLines/>
              <w:snapToGrid w:val="0"/>
              <w:ind w:left="0"/>
              <w:jc w:val="left"/>
              <w:rPr>
                <w:ins w:id="5050" w:author="Kennedy, Muhil" w:date="2022-12-08T13:34:00Z"/>
                <w:rFonts w:ascii="Century Gothic" w:hAnsi="Century Gothic"/>
                <w:kern w:val="8"/>
                <w:szCs w:val="20"/>
                <w:lang w:val="en-US" w:eastAsia="en-US"/>
              </w:rPr>
            </w:pPr>
          </w:p>
        </w:tc>
        <w:tc>
          <w:tcPr>
            <w:tcW w:w="426" w:type="dxa"/>
          </w:tcPr>
          <w:p w14:paraId="29CDD255" w14:textId="77777777" w:rsidR="00F71F56" w:rsidRPr="00112BCA" w:rsidRDefault="00F71F56" w:rsidP="00D30F6E">
            <w:pPr>
              <w:keepNext/>
              <w:keepLines/>
              <w:snapToGrid w:val="0"/>
              <w:ind w:left="0"/>
              <w:jc w:val="left"/>
              <w:rPr>
                <w:ins w:id="5051" w:author="Kennedy, Muhil" w:date="2022-12-08T13:34:00Z"/>
                <w:rFonts w:ascii="Century Gothic" w:hAnsi="Century Gothic"/>
                <w:kern w:val="8"/>
                <w:szCs w:val="20"/>
                <w:lang w:val="en-US" w:eastAsia="en-US"/>
              </w:rPr>
            </w:pPr>
          </w:p>
        </w:tc>
        <w:tc>
          <w:tcPr>
            <w:tcW w:w="1017" w:type="dxa"/>
          </w:tcPr>
          <w:p w14:paraId="580AC152" w14:textId="77777777" w:rsidR="00F71F56" w:rsidRPr="00112BCA" w:rsidRDefault="00F71F56" w:rsidP="00D30F6E">
            <w:pPr>
              <w:keepNext/>
              <w:keepLines/>
              <w:snapToGrid w:val="0"/>
              <w:ind w:left="0"/>
              <w:jc w:val="left"/>
              <w:rPr>
                <w:ins w:id="5052" w:author="Kennedy, Muhil" w:date="2022-12-08T13:34:00Z"/>
                <w:rFonts w:ascii="Century Gothic" w:hAnsi="Century Gothic"/>
                <w:b/>
                <w:kern w:val="8"/>
                <w:szCs w:val="20"/>
                <w:lang w:val="en-US" w:eastAsia="en-US"/>
              </w:rPr>
            </w:pPr>
          </w:p>
        </w:tc>
        <w:tc>
          <w:tcPr>
            <w:tcW w:w="3093" w:type="dxa"/>
          </w:tcPr>
          <w:p w14:paraId="2FA75AB4" w14:textId="77777777" w:rsidR="00F71F56" w:rsidRPr="00112BCA" w:rsidDel="00B15A12" w:rsidRDefault="00F71F56" w:rsidP="00D30F6E">
            <w:pPr>
              <w:keepNext/>
              <w:keepLines/>
              <w:snapToGrid w:val="0"/>
              <w:ind w:left="0"/>
              <w:jc w:val="center"/>
              <w:rPr>
                <w:ins w:id="5053" w:author="Kennedy, Muhil" w:date="2022-12-08T13:34:00Z"/>
                <w:rFonts w:ascii="Century Gothic" w:hAnsi="Century Gothic"/>
                <w:kern w:val="8"/>
                <w:szCs w:val="20"/>
                <w:lang w:val="en-US" w:eastAsia="en-US"/>
              </w:rPr>
            </w:pPr>
          </w:p>
        </w:tc>
        <w:tc>
          <w:tcPr>
            <w:tcW w:w="237" w:type="dxa"/>
          </w:tcPr>
          <w:p w14:paraId="424F8528" w14:textId="77777777" w:rsidR="00F71F56" w:rsidRPr="00112BCA" w:rsidDel="00B15A12" w:rsidRDefault="00F71F56" w:rsidP="00D30F6E">
            <w:pPr>
              <w:keepNext/>
              <w:keepLines/>
              <w:snapToGrid w:val="0"/>
              <w:ind w:left="0"/>
              <w:jc w:val="center"/>
              <w:rPr>
                <w:ins w:id="5054" w:author="Kennedy, Muhil" w:date="2022-12-08T13:34:00Z"/>
                <w:rFonts w:ascii="Century Gothic" w:hAnsi="Century Gothic"/>
                <w:kern w:val="8"/>
                <w:szCs w:val="20"/>
                <w:lang w:val="en-US" w:eastAsia="en-US"/>
              </w:rPr>
            </w:pPr>
          </w:p>
        </w:tc>
      </w:tr>
      <w:tr w:rsidR="00F71F56" w:rsidRPr="00112BCA" w14:paraId="189D70BD" w14:textId="77777777" w:rsidTr="00D30F6E">
        <w:trPr>
          <w:trHeight w:val="454"/>
          <w:ins w:id="5055" w:author="Kennedy, Muhil" w:date="2022-12-08T13:34:00Z"/>
        </w:trPr>
        <w:tc>
          <w:tcPr>
            <w:tcW w:w="1080" w:type="dxa"/>
            <w:vAlign w:val="bottom"/>
          </w:tcPr>
          <w:p w14:paraId="3B5F4D4F" w14:textId="77777777" w:rsidR="00F71F56" w:rsidRPr="00112BCA" w:rsidRDefault="00F71F56" w:rsidP="00D30F6E">
            <w:pPr>
              <w:keepNext/>
              <w:keepLines/>
              <w:snapToGrid w:val="0"/>
              <w:ind w:left="0"/>
              <w:jc w:val="left"/>
              <w:rPr>
                <w:ins w:id="5056" w:author="Kennedy, Muhil" w:date="2022-12-08T13:34:00Z"/>
                <w:rFonts w:ascii="Century Gothic" w:hAnsi="Century Gothic"/>
                <w:b/>
                <w:kern w:val="8"/>
                <w:szCs w:val="20"/>
                <w:lang w:val="en-US" w:eastAsia="en-US"/>
              </w:rPr>
            </w:pPr>
            <w:ins w:id="5057" w:author="Kennedy, Muhil" w:date="2022-12-08T13:34:00Z">
              <w:r w:rsidRPr="00112BCA">
                <w:rPr>
                  <w:rFonts w:ascii="Century Gothic" w:hAnsi="Century Gothic"/>
                  <w:b/>
                  <w:kern w:val="8"/>
                  <w:szCs w:val="20"/>
                  <w:lang w:val="en-US" w:eastAsia="en-US"/>
                </w:rPr>
                <w:t>Date:</w:t>
              </w:r>
            </w:ins>
          </w:p>
        </w:tc>
        <w:tc>
          <w:tcPr>
            <w:tcW w:w="2889" w:type="dxa"/>
            <w:tcBorders>
              <w:bottom w:val="single" w:sz="6" w:space="0" w:color="auto"/>
            </w:tcBorders>
          </w:tcPr>
          <w:p w14:paraId="52259D8D" w14:textId="77777777" w:rsidR="00F71F56" w:rsidRPr="00112BCA" w:rsidRDefault="00F71F56" w:rsidP="00D30F6E">
            <w:pPr>
              <w:keepNext/>
              <w:keepLines/>
              <w:snapToGrid w:val="0"/>
              <w:ind w:left="0"/>
              <w:jc w:val="left"/>
              <w:rPr>
                <w:ins w:id="5058" w:author="Kennedy, Muhil" w:date="2022-12-08T13:34:00Z"/>
                <w:rFonts w:ascii="Century Gothic" w:hAnsi="Century Gothic"/>
                <w:kern w:val="8"/>
                <w:szCs w:val="20"/>
                <w:lang w:val="en-US" w:eastAsia="en-US"/>
              </w:rPr>
            </w:pPr>
          </w:p>
        </w:tc>
        <w:tc>
          <w:tcPr>
            <w:tcW w:w="426" w:type="dxa"/>
          </w:tcPr>
          <w:p w14:paraId="0819F980" w14:textId="77777777" w:rsidR="00F71F56" w:rsidRPr="00112BCA" w:rsidRDefault="00F71F56" w:rsidP="00D30F6E">
            <w:pPr>
              <w:keepNext/>
              <w:keepLines/>
              <w:snapToGrid w:val="0"/>
              <w:ind w:left="0"/>
              <w:jc w:val="left"/>
              <w:rPr>
                <w:ins w:id="5059" w:author="Kennedy, Muhil" w:date="2022-12-08T13:34:00Z"/>
                <w:rFonts w:ascii="Century Gothic" w:hAnsi="Century Gothic"/>
                <w:kern w:val="8"/>
                <w:szCs w:val="20"/>
                <w:lang w:val="en-US" w:eastAsia="en-US"/>
              </w:rPr>
            </w:pPr>
          </w:p>
        </w:tc>
        <w:tc>
          <w:tcPr>
            <w:tcW w:w="1017" w:type="dxa"/>
            <w:vAlign w:val="bottom"/>
          </w:tcPr>
          <w:p w14:paraId="67855DB8" w14:textId="77777777" w:rsidR="00F71F56" w:rsidRPr="00112BCA" w:rsidDel="00B15A12" w:rsidRDefault="00F71F56" w:rsidP="00D30F6E">
            <w:pPr>
              <w:keepNext/>
              <w:keepLines/>
              <w:snapToGrid w:val="0"/>
              <w:ind w:left="0"/>
              <w:jc w:val="left"/>
              <w:rPr>
                <w:ins w:id="5060" w:author="Kennedy, Muhil" w:date="2022-12-08T13:34:00Z"/>
                <w:rFonts w:ascii="Century Gothic" w:hAnsi="Century Gothic"/>
                <w:b/>
                <w:kern w:val="8"/>
                <w:szCs w:val="20"/>
                <w:lang w:val="en-US" w:eastAsia="en-US"/>
              </w:rPr>
            </w:pPr>
            <w:ins w:id="5061" w:author="Kennedy, Muhil" w:date="2022-12-08T13:34:00Z">
              <w:r w:rsidRPr="00112BCA">
                <w:rPr>
                  <w:rFonts w:ascii="Century Gothic" w:hAnsi="Century Gothic"/>
                  <w:b/>
                  <w:kern w:val="8"/>
                  <w:szCs w:val="20"/>
                  <w:lang w:val="en-US" w:eastAsia="en-US"/>
                </w:rPr>
                <w:t>Date:</w:t>
              </w:r>
            </w:ins>
          </w:p>
        </w:tc>
        <w:tc>
          <w:tcPr>
            <w:tcW w:w="3093" w:type="dxa"/>
            <w:tcBorders>
              <w:bottom w:val="single" w:sz="6" w:space="0" w:color="auto"/>
            </w:tcBorders>
          </w:tcPr>
          <w:p w14:paraId="02693ADB" w14:textId="77777777" w:rsidR="00F71F56" w:rsidRPr="00112BCA" w:rsidDel="00B15A12" w:rsidRDefault="00F71F56" w:rsidP="00D30F6E">
            <w:pPr>
              <w:keepNext/>
              <w:keepLines/>
              <w:snapToGrid w:val="0"/>
              <w:ind w:left="0"/>
              <w:jc w:val="center"/>
              <w:rPr>
                <w:ins w:id="5062" w:author="Kennedy, Muhil" w:date="2022-12-08T13:34:00Z"/>
                <w:rFonts w:ascii="Century Gothic" w:hAnsi="Century Gothic"/>
                <w:kern w:val="8"/>
                <w:szCs w:val="20"/>
                <w:lang w:val="en-US" w:eastAsia="en-US"/>
              </w:rPr>
            </w:pPr>
          </w:p>
        </w:tc>
        <w:tc>
          <w:tcPr>
            <w:tcW w:w="237" w:type="dxa"/>
          </w:tcPr>
          <w:p w14:paraId="1A03A353" w14:textId="77777777" w:rsidR="00F71F56" w:rsidRPr="00112BCA" w:rsidDel="00B15A12" w:rsidRDefault="00F71F56" w:rsidP="00D30F6E">
            <w:pPr>
              <w:keepNext/>
              <w:keepLines/>
              <w:snapToGrid w:val="0"/>
              <w:ind w:left="0"/>
              <w:jc w:val="center"/>
              <w:rPr>
                <w:ins w:id="5063" w:author="Kennedy, Muhil" w:date="2022-12-08T13:34:00Z"/>
                <w:rFonts w:ascii="Century Gothic" w:hAnsi="Century Gothic"/>
                <w:kern w:val="8"/>
                <w:szCs w:val="20"/>
                <w:lang w:val="en-US" w:eastAsia="en-US"/>
              </w:rPr>
            </w:pPr>
          </w:p>
        </w:tc>
      </w:tr>
      <w:tr w:rsidR="00F71F56" w:rsidRPr="00112BCA" w14:paraId="26E3D6B8" w14:textId="77777777" w:rsidTr="00D30F6E">
        <w:trPr>
          <w:trHeight w:val="527"/>
          <w:ins w:id="5064" w:author="Kennedy, Muhil" w:date="2022-12-08T13:34:00Z"/>
        </w:trPr>
        <w:tc>
          <w:tcPr>
            <w:tcW w:w="1080" w:type="dxa"/>
            <w:vAlign w:val="bottom"/>
          </w:tcPr>
          <w:p w14:paraId="6AFAB502" w14:textId="77777777" w:rsidR="00F71F56" w:rsidRPr="00112BCA" w:rsidRDefault="00F71F56" w:rsidP="00D30F6E">
            <w:pPr>
              <w:keepNext/>
              <w:keepLines/>
              <w:snapToGrid w:val="0"/>
              <w:ind w:left="0"/>
              <w:jc w:val="left"/>
              <w:rPr>
                <w:ins w:id="5065" w:author="Kennedy, Muhil" w:date="2022-12-08T13:34:00Z"/>
                <w:rFonts w:ascii="Century Gothic" w:hAnsi="Century Gothic"/>
                <w:b/>
                <w:kern w:val="8"/>
                <w:szCs w:val="20"/>
                <w:lang w:val="en-US" w:eastAsia="en-US"/>
              </w:rPr>
            </w:pPr>
            <w:ins w:id="5066" w:author="Kennedy, Muhil" w:date="2022-12-08T13:34:00Z">
              <w:r w:rsidRPr="00112BCA">
                <w:rPr>
                  <w:rFonts w:ascii="Century Gothic" w:hAnsi="Century Gothic"/>
                  <w:b/>
                  <w:kern w:val="8"/>
                  <w:szCs w:val="20"/>
                  <w:lang w:val="en-US" w:eastAsia="en-US"/>
                </w:rPr>
                <w:t>Name:</w:t>
              </w:r>
            </w:ins>
          </w:p>
        </w:tc>
        <w:tc>
          <w:tcPr>
            <w:tcW w:w="2889" w:type="dxa"/>
            <w:tcBorders>
              <w:top w:val="single" w:sz="6" w:space="0" w:color="auto"/>
              <w:bottom w:val="single" w:sz="6" w:space="0" w:color="auto"/>
            </w:tcBorders>
          </w:tcPr>
          <w:p w14:paraId="2EFF1054" w14:textId="77777777" w:rsidR="00F71F56" w:rsidRPr="00112BCA" w:rsidRDefault="00F71F56" w:rsidP="00D30F6E">
            <w:pPr>
              <w:keepNext/>
              <w:keepLines/>
              <w:snapToGrid w:val="0"/>
              <w:ind w:left="0"/>
              <w:jc w:val="left"/>
              <w:rPr>
                <w:ins w:id="5067" w:author="Kennedy, Muhil" w:date="2022-12-08T13:34:00Z"/>
                <w:rFonts w:ascii="Century Gothic" w:hAnsi="Century Gothic"/>
                <w:kern w:val="8"/>
                <w:szCs w:val="20"/>
                <w:lang w:val="en-US" w:eastAsia="en-US"/>
              </w:rPr>
            </w:pPr>
          </w:p>
        </w:tc>
        <w:tc>
          <w:tcPr>
            <w:tcW w:w="426" w:type="dxa"/>
          </w:tcPr>
          <w:p w14:paraId="0A223113" w14:textId="77777777" w:rsidR="00F71F56" w:rsidRPr="00112BCA" w:rsidRDefault="00F71F56" w:rsidP="00D30F6E">
            <w:pPr>
              <w:keepNext/>
              <w:keepLines/>
              <w:snapToGrid w:val="0"/>
              <w:ind w:left="0"/>
              <w:jc w:val="left"/>
              <w:rPr>
                <w:ins w:id="5068" w:author="Kennedy, Muhil" w:date="2022-12-08T13:34:00Z"/>
                <w:rFonts w:ascii="Century Gothic" w:hAnsi="Century Gothic"/>
                <w:kern w:val="8"/>
                <w:szCs w:val="20"/>
                <w:lang w:val="en-US" w:eastAsia="en-US"/>
              </w:rPr>
            </w:pPr>
          </w:p>
        </w:tc>
        <w:tc>
          <w:tcPr>
            <w:tcW w:w="1017" w:type="dxa"/>
            <w:vAlign w:val="bottom"/>
          </w:tcPr>
          <w:p w14:paraId="5CC14F1D" w14:textId="77777777" w:rsidR="00F71F56" w:rsidRPr="00112BCA" w:rsidRDefault="00F71F56" w:rsidP="00D30F6E">
            <w:pPr>
              <w:keepNext/>
              <w:keepLines/>
              <w:snapToGrid w:val="0"/>
              <w:ind w:left="0"/>
              <w:jc w:val="left"/>
              <w:rPr>
                <w:ins w:id="5069" w:author="Kennedy, Muhil" w:date="2022-12-08T13:34:00Z"/>
                <w:rFonts w:ascii="Century Gothic" w:hAnsi="Century Gothic"/>
                <w:b/>
                <w:kern w:val="8"/>
                <w:szCs w:val="20"/>
                <w:lang w:val="en-US" w:eastAsia="en-US"/>
              </w:rPr>
            </w:pPr>
            <w:ins w:id="5070" w:author="Kennedy, Muhil" w:date="2022-12-08T13:34:00Z">
              <w:r w:rsidRPr="00112BCA">
                <w:rPr>
                  <w:rFonts w:ascii="Century Gothic" w:hAnsi="Century Gothic"/>
                  <w:b/>
                  <w:kern w:val="8"/>
                  <w:szCs w:val="20"/>
                  <w:lang w:val="en-US" w:eastAsia="en-US"/>
                </w:rPr>
                <w:t>Name:</w:t>
              </w:r>
            </w:ins>
          </w:p>
        </w:tc>
        <w:tc>
          <w:tcPr>
            <w:tcW w:w="3093" w:type="dxa"/>
            <w:tcBorders>
              <w:top w:val="single" w:sz="6" w:space="0" w:color="auto"/>
              <w:bottom w:val="single" w:sz="6" w:space="0" w:color="auto"/>
            </w:tcBorders>
          </w:tcPr>
          <w:p w14:paraId="7F04E1A0" w14:textId="77777777" w:rsidR="00F71F56" w:rsidRPr="00112BCA" w:rsidDel="00E22EB3" w:rsidRDefault="00F71F56" w:rsidP="00D30F6E">
            <w:pPr>
              <w:keepNext/>
              <w:keepLines/>
              <w:snapToGrid w:val="0"/>
              <w:ind w:left="0"/>
              <w:jc w:val="center"/>
              <w:rPr>
                <w:ins w:id="5071" w:author="Kennedy, Muhil" w:date="2022-12-08T13:34:00Z"/>
                <w:rFonts w:ascii="Century Gothic" w:hAnsi="Century Gothic"/>
                <w:kern w:val="8"/>
                <w:szCs w:val="20"/>
                <w:lang w:val="en-US" w:eastAsia="en-US"/>
              </w:rPr>
            </w:pPr>
          </w:p>
        </w:tc>
        <w:tc>
          <w:tcPr>
            <w:tcW w:w="237" w:type="dxa"/>
          </w:tcPr>
          <w:p w14:paraId="7950AC03" w14:textId="77777777" w:rsidR="00F71F56" w:rsidRPr="00112BCA" w:rsidDel="00E22EB3" w:rsidRDefault="00F71F56" w:rsidP="00D30F6E">
            <w:pPr>
              <w:keepNext/>
              <w:keepLines/>
              <w:snapToGrid w:val="0"/>
              <w:ind w:left="0"/>
              <w:jc w:val="center"/>
              <w:rPr>
                <w:ins w:id="5072" w:author="Kennedy, Muhil" w:date="2022-12-08T13:34:00Z"/>
                <w:rFonts w:ascii="Century Gothic" w:hAnsi="Century Gothic"/>
                <w:kern w:val="8"/>
                <w:szCs w:val="20"/>
                <w:lang w:val="en-US" w:eastAsia="en-US"/>
              </w:rPr>
            </w:pPr>
          </w:p>
        </w:tc>
      </w:tr>
      <w:tr w:rsidR="00F71F56" w:rsidRPr="00112BCA" w14:paraId="679AB777" w14:textId="77777777" w:rsidTr="00D30F6E">
        <w:trPr>
          <w:trHeight w:val="454"/>
          <w:ins w:id="5073" w:author="Kennedy, Muhil" w:date="2022-12-08T13:34:00Z"/>
        </w:trPr>
        <w:tc>
          <w:tcPr>
            <w:tcW w:w="1080" w:type="dxa"/>
            <w:vAlign w:val="bottom"/>
          </w:tcPr>
          <w:p w14:paraId="0DB10C6A" w14:textId="77777777" w:rsidR="00F71F56" w:rsidRPr="00112BCA" w:rsidRDefault="00F71F56" w:rsidP="00D30F6E">
            <w:pPr>
              <w:keepNext/>
              <w:keepLines/>
              <w:snapToGrid w:val="0"/>
              <w:ind w:left="0"/>
              <w:jc w:val="left"/>
              <w:rPr>
                <w:ins w:id="5074" w:author="Kennedy, Muhil" w:date="2022-12-08T13:34:00Z"/>
                <w:rFonts w:ascii="Century Gothic" w:hAnsi="Century Gothic"/>
                <w:b/>
                <w:kern w:val="8"/>
                <w:szCs w:val="20"/>
                <w:lang w:val="en-US" w:eastAsia="en-US"/>
              </w:rPr>
            </w:pPr>
          </w:p>
        </w:tc>
        <w:tc>
          <w:tcPr>
            <w:tcW w:w="2889" w:type="dxa"/>
            <w:tcBorders>
              <w:top w:val="single" w:sz="6" w:space="0" w:color="auto"/>
              <w:bottom w:val="single" w:sz="6" w:space="0" w:color="auto"/>
            </w:tcBorders>
          </w:tcPr>
          <w:p w14:paraId="5C36017E" w14:textId="77777777" w:rsidR="00F71F56" w:rsidRPr="00112BCA" w:rsidRDefault="00F71F56" w:rsidP="00D30F6E">
            <w:pPr>
              <w:keepNext/>
              <w:keepLines/>
              <w:snapToGrid w:val="0"/>
              <w:ind w:left="0"/>
              <w:jc w:val="center"/>
              <w:rPr>
                <w:ins w:id="5075" w:author="Kennedy, Muhil" w:date="2022-12-08T13:34:00Z"/>
                <w:rFonts w:ascii="Century Gothic" w:hAnsi="Century Gothic"/>
                <w:kern w:val="8"/>
                <w:szCs w:val="20"/>
                <w:lang w:val="en-US" w:eastAsia="en-US"/>
              </w:rPr>
            </w:pPr>
          </w:p>
        </w:tc>
        <w:tc>
          <w:tcPr>
            <w:tcW w:w="426" w:type="dxa"/>
          </w:tcPr>
          <w:p w14:paraId="1EE42773" w14:textId="77777777" w:rsidR="00F71F56" w:rsidRPr="00112BCA" w:rsidRDefault="00F71F56" w:rsidP="00D30F6E">
            <w:pPr>
              <w:keepNext/>
              <w:keepLines/>
              <w:snapToGrid w:val="0"/>
              <w:ind w:left="0"/>
              <w:jc w:val="center"/>
              <w:rPr>
                <w:ins w:id="5076" w:author="Kennedy, Muhil" w:date="2022-12-08T13:34:00Z"/>
                <w:rFonts w:ascii="Century Gothic" w:hAnsi="Century Gothic"/>
                <w:kern w:val="8"/>
                <w:szCs w:val="20"/>
                <w:lang w:val="en-US" w:eastAsia="en-US"/>
              </w:rPr>
            </w:pPr>
          </w:p>
          <w:p w14:paraId="31CA371A" w14:textId="77777777" w:rsidR="00F71F56" w:rsidRPr="00112BCA" w:rsidRDefault="00F71F56" w:rsidP="00D30F6E">
            <w:pPr>
              <w:keepNext/>
              <w:keepLines/>
              <w:snapToGrid w:val="0"/>
              <w:ind w:left="0"/>
              <w:jc w:val="left"/>
              <w:rPr>
                <w:ins w:id="5077" w:author="Kennedy, Muhil" w:date="2022-12-08T13:34:00Z"/>
                <w:rFonts w:ascii="Century Gothic" w:hAnsi="Century Gothic"/>
                <w:kern w:val="8"/>
                <w:szCs w:val="20"/>
                <w:lang w:val="en-US" w:eastAsia="en-US"/>
              </w:rPr>
            </w:pPr>
          </w:p>
        </w:tc>
        <w:tc>
          <w:tcPr>
            <w:tcW w:w="1017" w:type="dxa"/>
            <w:vAlign w:val="bottom"/>
          </w:tcPr>
          <w:p w14:paraId="35B0AF7F" w14:textId="77777777" w:rsidR="00F71F56" w:rsidRPr="00112BCA" w:rsidRDefault="00F71F56" w:rsidP="00D30F6E">
            <w:pPr>
              <w:keepNext/>
              <w:keepLines/>
              <w:snapToGrid w:val="0"/>
              <w:ind w:left="0"/>
              <w:jc w:val="left"/>
              <w:rPr>
                <w:ins w:id="5078" w:author="Kennedy, Muhil" w:date="2022-12-08T13:34:00Z"/>
                <w:rFonts w:ascii="Century Gothic" w:hAnsi="Century Gothic"/>
                <w:b/>
                <w:kern w:val="8"/>
                <w:szCs w:val="20"/>
                <w:lang w:val="en-US" w:eastAsia="en-US"/>
              </w:rPr>
            </w:pPr>
          </w:p>
          <w:p w14:paraId="564966D0" w14:textId="77777777" w:rsidR="00F71F56" w:rsidRPr="00112BCA" w:rsidRDefault="00F71F56" w:rsidP="00D30F6E">
            <w:pPr>
              <w:keepNext/>
              <w:keepLines/>
              <w:snapToGrid w:val="0"/>
              <w:ind w:left="0"/>
              <w:jc w:val="left"/>
              <w:rPr>
                <w:ins w:id="5079" w:author="Kennedy, Muhil" w:date="2022-12-08T13:34:00Z"/>
                <w:rFonts w:ascii="Century Gothic" w:hAnsi="Century Gothic"/>
                <w:b/>
                <w:kern w:val="8"/>
                <w:szCs w:val="20"/>
                <w:lang w:val="en-US" w:eastAsia="en-US"/>
              </w:rPr>
            </w:pPr>
          </w:p>
        </w:tc>
        <w:tc>
          <w:tcPr>
            <w:tcW w:w="3093" w:type="dxa"/>
            <w:tcBorders>
              <w:top w:val="single" w:sz="6" w:space="0" w:color="auto"/>
              <w:bottom w:val="single" w:sz="6" w:space="0" w:color="auto"/>
            </w:tcBorders>
          </w:tcPr>
          <w:p w14:paraId="58FA24EF" w14:textId="77777777" w:rsidR="00F71F56" w:rsidRPr="00112BCA" w:rsidRDefault="00F71F56" w:rsidP="00D30F6E">
            <w:pPr>
              <w:keepNext/>
              <w:keepLines/>
              <w:snapToGrid w:val="0"/>
              <w:ind w:left="0"/>
              <w:jc w:val="center"/>
              <w:rPr>
                <w:ins w:id="5080" w:author="Kennedy, Muhil" w:date="2022-12-08T13:34:00Z"/>
                <w:rFonts w:ascii="Century Gothic" w:hAnsi="Century Gothic"/>
                <w:kern w:val="8"/>
                <w:szCs w:val="20"/>
                <w:lang w:val="en-US" w:eastAsia="en-US"/>
              </w:rPr>
            </w:pPr>
          </w:p>
          <w:p w14:paraId="0F67C9D5" w14:textId="77777777" w:rsidR="00F71F56" w:rsidRPr="00112BCA" w:rsidRDefault="00F71F56" w:rsidP="00D30F6E">
            <w:pPr>
              <w:keepNext/>
              <w:keepLines/>
              <w:snapToGrid w:val="0"/>
              <w:ind w:left="0"/>
              <w:jc w:val="center"/>
              <w:rPr>
                <w:ins w:id="5081" w:author="Kennedy, Muhil" w:date="2022-12-08T13:34:00Z"/>
                <w:rFonts w:ascii="Century Gothic" w:hAnsi="Century Gothic"/>
                <w:kern w:val="8"/>
                <w:szCs w:val="20"/>
                <w:lang w:val="en-US" w:eastAsia="en-US"/>
              </w:rPr>
            </w:pPr>
          </w:p>
          <w:p w14:paraId="1BB69E2A" w14:textId="77777777" w:rsidR="00F71F56" w:rsidRPr="00112BCA" w:rsidRDefault="00F71F56" w:rsidP="00D30F6E">
            <w:pPr>
              <w:keepNext/>
              <w:keepLines/>
              <w:snapToGrid w:val="0"/>
              <w:ind w:left="0"/>
              <w:jc w:val="center"/>
              <w:rPr>
                <w:ins w:id="5082" w:author="Kennedy, Muhil" w:date="2022-12-08T13:34:00Z"/>
                <w:rFonts w:ascii="Century Gothic" w:hAnsi="Century Gothic"/>
                <w:kern w:val="8"/>
                <w:szCs w:val="20"/>
                <w:lang w:val="en-US" w:eastAsia="en-US"/>
              </w:rPr>
            </w:pPr>
          </w:p>
        </w:tc>
        <w:tc>
          <w:tcPr>
            <w:tcW w:w="237" w:type="dxa"/>
          </w:tcPr>
          <w:p w14:paraId="47DE640F" w14:textId="77777777" w:rsidR="00F71F56" w:rsidRPr="00112BCA" w:rsidRDefault="00F71F56" w:rsidP="00D30F6E">
            <w:pPr>
              <w:keepNext/>
              <w:keepLines/>
              <w:snapToGrid w:val="0"/>
              <w:ind w:left="0"/>
              <w:jc w:val="center"/>
              <w:rPr>
                <w:ins w:id="5083" w:author="Kennedy, Muhil" w:date="2022-12-08T13:34:00Z"/>
                <w:rFonts w:ascii="Century Gothic" w:hAnsi="Century Gothic"/>
                <w:kern w:val="8"/>
                <w:szCs w:val="20"/>
                <w:lang w:val="en-US" w:eastAsia="en-US"/>
              </w:rPr>
            </w:pPr>
          </w:p>
          <w:p w14:paraId="39B17322" w14:textId="77777777" w:rsidR="00F71F56" w:rsidRPr="00112BCA" w:rsidRDefault="00F71F56" w:rsidP="00D30F6E">
            <w:pPr>
              <w:keepNext/>
              <w:keepLines/>
              <w:snapToGrid w:val="0"/>
              <w:ind w:left="0"/>
              <w:jc w:val="center"/>
              <w:rPr>
                <w:ins w:id="5084" w:author="Kennedy, Muhil" w:date="2022-12-08T13:34:00Z"/>
                <w:rFonts w:ascii="Century Gothic" w:hAnsi="Century Gothic"/>
                <w:kern w:val="8"/>
                <w:szCs w:val="20"/>
                <w:lang w:val="en-US" w:eastAsia="en-US"/>
              </w:rPr>
            </w:pPr>
          </w:p>
        </w:tc>
      </w:tr>
      <w:tr w:rsidR="00F71F56" w:rsidRPr="00112BCA" w14:paraId="3B2D1C23" w14:textId="77777777" w:rsidTr="00D30F6E">
        <w:trPr>
          <w:trHeight w:val="454"/>
          <w:ins w:id="5085" w:author="Kennedy, Muhil" w:date="2022-12-08T13:34:00Z"/>
        </w:trPr>
        <w:tc>
          <w:tcPr>
            <w:tcW w:w="1080" w:type="dxa"/>
            <w:vAlign w:val="bottom"/>
          </w:tcPr>
          <w:p w14:paraId="357D4173" w14:textId="77777777" w:rsidR="00F71F56" w:rsidRPr="00112BCA" w:rsidRDefault="00F71F56" w:rsidP="00D30F6E">
            <w:pPr>
              <w:keepNext/>
              <w:keepLines/>
              <w:snapToGrid w:val="0"/>
              <w:ind w:left="0"/>
              <w:jc w:val="left"/>
              <w:rPr>
                <w:ins w:id="5086" w:author="Kennedy, Muhil" w:date="2022-12-08T13:34:00Z"/>
                <w:rFonts w:ascii="Century Gothic" w:hAnsi="Century Gothic"/>
                <w:b/>
                <w:kern w:val="8"/>
                <w:szCs w:val="20"/>
                <w:lang w:val="en-US" w:eastAsia="en-US"/>
              </w:rPr>
            </w:pPr>
          </w:p>
        </w:tc>
        <w:tc>
          <w:tcPr>
            <w:tcW w:w="2889" w:type="dxa"/>
            <w:tcBorders>
              <w:top w:val="single" w:sz="6" w:space="0" w:color="auto"/>
            </w:tcBorders>
          </w:tcPr>
          <w:p w14:paraId="21449DDD" w14:textId="77777777" w:rsidR="00F71F56" w:rsidRPr="00112BCA" w:rsidRDefault="00F71F56" w:rsidP="00D30F6E">
            <w:pPr>
              <w:keepNext/>
              <w:keepLines/>
              <w:snapToGrid w:val="0"/>
              <w:ind w:left="0"/>
              <w:jc w:val="center"/>
              <w:rPr>
                <w:ins w:id="5087" w:author="Kennedy, Muhil" w:date="2022-12-08T13:34:00Z"/>
                <w:rFonts w:ascii="Century Gothic" w:hAnsi="Century Gothic"/>
                <w:kern w:val="8"/>
                <w:szCs w:val="20"/>
                <w:lang w:val="en-US" w:eastAsia="en-US"/>
              </w:rPr>
            </w:pPr>
            <w:ins w:id="5088" w:author="Kennedy, Muhil" w:date="2022-12-08T13:34:00Z">
              <w:r w:rsidRPr="00112BCA">
                <w:rPr>
                  <w:rFonts w:ascii="Century Gothic" w:hAnsi="Century Gothic"/>
                  <w:b/>
                  <w:kern w:val="8"/>
                  <w:szCs w:val="20"/>
                  <w:lang w:val="en-US" w:eastAsia="en-US"/>
                </w:rPr>
                <w:t>Signature</w:t>
              </w:r>
            </w:ins>
          </w:p>
          <w:p w14:paraId="6068ECE4" w14:textId="77777777" w:rsidR="00F71F56" w:rsidRPr="00112BCA" w:rsidRDefault="00F71F56" w:rsidP="00D30F6E">
            <w:pPr>
              <w:keepNext/>
              <w:keepLines/>
              <w:snapToGrid w:val="0"/>
              <w:ind w:left="0"/>
              <w:jc w:val="center"/>
              <w:rPr>
                <w:ins w:id="5089" w:author="Kennedy, Muhil" w:date="2022-12-08T13:34:00Z"/>
                <w:rFonts w:ascii="Century Gothic" w:hAnsi="Century Gothic"/>
                <w:kern w:val="8"/>
                <w:szCs w:val="20"/>
                <w:lang w:val="en-US" w:eastAsia="en-US"/>
              </w:rPr>
            </w:pPr>
          </w:p>
          <w:p w14:paraId="3454DD37" w14:textId="77777777" w:rsidR="00F71F56" w:rsidRPr="00112BCA" w:rsidRDefault="00F71F56" w:rsidP="00D30F6E">
            <w:pPr>
              <w:keepNext/>
              <w:keepLines/>
              <w:snapToGrid w:val="0"/>
              <w:ind w:left="0"/>
              <w:jc w:val="center"/>
              <w:rPr>
                <w:ins w:id="5090" w:author="Kennedy, Muhil" w:date="2022-12-08T13:34:00Z"/>
                <w:rFonts w:ascii="Century Gothic" w:hAnsi="Century Gothic"/>
                <w:kern w:val="8"/>
                <w:szCs w:val="20"/>
                <w:lang w:val="en-US" w:eastAsia="en-US"/>
              </w:rPr>
            </w:pPr>
          </w:p>
        </w:tc>
        <w:tc>
          <w:tcPr>
            <w:tcW w:w="426" w:type="dxa"/>
          </w:tcPr>
          <w:p w14:paraId="36B76085" w14:textId="77777777" w:rsidR="00F71F56" w:rsidRPr="00112BCA" w:rsidRDefault="00F71F56" w:rsidP="00D30F6E">
            <w:pPr>
              <w:keepNext/>
              <w:keepLines/>
              <w:snapToGrid w:val="0"/>
              <w:ind w:left="0"/>
              <w:jc w:val="center"/>
              <w:rPr>
                <w:ins w:id="5091" w:author="Kennedy, Muhil" w:date="2022-12-08T13:34:00Z"/>
                <w:rFonts w:ascii="Century Gothic" w:hAnsi="Century Gothic"/>
                <w:kern w:val="8"/>
                <w:szCs w:val="20"/>
                <w:lang w:val="en-US" w:eastAsia="en-US"/>
              </w:rPr>
            </w:pPr>
          </w:p>
          <w:p w14:paraId="33FEAA7B" w14:textId="77777777" w:rsidR="00F71F56" w:rsidRPr="00112BCA" w:rsidRDefault="00F71F56" w:rsidP="00D30F6E">
            <w:pPr>
              <w:keepNext/>
              <w:keepLines/>
              <w:snapToGrid w:val="0"/>
              <w:ind w:left="0"/>
              <w:jc w:val="left"/>
              <w:rPr>
                <w:ins w:id="5092" w:author="Kennedy, Muhil" w:date="2022-12-08T13:34:00Z"/>
                <w:rFonts w:ascii="Century Gothic" w:hAnsi="Century Gothic"/>
                <w:kern w:val="8"/>
                <w:szCs w:val="20"/>
                <w:lang w:val="en-US" w:eastAsia="en-US"/>
              </w:rPr>
            </w:pPr>
          </w:p>
        </w:tc>
        <w:tc>
          <w:tcPr>
            <w:tcW w:w="1017" w:type="dxa"/>
            <w:vAlign w:val="bottom"/>
          </w:tcPr>
          <w:p w14:paraId="4BDEF432" w14:textId="77777777" w:rsidR="00F71F56" w:rsidRPr="00112BCA" w:rsidRDefault="00F71F56" w:rsidP="00D30F6E">
            <w:pPr>
              <w:keepNext/>
              <w:keepLines/>
              <w:snapToGrid w:val="0"/>
              <w:ind w:left="0"/>
              <w:jc w:val="left"/>
              <w:rPr>
                <w:ins w:id="5093" w:author="Kennedy, Muhil" w:date="2022-12-08T13:34:00Z"/>
                <w:rFonts w:ascii="Century Gothic" w:hAnsi="Century Gothic"/>
                <w:b/>
                <w:kern w:val="8"/>
                <w:szCs w:val="20"/>
                <w:lang w:val="en-US" w:eastAsia="en-US"/>
              </w:rPr>
            </w:pPr>
          </w:p>
        </w:tc>
        <w:tc>
          <w:tcPr>
            <w:tcW w:w="3093" w:type="dxa"/>
            <w:tcBorders>
              <w:top w:val="single" w:sz="6" w:space="0" w:color="auto"/>
            </w:tcBorders>
          </w:tcPr>
          <w:p w14:paraId="434AEEE4" w14:textId="77777777" w:rsidR="00F71F56" w:rsidRPr="00112BCA" w:rsidRDefault="00F71F56" w:rsidP="00D30F6E">
            <w:pPr>
              <w:keepNext/>
              <w:keepLines/>
              <w:snapToGrid w:val="0"/>
              <w:ind w:left="0"/>
              <w:jc w:val="center"/>
              <w:rPr>
                <w:ins w:id="5094" w:author="Kennedy, Muhil" w:date="2022-12-08T13:34:00Z"/>
                <w:rFonts w:ascii="Century Gothic" w:hAnsi="Century Gothic"/>
                <w:kern w:val="8"/>
                <w:szCs w:val="20"/>
                <w:lang w:val="en-US" w:eastAsia="en-US"/>
              </w:rPr>
            </w:pPr>
            <w:ins w:id="5095" w:author="Kennedy, Muhil" w:date="2022-12-08T13:34:00Z">
              <w:r w:rsidRPr="00112BCA">
                <w:rPr>
                  <w:rFonts w:ascii="Century Gothic" w:hAnsi="Century Gothic"/>
                  <w:b/>
                  <w:kern w:val="8"/>
                  <w:szCs w:val="20"/>
                  <w:lang w:val="en-US" w:eastAsia="en-US"/>
                </w:rPr>
                <w:t>Signature</w:t>
              </w:r>
            </w:ins>
          </w:p>
        </w:tc>
        <w:tc>
          <w:tcPr>
            <w:tcW w:w="237" w:type="dxa"/>
          </w:tcPr>
          <w:p w14:paraId="2CBB7AAB" w14:textId="77777777" w:rsidR="00F71F56" w:rsidRPr="00112BCA" w:rsidRDefault="00F71F56" w:rsidP="00D30F6E">
            <w:pPr>
              <w:keepNext/>
              <w:keepLines/>
              <w:snapToGrid w:val="0"/>
              <w:ind w:left="0"/>
              <w:jc w:val="center"/>
              <w:rPr>
                <w:ins w:id="5096" w:author="Kennedy, Muhil" w:date="2022-12-08T13:34:00Z"/>
                <w:rFonts w:ascii="Century Gothic" w:hAnsi="Century Gothic"/>
                <w:kern w:val="8"/>
                <w:szCs w:val="20"/>
                <w:lang w:val="en-US" w:eastAsia="en-US"/>
              </w:rPr>
            </w:pPr>
          </w:p>
          <w:p w14:paraId="2F5DC3CB" w14:textId="77777777" w:rsidR="00F71F56" w:rsidRPr="00112BCA" w:rsidRDefault="00F71F56" w:rsidP="00D30F6E">
            <w:pPr>
              <w:keepNext/>
              <w:keepLines/>
              <w:snapToGrid w:val="0"/>
              <w:ind w:left="0"/>
              <w:jc w:val="center"/>
              <w:rPr>
                <w:ins w:id="5097" w:author="Kennedy, Muhil" w:date="2022-12-08T13:34:00Z"/>
                <w:rFonts w:ascii="Century Gothic" w:hAnsi="Century Gothic"/>
                <w:kern w:val="8"/>
                <w:szCs w:val="20"/>
                <w:lang w:val="en-US" w:eastAsia="en-US"/>
              </w:rPr>
            </w:pPr>
          </w:p>
        </w:tc>
      </w:tr>
    </w:tbl>
    <w:p w14:paraId="4C9D38F1" w14:textId="77777777" w:rsidR="00F71F56" w:rsidRPr="00497E67" w:rsidRDefault="00F71F56" w:rsidP="00F71F56">
      <w:pPr>
        <w:pStyle w:val="BodyTextIndent"/>
        <w:widowControl w:val="0"/>
        <w:snapToGrid w:val="0"/>
        <w:ind w:left="0"/>
        <w:rPr>
          <w:ins w:id="5098" w:author="Kennedy, Muhil" w:date="2022-12-08T13:34:00Z"/>
          <w:rFonts w:ascii="Century Gothic" w:hAnsi="Century Gothic"/>
          <w:snapToGrid w:val="0"/>
        </w:rPr>
      </w:pPr>
    </w:p>
    <w:p w14:paraId="7FD1C78C" w14:textId="77777777" w:rsidR="00F71F56" w:rsidRPr="00497E67" w:rsidRDefault="00F71F56" w:rsidP="00497E67">
      <w:pPr>
        <w:pStyle w:val="BodyTextIndent"/>
        <w:widowControl w:val="0"/>
        <w:snapToGrid w:val="0"/>
        <w:ind w:left="0"/>
        <w:rPr>
          <w:rFonts w:ascii="Century Gothic" w:hAnsi="Century Gothic"/>
          <w:snapToGrid w:val="0"/>
        </w:rPr>
      </w:pPr>
    </w:p>
    <w:sectPr w:rsidR="00F71F56" w:rsidRPr="00497E67" w:rsidSect="00497E67">
      <w:headerReference w:type="default" r:id="rId15"/>
      <w:footerReference w:type="default" r:id="rId16"/>
      <w:pgSz w:w="11906" w:h="16838"/>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ULEON Santos" w:date="2020-02-27T12:25:00Z" w:initials="MS">
    <w:p w14:paraId="01A45E9A" w14:textId="2E2D1A7F" w:rsidR="00357FA0" w:rsidRDefault="00357FA0">
      <w:pPr>
        <w:pStyle w:val="CommentText"/>
      </w:pPr>
      <w:r>
        <w:rPr>
          <w:rStyle w:val="CommentReference"/>
        </w:rPr>
        <w:annotationRef/>
      </w:r>
      <w:r>
        <w:t xml:space="preserve">I guess we should include a clause by means of which we should inform the supplier as soon as possible regarding any change from the OEM that may affect the supply agreement </w:t>
      </w:r>
    </w:p>
  </w:comment>
  <w:comment w:id="684" w:author="MAULEON Santos" w:date="2020-02-27T12:25:00Z" w:initials="MS">
    <w:p w14:paraId="18076463" w14:textId="77777777" w:rsidR="00F71F56" w:rsidRDefault="00F71F56" w:rsidP="00F71F56">
      <w:pPr>
        <w:pStyle w:val="CommentText"/>
      </w:pPr>
      <w:r>
        <w:rPr>
          <w:rStyle w:val="CommentReference"/>
        </w:rPr>
        <w:annotationRef/>
      </w:r>
      <w:r>
        <w:t xml:space="preserve">I guess we should include a clause by means of which we should inform the supplier as soon as possible regarding any change from the OEM that may affect the supply agreement </w:t>
      </w:r>
    </w:p>
  </w:comment>
  <w:comment w:id="1958" w:author="MAULEON Santos" w:date="2020-02-27T12:25:00Z" w:initials="MS">
    <w:p w14:paraId="72F10E39" w14:textId="77777777" w:rsidR="00F71F56" w:rsidRDefault="00F71F56" w:rsidP="00F71F56">
      <w:pPr>
        <w:pStyle w:val="CommentText"/>
      </w:pPr>
      <w:r>
        <w:rPr>
          <w:rStyle w:val="CommentReference"/>
        </w:rPr>
        <w:annotationRef/>
      </w:r>
      <w:r>
        <w:t xml:space="preserve">I guess we should include a clause by means of which we should inform the supplier as soon as possible regarding any change from the OEM that may affect the supply agreement </w:t>
      </w:r>
    </w:p>
  </w:comment>
  <w:comment w:id="3232" w:author="MAULEON Santos" w:date="2020-02-27T12:25:00Z" w:initials="MS">
    <w:p w14:paraId="55835FF3" w14:textId="77777777" w:rsidR="00F71F56" w:rsidRDefault="00F71F56" w:rsidP="00F71F56">
      <w:pPr>
        <w:pStyle w:val="CommentText"/>
      </w:pPr>
      <w:r>
        <w:rPr>
          <w:rStyle w:val="CommentReference"/>
        </w:rPr>
        <w:annotationRef/>
      </w:r>
      <w:r>
        <w:t xml:space="preserve">I guess we should include a clause by means of which we should inform the supplier as soon as possible regarding any change from the OEM that may affect the supply agreement </w:t>
      </w:r>
    </w:p>
  </w:comment>
  <w:comment w:id="4506" w:author="MAULEON Santos" w:date="2020-02-27T12:25:00Z" w:initials="MS">
    <w:p w14:paraId="469E414E" w14:textId="77777777" w:rsidR="00F71F56" w:rsidRDefault="00F71F56" w:rsidP="00F71F56">
      <w:pPr>
        <w:pStyle w:val="CommentText"/>
      </w:pPr>
      <w:r>
        <w:rPr>
          <w:rStyle w:val="CommentReference"/>
        </w:rPr>
        <w:annotationRef/>
      </w:r>
      <w:r>
        <w:t xml:space="preserve">I guess we should include a clause by means of which we should inform the supplier as soon as possible regarding any change from the OEM that may affect the supply agreement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A45E9A" w15:done="0"/>
  <w15:commentEx w15:paraId="18076463" w15:done="0"/>
  <w15:commentEx w15:paraId="72F10E39" w15:done="0"/>
  <w15:commentEx w15:paraId="55835FF3" w15:done="0"/>
  <w15:commentEx w15:paraId="469E41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A45E9A" w16cid:durableId="220233CF"/>
  <w16cid:commentId w16cid:paraId="18076463" w16cid:durableId="273C665E"/>
  <w16cid:commentId w16cid:paraId="72F10E39" w16cid:durableId="273C665F"/>
  <w16cid:commentId w16cid:paraId="55835FF3" w16cid:durableId="273C6661"/>
  <w16cid:commentId w16cid:paraId="469E414E" w16cid:durableId="273C66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2E04" w14:textId="77777777" w:rsidR="00100561" w:rsidRDefault="00100561">
      <w:r>
        <w:separator/>
      </w:r>
    </w:p>
  </w:endnote>
  <w:endnote w:type="continuationSeparator" w:id="0">
    <w:p w14:paraId="57877189" w14:textId="77777777" w:rsidR="00100561" w:rsidRDefault="00100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Univers (W1)">
    <w:panose1 w:val="020B0604020202020204"/>
    <w:charset w:val="00"/>
    <w:family w:val="swiss"/>
    <w:notTrueType/>
    <w:pitch w:val="variable"/>
    <w:sig w:usb0="00000003" w:usb1="00000000" w:usb2="00000000" w:usb3="00000000" w:csb0="00000001" w:csb1="00000000"/>
  </w:font>
  <w:font w:name="DIN-Regular">
    <w:altName w:val="Calibri"/>
    <w:panose1 w:val="020B0604020202020204"/>
    <w:charset w:val="00"/>
    <w:family w:val="swiss"/>
    <w:pitch w:val="variable"/>
    <w:sig w:usb0="80000027" w:usb1="00000020" w:usb2="00000000" w:usb3="00000000" w:csb0="00000001" w:csb1="00000000"/>
  </w:font>
  <w:font w:name="DIN-Bold">
    <w:altName w:val="Vrinda"/>
    <w:panose1 w:val="020B0604020202020204"/>
    <w:charset w:val="00"/>
    <w:family w:val="swiss"/>
    <w:pitch w:val="variable"/>
    <w:sig w:usb0="80000027" w:usb1="0000002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8EA2E" w14:textId="77777777" w:rsidR="00357FA0" w:rsidRDefault="00357FA0" w:rsidP="001438BB">
    <w:pPr>
      <w:pStyle w:val="Footer"/>
      <w:ind w:left="0"/>
      <w:jc w:val="right"/>
      <w:rPr>
        <w:rFonts w:ascii="Century Gothic" w:hAnsi="Century Gothic" w:cs="Arial"/>
        <w:sz w:val="18"/>
      </w:rPr>
    </w:pPr>
    <w:r w:rsidRPr="00497E67">
      <w:rPr>
        <w:rFonts w:ascii="Century Gothic" w:hAnsi="Century Gothic" w:cs="Arial"/>
        <w:sz w:val="18"/>
      </w:rPr>
      <w:t xml:space="preserve">Page </w:t>
    </w:r>
    <w:r w:rsidRPr="00497E67">
      <w:rPr>
        <w:rFonts w:ascii="Century Gothic" w:hAnsi="Century Gothic" w:cs="Arial"/>
        <w:sz w:val="18"/>
      </w:rPr>
      <w:fldChar w:fldCharType="begin"/>
    </w:r>
    <w:r w:rsidRPr="00497E67">
      <w:rPr>
        <w:rFonts w:ascii="Century Gothic" w:hAnsi="Century Gothic" w:cs="Arial"/>
        <w:sz w:val="18"/>
      </w:rPr>
      <w:instrText xml:space="preserve"> PAGE </w:instrText>
    </w:r>
    <w:r w:rsidRPr="00497E67">
      <w:rPr>
        <w:rFonts w:ascii="Century Gothic" w:hAnsi="Century Gothic" w:cs="Arial"/>
        <w:sz w:val="18"/>
      </w:rPr>
      <w:fldChar w:fldCharType="separate"/>
    </w:r>
    <w:r>
      <w:rPr>
        <w:rFonts w:ascii="Century Gothic" w:hAnsi="Century Gothic" w:cs="Arial"/>
        <w:noProof/>
        <w:sz w:val="18"/>
      </w:rPr>
      <w:t>11</w:t>
    </w:r>
    <w:r w:rsidRPr="00497E67">
      <w:rPr>
        <w:rFonts w:ascii="Century Gothic" w:hAnsi="Century Gothic" w:cs="Arial"/>
        <w:sz w:val="18"/>
      </w:rPr>
      <w:fldChar w:fldCharType="end"/>
    </w:r>
    <w:r w:rsidRPr="00497E67">
      <w:rPr>
        <w:rFonts w:ascii="Century Gothic" w:hAnsi="Century Gothic" w:cs="Arial"/>
        <w:sz w:val="18"/>
      </w:rPr>
      <w:t xml:space="preserve"> of </w:t>
    </w:r>
    <w:r w:rsidRPr="00497E67">
      <w:rPr>
        <w:rFonts w:ascii="Century Gothic" w:hAnsi="Century Gothic" w:cs="Arial"/>
        <w:sz w:val="18"/>
      </w:rPr>
      <w:fldChar w:fldCharType="begin"/>
    </w:r>
    <w:r w:rsidRPr="00497E67">
      <w:rPr>
        <w:rFonts w:ascii="Century Gothic" w:hAnsi="Century Gothic" w:cs="Arial"/>
        <w:sz w:val="18"/>
      </w:rPr>
      <w:instrText xml:space="preserve"> NUMPAGES </w:instrText>
    </w:r>
    <w:r w:rsidRPr="00497E67">
      <w:rPr>
        <w:rFonts w:ascii="Century Gothic" w:hAnsi="Century Gothic" w:cs="Arial"/>
        <w:sz w:val="18"/>
      </w:rPr>
      <w:fldChar w:fldCharType="separate"/>
    </w:r>
    <w:r>
      <w:rPr>
        <w:rFonts w:ascii="Century Gothic" w:hAnsi="Century Gothic" w:cs="Arial"/>
        <w:noProof/>
        <w:sz w:val="18"/>
      </w:rPr>
      <w:t>11</w:t>
    </w:r>
    <w:r w:rsidRPr="00497E67">
      <w:rPr>
        <w:rFonts w:ascii="Century Gothic" w:hAnsi="Century Gothic"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4D2F" w14:textId="77777777" w:rsidR="00100561" w:rsidRDefault="00100561">
      <w:r>
        <w:separator/>
      </w:r>
    </w:p>
  </w:footnote>
  <w:footnote w:type="continuationSeparator" w:id="0">
    <w:p w14:paraId="4A808AEB" w14:textId="77777777" w:rsidR="00100561" w:rsidRDefault="00100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6226" w14:textId="77777777" w:rsidR="00357FA0" w:rsidRPr="00DD0EA1" w:rsidRDefault="00357FA0" w:rsidP="00835510">
    <w:pPr>
      <w:pStyle w:val="Header"/>
      <w:ind w:left="0"/>
      <w:jc w:val="left"/>
      <w:rPr>
        <w:rFonts w:cs="Arial"/>
        <w:b/>
        <w:sz w:val="16"/>
        <w:szCs w:val="16"/>
        <w:lang w:val="en-US"/>
      </w:rPr>
    </w:pPr>
    <w:r>
      <w:rPr>
        <w:rFonts w:hint="eastAsia"/>
        <w:noProof/>
        <w:lang w:val="en-US" w:eastAsia="zh-CN" w:bidi="th-TH"/>
      </w:rPr>
      <w:drawing>
        <wp:anchor distT="0" distB="0" distL="114300" distR="114300" simplePos="0" relativeHeight="251659264" behindDoc="1" locked="0" layoutInCell="1" allowOverlap="1" wp14:anchorId="1EE9E4EB" wp14:editId="0DFFE0A5">
          <wp:simplePos x="0" y="0"/>
          <wp:positionH relativeFrom="page">
            <wp:posOffset>4615815</wp:posOffset>
          </wp:positionH>
          <wp:positionV relativeFrom="page">
            <wp:posOffset>14605</wp:posOffset>
          </wp:positionV>
          <wp:extent cx="2335088" cy="1060704"/>
          <wp:effectExtent l="0" t="0" r="0" b="0"/>
          <wp:wrapNone/>
          <wp:docPr id="3" name="Image 3" descr="R:Users:raoulsinier:Desktop:Faurecia_inspiring_mobility_logo-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sers:raoulsinier:Desktop:Faurecia_inspiring_mobility_logo-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5088" cy="106070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F9E752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6870A36"/>
    <w:multiLevelType w:val="hybridMultilevel"/>
    <w:tmpl w:val="AD2018B8"/>
    <w:lvl w:ilvl="0" w:tplc="040C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70F0737"/>
    <w:multiLevelType w:val="hybridMultilevel"/>
    <w:tmpl w:val="05027E1E"/>
    <w:lvl w:ilvl="0" w:tplc="D744F5F4">
      <w:start w:val="1"/>
      <w:numFmt w:val="lowerRoman"/>
      <w:lvlText w:val="(%1)"/>
      <w:lvlJc w:val="left"/>
      <w:pPr>
        <w:tabs>
          <w:tab w:val="num" w:pos="2100"/>
        </w:tabs>
        <w:ind w:left="2100" w:hanging="84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D24E0"/>
    <w:multiLevelType w:val="multilevel"/>
    <w:tmpl w:val="5248EC26"/>
    <w:lvl w:ilvl="0">
      <w:start w:val="1"/>
      <w:numFmt w:val="decimal"/>
      <w:pStyle w:val="Faureciaberschrift1"/>
      <w:lvlText w:val="%1."/>
      <w:lvlJc w:val="left"/>
      <w:pPr>
        <w:tabs>
          <w:tab w:val="num" w:pos="284"/>
        </w:tabs>
        <w:ind w:left="284" w:hanging="284"/>
      </w:pPr>
      <w:rPr>
        <w:rFonts w:ascii="Arial Narrow" w:hAnsi="Arial Narrow" w:cs="Times New Roman" w:hint="default"/>
        <w:b/>
        <w:i w:val="0"/>
        <w:sz w:val="20"/>
      </w:rPr>
    </w:lvl>
    <w:lvl w:ilvl="1">
      <w:start w:val="1"/>
      <w:numFmt w:val="decimal"/>
      <w:pStyle w:val="Faureciaberschrift2"/>
      <w:lvlText w:val="%1.%2"/>
      <w:lvlJc w:val="left"/>
      <w:pPr>
        <w:tabs>
          <w:tab w:val="num" w:pos="567"/>
        </w:tabs>
        <w:ind w:left="567" w:hanging="567"/>
      </w:pPr>
      <w:rPr>
        <w:rFonts w:ascii="Century Gothic" w:hAnsi="Century Gothic" w:cs="Arial" w:hint="default"/>
        <w:b w:val="0"/>
        <w:color w:val="000080"/>
        <w:sz w:val="20"/>
      </w:rPr>
    </w:lvl>
    <w:lvl w:ilvl="2">
      <w:start w:val="1"/>
      <w:numFmt w:val="decimal"/>
      <w:pStyle w:val="Faureciaberschrift3"/>
      <w:lvlText w:val="%1.%2.%3"/>
      <w:lvlJc w:val="left"/>
      <w:pPr>
        <w:tabs>
          <w:tab w:val="num" w:pos="567"/>
        </w:tabs>
        <w:ind w:left="567" w:hanging="567"/>
      </w:pPr>
      <w:rPr>
        <w:rFonts w:cs="Times New Roman" w:hint="default"/>
        <w:color w:val="000080"/>
      </w:rPr>
    </w:lvl>
    <w:lvl w:ilvl="3">
      <w:start w:val="1"/>
      <w:numFmt w:val="lowerLetter"/>
      <w:lvlText w:val="%1.%2.%3.%4"/>
      <w:lvlJc w:val="left"/>
      <w:pPr>
        <w:tabs>
          <w:tab w:val="num" w:pos="567"/>
        </w:tabs>
        <w:ind w:left="567" w:hanging="567"/>
      </w:pPr>
      <w:rPr>
        <w:rFonts w:cs="Times New Roman" w:hint="default"/>
        <w:color w:val="000080"/>
      </w:rPr>
    </w:lvl>
    <w:lvl w:ilvl="4">
      <w:start w:val="1"/>
      <w:numFmt w:val="decimal"/>
      <w:lvlText w:val="%1.%2.%3.%4.%5"/>
      <w:lvlJc w:val="left"/>
      <w:pPr>
        <w:tabs>
          <w:tab w:val="num" w:pos="570"/>
        </w:tabs>
        <w:ind w:left="570" w:hanging="1008"/>
      </w:pPr>
      <w:rPr>
        <w:rFonts w:cs="Times New Roman" w:hint="default"/>
      </w:rPr>
    </w:lvl>
    <w:lvl w:ilvl="5">
      <w:start w:val="1"/>
      <w:numFmt w:val="decimal"/>
      <w:lvlText w:val="%1.%2.%3.%4.%5.%6"/>
      <w:lvlJc w:val="left"/>
      <w:pPr>
        <w:tabs>
          <w:tab w:val="num" w:pos="714"/>
        </w:tabs>
        <w:ind w:left="714" w:hanging="1152"/>
      </w:pPr>
      <w:rPr>
        <w:rFonts w:cs="Times New Roman" w:hint="default"/>
      </w:rPr>
    </w:lvl>
    <w:lvl w:ilvl="6">
      <w:start w:val="1"/>
      <w:numFmt w:val="decimal"/>
      <w:lvlText w:val="%1.%2.%3.%4.%5.%6.%7"/>
      <w:lvlJc w:val="left"/>
      <w:pPr>
        <w:tabs>
          <w:tab w:val="num" w:pos="858"/>
        </w:tabs>
        <w:ind w:left="858" w:hanging="1296"/>
      </w:pPr>
      <w:rPr>
        <w:rFonts w:cs="Times New Roman" w:hint="default"/>
      </w:rPr>
    </w:lvl>
    <w:lvl w:ilvl="7">
      <w:start w:val="1"/>
      <w:numFmt w:val="decimal"/>
      <w:lvlText w:val="%1.%2.%3.%4.%5.%6.%7.%8"/>
      <w:lvlJc w:val="left"/>
      <w:pPr>
        <w:tabs>
          <w:tab w:val="num" w:pos="1002"/>
        </w:tabs>
        <w:ind w:left="1002" w:hanging="1440"/>
      </w:pPr>
      <w:rPr>
        <w:rFonts w:cs="Times New Roman" w:hint="default"/>
      </w:rPr>
    </w:lvl>
    <w:lvl w:ilvl="8">
      <w:start w:val="1"/>
      <w:numFmt w:val="decimal"/>
      <w:lvlText w:val="%1.%2.%3.%4.%5.%6.%7.%8.%9"/>
      <w:lvlJc w:val="left"/>
      <w:pPr>
        <w:tabs>
          <w:tab w:val="num" w:pos="1146"/>
        </w:tabs>
        <w:ind w:left="1146" w:hanging="1584"/>
      </w:pPr>
      <w:rPr>
        <w:rFonts w:cs="Times New Roman" w:hint="default"/>
      </w:rPr>
    </w:lvl>
  </w:abstractNum>
  <w:abstractNum w:abstractNumId="4" w15:restartNumberingAfterBreak="0">
    <w:nsid w:val="32F519FB"/>
    <w:multiLevelType w:val="hybridMultilevel"/>
    <w:tmpl w:val="C44662B4"/>
    <w:lvl w:ilvl="0" w:tplc="EA8EC8B6">
      <w:start w:val="1"/>
      <w:numFmt w:val="decimal"/>
      <w:lvlText w:val="%1."/>
      <w:lvlJc w:val="left"/>
      <w:pPr>
        <w:tabs>
          <w:tab w:val="num" w:pos="1004"/>
        </w:tabs>
        <w:ind w:left="1004" w:hanging="360"/>
      </w:pPr>
      <w:rPr>
        <w:b/>
        <w:bCs/>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5" w15:restartNumberingAfterBreak="0">
    <w:nsid w:val="38560B3D"/>
    <w:multiLevelType w:val="hybridMultilevel"/>
    <w:tmpl w:val="B22A8C46"/>
    <w:lvl w:ilvl="0" w:tplc="D744F5F4">
      <w:start w:val="1"/>
      <w:numFmt w:val="lowerRoman"/>
      <w:lvlText w:val="(%1)"/>
      <w:lvlJc w:val="left"/>
      <w:pPr>
        <w:tabs>
          <w:tab w:val="num" w:pos="2100"/>
        </w:tabs>
        <w:ind w:left="2100" w:hanging="84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91226"/>
    <w:multiLevelType w:val="hybridMultilevel"/>
    <w:tmpl w:val="ECD0A4D6"/>
    <w:lvl w:ilvl="0" w:tplc="FFFFFFFF">
      <w:start w:val="2"/>
      <w:numFmt w:val="bullet"/>
      <w:pStyle w:val="BulletN4"/>
      <w:lvlText w:val="-"/>
      <w:lvlJc w:val="left"/>
      <w:pPr>
        <w:tabs>
          <w:tab w:val="num" w:pos="720"/>
        </w:tabs>
        <w:ind w:left="720" w:hanging="360"/>
      </w:pPr>
      <w:rPr>
        <w:rFonts w:ascii="Times New Roman" w:eastAsia="Arial Unicode MS" w:hAnsi="Times New Roman" w:cs="Times New Roman" w:hint="default"/>
      </w:rPr>
    </w:lvl>
    <w:lvl w:ilvl="1" w:tplc="FFFFFFFF">
      <w:start w:val="2"/>
      <w:numFmt w:val="bullet"/>
      <w:lvlText w:val="-"/>
      <w:lvlJc w:val="left"/>
      <w:pPr>
        <w:tabs>
          <w:tab w:val="num" w:pos="1440"/>
        </w:tabs>
        <w:ind w:left="1440" w:hanging="360"/>
      </w:pPr>
      <w:rPr>
        <w:rFonts w:ascii="Times New Roman" w:eastAsia="Arial Unicode MS"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B47BCB"/>
    <w:multiLevelType w:val="hybridMultilevel"/>
    <w:tmpl w:val="9D404A98"/>
    <w:lvl w:ilvl="0" w:tplc="040C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025E1B"/>
    <w:multiLevelType w:val="hybridMultilevel"/>
    <w:tmpl w:val="C624FC8A"/>
    <w:lvl w:ilvl="0" w:tplc="FFFFFFFF">
      <w:start w:val="1"/>
      <w:numFmt w:val="lowerRoman"/>
      <w:lvlText w:val="(%1)"/>
      <w:lvlJc w:val="left"/>
      <w:pPr>
        <w:tabs>
          <w:tab w:val="num" w:pos="1776"/>
        </w:tabs>
        <w:ind w:left="1776" w:hanging="360"/>
      </w:pPr>
      <w:rPr>
        <w:rFonts w:cs="Times New Roman" w:hint="default"/>
        <w:color w:val="000000"/>
      </w:rPr>
    </w:lvl>
    <w:lvl w:ilvl="1" w:tplc="040C0019">
      <w:start w:val="1"/>
      <w:numFmt w:val="lowerLetter"/>
      <w:lvlText w:val="%2."/>
      <w:lvlJc w:val="left"/>
      <w:pPr>
        <w:tabs>
          <w:tab w:val="num" w:pos="2496"/>
        </w:tabs>
        <w:ind w:left="2496" w:hanging="360"/>
      </w:pPr>
    </w:lvl>
    <w:lvl w:ilvl="2" w:tplc="D744F5F4">
      <w:start w:val="1"/>
      <w:numFmt w:val="lowerRoman"/>
      <w:lvlText w:val="(%3)"/>
      <w:lvlJc w:val="left"/>
      <w:pPr>
        <w:tabs>
          <w:tab w:val="num" w:pos="2100"/>
        </w:tabs>
        <w:ind w:left="2100" w:hanging="840"/>
      </w:pPr>
      <w:rPr>
        <w:rFonts w:hint="default"/>
        <w:strike w:val="0"/>
      </w:r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9" w15:restartNumberingAfterBreak="0">
    <w:nsid w:val="4CFD4766"/>
    <w:multiLevelType w:val="hybridMultilevel"/>
    <w:tmpl w:val="866C802C"/>
    <w:lvl w:ilvl="0" w:tplc="D0A2962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B4443"/>
    <w:multiLevelType w:val="multilevel"/>
    <w:tmpl w:val="F2D46D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6C340C0"/>
    <w:multiLevelType w:val="multilevel"/>
    <w:tmpl w:val="741AA90A"/>
    <w:lvl w:ilvl="0">
      <w:start w:val="1"/>
      <w:numFmt w:val="none"/>
      <w:pStyle w:val="Resetlevels"/>
      <w:suff w:val="nothing"/>
      <w:lvlText w:val="%1"/>
      <w:lvlJc w:val="left"/>
      <w:pPr>
        <w:ind w:left="0" w:firstLine="0"/>
      </w:pPr>
      <w:rPr>
        <w:rFonts w:hint="default"/>
      </w:rPr>
    </w:lvl>
    <w:lvl w:ilvl="1">
      <w:start w:val="1"/>
      <w:numFmt w:val="decimal"/>
      <w:pStyle w:val="Head1"/>
      <w:lvlText w:val="%1%2.0"/>
      <w:lvlJc w:val="left"/>
      <w:pPr>
        <w:tabs>
          <w:tab w:val="num" w:pos="576"/>
        </w:tabs>
        <w:ind w:left="576" w:hanging="576"/>
      </w:pPr>
      <w:rPr>
        <w:rFonts w:hint="default"/>
      </w:rPr>
    </w:lvl>
    <w:lvl w:ilvl="2">
      <w:start w:val="1"/>
      <w:numFmt w:val="decimal"/>
      <w:pStyle w:val="Head2"/>
      <w:lvlText w:val="%1%2.%3"/>
      <w:lvlJc w:val="left"/>
      <w:pPr>
        <w:tabs>
          <w:tab w:val="num" w:pos="576"/>
        </w:tabs>
        <w:ind w:left="576" w:hanging="576"/>
      </w:pPr>
      <w:rPr>
        <w:rFonts w:hint="default"/>
      </w:rPr>
    </w:lvl>
    <w:lvl w:ilvl="3">
      <w:start w:val="1"/>
      <w:numFmt w:val="lowerLetter"/>
      <w:pStyle w:val="Level1a"/>
      <w:lvlText w:val="%1%4."/>
      <w:lvlJc w:val="left"/>
      <w:pPr>
        <w:tabs>
          <w:tab w:val="num" w:pos="720"/>
        </w:tabs>
        <w:ind w:left="360" w:hanging="360"/>
      </w:pPr>
      <w:rPr>
        <w:rFonts w:hint="default"/>
        <w:caps w:val="0"/>
        <w:strike w:val="0"/>
        <w:dstrike w:val="0"/>
        <w:vanish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vel21"/>
      <w:lvlText w:val="%5."/>
      <w:lvlJc w:val="left"/>
      <w:pPr>
        <w:tabs>
          <w:tab w:val="num" w:pos="720"/>
        </w:tabs>
        <w:ind w:left="720" w:hanging="360"/>
      </w:pPr>
      <w:rPr>
        <w:rFonts w:hint="default"/>
      </w:rPr>
    </w:lvl>
    <w:lvl w:ilvl="5">
      <w:start w:val="1"/>
      <w:numFmt w:val="lowerRoman"/>
      <w:lvlText w:val="(%6)"/>
      <w:lvlJc w:val="left"/>
      <w:pPr>
        <w:tabs>
          <w:tab w:val="num" w:pos="1440"/>
        </w:tabs>
        <w:ind w:left="720" w:firstLine="0"/>
      </w:pPr>
      <w:rPr>
        <w:rFonts w:cs="Times New Roman" w:hint="default"/>
        <w:color w:val="000000"/>
      </w:rPr>
    </w:lvl>
    <w:lvl w:ilvl="6">
      <w:start w:val="1"/>
      <w:numFmt w:val="lowerRoman"/>
      <w:pStyle w:val="Level4i"/>
      <w:lvlText w:val="(%7)"/>
      <w:lvlJc w:val="left"/>
      <w:pPr>
        <w:tabs>
          <w:tab w:val="num" w:pos="1854"/>
        </w:tabs>
        <w:ind w:left="1494" w:hanging="360"/>
      </w:pPr>
      <w:rPr>
        <w:rFonts w:hint="default"/>
      </w:rPr>
    </w:lvl>
    <w:lvl w:ilvl="7">
      <w:start w:val="1"/>
      <w:numFmt w:val="decimal"/>
      <w:lvlText w:val="(%8)"/>
      <w:lvlJc w:val="left"/>
      <w:pPr>
        <w:tabs>
          <w:tab w:val="num" w:pos="1800"/>
        </w:tabs>
        <w:ind w:left="1800" w:hanging="360"/>
      </w:pPr>
      <w:rPr>
        <w:rFonts w:hint="default"/>
      </w:rPr>
    </w:lvl>
    <w:lvl w:ilvl="8">
      <w:start w:val="1"/>
      <w:numFmt w:val="lowerRoman"/>
      <w:pStyle w:val="Level6i"/>
      <w:lvlText w:val="(%9)"/>
      <w:lvlJc w:val="left"/>
      <w:pPr>
        <w:tabs>
          <w:tab w:val="num" w:pos="2520"/>
        </w:tabs>
        <w:ind w:left="2160" w:hanging="360"/>
      </w:pPr>
      <w:rPr>
        <w:rFonts w:hint="default"/>
        <w:b w:val="0"/>
      </w:rPr>
    </w:lvl>
  </w:abstractNum>
  <w:abstractNum w:abstractNumId="12" w15:restartNumberingAfterBreak="0">
    <w:nsid w:val="65374521"/>
    <w:multiLevelType w:val="hybridMultilevel"/>
    <w:tmpl w:val="D6A4EFB4"/>
    <w:lvl w:ilvl="0" w:tplc="FFFFFFFF">
      <w:start w:val="1"/>
      <w:numFmt w:val="lowerLetter"/>
      <w:pStyle w:val="niveau1puce"/>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69466414"/>
    <w:multiLevelType w:val="multilevel"/>
    <w:tmpl w:val="83303B0E"/>
    <w:lvl w:ilvl="0">
      <w:start w:val="1"/>
      <w:numFmt w:val="decimal"/>
      <w:pStyle w:val="Heading1"/>
      <w:lvlText w:val="Article %1 "/>
      <w:lvlJc w:val="left"/>
      <w:pPr>
        <w:tabs>
          <w:tab w:val="num" w:pos="1866"/>
        </w:tabs>
        <w:ind w:left="426" w:firstLine="0"/>
      </w:pPr>
      <w:rPr>
        <w:rFonts w:hint="default"/>
        <w:lang w:val="en-US"/>
        <w14:shadow w14:blurRad="0" w14:dist="0" w14:dir="0" w14:sx="0" w14:sy="0" w14:kx="0" w14:ky="0" w14:algn="none">
          <w14:srgbClr w14:val="000000"/>
        </w14:shadow>
      </w:rPr>
    </w:lvl>
    <w:lvl w:ilvl="1">
      <w:start w:val="1"/>
      <w:numFmt w:val="decimal"/>
      <w:pStyle w:val="Heading2"/>
      <w:lvlText w:val="%1.%2 "/>
      <w:lvlJc w:val="left"/>
      <w:pPr>
        <w:tabs>
          <w:tab w:val="num" w:pos="576"/>
        </w:tabs>
        <w:ind w:left="576" w:hanging="576"/>
      </w:pPr>
      <w:rPr>
        <w:rFonts w:hint="default"/>
        <w:lang w:val="en-GB"/>
      </w:rPr>
    </w:lvl>
    <w:lvl w:ilvl="2">
      <w:start w:val="1"/>
      <w:numFmt w:val="decimal"/>
      <w:pStyle w:val="Heading3"/>
      <w:lvlText w:val="%1.%2.%3"/>
      <w:lvlJc w:val="left"/>
      <w:pPr>
        <w:tabs>
          <w:tab w:val="num" w:pos="1287"/>
        </w:tabs>
        <w:ind w:left="1287" w:hanging="720"/>
      </w:pPr>
      <w:rPr>
        <w:rFonts w:hint="default"/>
        <w:b w:val="0"/>
        <w:bCs/>
        <w:color w:val="333399"/>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C9149B4"/>
    <w:multiLevelType w:val="multilevel"/>
    <w:tmpl w:val="B0B2194A"/>
    <w:numStyleLink w:val="Prambel"/>
  </w:abstractNum>
  <w:abstractNum w:abstractNumId="15" w15:restartNumberingAfterBreak="0">
    <w:nsid w:val="6D9B2132"/>
    <w:multiLevelType w:val="hybridMultilevel"/>
    <w:tmpl w:val="0D3E4D08"/>
    <w:lvl w:ilvl="0" w:tplc="F6D292D2">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0496261"/>
    <w:multiLevelType w:val="multilevel"/>
    <w:tmpl w:val="4A6A3C5C"/>
    <w:lvl w:ilvl="0">
      <w:start w:val="1"/>
      <w:numFmt w:val="decimal"/>
      <w:pStyle w:val="Appendix"/>
      <w:lvlText w:val="Appendix %1"/>
      <w:lvlJc w:val="left"/>
      <w:pPr>
        <w:tabs>
          <w:tab w:val="num" w:pos="1440"/>
        </w:tabs>
        <w:ind w:left="851" w:hanging="851"/>
      </w:pPr>
      <w:rPr>
        <w:rFonts w:hint="default"/>
      </w:rPr>
    </w:lvl>
    <w:lvl w:ilvl="1">
      <w:start w:val="2"/>
      <w:numFmt w:val="decimal"/>
      <w:lvlText w:val="%1.%2"/>
      <w:lvlJc w:val="left"/>
      <w:pPr>
        <w:tabs>
          <w:tab w:val="num" w:pos="360"/>
        </w:tabs>
        <w:ind w:left="360" w:hanging="36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72A5783B"/>
    <w:multiLevelType w:val="multilevel"/>
    <w:tmpl w:val="B0B2194A"/>
    <w:styleLink w:val="Prambel"/>
    <w:lvl w:ilvl="0">
      <w:start w:val="1"/>
      <w:numFmt w:val="upperLetter"/>
      <w:pStyle w:val="FaureciaPreamble"/>
      <w:lvlText w:val="%1."/>
      <w:lvlJc w:val="left"/>
      <w:pPr>
        <w:tabs>
          <w:tab w:val="num" w:pos="284"/>
        </w:tabs>
        <w:ind w:left="284" w:hanging="284"/>
      </w:pPr>
      <w:rPr>
        <w:rFonts w:ascii="Arial Narrow" w:hAnsi="Arial Narrow"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732C3104"/>
    <w:multiLevelType w:val="hybridMultilevel"/>
    <w:tmpl w:val="7C9E24EA"/>
    <w:lvl w:ilvl="0" w:tplc="574A2D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31809">
    <w:abstractNumId w:val="12"/>
  </w:num>
  <w:num w:numId="2" w16cid:durableId="1719470833">
    <w:abstractNumId w:val="6"/>
  </w:num>
  <w:num w:numId="3" w16cid:durableId="194393085">
    <w:abstractNumId w:val="11"/>
  </w:num>
  <w:num w:numId="4" w16cid:durableId="897786055">
    <w:abstractNumId w:val="13"/>
  </w:num>
  <w:num w:numId="5" w16cid:durableId="1283608032">
    <w:abstractNumId w:val="0"/>
  </w:num>
  <w:num w:numId="6" w16cid:durableId="846941941">
    <w:abstractNumId w:val="16"/>
  </w:num>
  <w:num w:numId="7" w16cid:durableId="615874435">
    <w:abstractNumId w:val="8"/>
  </w:num>
  <w:num w:numId="8" w16cid:durableId="1580408175">
    <w:abstractNumId w:val="17"/>
  </w:num>
  <w:num w:numId="9" w16cid:durableId="2056658330">
    <w:abstractNumId w:val="14"/>
    <w:lvlOverride w:ilvl="0">
      <w:lvl w:ilvl="0">
        <w:start w:val="1"/>
        <w:numFmt w:val="upperLetter"/>
        <w:pStyle w:val="FaureciaPreamble"/>
        <w:lvlText w:val="%1."/>
        <w:lvlJc w:val="left"/>
        <w:pPr>
          <w:tabs>
            <w:tab w:val="num" w:pos="284"/>
          </w:tabs>
          <w:ind w:left="284" w:hanging="284"/>
        </w:pPr>
        <w:rPr>
          <w:rFonts w:ascii="Century Gothic" w:hAnsi="Century Gothic" w:hint="default"/>
          <w:sz w:val="20"/>
          <w:szCs w:val="20"/>
        </w:rPr>
      </w:lvl>
    </w:lvlOverride>
  </w:num>
  <w:num w:numId="10" w16cid:durableId="1466267036">
    <w:abstractNumId w:val="3"/>
  </w:num>
  <w:num w:numId="11" w16cid:durableId="1636719761">
    <w:abstractNumId w:val="1"/>
  </w:num>
  <w:num w:numId="12" w16cid:durableId="1422221260">
    <w:abstractNumId w:val="7"/>
  </w:num>
  <w:num w:numId="13" w16cid:durableId="714738465">
    <w:abstractNumId w:val="5"/>
  </w:num>
  <w:num w:numId="14" w16cid:durableId="1259286547">
    <w:abstractNumId w:val="15"/>
  </w:num>
  <w:num w:numId="15" w16cid:durableId="1642492303">
    <w:abstractNumId w:val="10"/>
  </w:num>
  <w:num w:numId="16" w16cid:durableId="13655976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119868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522186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6318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5685583">
    <w:abstractNumId w:val="9"/>
  </w:num>
  <w:num w:numId="21" w16cid:durableId="1729377085">
    <w:abstractNumId w:val="16"/>
  </w:num>
  <w:num w:numId="22" w16cid:durableId="2115899849">
    <w:abstractNumId w:val="16"/>
  </w:num>
  <w:num w:numId="23" w16cid:durableId="186411716">
    <w:abstractNumId w:val="16"/>
  </w:num>
  <w:num w:numId="24" w16cid:durableId="1331375662">
    <w:abstractNumId w:val="3"/>
  </w:num>
  <w:num w:numId="25" w16cid:durableId="1797217622">
    <w:abstractNumId w:val="18"/>
  </w:num>
  <w:num w:numId="26" w16cid:durableId="684676575">
    <w:abstractNumId w:val="2"/>
  </w:num>
  <w:num w:numId="27" w16cid:durableId="986055309">
    <w:abstractNumId w:val="3"/>
  </w:num>
  <w:num w:numId="28" w16cid:durableId="1942059091">
    <w:abstractNumId w:val="16"/>
  </w:num>
  <w:num w:numId="29" w16cid:durableId="1931352555">
    <w:abstractNumId w:val="16"/>
  </w:num>
  <w:num w:numId="30" w16cid:durableId="886840148">
    <w:abstractNumId w:val="16"/>
  </w:num>
  <w:num w:numId="31" w16cid:durableId="339242797">
    <w:abstractNumId w:val="14"/>
    <w:lvlOverride w:ilvl="0">
      <w:lvl w:ilvl="0">
        <w:start w:val="1"/>
        <w:numFmt w:val="upperLetter"/>
        <w:pStyle w:val="FaureciaPreamble"/>
        <w:lvlText w:val="%1."/>
        <w:lvlJc w:val="left"/>
        <w:pPr>
          <w:tabs>
            <w:tab w:val="num" w:pos="284"/>
          </w:tabs>
          <w:ind w:left="284" w:hanging="284"/>
        </w:pPr>
        <w:rPr>
          <w:rFonts w:ascii="Century Gothic" w:hAnsi="Century Gothic" w:hint="default"/>
          <w:b/>
          <w:bCs/>
          <w:sz w:val="20"/>
          <w:szCs w:val="20"/>
        </w:rPr>
      </w:lvl>
    </w:lvlOverride>
  </w:num>
  <w:num w:numId="32" w16cid:durableId="1138643142">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LEON Santos">
    <w15:presenceInfo w15:providerId="AD" w15:userId="S-1-5-21-644880995-3233914707-3908063324-285662"/>
  </w15:person>
  <w15:person w15:author="Kennedy, Muhil">
    <w15:presenceInfo w15:providerId="AD" w15:userId="S::muhil.kennedy@sap.com::a9298bde-43e5-43db-905a-f19d71d09d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48"/>
    <w:rsid w:val="00002CED"/>
    <w:rsid w:val="00003C0D"/>
    <w:rsid w:val="00007FE3"/>
    <w:rsid w:val="00010E74"/>
    <w:rsid w:val="00013390"/>
    <w:rsid w:val="00042A1D"/>
    <w:rsid w:val="00042D29"/>
    <w:rsid w:val="00050937"/>
    <w:rsid w:val="00050F17"/>
    <w:rsid w:val="000524AC"/>
    <w:rsid w:val="0005654E"/>
    <w:rsid w:val="00065F34"/>
    <w:rsid w:val="00071507"/>
    <w:rsid w:val="00074A61"/>
    <w:rsid w:val="000761F5"/>
    <w:rsid w:val="000801DE"/>
    <w:rsid w:val="000810D9"/>
    <w:rsid w:val="000826C5"/>
    <w:rsid w:val="00087303"/>
    <w:rsid w:val="00087622"/>
    <w:rsid w:val="00090033"/>
    <w:rsid w:val="000927AB"/>
    <w:rsid w:val="00097B56"/>
    <w:rsid w:val="000A04BC"/>
    <w:rsid w:val="000A28BD"/>
    <w:rsid w:val="000A652C"/>
    <w:rsid w:val="000A65C7"/>
    <w:rsid w:val="000B4AC8"/>
    <w:rsid w:val="000B5A71"/>
    <w:rsid w:val="000C2598"/>
    <w:rsid w:val="000C4125"/>
    <w:rsid w:val="000C5293"/>
    <w:rsid w:val="000C71F4"/>
    <w:rsid w:val="000D2B89"/>
    <w:rsid w:val="000D3965"/>
    <w:rsid w:val="000D3DE1"/>
    <w:rsid w:val="000D471E"/>
    <w:rsid w:val="000D7C3C"/>
    <w:rsid w:val="000E04F3"/>
    <w:rsid w:val="000E4FFB"/>
    <w:rsid w:val="000F0165"/>
    <w:rsid w:val="000F356E"/>
    <w:rsid w:val="000F35B0"/>
    <w:rsid w:val="000F7496"/>
    <w:rsid w:val="00100561"/>
    <w:rsid w:val="0010385A"/>
    <w:rsid w:val="00105F8F"/>
    <w:rsid w:val="0010616B"/>
    <w:rsid w:val="0011507B"/>
    <w:rsid w:val="00123837"/>
    <w:rsid w:val="00126DE0"/>
    <w:rsid w:val="00127838"/>
    <w:rsid w:val="001349FB"/>
    <w:rsid w:val="00134D0A"/>
    <w:rsid w:val="00135312"/>
    <w:rsid w:val="00140F49"/>
    <w:rsid w:val="001423C3"/>
    <w:rsid w:val="001438BB"/>
    <w:rsid w:val="00143E16"/>
    <w:rsid w:val="00144239"/>
    <w:rsid w:val="00146FBE"/>
    <w:rsid w:val="001472A7"/>
    <w:rsid w:val="00155143"/>
    <w:rsid w:val="0016008D"/>
    <w:rsid w:val="00161206"/>
    <w:rsid w:val="001615AA"/>
    <w:rsid w:val="0016512E"/>
    <w:rsid w:val="00170732"/>
    <w:rsid w:val="00171B69"/>
    <w:rsid w:val="00171F08"/>
    <w:rsid w:val="00176B80"/>
    <w:rsid w:val="00177146"/>
    <w:rsid w:val="0017725F"/>
    <w:rsid w:val="00181321"/>
    <w:rsid w:val="00183BD5"/>
    <w:rsid w:val="00187CF2"/>
    <w:rsid w:val="00190CF5"/>
    <w:rsid w:val="001A3977"/>
    <w:rsid w:val="001A58C1"/>
    <w:rsid w:val="001B0776"/>
    <w:rsid w:val="001B74D0"/>
    <w:rsid w:val="001C117C"/>
    <w:rsid w:val="001C451C"/>
    <w:rsid w:val="001C5D20"/>
    <w:rsid w:val="001D08A1"/>
    <w:rsid w:val="001D2ECD"/>
    <w:rsid w:val="001D58BD"/>
    <w:rsid w:val="001D7153"/>
    <w:rsid w:val="001E24FA"/>
    <w:rsid w:val="001E4406"/>
    <w:rsid w:val="001E70F0"/>
    <w:rsid w:val="001F1EE7"/>
    <w:rsid w:val="001F713C"/>
    <w:rsid w:val="001F7900"/>
    <w:rsid w:val="0020101F"/>
    <w:rsid w:val="002036E5"/>
    <w:rsid w:val="0020442D"/>
    <w:rsid w:val="002064B8"/>
    <w:rsid w:val="002067EB"/>
    <w:rsid w:val="00207DBA"/>
    <w:rsid w:val="00212F62"/>
    <w:rsid w:val="002143B4"/>
    <w:rsid w:val="00214BED"/>
    <w:rsid w:val="002207F2"/>
    <w:rsid w:val="00220E1A"/>
    <w:rsid w:val="002242DC"/>
    <w:rsid w:val="00227811"/>
    <w:rsid w:val="0023035C"/>
    <w:rsid w:val="00231CD7"/>
    <w:rsid w:val="002330E2"/>
    <w:rsid w:val="002357E8"/>
    <w:rsid w:val="002359AC"/>
    <w:rsid w:val="00236784"/>
    <w:rsid w:val="00246CB3"/>
    <w:rsid w:val="00263DB6"/>
    <w:rsid w:val="002645CE"/>
    <w:rsid w:val="002660FE"/>
    <w:rsid w:val="0026689F"/>
    <w:rsid w:val="00266FF1"/>
    <w:rsid w:val="00267659"/>
    <w:rsid w:val="00272752"/>
    <w:rsid w:val="00274496"/>
    <w:rsid w:val="002770AC"/>
    <w:rsid w:val="002808AE"/>
    <w:rsid w:val="0028201D"/>
    <w:rsid w:val="00294434"/>
    <w:rsid w:val="002A217C"/>
    <w:rsid w:val="002A23A1"/>
    <w:rsid w:val="002B0AF6"/>
    <w:rsid w:val="002B1F65"/>
    <w:rsid w:val="002C0CE6"/>
    <w:rsid w:val="002C486A"/>
    <w:rsid w:val="002C4C1E"/>
    <w:rsid w:val="002C52C7"/>
    <w:rsid w:val="002D10B2"/>
    <w:rsid w:val="002D69E0"/>
    <w:rsid w:val="002D7A2A"/>
    <w:rsid w:val="002E0280"/>
    <w:rsid w:val="002E1BA9"/>
    <w:rsid w:val="002E5974"/>
    <w:rsid w:val="002E66B2"/>
    <w:rsid w:val="002F1BAD"/>
    <w:rsid w:val="0030111A"/>
    <w:rsid w:val="00303ED4"/>
    <w:rsid w:val="00306608"/>
    <w:rsid w:val="00306C32"/>
    <w:rsid w:val="003070E1"/>
    <w:rsid w:val="00312B7B"/>
    <w:rsid w:val="00323794"/>
    <w:rsid w:val="003240AC"/>
    <w:rsid w:val="00325659"/>
    <w:rsid w:val="00327D21"/>
    <w:rsid w:val="00332D8C"/>
    <w:rsid w:val="003461AB"/>
    <w:rsid w:val="00347995"/>
    <w:rsid w:val="003519EC"/>
    <w:rsid w:val="00354757"/>
    <w:rsid w:val="00355102"/>
    <w:rsid w:val="00355168"/>
    <w:rsid w:val="00355715"/>
    <w:rsid w:val="003558FE"/>
    <w:rsid w:val="00356ACD"/>
    <w:rsid w:val="00357FA0"/>
    <w:rsid w:val="003601E2"/>
    <w:rsid w:val="00361592"/>
    <w:rsid w:val="00362296"/>
    <w:rsid w:val="003643B9"/>
    <w:rsid w:val="00366787"/>
    <w:rsid w:val="003667B1"/>
    <w:rsid w:val="00375F96"/>
    <w:rsid w:val="0037624E"/>
    <w:rsid w:val="003768B6"/>
    <w:rsid w:val="00385EDE"/>
    <w:rsid w:val="0038636D"/>
    <w:rsid w:val="003901DC"/>
    <w:rsid w:val="00391E67"/>
    <w:rsid w:val="00392D70"/>
    <w:rsid w:val="003A0328"/>
    <w:rsid w:val="003A0712"/>
    <w:rsid w:val="003A4CD2"/>
    <w:rsid w:val="003B0D70"/>
    <w:rsid w:val="003B2FBB"/>
    <w:rsid w:val="003B3295"/>
    <w:rsid w:val="003C3DA2"/>
    <w:rsid w:val="003C52ED"/>
    <w:rsid w:val="003C569F"/>
    <w:rsid w:val="003C7F25"/>
    <w:rsid w:val="003D1A91"/>
    <w:rsid w:val="003D2CD9"/>
    <w:rsid w:val="003D4495"/>
    <w:rsid w:val="003D721F"/>
    <w:rsid w:val="003D7C9A"/>
    <w:rsid w:val="003F4E44"/>
    <w:rsid w:val="003F4EE8"/>
    <w:rsid w:val="003F5DCE"/>
    <w:rsid w:val="00401553"/>
    <w:rsid w:val="00410C36"/>
    <w:rsid w:val="004134AE"/>
    <w:rsid w:val="004152F5"/>
    <w:rsid w:val="00424CBF"/>
    <w:rsid w:val="00427C77"/>
    <w:rsid w:val="00436083"/>
    <w:rsid w:val="00437523"/>
    <w:rsid w:val="00441F85"/>
    <w:rsid w:val="00443A09"/>
    <w:rsid w:val="00443F7F"/>
    <w:rsid w:val="0045174B"/>
    <w:rsid w:val="00453D62"/>
    <w:rsid w:val="004622A5"/>
    <w:rsid w:val="004660E8"/>
    <w:rsid w:val="00467A1D"/>
    <w:rsid w:val="00470F9D"/>
    <w:rsid w:val="0048002E"/>
    <w:rsid w:val="00482994"/>
    <w:rsid w:val="004840DF"/>
    <w:rsid w:val="004862DA"/>
    <w:rsid w:val="0048715D"/>
    <w:rsid w:val="0049052D"/>
    <w:rsid w:val="00492BB1"/>
    <w:rsid w:val="00492C57"/>
    <w:rsid w:val="00492DF0"/>
    <w:rsid w:val="00496BF6"/>
    <w:rsid w:val="00497E67"/>
    <w:rsid w:val="004A2B1E"/>
    <w:rsid w:val="004A2C8E"/>
    <w:rsid w:val="004A52D9"/>
    <w:rsid w:val="004A55DB"/>
    <w:rsid w:val="004A5E3C"/>
    <w:rsid w:val="004A7FB6"/>
    <w:rsid w:val="004B13EC"/>
    <w:rsid w:val="004B1415"/>
    <w:rsid w:val="004B17E1"/>
    <w:rsid w:val="004B7675"/>
    <w:rsid w:val="004C00C6"/>
    <w:rsid w:val="004C09D9"/>
    <w:rsid w:val="004C42A4"/>
    <w:rsid w:val="004D651B"/>
    <w:rsid w:val="004E0FB7"/>
    <w:rsid w:val="004E270E"/>
    <w:rsid w:val="004E3015"/>
    <w:rsid w:val="004E7F9F"/>
    <w:rsid w:val="00500C4A"/>
    <w:rsid w:val="00500DBD"/>
    <w:rsid w:val="005033D1"/>
    <w:rsid w:val="005033D9"/>
    <w:rsid w:val="00503F72"/>
    <w:rsid w:val="0050452A"/>
    <w:rsid w:val="00505BFD"/>
    <w:rsid w:val="00507BC4"/>
    <w:rsid w:val="0051106F"/>
    <w:rsid w:val="005123DD"/>
    <w:rsid w:val="00512A90"/>
    <w:rsid w:val="00513BA7"/>
    <w:rsid w:val="00514DAD"/>
    <w:rsid w:val="00516EA0"/>
    <w:rsid w:val="00517D34"/>
    <w:rsid w:val="00520909"/>
    <w:rsid w:val="00532101"/>
    <w:rsid w:val="0053268F"/>
    <w:rsid w:val="005419CD"/>
    <w:rsid w:val="0054403E"/>
    <w:rsid w:val="00547057"/>
    <w:rsid w:val="005471D8"/>
    <w:rsid w:val="00550E0E"/>
    <w:rsid w:val="00551C87"/>
    <w:rsid w:val="00572134"/>
    <w:rsid w:val="005728AB"/>
    <w:rsid w:val="005763AD"/>
    <w:rsid w:val="00577379"/>
    <w:rsid w:val="00577C6A"/>
    <w:rsid w:val="00580EF3"/>
    <w:rsid w:val="00581BF9"/>
    <w:rsid w:val="005866EB"/>
    <w:rsid w:val="00591FFE"/>
    <w:rsid w:val="00592E97"/>
    <w:rsid w:val="0059381A"/>
    <w:rsid w:val="005974C4"/>
    <w:rsid w:val="005A4DE2"/>
    <w:rsid w:val="005A5C7E"/>
    <w:rsid w:val="005B23AB"/>
    <w:rsid w:val="005B35FA"/>
    <w:rsid w:val="005C1D01"/>
    <w:rsid w:val="005C2A20"/>
    <w:rsid w:val="005C6E06"/>
    <w:rsid w:val="005D15B2"/>
    <w:rsid w:val="005E0E0E"/>
    <w:rsid w:val="005E1773"/>
    <w:rsid w:val="005E48D1"/>
    <w:rsid w:val="005E6857"/>
    <w:rsid w:val="005F48F9"/>
    <w:rsid w:val="005F5A06"/>
    <w:rsid w:val="005F662E"/>
    <w:rsid w:val="005F674B"/>
    <w:rsid w:val="005F72FB"/>
    <w:rsid w:val="005F76DB"/>
    <w:rsid w:val="005F7A20"/>
    <w:rsid w:val="00602226"/>
    <w:rsid w:val="006063E3"/>
    <w:rsid w:val="006127A9"/>
    <w:rsid w:val="00625915"/>
    <w:rsid w:val="00627C6A"/>
    <w:rsid w:val="00633783"/>
    <w:rsid w:val="006360F1"/>
    <w:rsid w:val="00636FCB"/>
    <w:rsid w:val="0063757D"/>
    <w:rsid w:val="00645293"/>
    <w:rsid w:val="006523FC"/>
    <w:rsid w:val="00652FA3"/>
    <w:rsid w:val="006534FC"/>
    <w:rsid w:val="006538C7"/>
    <w:rsid w:val="00661F0E"/>
    <w:rsid w:val="00665C4D"/>
    <w:rsid w:val="00666C38"/>
    <w:rsid w:val="00672B96"/>
    <w:rsid w:val="00672EBF"/>
    <w:rsid w:val="00674FE6"/>
    <w:rsid w:val="00677E6F"/>
    <w:rsid w:val="00680147"/>
    <w:rsid w:val="006839B8"/>
    <w:rsid w:val="00685A6F"/>
    <w:rsid w:val="00687C49"/>
    <w:rsid w:val="00693168"/>
    <w:rsid w:val="0069758C"/>
    <w:rsid w:val="00697B4C"/>
    <w:rsid w:val="006A3383"/>
    <w:rsid w:val="006A5D4E"/>
    <w:rsid w:val="006A77FF"/>
    <w:rsid w:val="006B1A43"/>
    <w:rsid w:val="006B471D"/>
    <w:rsid w:val="006B4F90"/>
    <w:rsid w:val="006B7A14"/>
    <w:rsid w:val="006C024C"/>
    <w:rsid w:val="006C19BB"/>
    <w:rsid w:val="006C30B7"/>
    <w:rsid w:val="006C362E"/>
    <w:rsid w:val="006D43DC"/>
    <w:rsid w:val="006D56C7"/>
    <w:rsid w:val="006E0E38"/>
    <w:rsid w:val="006E16A2"/>
    <w:rsid w:val="006E16B2"/>
    <w:rsid w:val="006E2CEA"/>
    <w:rsid w:val="006E4DCE"/>
    <w:rsid w:val="006E5401"/>
    <w:rsid w:val="006E5D85"/>
    <w:rsid w:val="006E6BB7"/>
    <w:rsid w:val="00701937"/>
    <w:rsid w:val="00710824"/>
    <w:rsid w:val="00711E65"/>
    <w:rsid w:val="0071361C"/>
    <w:rsid w:val="007144CA"/>
    <w:rsid w:val="00714EDD"/>
    <w:rsid w:val="00720771"/>
    <w:rsid w:val="00724183"/>
    <w:rsid w:val="007324CE"/>
    <w:rsid w:val="007354A5"/>
    <w:rsid w:val="007434EE"/>
    <w:rsid w:val="007500EE"/>
    <w:rsid w:val="0075057C"/>
    <w:rsid w:val="00757464"/>
    <w:rsid w:val="007647F0"/>
    <w:rsid w:val="0077077C"/>
    <w:rsid w:val="0077094E"/>
    <w:rsid w:val="007727FC"/>
    <w:rsid w:val="00773213"/>
    <w:rsid w:val="00774BB4"/>
    <w:rsid w:val="00783F50"/>
    <w:rsid w:val="00784FA3"/>
    <w:rsid w:val="00790963"/>
    <w:rsid w:val="0079300F"/>
    <w:rsid w:val="00793284"/>
    <w:rsid w:val="00797B66"/>
    <w:rsid w:val="007A29E0"/>
    <w:rsid w:val="007B061C"/>
    <w:rsid w:val="007B43E4"/>
    <w:rsid w:val="007C1931"/>
    <w:rsid w:val="007C5C01"/>
    <w:rsid w:val="007D3653"/>
    <w:rsid w:val="007D4961"/>
    <w:rsid w:val="007E42CD"/>
    <w:rsid w:val="007E6936"/>
    <w:rsid w:val="007F5033"/>
    <w:rsid w:val="008007D8"/>
    <w:rsid w:val="00811171"/>
    <w:rsid w:val="00817598"/>
    <w:rsid w:val="00820B15"/>
    <w:rsid w:val="0082229F"/>
    <w:rsid w:val="00822EA9"/>
    <w:rsid w:val="00827F95"/>
    <w:rsid w:val="008313C3"/>
    <w:rsid w:val="00832E9E"/>
    <w:rsid w:val="0083349D"/>
    <w:rsid w:val="00835510"/>
    <w:rsid w:val="00840F20"/>
    <w:rsid w:val="008431C7"/>
    <w:rsid w:val="00846B17"/>
    <w:rsid w:val="00847E90"/>
    <w:rsid w:val="00850769"/>
    <w:rsid w:val="00853172"/>
    <w:rsid w:val="0085785E"/>
    <w:rsid w:val="00861789"/>
    <w:rsid w:val="00865C93"/>
    <w:rsid w:val="008679C6"/>
    <w:rsid w:val="008758E8"/>
    <w:rsid w:val="0087734D"/>
    <w:rsid w:val="00883717"/>
    <w:rsid w:val="0088481D"/>
    <w:rsid w:val="00884832"/>
    <w:rsid w:val="008875F4"/>
    <w:rsid w:val="00890D6A"/>
    <w:rsid w:val="00894E28"/>
    <w:rsid w:val="00896E54"/>
    <w:rsid w:val="008A1814"/>
    <w:rsid w:val="008A59C3"/>
    <w:rsid w:val="008A6D4D"/>
    <w:rsid w:val="008B2C65"/>
    <w:rsid w:val="008B2FF2"/>
    <w:rsid w:val="008B705F"/>
    <w:rsid w:val="008C10B3"/>
    <w:rsid w:val="008C10D2"/>
    <w:rsid w:val="008C1249"/>
    <w:rsid w:val="008C4D29"/>
    <w:rsid w:val="008C6C01"/>
    <w:rsid w:val="008D3308"/>
    <w:rsid w:val="008D6640"/>
    <w:rsid w:val="008E5083"/>
    <w:rsid w:val="008E66DD"/>
    <w:rsid w:val="008F4D9A"/>
    <w:rsid w:val="0090185B"/>
    <w:rsid w:val="00904B63"/>
    <w:rsid w:val="00907A0C"/>
    <w:rsid w:val="00914B18"/>
    <w:rsid w:val="00915C8C"/>
    <w:rsid w:val="00917304"/>
    <w:rsid w:val="00920A96"/>
    <w:rsid w:val="009346D6"/>
    <w:rsid w:val="009371F9"/>
    <w:rsid w:val="00943FD8"/>
    <w:rsid w:val="00945450"/>
    <w:rsid w:val="009505D3"/>
    <w:rsid w:val="00951868"/>
    <w:rsid w:val="00964674"/>
    <w:rsid w:val="00965E78"/>
    <w:rsid w:val="009673BC"/>
    <w:rsid w:val="00973C53"/>
    <w:rsid w:val="00974A86"/>
    <w:rsid w:val="009767E8"/>
    <w:rsid w:val="00985AA3"/>
    <w:rsid w:val="00991BA0"/>
    <w:rsid w:val="00992322"/>
    <w:rsid w:val="009A4516"/>
    <w:rsid w:val="009C0369"/>
    <w:rsid w:val="009C3632"/>
    <w:rsid w:val="009C4A7D"/>
    <w:rsid w:val="009C70D2"/>
    <w:rsid w:val="009D0C39"/>
    <w:rsid w:val="009D415B"/>
    <w:rsid w:val="009D4424"/>
    <w:rsid w:val="009E7FBF"/>
    <w:rsid w:val="009F28DF"/>
    <w:rsid w:val="009F2FB4"/>
    <w:rsid w:val="009F7093"/>
    <w:rsid w:val="00A12550"/>
    <w:rsid w:val="00A133B4"/>
    <w:rsid w:val="00A26C17"/>
    <w:rsid w:val="00A330C3"/>
    <w:rsid w:val="00A34A6A"/>
    <w:rsid w:val="00A35606"/>
    <w:rsid w:val="00A442BC"/>
    <w:rsid w:val="00A44948"/>
    <w:rsid w:val="00A46E97"/>
    <w:rsid w:val="00A51453"/>
    <w:rsid w:val="00A54E25"/>
    <w:rsid w:val="00A613A7"/>
    <w:rsid w:val="00A61EB7"/>
    <w:rsid w:val="00A62FFC"/>
    <w:rsid w:val="00A638BD"/>
    <w:rsid w:val="00A641D5"/>
    <w:rsid w:val="00A663FC"/>
    <w:rsid w:val="00A715AB"/>
    <w:rsid w:val="00A71C49"/>
    <w:rsid w:val="00A7240B"/>
    <w:rsid w:val="00A80923"/>
    <w:rsid w:val="00A8491C"/>
    <w:rsid w:val="00A85665"/>
    <w:rsid w:val="00A86831"/>
    <w:rsid w:val="00A86B73"/>
    <w:rsid w:val="00A87910"/>
    <w:rsid w:val="00A9067B"/>
    <w:rsid w:val="00A9503C"/>
    <w:rsid w:val="00AA27A6"/>
    <w:rsid w:val="00AA2FCD"/>
    <w:rsid w:val="00AA3A40"/>
    <w:rsid w:val="00AA4181"/>
    <w:rsid w:val="00AA52E0"/>
    <w:rsid w:val="00AB25A6"/>
    <w:rsid w:val="00AB28F1"/>
    <w:rsid w:val="00AB6B06"/>
    <w:rsid w:val="00AC2356"/>
    <w:rsid w:val="00AC3B20"/>
    <w:rsid w:val="00AD1816"/>
    <w:rsid w:val="00AD5E8D"/>
    <w:rsid w:val="00AD5F59"/>
    <w:rsid w:val="00AD6E10"/>
    <w:rsid w:val="00AF0E57"/>
    <w:rsid w:val="00AF14C2"/>
    <w:rsid w:val="00AF4438"/>
    <w:rsid w:val="00B0386F"/>
    <w:rsid w:val="00B15D0C"/>
    <w:rsid w:val="00B22F02"/>
    <w:rsid w:val="00B24826"/>
    <w:rsid w:val="00B27DFF"/>
    <w:rsid w:val="00B30125"/>
    <w:rsid w:val="00B3109B"/>
    <w:rsid w:val="00B31BF6"/>
    <w:rsid w:val="00B32027"/>
    <w:rsid w:val="00B32F71"/>
    <w:rsid w:val="00B339B6"/>
    <w:rsid w:val="00B34459"/>
    <w:rsid w:val="00B3562B"/>
    <w:rsid w:val="00B40479"/>
    <w:rsid w:val="00B41AD5"/>
    <w:rsid w:val="00B43169"/>
    <w:rsid w:val="00B4448E"/>
    <w:rsid w:val="00B47120"/>
    <w:rsid w:val="00B56DE0"/>
    <w:rsid w:val="00B60391"/>
    <w:rsid w:val="00B60FFD"/>
    <w:rsid w:val="00B66038"/>
    <w:rsid w:val="00B67470"/>
    <w:rsid w:val="00B7026E"/>
    <w:rsid w:val="00B71455"/>
    <w:rsid w:val="00B71932"/>
    <w:rsid w:val="00B859B9"/>
    <w:rsid w:val="00B91EA3"/>
    <w:rsid w:val="00B925BC"/>
    <w:rsid w:val="00B94675"/>
    <w:rsid w:val="00B9607F"/>
    <w:rsid w:val="00B971B2"/>
    <w:rsid w:val="00BA782E"/>
    <w:rsid w:val="00BB3CD4"/>
    <w:rsid w:val="00BB53E4"/>
    <w:rsid w:val="00BB68E6"/>
    <w:rsid w:val="00BC1EBF"/>
    <w:rsid w:val="00BD3ABA"/>
    <w:rsid w:val="00BD4740"/>
    <w:rsid w:val="00BF1ECE"/>
    <w:rsid w:val="00BF47DC"/>
    <w:rsid w:val="00BF62AE"/>
    <w:rsid w:val="00C0019E"/>
    <w:rsid w:val="00C04DFE"/>
    <w:rsid w:val="00C10D66"/>
    <w:rsid w:val="00C12B0F"/>
    <w:rsid w:val="00C20560"/>
    <w:rsid w:val="00C21FD6"/>
    <w:rsid w:val="00C231ED"/>
    <w:rsid w:val="00C241B0"/>
    <w:rsid w:val="00C24D1E"/>
    <w:rsid w:val="00C260C3"/>
    <w:rsid w:val="00C271DF"/>
    <w:rsid w:val="00C32789"/>
    <w:rsid w:val="00C343D5"/>
    <w:rsid w:val="00C34B34"/>
    <w:rsid w:val="00C37794"/>
    <w:rsid w:val="00C3794F"/>
    <w:rsid w:val="00C433E9"/>
    <w:rsid w:val="00C46581"/>
    <w:rsid w:val="00C62012"/>
    <w:rsid w:val="00C63C84"/>
    <w:rsid w:val="00C74113"/>
    <w:rsid w:val="00C74F94"/>
    <w:rsid w:val="00C75290"/>
    <w:rsid w:val="00C81368"/>
    <w:rsid w:val="00C816A8"/>
    <w:rsid w:val="00C83901"/>
    <w:rsid w:val="00C83CF2"/>
    <w:rsid w:val="00C868F1"/>
    <w:rsid w:val="00C86EA4"/>
    <w:rsid w:val="00C917DA"/>
    <w:rsid w:val="00C94C56"/>
    <w:rsid w:val="00CA1396"/>
    <w:rsid w:val="00CA296D"/>
    <w:rsid w:val="00CA52FA"/>
    <w:rsid w:val="00CA5762"/>
    <w:rsid w:val="00CC00E8"/>
    <w:rsid w:val="00CC0168"/>
    <w:rsid w:val="00CC15F0"/>
    <w:rsid w:val="00CC216A"/>
    <w:rsid w:val="00CC2A27"/>
    <w:rsid w:val="00CC388D"/>
    <w:rsid w:val="00CE4330"/>
    <w:rsid w:val="00CF0D92"/>
    <w:rsid w:val="00CF18A6"/>
    <w:rsid w:val="00CF2650"/>
    <w:rsid w:val="00CF4DEE"/>
    <w:rsid w:val="00CF50C1"/>
    <w:rsid w:val="00CF602C"/>
    <w:rsid w:val="00D015C1"/>
    <w:rsid w:val="00D01F36"/>
    <w:rsid w:val="00D1245B"/>
    <w:rsid w:val="00D13FFF"/>
    <w:rsid w:val="00D1571E"/>
    <w:rsid w:val="00D15DD7"/>
    <w:rsid w:val="00D1661C"/>
    <w:rsid w:val="00D20908"/>
    <w:rsid w:val="00D23E4E"/>
    <w:rsid w:val="00D31FC6"/>
    <w:rsid w:val="00D34CEB"/>
    <w:rsid w:val="00D356A2"/>
    <w:rsid w:val="00D36A3C"/>
    <w:rsid w:val="00D46D6F"/>
    <w:rsid w:val="00D5108A"/>
    <w:rsid w:val="00D5198B"/>
    <w:rsid w:val="00D52D73"/>
    <w:rsid w:val="00D541DC"/>
    <w:rsid w:val="00D72BD2"/>
    <w:rsid w:val="00D72C69"/>
    <w:rsid w:val="00D7440F"/>
    <w:rsid w:val="00D75291"/>
    <w:rsid w:val="00D7671A"/>
    <w:rsid w:val="00D8317E"/>
    <w:rsid w:val="00D91DDC"/>
    <w:rsid w:val="00D927C5"/>
    <w:rsid w:val="00D95112"/>
    <w:rsid w:val="00D95773"/>
    <w:rsid w:val="00D96C73"/>
    <w:rsid w:val="00DB0146"/>
    <w:rsid w:val="00DB6D48"/>
    <w:rsid w:val="00DB75C4"/>
    <w:rsid w:val="00DC2C59"/>
    <w:rsid w:val="00DC4F6B"/>
    <w:rsid w:val="00DC5BC4"/>
    <w:rsid w:val="00DD0EA1"/>
    <w:rsid w:val="00DD13EF"/>
    <w:rsid w:val="00DD2C64"/>
    <w:rsid w:val="00DD31C1"/>
    <w:rsid w:val="00DE4A64"/>
    <w:rsid w:val="00DE58AB"/>
    <w:rsid w:val="00DF0792"/>
    <w:rsid w:val="00DF7382"/>
    <w:rsid w:val="00E0136E"/>
    <w:rsid w:val="00E07965"/>
    <w:rsid w:val="00E119E8"/>
    <w:rsid w:val="00E1314C"/>
    <w:rsid w:val="00E15089"/>
    <w:rsid w:val="00E27680"/>
    <w:rsid w:val="00E4211C"/>
    <w:rsid w:val="00E4301D"/>
    <w:rsid w:val="00E44087"/>
    <w:rsid w:val="00E54C10"/>
    <w:rsid w:val="00E55241"/>
    <w:rsid w:val="00E570D5"/>
    <w:rsid w:val="00E60872"/>
    <w:rsid w:val="00E6688A"/>
    <w:rsid w:val="00E66CAB"/>
    <w:rsid w:val="00E72707"/>
    <w:rsid w:val="00E73185"/>
    <w:rsid w:val="00E76871"/>
    <w:rsid w:val="00E76B34"/>
    <w:rsid w:val="00E76EE3"/>
    <w:rsid w:val="00E823B0"/>
    <w:rsid w:val="00E8674A"/>
    <w:rsid w:val="00E873E1"/>
    <w:rsid w:val="00E9068C"/>
    <w:rsid w:val="00E91331"/>
    <w:rsid w:val="00E932AD"/>
    <w:rsid w:val="00E9362D"/>
    <w:rsid w:val="00E93E1C"/>
    <w:rsid w:val="00E9735A"/>
    <w:rsid w:val="00E9794F"/>
    <w:rsid w:val="00EA45E7"/>
    <w:rsid w:val="00EA7166"/>
    <w:rsid w:val="00EB4449"/>
    <w:rsid w:val="00EB7911"/>
    <w:rsid w:val="00EC1013"/>
    <w:rsid w:val="00EC3FF7"/>
    <w:rsid w:val="00EC71E7"/>
    <w:rsid w:val="00EC7F6C"/>
    <w:rsid w:val="00ED081A"/>
    <w:rsid w:val="00ED2F83"/>
    <w:rsid w:val="00ED3340"/>
    <w:rsid w:val="00ED37EC"/>
    <w:rsid w:val="00ED6BAA"/>
    <w:rsid w:val="00EE1FCE"/>
    <w:rsid w:val="00EE31F4"/>
    <w:rsid w:val="00EE7069"/>
    <w:rsid w:val="00EF6A7B"/>
    <w:rsid w:val="00F0146D"/>
    <w:rsid w:val="00F02B5A"/>
    <w:rsid w:val="00F07467"/>
    <w:rsid w:val="00F1179B"/>
    <w:rsid w:val="00F11DC4"/>
    <w:rsid w:val="00F12248"/>
    <w:rsid w:val="00F14916"/>
    <w:rsid w:val="00F1544A"/>
    <w:rsid w:val="00F15C82"/>
    <w:rsid w:val="00F165E2"/>
    <w:rsid w:val="00F177AD"/>
    <w:rsid w:val="00F2149C"/>
    <w:rsid w:val="00F23BE7"/>
    <w:rsid w:val="00F24FFB"/>
    <w:rsid w:val="00F31F01"/>
    <w:rsid w:val="00F3379B"/>
    <w:rsid w:val="00F35E47"/>
    <w:rsid w:val="00F44E22"/>
    <w:rsid w:val="00F45489"/>
    <w:rsid w:val="00F454D5"/>
    <w:rsid w:val="00F4605A"/>
    <w:rsid w:val="00F468E9"/>
    <w:rsid w:val="00F52EBA"/>
    <w:rsid w:val="00F5483A"/>
    <w:rsid w:val="00F57274"/>
    <w:rsid w:val="00F634B9"/>
    <w:rsid w:val="00F71F56"/>
    <w:rsid w:val="00F737A3"/>
    <w:rsid w:val="00F75542"/>
    <w:rsid w:val="00F76B7C"/>
    <w:rsid w:val="00F77578"/>
    <w:rsid w:val="00F81B05"/>
    <w:rsid w:val="00F94119"/>
    <w:rsid w:val="00F945D3"/>
    <w:rsid w:val="00F971B4"/>
    <w:rsid w:val="00F97C68"/>
    <w:rsid w:val="00FA0D02"/>
    <w:rsid w:val="00FB04E5"/>
    <w:rsid w:val="00FB0911"/>
    <w:rsid w:val="00FB1D09"/>
    <w:rsid w:val="00FB1F9C"/>
    <w:rsid w:val="00FB29A4"/>
    <w:rsid w:val="00FB4B5E"/>
    <w:rsid w:val="00FC2ADD"/>
    <w:rsid w:val="00FC34C5"/>
    <w:rsid w:val="00FC633F"/>
    <w:rsid w:val="00FD05D3"/>
    <w:rsid w:val="00FD3481"/>
    <w:rsid w:val="00FD4969"/>
    <w:rsid w:val="00FE154E"/>
    <w:rsid w:val="00FE3172"/>
    <w:rsid w:val="00FE3867"/>
    <w:rsid w:val="00FF407B"/>
  </w:rsids>
  <m:mathPr>
    <m:mathFont m:val="Cambria Math"/>
    <m:brkBin m:val="before"/>
    <m:brkBinSub m:val="--"/>
    <m:smallFrac m:val="0"/>
    <m:dispDef/>
    <m:lMargin m:val="0"/>
    <m:rMargin m:val="0"/>
    <m:defJc m:val="centerGroup"/>
    <m:wrapIndent m:val="1440"/>
    <m:intLim m:val="subSup"/>
    <m:naryLim m:val="undOvr"/>
  </m:mathPr>
  <w:themeFontLang w:val="fr-F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B26F2"/>
  <w15:docId w15:val="{85046953-0938-4099-8BAD-51ACC89C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fr-FR"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48"/>
    <w:pPr>
      <w:spacing w:after="0" w:line="240" w:lineRule="auto"/>
      <w:ind w:left="567"/>
      <w:jc w:val="both"/>
    </w:pPr>
    <w:rPr>
      <w:rFonts w:ascii="Arial" w:eastAsia="Times New Roman" w:hAnsi="Arial" w:cs="Times New Roman"/>
      <w:sz w:val="20"/>
      <w:szCs w:val="24"/>
      <w:lang w:eastAsia="fr-FR" w:bidi="ar-SA"/>
    </w:rPr>
  </w:style>
  <w:style w:type="paragraph" w:styleId="Heading1">
    <w:name w:val="heading 1"/>
    <w:aliases w:val="Arial 14 Fett,Arial 14 Fett1,Arial 14 Fett2,h1,H1,Titre 11,t1.T1.Titre 1,t1,Titre 1 sans saut de page,t1.T1.Titre 1Annexe,TITRE1,heading 1,Titre 1ed,Contrat 1,1,Section,l1,level 1,level1,1titre,1titre1,1titre2,1titre3,1titre4,1titre5,1titre6"/>
    <w:basedOn w:val="Normal"/>
    <w:next w:val="Normal"/>
    <w:link w:val="Heading1Char"/>
    <w:qFormat/>
    <w:rsid w:val="00DB6D48"/>
    <w:pPr>
      <w:keepNext/>
      <w:numPr>
        <w:numId w:val="4"/>
      </w:numPr>
      <w:pBdr>
        <w:bottom w:val="single" w:sz="6" w:space="1" w:color="000080"/>
      </w:pBdr>
      <w:outlineLvl w:val="0"/>
    </w:pPr>
    <w:rPr>
      <w:rFonts w:cs="Arial"/>
      <w:b/>
      <w:bCs/>
      <w:caps/>
      <w:color w:val="000080"/>
      <w:szCs w:val="20"/>
      <w14:shadow w14:blurRad="50800" w14:dist="38100" w14:dir="2700000" w14:sx="100000" w14:sy="100000" w14:kx="0" w14:ky="0" w14:algn="tl">
        <w14:srgbClr w14:val="000000">
          <w14:alpha w14:val="60000"/>
        </w14:srgbClr>
      </w14:shadow>
    </w:rPr>
  </w:style>
  <w:style w:type="paragraph" w:styleId="Heading2">
    <w:name w:val="heading 2"/>
    <w:aliases w:val="Heading2,Arial 12 Fett Kursiv,2,t2,H2,heading 2,TITRE 2,Titre 21,t2.T2.Titre 2,Titre 2ed,Contrat 2,Ctt,l2,t2.T2,Titre 2 SQ,Chapitre 1.,Chapter Title,h2,l21,l22,l23,l24,l25,l211,l221,l231,l241,l26,l212,l222,l232,l242,l27,l213,l223,l233,l243,l28"/>
    <w:basedOn w:val="Heading1"/>
    <w:link w:val="Heading2Char"/>
    <w:qFormat/>
    <w:rsid w:val="00DB6D48"/>
    <w:pPr>
      <w:numPr>
        <w:ilvl w:val="1"/>
      </w:numPr>
      <w:pBdr>
        <w:bottom w:val="none" w:sz="0" w:space="0" w:color="auto"/>
      </w:pBdr>
      <w:spacing w:before="120" w:after="120"/>
      <w:outlineLvl w:val="1"/>
    </w:pPr>
    <w:rPr>
      <w:i/>
      <w:iCs/>
      <w:caps w:val="0"/>
      <w:spacing w:val="6"/>
      <w:kern w:val="28"/>
      <w:lang w:val="en-GB" w:eastAsia="en-US"/>
    </w:rPr>
  </w:style>
  <w:style w:type="paragraph" w:styleId="Heading3">
    <w:name w:val="heading 3"/>
    <w:aliases w:val="Arial 12 Fett,Heading 3A,h3,t3,Contrat 3,H3,Titre 3 SQ,Titre 3 SQ1,Titre 3 SQ2,Titre 3 SQ3,Titre 3 SQ4,Titre 3 SQ5,Titre 3 SQ6,Titre 3 SQ7,t3.T3,Titre 31,Titre3,heading 3,Titre 3+,l3,CT,3,t3.T3.Titre 3,3rd level,Chapitre 1.1.,Section Title,L3"/>
    <w:basedOn w:val="Normal"/>
    <w:next w:val="Normal"/>
    <w:link w:val="Heading3Char"/>
    <w:qFormat/>
    <w:rsid w:val="00DB6D48"/>
    <w:pPr>
      <w:keepNext/>
      <w:numPr>
        <w:ilvl w:val="2"/>
        <w:numId w:val="4"/>
      </w:numPr>
      <w:spacing w:before="120" w:after="120"/>
      <w:outlineLvl w:val="2"/>
    </w:pPr>
    <w:rPr>
      <w:rFonts w:cs="Arial"/>
      <w:b/>
      <w:bCs/>
      <w:color w:val="000080"/>
      <w:szCs w:val="22"/>
      <w:lang w:eastAsia="en-US"/>
    </w:rPr>
  </w:style>
  <w:style w:type="paragraph" w:styleId="Heading4">
    <w:name w:val="heading 4"/>
    <w:aliases w:val="4,h4,Titre 1.111,Titre 1.1.1.1"/>
    <w:basedOn w:val="Normal"/>
    <w:next w:val="Normal"/>
    <w:link w:val="Heading4Char"/>
    <w:qFormat/>
    <w:rsid w:val="00DB6D48"/>
    <w:pPr>
      <w:keepNext/>
      <w:numPr>
        <w:ilvl w:val="3"/>
        <w:numId w:val="4"/>
      </w:numPr>
      <w:spacing w:before="240" w:after="60"/>
      <w:outlineLvl w:val="3"/>
    </w:pPr>
    <w:rPr>
      <w:b/>
      <w:bCs/>
      <w:color w:val="000080"/>
      <w:szCs w:val="28"/>
      <w:lang w:val="en-US"/>
    </w:rPr>
  </w:style>
  <w:style w:type="paragraph" w:styleId="Heading5">
    <w:name w:val="heading 5"/>
    <w:aliases w:val="h5"/>
    <w:basedOn w:val="Normal"/>
    <w:next w:val="Normal"/>
    <w:link w:val="Heading5Char"/>
    <w:qFormat/>
    <w:rsid w:val="00DB6D48"/>
    <w:pPr>
      <w:numPr>
        <w:ilvl w:val="4"/>
        <w:numId w:val="4"/>
      </w:numPr>
      <w:spacing w:before="240" w:after="60"/>
      <w:outlineLvl w:val="4"/>
    </w:pPr>
    <w:rPr>
      <w:b/>
      <w:bCs/>
      <w:i/>
      <w:iCs/>
      <w:sz w:val="26"/>
      <w:szCs w:val="26"/>
    </w:rPr>
  </w:style>
  <w:style w:type="paragraph" w:styleId="Heading6">
    <w:name w:val="heading 6"/>
    <w:aliases w:val="Titre 1.1.1.1.1.1"/>
    <w:basedOn w:val="Normal"/>
    <w:next w:val="Normal"/>
    <w:link w:val="Heading6Char"/>
    <w:qFormat/>
    <w:rsid w:val="00DB6D48"/>
    <w:pPr>
      <w:numPr>
        <w:ilvl w:val="5"/>
        <w:numId w:val="4"/>
      </w:numPr>
      <w:spacing w:before="240" w:after="60"/>
      <w:outlineLvl w:val="5"/>
    </w:pPr>
    <w:rPr>
      <w:b/>
      <w:bCs/>
      <w:sz w:val="22"/>
      <w:szCs w:val="22"/>
    </w:rPr>
  </w:style>
  <w:style w:type="paragraph" w:styleId="Heading7">
    <w:name w:val="heading 7"/>
    <w:aliases w:val="Titre 1.1.1.1.1.1.1"/>
    <w:basedOn w:val="Normal"/>
    <w:next w:val="Normal"/>
    <w:link w:val="Heading7Char"/>
    <w:qFormat/>
    <w:rsid w:val="00DB6D48"/>
    <w:pPr>
      <w:numPr>
        <w:ilvl w:val="6"/>
        <w:numId w:val="4"/>
      </w:numPr>
      <w:spacing w:before="240" w:after="60"/>
      <w:outlineLvl w:val="6"/>
    </w:pPr>
  </w:style>
  <w:style w:type="paragraph" w:styleId="Heading8">
    <w:name w:val="heading 8"/>
    <w:basedOn w:val="Normal"/>
    <w:next w:val="Normal"/>
    <w:link w:val="Heading8Char"/>
    <w:qFormat/>
    <w:rsid w:val="00DB6D48"/>
    <w:pPr>
      <w:numPr>
        <w:ilvl w:val="7"/>
        <w:numId w:val="4"/>
      </w:numPr>
      <w:spacing w:before="240" w:after="60"/>
      <w:outlineLvl w:val="7"/>
    </w:pPr>
    <w:rPr>
      <w:i/>
      <w:iCs/>
    </w:rPr>
  </w:style>
  <w:style w:type="paragraph" w:styleId="Heading9">
    <w:name w:val="heading 9"/>
    <w:basedOn w:val="Normal"/>
    <w:next w:val="Normal"/>
    <w:link w:val="Heading9Char"/>
    <w:qFormat/>
    <w:rsid w:val="00DB6D48"/>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4 Fett Char,Arial 14 Fett1 Char,Arial 14 Fett2 Char,h1 Char,H1 Char,Titre 11 Char,t1.T1.Titre 1 Char,t1 Char,Titre 1 sans saut de page Char,t1.T1.Titre 1Annexe Char,TITRE1 Char,heading 1 Char,Titre 1ed Char,Contrat 1 Char,1 Char"/>
    <w:basedOn w:val="DefaultParagraphFont"/>
    <w:link w:val="Heading1"/>
    <w:rsid w:val="00DB6D48"/>
    <w:rPr>
      <w:rFonts w:ascii="Arial" w:eastAsia="Times New Roman" w:hAnsi="Arial" w:cs="Arial"/>
      <w:b/>
      <w:bCs/>
      <w:caps/>
      <w:color w:val="000080"/>
      <w:sz w:val="20"/>
      <w:szCs w:val="20"/>
      <w:lang w:eastAsia="fr-FR" w:bidi="ar-SA"/>
      <w14:shadow w14:blurRad="50800" w14:dist="38100" w14:dir="2700000" w14:sx="100000" w14:sy="100000" w14:kx="0" w14:ky="0" w14:algn="tl">
        <w14:srgbClr w14:val="000000">
          <w14:alpha w14:val="60000"/>
        </w14:srgbClr>
      </w14:shadow>
    </w:rPr>
  </w:style>
  <w:style w:type="character" w:customStyle="1" w:styleId="Heading2Char">
    <w:name w:val="Heading 2 Char"/>
    <w:aliases w:val="Heading2 Char,Arial 12 Fett Kursiv Char,2 Char,t2 Char,H2 Char,heading 2 Char,TITRE 2 Char,Titre 21 Char,t2.T2.Titre 2 Char,Titre 2ed Char,Contrat 2 Char,Ctt Char,l2 Char,t2.T2 Char,Titre 2 SQ Char,Chapitre 1. Char,Chapter Title Char"/>
    <w:basedOn w:val="DefaultParagraphFont"/>
    <w:link w:val="Heading2"/>
    <w:rsid w:val="00DB6D48"/>
    <w:rPr>
      <w:rFonts w:ascii="Arial" w:eastAsia="Times New Roman" w:hAnsi="Arial" w:cs="Arial"/>
      <w:b/>
      <w:bCs/>
      <w:i/>
      <w:iCs/>
      <w:color w:val="000080"/>
      <w:spacing w:val="6"/>
      <w:kern w:val="28"/>
      <w:sz w:val="20"/>
      <w:szCs w:val="20"/>
      <w:lang w:val="en-GB" w:eastAsia="en-US" w:bidi="ar-SA"/>
      <w14:shadow w14:blurRad="50800" w14:dist="38100" w14:dir="2700000" w14:sx="100000" w14:sy="100000" w14:kx="0" w14:ky="0" w14:algn="tl">
        <w14:srgbClr w14:val="000000">
          <w14:alpha w14:val="60000"/>
        </w14:srgbClr>
      </w14:shadow>
    </w:rPr>
  </w:style>
  <w:style w:type="character" w:customStyle="1" w:styleId="Heading3Char">
    <w:name w:val="Heading 3 Char"/>
    <w:aliases w:val="Arial 12 Fett Char,Heading 3A Char,h3 Char,t3 Char,Contrat 3 Char,H3 Char,Titre 3 SQ Char,Titre 3 SQ1 Char,Titre 3 SQ2 Char,Titre 3 SQ3 Char,Titre 3 SQ4 Char,Titre 3 SQ5 Char,Titre 3 SQ6 Char,Titre 3 SQ7 Char,t3.T3 Char,Titre 31 Char"/>
    <w:basedOn w:val="DefaultParagraphFont"/>
    <w:link w:val="Heading3"/>
    <w:rsid w:val="00DB6D48"/>
    <w:rPr>
      <w:rFonts w:ascii="Arial" w:eastAsia="Times New Roman" w:hAnsi="Arial" w:cs="Arial"/>
      <w:b/>
      <w:bCs/>
      <w:color w:val="000080"/>
      <w:sz w:val="20"/>
      <w:szCs w:val="22"/>
      <w:lang w:eastAsia="en-US" w:bidi="ar-SA"/>
    </w:rPr>
  </w:style>
  <w:style w:type="character" w:customStyle="1" w:styleId="Heading4Char">
    <w:name w:val="Heading 4 Char"/>
    <w:aliases w:val="4 Char,h4 Char,Titre 1.111 Char,Titre 1.1.1.1 Char"/>
    <w:basedOn w:val="DefaultParagraphFont"/>
    <w:link w:val="Heading4"/>
    <w:rsid w:val="00DB6D48"/>
    <w:rPr>
      <w:rFonts w:ascii="Arial" w:eastAsia="Times New Roman" w:hAnsi="Arial" w:cs="Times New Roman"/>
      <w:b/>
      <w:bCs/>
      <w:color w:val="000080"/>
      <w:sz w:val="20"/>
      <w:lang w:val="en-US" w:eastAsia="fr-FR" w:bidi="ar-SA"/>
    </w:rPr>
  </w:style>
  <w:style w:type="character" w:customStyle="1" w:styleId="Heading5Char">
    <w:name w:val="Heading 5 Char"/>
    <w:aliases w:val="h5 Char"/>
    <w:basedOn w:val="DefaultParagraphFont"/>
    <w:link w:val="Heading5"/>
    <w:rsid w:val="00DB6D48"/>
    <w:rPr>
      <w:rFonts w:ascii="Arial" w:eastAsia="Times New Roman" w:hAnsi="Arial" w:cs="Times New Roman"/>
      <w:b/>
      <w:bCs/>
      <w:i/>
      <w:iCs/>
      <w:sz w:val="26"/>
      <w:szCs w:val="26"/>
      <w:lang w:eastAsia="fr-FR" w:bidi="ar-SA"/>
    </w:rPr>
  </w:style>
  <w:style w:type="character" w:customStyle="1" w:styleId="Heading6Char">
    <w:name w:val="Heading 6 Char"/>
    <w:aliases w:val="Titre 1.1.1.1.1.1 Char"/>
    <w:basedOn w:val="DefaultParagraphFont"/>
    <w:link w:val="Heading6"/>
    <w:rsid w:val="00DB6D48"/>
    <w:rPr>
      <w:rFonts w:ascii="Arial" w:eastAsia="Times New Roman" w:hAnsi="Arial" w:cs="Times New Roman"/>
      <w:b/>
      <w:bCs/>
      <w:szCs w:val="22"/>
      <w:lang w:eastAsia="fr-FR" w:bidi="ar-SA"/>
    </w:rPr>
  </w:style>
  <w:style w:type="character" w:customStyle="1" w:styleId="Heading7Char">
    <w:name w:val="Heading 7 Char"/>
    <w:aliases w:val="Titre 1.1.1.1.1.1.1 Char"/>
    <w:basedOn w:val="DefaultParagraphFont"/>
    <w:link w:val="Heading7"/>
    <w:rsid w:val="00DB6D48"/>
    <w:rPr>
      <w:rFonts w:ascii="Arial" w:eastAsia="Times New Roman" w:hAnsi="Arial" w:cs="Times New Roman"/>
      <w:sz w:val="20"/>
      <w:szCs w:val="24"/>
      <w:lang w:eastAsia="fr-FR" w:bidi="ar-SA"/>
    </w:rPr>
  </w:style>
  <w:style w:type="character" w:customStyle="1" w:styleId="Heading8Char">
    <w:name w:val="Heading 8 Char"/>
    <w:basedOn w:val="DefaultParagraphFont"/>
    <w:link w:val="Heading8"/>
    <w:rsid w:val="00DB6D48"/>
    <w:rPr>
      <w:rFonts w:ascii="Arial" w:eastAsia="Times New Roman" w:hAnsi="Arial" w:cs="Times New Roman"/>
      <w:i/>
      <w:iCs/>
      <w:sz w:val="20"/>
      <w:szCs w:val="24"/>
      <w:lang w:eastAsia="fr-FR" w:bidi="ar-SA"/>
    </w:rPr>
  </w:style>
  <w:style w:type="character" w:customStyle="1" w:styleId="Heading9Char">
    <w:name w:val="Heading 9 Char"/>
    <w:basedOn w:val="DefaultParagraphFont"/>
    <w:link w:val="Heading9"/>
    <w:rsid w:val="00DB6D48"/>
    <w:rPr>
      <w:rFonts w:ascii="Arial" w:eastAsia="Times New Roman" w:hAnsi="Arial" w:cs="Arial"/>
      <w:szCs w:val="22"/>
      <w:lang w:eastAsia="fr-FR" w:bidi="ar-SA"/>
    </w:rPr>
  </w:style>
  <w:style w:type="paragraph" w:styleId="NormalIndent">
    <w:name w:val="Normal Indent"/>
    <w:aliases w:val="Normal List"/>
    <w:basedOn w:val="Normal"/>
    <w:rsid w:val="00DB6D48"/>
    <w:pPr>
      <w:spacing w:before="120" w:after="120"/>
      <w:ind w:left="425"/>
    </w:pPr>
    <w:rPr>
      <w:rFonts w:ascii="Univers (W1)" w:hAnsi="Univers (W1)"/>
      <w:spacing w:val="6"/>
      <w:sz w:val="22"/>
      <w:szCs w:val="22"/>
      <w:lang w:eastAsia="en-US"/>
    </w:rPr>
  </w:style>
  <w:style w:type="paragraph" w:styleId="BodyTextIndent">
    <w:name w:val="Body Text Indent"/>
    <w:basedOn w:val="Normal"/>
    <w:link w:val="BodyTextIndentChar"/>
    <w:rsid w:val="00DB6D48"/>
    <w:rPr>
      <w:rFonts w:cs="Arial"/>
      <w:szCs w:val="20"/>
      <w:lang w:val="en-GB"/>
    </w:rPr>
  </w:style>
  <w:style w:type="character" w:customStyle="1" w:styleId="BodyTextIndentChar">
    <w:name w:val="Body Text Indent Char"/>
    <w:basedOn w:val="DefaultParagraphFont"/>
    <w:link w:val="BodyTextIndent"/>
    <w:rsid w:val="00DB6D48"/>
    <w:rPr>
      <w:rFonts w:ascii="Arial" w:eastAsia="Times New Roman" w:hAnsi="Arial" w:cs="Arial"/>
      <w:sz w:val="20"/>
      <w:szCs w:val="20"/>
      <w:lang w:val="en-GB" w:eastAsia="fr-FR" w:bidi="ar-SA"/>
    </w:rPr>
  </w:style>
  <w:style w:type="paragraph" w:styleId="BodyText3">
    <w:name w:val="Body Text 3"/>
    <w:basedOn w:val="Normal"/>
    <w:link w:val="BodyText3Char"/>
    <w:rsid w:val="00DB6D48"/>
    <w:rPr>
      <w:rFonts w:cs="Arial"/>
    </w:rPr>
  </w:style>
  <w:style w:type="character" w:customStyle="1" w:styleId="BodyText3Char">
    <w:name w:val="Body Text 3 Char"/>
    <w:basedOn w:val="DefaultParagraphFont"/>
    <w:link w:val="BodyText3"/>
    <w:rsid w:val="00DB6D48"/>
    <w:rPr>
      <w:rFonts w:ascii="Arial" w:eastAsia="Times New Roman" w:hAnsi="Arial" w:cs="Arial"/>
      <w:sz w:val="20"/>
      <w:szCs w:val="24"/>
      <w:lang w:eastAsia="fr-FR" w:bidi="ar-SA"/>
    </w:rPr>
  </w:style>
  <w:style w:type="paragraph" w:styleId="BodyText">
    <w:name w:val="Body Text"/>
    <w:basedOn w:val="Normal"/>
    <w:link w:val="BodyTextChar"/>
    <w:rsid w:val="00DB6D48"/>
    <w:rPr>
      <w:rFonts w:cs="Arial"/>
      <w:sz w:val="22"/>
      <w:szCs w:val="22"/>
    </w:rPr>
  </w:style>
  <w:style w:type="character" w:customStyle="1" w:styleId="BodyTextChar">
    <w:name w:val="Body Text Char"/>
    <w:basedOn w:val="DefaultParagraphFont"/>
    <w:link w:val="BodyText"/>
    <w:rsid w:val="00DB6D48"/>
    <w:rPr>
      <w:rFonts w:ascii="Arial" w:eastAsia="Times New Roman" w:hAnsi="Arial" w:cs="Arial"/>
      <w:szCs w:val="22"/>
      <w:lang w:eastAsia="fr-FR" w:bidi="ar-SA"/>
    </w:rPr>
  </w:style>
  <w:style w:type="paragraph" w:styleId="Header">
    <w:name w:val="header"/>
    <w:basedOn w:val="Normal"/>
    <w:link w:val="HeaderChar"/>
    <w:rsid w:val="00DB6D48"/>
    <w:pPr>
      <w:tabs>
        <w:tab w:val="center" w:pos="4536"/>
        <w:tab w:val="right" w:pos="9072"/>
      </w:tabs>
      <w:spacing w:line="20" w:lineRule="atLeast"/>
    </w:pPr>
    <w:rPr>
      <w:szCs w:val="20"/>
    </w:rPr>
  </w:style>
  <w:style w:type="character" w:customStyle="1" w:styleId="HeaderChar">
    <w:name w:val="Header Char"/>
    <w:basedOn w:val="DefaultParagraphFont"/>
    <w:link w:val="Header"/>
    <w:rsid w:val="00DB6D48"/>
    <w:rPr>
      <w:rFonts w:ascii="Arial" w:eastAsia="Times New Roman" w:hAnsi="Arial" w:cs="Times New Roman"/>
      <w:sz w:val="20"/>
      <w:szCs w:val="20"/>
      <w:lang w:eastAsia="fr-FR" w:bidi="ar-SA"/>
    </w:rPr>
  </w:style>
  <w:style w:type="paragraph" w:styleId="Footer">
    <w:name w:val="footer"/>
    <w:basedOn w:val="Normal"/>
    <w:link w:val="FooterChar"/>
    <w:rsid w:val="00DB6D48"/>
    <w:pPr>
      <w:tabs>
        <w:tab w:val="center" w:pos="4536"/>
        <w:tab w:val="right" w:pos="9072"/>
      </w:tabs>
    </w:pPr>
  </w:style>
  <w:style w:type="character" w:customStyle="1" w:styleId="FooterChar">
    <w:name w:val="Footer Char"/>
    <w:basedOn w:val="DefaultParagraphFont"/>
    <w:link w:val="Footer"/>
    <w:rsid w:val="00DB6D48"/>
    <w:rPr>
      <w:rFonts w:ascii="Arial" w:eastAsia="Times New Roman" w:hAnsi="Arial" w:cs="Times New Roman"/>
      <w:sz w:val="20"/>
      <w:szCs w:val="24"/>
      <w:lang w:eastAsia="fr-FR" w:bidi="ar-SA"/>
    </w:rPr>
  </w:style>
  <w:style w:type="paragraph" w:customStyle="1" w:styleId="titre2">
    <w:name w:val="titre  2"/>
    <w:basedOn w:val="Normal"/>
    <w:rsid w:val="00DB6D48"/>
    <w:rPr>
      <w:rFonts w:cs="Arial"/>
      <w:sz w:val="22"/>
      <w:szCs w:val="22"/>
    </w:rPr>
  </w:style>
  <w:style w:type="paragraph" w:customStyle="1" w:styleId="ST1">
    <w:name w:val="ST1"/>
    <w:basedOn w:val="Normal"/>
    <w:rsid w:val="00DB6D48"/>
    <w:pPr>
      <w:spacing w:after="240"/>
      <w:ind w:left="2160" w:right="288" w:hanging="720"/>
    </w:pPr>
  </w:style>
  <w:style w:type="paragraph" w:styleId="BodyTextIndent2">
    <w:name w:val="Body Text Indent 2"/>
    <w:basedOn w:val="Normal"/>
    <w:link w:val="BodyTextIndent2Char"/>
    <w:rsid w:val="00DB6D48"/>
    <w:pPr>
      <w:ind w:left="426"/>
    </w:pPr>
    <w:rPr>
      <w:rFonts w:ascii="Arial Narrow" w:hAnsi="Arial Narrow"/>
      <w:szCs w:val="20"/>
      <w:lang w:val="en-GB"/>
    </w:rPr>
  </w:style>
  <w:style w:type="character" w:customStyle="1" w:styleId="BodyTextIndent2Char">
    <w:name w:val="Body Text Indent 2 Char"/>
    <w:basedOn w:val="DefaultParagraphFont"/>
    <w:link w:val="BodyTextIndent2"/>
    <w:rsid w:val="00DB6D48"/>
    <w:rPr>
      <w:rFonts w:ascii="Arial Narrow" w:eastAsia="Times New Roman" w:hAnsi="Arial Narrow" w:cs="Times New Roman"/>
      <w:sz w:val="20"/>
      <w:szCs w:val="20"/>
      <w:lang w:val="en-GB" w:eastAsia="fr-FR" w:bidi="ar-SA"/>
    </w:rPr>
  </w:style>
  <w:style w:type="paragraph" w:styleId="BodyTextIndent3">
    <w:name w:val="Body Text Indent 3"/>
    <w:basedOn w:val="Normal"/>
    <w:link w:val="BodyTextIndent3Char"/>
    <w:rsid w:val="00DB6D48"/>
    <w:pPr>
      <w:ind w:left="360"/>
    </w:pPr>
    <w:rPr>
      <w:rFonts w:ascii="DIN-Regular" w:hAnsi="DIN-Regular"/>
      <w:szCs w:val="20"/>
    </w:rPr>
  </w:style>
  <w:style w:type="character" w:customStyle="1" w:styleId="BodyTextIndent3Char">
    <w:name w:val="Body Text Indent 3 Char"/>
    <w:basedOn w:val="DefaultParagraphFont"/>
    <w:link w:val="BodyTextIndent3"/>
    <w:rsid w:val="00DB6D48"/>
    <w:rPr>
      <w:rFonts w:ascii="DIN-Regular" w:eastAsia="Times New Roman" w:hAnsi="DIN-Regular" w:cs="Times New Roman"/>
      <w:sz w:val="20"/>
      <w:szCs w:val="20"/>
      <w:lang w:eastAsia="fr-FR" w:bidi="ar-SA"/>
    </w:rPr>
  </w:style>
  <w:style w:type="paragraph" w:styleId="Index1">
    <w:name w:val="index 1"/>
    <w:basedOn w:val="Normal"/>
    <w:next w:val="Normal"/>
    <w:autoRedefine/>
    <w:semiHidden/>
    <w:rsid w:val="00DB6D48"/>
    <w:rPr>
      <w:rFonts w:cs="Arial"/>
      <w:b/>
      <w:bCs/>
      <w:sz w:val="22"/>
      <w:szCs w:val="22"/>
      <w:lang w:eastAsia="en-US"/>
    </w:rPr>
  </w:style>
  <w:style w:type="paragraph" w:customStyle="1" w:styleId="Pictotexte">
    <w:name w:val="Picto texte"/>
    <w:basedOn w:val="Normal"/>
    <w:rsid w:val="00DB6D48"/>
    <w:pPr>
      <w:tabs>
        <w:tab w:val="left" w:pos="1915"/>
      </w:tabs>
      <w:spacing w:before="20" w:after="40"/>
    </w:pPr>
    <w:rPr>
      <w:rFonts w:cs="Arial"/>
      <w:sz w:val="22"/>
      <w:szCs w:val="22"/>
      <w:lang w:eastAsia="en-US"/>
    </w:rPr>
  </w:style>
  <w:style w:type="paragraph" w:customStyle="1" w:styleId="annexe">
    <w:name w:val="annexe"/>
    <w:basedOn w:val="Normal"/>
    <w:rsid w:val="00DB6D48"/>
    <w:pPr>
      <w:jc w:val="center"/>
    </w:pPr>
    <w:rPr>
      <w:rFonts w:cs="Arial"/>
      <w:b/>
      <w:bCs/>
      <w:sz w:val="22"/>
      <w:szCs w:val="22"/>
    </w:rPr>
  </w:style>
  <w:style w:type="paragraph" w:customStyle="1" w:styleId="Annexes">
    <w:name w:val="Annexes"/>
    <w:basedOn w:val="Normal"/>
    <w:rsid w:val="00DB6D48"/>
    <w:pPr>
      <w:pBdr>
        <w:bottom w:val="single" w:sz="12" w:space="1" w:color="000080"/>
      </w:pBdr>
    </w:pPr>
    <w:rPr>
      <w:rFonts w:cs="Arial"/>
      <w:b/>
      <w:bCs/>
      <w:caps/>
      <w:color w:val="000080"/>
      <w:szCs w:val="20"/>
      <w14:shadow w14:blurRad="50800" w14:dist="38100" w14:dir="2700000" w14:sx="100000" w14:sy="100000" w14:kx="0" w14:ky="0" w14:algn="tl">
        <w14:srgbClr w14:val="000000">
          <w14:alpha w14:val="60000"/>
        </w14:srgbClr>
      </w14:shadow>
    </w:rPr>
  </w:style>
  <w:style w:type="paragraph" w:customStyle="1" w:styleId="BodyText22">
    <w:name w:val="Body Text 22"/>
    <w:basedOn w:val="Normal"/>
    <w:rsid w:val="00DB6D48"/>
    <w:pPr>
      <w:widowControl w:val="0"/>
    </w:pPr>
    <w:rPr>
      <w:rFonts w:cs="Arial"/>
      <w:sz w:val="22"/>
      <w:szCs w:val="22"/>
    </w:rPr>
  </w:style>
  <w:style w:type="paragraph" w:styleId="TOC1">
    <w:name w:val="toc 1"/>
    <w:basedOn w:val="Normal"/>
    <w:next w:val="Normal"/>
    <w:autoRedefine/>
    <w:uiPriority w:val="39"/>
    <w:rsid w:val="00DB6D48"/>
    <w:pPr>
      <w:tabs>
        <w:tab w:val="left" w:pos="1400"/>
        <w:tab w:val="right" w:leader="dot" w:pos="9060"/>
      </w:tabs>
      <w:spacing w:before="120" w:after="120"/>
      <w:ind w:left="0"/>
      <w:jc w:val="left"/>
    </w:pPr>
    <w:rPr>
      <w:rFonts w:ascii="Times New Roman" w:hAnsi="Times New Roman"/>
      <w:b/>
      <w:bCs/>
      <w:caps/>
    </w:rPr>
  </w:style>
  <w:style w:type="paragraph" w:styleId="TOC2">
    <w:name w:val="toc 2"/>
    <w:basedOn w:val="Normal"/>
    <w:next w:val="Normal"/>
    <w:autoRedefine/>
    <w:uiPriority w:val="39"/>
    <w:rsid w:val="00DB6D48"/>
    <w:pPr>
      <w:tabs>
        <w:tab w:val="left" w:pos="720"/>
        <w:tab w:val="right" w:leader="dot" w:pos="9060"/>
      </w:tabs>
      <w:ind w:left="200"/>
      <w:jc w:val="left"/>
    </w:pPr>
    <w:rPr>
      <w:rFonts w:ascii="Times New Roman" w:hAnsi="Times New Roman"/>
      <w:smallCaps/>
    </w:rPr>
  </w:style>
  <w:style w:type="paragraph" w:styleId="TOC3">
    <w:name w:val="toc 3"/>
    <w:basedOn w:val="Normal"/>
    <w:next w:val="Normal"/>
    <w:autoRedefine/>
    <w:uiPriority w:val="39"/>
    <w:rsid w:val="00DB6D48"/>
    <w:pPr>
      <w:ind w:left="400"/>
      <w:jc w:val="left"/>
    </w:pPr>
    <w:rPr>
      <w:rFonts w:ascii="Times New Roman" w:hAnsi="Times New Roman"/>
      <w:i/>
      <w:iCs/>
    </w:rPr>
  </w:style>
  <w:style w:type="paragraph" w:styleId="TOC4">
    <w:name w:val="toc 4"/>
    <w:basedOn w:val="Normal"/>
    <w:next w:val="Normal"/>
    <w:autoRedefine/>
    <w:uiPriority w:val="39"/>
    <w:rsid w:val="00DB6D48"/>
    <w:pPr>
      <w:ind w:left="600"/>
      <w:jc w:val="left"/>
    </w:pPr>
    <w:rPr>
      <w:rFonts w:ascii="Times New Roman" w:hAnsi="Times New Roman"/>
      <w:szCs w:val="21"/>
    </w:rPr>
  </w:style>
  <w:style w:type="paragraph" w:styleId="TOC5">
    <w:name w:val="toc 5"/>
    <w:basedOn w:val="Normal"/>
    <w:next w:val="Normal"/>
    <w:autoRedefine/>
    <w:uiPriority w:val="39"/>
    <w:rsid w:val="00DB6D48"/>
    <w:pPr>
      <w:ind w:left="800"/>
      <w:jc w:val="left"/>
    </w:pPr>
    <w:rPr>
      <w:rFonts w:ascii="Times New Roman" w:hAnsi="Times New Roman"/>
      <w:szCs w:val="21"/>
    </w:rPr>
  </w:style>
  <w:style w:type="paragraph" w:styleId="TOC6">
    <w:name w:val="toc 6"/>
    <w:basedOn w:val="Normal"/>
    <w:next w:val="Normal"/>
    <w:autoRedefine/>
    <w:uiPriority w:val="39"/>
    <w:rsid w:val="00DB6D48"/>
    <w:pPr>
      <w:ind w:left="1000"/>
      <w:jc w:val="left"/>
    </w:pPr>
    <w:rPr>
      <w:rFonts w:ascii="Times New Roman" w:hAnsi="Times New Roman"/>
      <w:szCs w:val="21"/>
    </w:rPr>
  </w:style>
  <w:style w:type="paragraph" w:styleId="TOC7">
    <w:name w:val="toc 7"/>
    <w:basedOn w:val="Normal"/>
    <w:next w:val="Normal"/>
    <w:autoRedefine/>
    <w:uiPriority w:val="39"/>
    <w:rsid w:val="00DB6D48"/>
    <w:pPr>
      <w:ind w:left="1200"/>
      <w:jc w:val="left"/>
    </w:pPr>
    <w:rPr>
      <w:rFonts w:ascii="Times New Roman" w:hAnsi="Times New Roman"/>
      <w:szCs w:val="21"/>
    </w:rPr>
  </w:style>
  <w:style w:type="paragraph" w:styleId="TOC8">
    <w:name w:val="toc 8"/>
    <w:basedOn w:val="Normal"/>
    <w:next w:val="Normal"/>
    <w:autoRedefine/>
    <w:uiPriority w:val="39"/>
    <w:rsid w:val="00DB6D48"/>
    <w:pPr>
      <w:ind w:left="1400"/>
      <w:jc w:val="left"/>
    </w:pPr>
    <w:rPr>
      <w:rFonts w:ascii="Times New Roman" w:hAnsi="Times New Roman"/>
      <w:szCs w:val="21"/>
    </w:rPr>
  </w:style>
  <w:style w:type="paragraph" w:styleId="TOC9">
    <w:name w:val="toc 9"/>
    <w:basedOn w:val="Normal"/>
    <w:next w:val="Normal"/>
    <w:autoRedefine/>
    <w:uiPriority w:val="39"/>
    <w:rsid w:val="00DB6D48"/>
    <w:pPr>
      <w:ind w:left="1600"/>
      <w:jc w:val="left"/>
    </w:pPr>
    <w:rPr>
      <w:rFonts w:ascii="Times New Roman" w:hAnsi="Times New Roman"/>
      <w:szCs w:val="21"/>
    </w:rPr>
  </w:style>
  <w:style w:type="character" w:styleId="Hyperlink">
    <w:name w:val="Hyperlink"/>
    <w:uiPriority w:val="99"/>
    <w:rsid w:val="00DB6D48"/>
    <w:rPr>
      <w:color w:val="0000FF"/>
      <w:u w:val="single"/>
    </w:rPr>
  </w:style>
  <w:style w:type="paragraph" w:customStyle="1" w:styleId="Retrait1">
    <w:name w:val="Retrait1"/>
    <w:basedOn w:val="Normal"/>
    <w:rsid w:val="00DB6D48"/>
    <w:pPr>
      <w:spacing w:before="60" w:after="60"/>
    </w:pPr>
    <w:rPr>
      <w:rFonts w:ascii="DIN-Regular" w:hAnsi="DIN-Regular"/>
      <w:szCs w:val="20"/>
    </w:rPr>
  </w:style>
  <w:style w:type="paragraph" w:styleId="FootnoteText">
    <w:name w:val="footnote text"/>
    <w:basedOn w:val="Normal"/>
    <w:link w:val="FootnoteTextChar"/>
    <w:semiHidden/>
    <w:rsid w:val="00DB6D48"/>
    <w:rPr>
      <w:rFonts w:ascii="DIN-Regular" w:hAnsi="DIN-Regular"/>
      <w:szCs w:val="20"/>
    </w:rPr>
  </w:style>
  <w:style w:type="character" w:customStyle="1" w:styleId="FootnoteTextChar">
    <w:name w:val="Footnote Text Char"/>
    <w:basedOn w:val="DefaultParagraphFont"/>
    <w:link w:val="FootnoteText"/>
    <w:semiHidden/>
    <w:rsid w:val="00DB6D48"/>
    <w:rPr>
      <w:rFonts w:ascii="DIN-Regular" w:eastAsia="Times New Roman" w:hAnsi="DIN-Regular" w:cs="Times New Roman"/>
      <w:sz w:val="20"/>
      <w:szCs w:val="20"/>
      <w:lang w:eastAsia="fr-FR" w:bidi="ar-SA"/>
    </w:rPr>
  </w:style>
  <w:style w:type="paragraph" w:styleId="Caption">
    <w:name w:val="caption"/>
    <w:basedOn w:val="Normal"/>
    <w:next w:val="Normal"/>
    <w:qFormat/>
    <w:rsid w:val="00DB6D48"/>
    <w:pPr>
      <w:spacing w:before="240" w:after="240"/>
    </w:pPr>
    <w:rPr>
      <w:rFonts w:ascii="DIN-Regular" w:hAnsi="DIN-Regular"/>
      <w:b/>
      <w:bCs/>
      <w:szCs w:val="20"/>
    </w:rPr>
  </w:style>
  <w:style w:type="paragraph" w:styleId="BlockText">
    <w:name w:val="Block Text"/>
    <w:basedOn w:val="Normal"/>
    <w:rsid w:val="00DB6D48"/>
    <w:pPr>
      <w:ind w:left="360" w:right="70"/>
    </w:pPr>
    <w:rPr>
      <w:rFonts w:cs="Arial"/>
      <w:szCs w:val="20"/>
    </w:rPr>
  </w:style>
  <w:style w:type="paragraph" w:customStyle="1" w:styleId="norm">
    <w:name w:val="norm"/>
    <w:basedOn w:val="Heading1"/>
    <w:rsid w:val="00DB6D48"/>
    <w:pPr>
      <w:ind w:left="432" w:hanging="432"/>
    </w:pPr>
  </w:style>
  <w:style w:type="paragraph" w:customStyle="1" w:styleId="NB">
    <w:name w:val="NB"/>
    <w:basedOn w:val="Normal"/>
    <w:rsid w:val="00DB6D48"/>
    <w:pPr>
      <w:spacing w:after="240"/>
      <w:ind w:hanging="567"/>
    </w:pPr>
    <w:rPr>
      <w:rFonts w:cs="Arial"/>
      <w:sz w:val="22"/>
      <w:szCs w:val="22"/>
      <w:lang w:eastAsia="en-US"/>
    </w:rPr>
  </w:style>
  <w:style w:type="paragraph" w:styleId="Title">
    <w:name w:val="Title"/>
    <w:basedOn w:val="Normal"/>
    <w:link w:val="TitleChar"/>
    <w:qFormat/>
    <w:rsid w:val="00DB6D48"/>
    <w:pPr>
      <w:pBdr>
        <w:top w:val="single" w:sz="6" w:space="8" w:color="auto"/>
        <w:left w:val="single" w:sz="6" w:space="1" w:color="auto"/>
        <w:bottom w:val="single" w:sz="6" w:space="8" w:color="auto"/>
        <w:right w:val="single" w:sz="6" w:space="1" w:color="auto"/>
      </w:pBdr>
      <w:spacing w:before="480" w:after="480"/>
      <w:ind w:left="2268" w:right="2126"/>
      <w:jc w:val="center"/>
    </w:pPr>
    <w:rPr>
      <w:rFonts w:ascii="DIN-Bold" w:hAnsi="DIN-Bold"/>
      <w:sz w:val="36"/>
      <w:szCs w:val="36"/>
    </w:rPr>
  </w:style>
  <w:style w:type="character" w:customStyle="1" w:styleId="TitleChar">
    <w:name w:val="Title Char"/>
    <w:basedOn w:val="DefaultParagraphFont"/>
    <w:link w:val="Title"/>
    <w:rsid w:val="00DB6D48"/>
    <w:rPr>
      <w:rFonts w:ascii="DIN-Bold" w:eastAsia="Times New Roman" w:hAnsi="DIN-Bold" w:cs="Times New Roman"/>
      <w:sz w:val="36"/>
      <w:szCs w:val="36"/>
      <w:lang w:eastAsia="fr-FR" w:bidi="ar-SA"/>
    </w:rPr>
  </w:style>
  <w:style w:type="paragraph" w:styleId="BodyText2">
    <w:name w:val="Body Text 2"/>
    <w:basedOn w:val="Normal"/>
    <w:link w:val="BodyText2Char"/>
    <w:rsid w:val="00DB6D48"/>
    <w:rPr>
      <w:rFonts w:cs="Arial"/>
    </w:rPr>
  </w:style>
  <w:style w:type="character" w:customStyle="1" w:styleId="BodyText2Char">
    <w:name w:val="Body Text 2 Char"/>
    <w:basedOn w:val="DefaultParagraphFont"/>
    <w:link w:val="BodyText2"/>
    <w:rsid w:val="00DB6D48"/>
    <w:rPr>
      <w:rFonts w:ascii="Arial" w:eastAsia="Times New Roman" w:hAnsi="Arial" w:cs="Arial"/>
      <w:sz w:val="20"/>
      <w:szCs w:val="24"/>
      <w:lang w:eastAsia="fr-FR" w:bidi="ar-SA"/>
    </w:rPr>
  </w:style>
  <w:style w:type="paragraph" w:customStyle="1" w:styleId="Corpsdetexte21">
    <w:name w:val="Corps de texte 21"/>
    <w:basedOn w:val="Normal"/>
    <w:rsid w:val="00DB6D48"/>
    <w:pPr>
      <w:overflowPunct w:val="0"/>
      <w:autoSpaceDE w:val="0"/>
      <w:autoSpaceDN w:val="0"/>
      <w:adjustRightInd w:val="0"/>
      <w:textAlignment w:val="baseline"/>
    </w:pPr>
    <w:rPr>
      <w:rFonts w:ascii="Arial Narrow" w:hAnsi="Arial Narrow"/>
      <w:szCs w:val="20"/>
    </w:rPr>
  </w:style>
  <w:style w:type="paragraph" w:customStyle="1" w:styleId="texte1">
    <w:name w:val="texte 1"/>
    <w:basedOn w:val="Normal"/>
    <w:rsid w:val="00DB6D48"/>
    <w:pPr>
      <w:ind w:left="0"/>
    </w:pPr>
    <w:rPr>
      <w:rFonts w:ascii="Book Antiqua" w:hAnsi="Book Antiqua"/>
      <w:sz w:val="22"/>
      <w:szCs w:val="20"/>
      <w:lang w:eastAsia="en-US"/>
    </w:rPr>
  </w:style>
  <w:style w:type="paragraph" w:styleId="PlainText">
    <w:name w:val="Plain Text"/>
    <w:basedOn w:val="Normal"/>
    <w:link w:val="PlainTextChar"/>
    <w:rsid w:val="00DB6D48"/>
    <w:pPr>
      <w:ind w:left="0"/>
    </w:pPr>
    <w:rPr>
      <w:rFonts w:ascii="Courier New" w:hAnsi="Courier New"/>
      <w:szCs w:val="20"/>
    </w:rPr>
  </w:style>
  <w:style w:type="character" w:customStyle="1" w:styleId="PlainTextChar">
    <w:name w:val="Plain Text Char"/>
    <w:basedOn w:val="DefaultParagraphFont"/>
    <w:link w:val="PlainText"/>
    <w:rsid w:val="00DB6D48"/>
    <w:rPr>
      <w:rFonts w:ascii="Courier New" w:eastAsia="Times New Roman" w:hAnsi="Courier New" w:cs="Times New Roman"/>
      <w:sz w:val="20"/>
      <w:szCs w:val="20"/>
      <w:lang w:eastAsia="fr-FR" w:bidi="ar-SA"/>
    </w:rPr>
  </w:style>
  <w:style w:type="paragraph" w:customStyle="1" w:styleId="article1">
    <w:name w:val="article 1"/>
    <w:basedOn w:val="Normal"/>
    <w:rsid w:val="00DB6D48"/>
    <w:rPr>
      <w:lang w:val="en-US"/>
    </w:rPr>
  </w:style>
  <w:style w:type="character" w:styleId="PageNumber">
    <w:name w:val="page number"/>
    <w:basedOn w:val="DefaultParagraphFont"/>
    <w:rsid w:val="00DB6D48"/>
  </w:style>
  <w:style w:type="character" w:styleId="FootnoteReference">
    <w:name w:val="footnote reference"/>
    <w:semiHidden/>
    <w:rsid w:val="00DB6D48"/>
    <w:rPr>
      <w:vertAlign w:val="superscript"/>
    </w:rPr>
  </w:style>
  <w:style w:type="character" w:styleId="CommentReference">
    <w:name w:val="annotation reference"/>
    <w:rsid w:val="00DB6D48"/>
    <w:rPr>
      <w:sz w:val="16"/>
    </w:rPr>
  </w:style>
  <w:style w:type="paragraph" w:styleId="CommentText">
    <w:name w:val="annotation text"/>
    <w:basedOn w:val="Normal"/>
    <w:link w:val="CommentTextChar"/>
    <w:rsid w:val="00DB6D48"/>
    <w:pPr>
      <w:ind w:left="0"/>
      <w:jc w:val="left"/>
    </w:pPr>
    <w:rPr>
      <w:rFonts w:ascii="Times New Roman" w:hAnsi="Times New Roman"/>
      <w:szCs w:val="20"/>
      <w:lang w:val="en-GB"/>
    </w:rPr>
  </w:style>
  <w:style w:type="character" w:customStyle="1" w:styleId="CommentTextChar">
    <w:name w:val="Comment Text Char"/>
    <w:basedOn w:val="DefaultParagraphFont"/>
    <w:link w:val="CommentText"/>
    <w:rsid w:val="00DB6D48"/>
    <w:rPr>
      <w:rFonts w:ascii="Times New Roman" w:eastAsia="Times New Roman" w:hAnsi="Times New Roman" w:cs="Times New Roman"/>
      <w:sz w:val="20"/>
      <w:szCs w:val="20"/>
      <w:lang w:val="en-GB" w:eastAsia="fr-FR" w:bidi="ar-SA"/>
    </w:rPr>
  </w:style>
  <w:style w:type="paragraph" w:customStyle="1" w:styleId="style4">
    <w:name w:val="style 4"/>
    <w:basedOn w:val="Normal"/>
    <w:rsid w:val="00DB6D48"/>
    <w:pPr>
      <w:widowControl w:val="0"/>
      <w:pBdr>
        <w:top w:val="single" w:sz="6" w:space="4" w:color="auto"/>
        <w:left w:val="single" w:sz="6" w:space="4" w:color="auto"/>
        <w:bottom w:val="single" w:sz="6" w:space="4" w:color="auto"/>
        <w:right w:val="single" w:sz="6" w:space="4" w:color="auto"/>
      </w:pBdr>
      <w:ind w:left="0"/>
      <w:jc w:val="center"/>
    </w:pPr>
    <w:rPr>
      <w:rFonts w:cs="Arial"/>
      <w:b/>
      <w:bCs/>
      <w:snapToGrid w:val="0"/>
      <w:sz w:val="24"/>
    </w:rPr>
  </w:style>
  <w:style w:type="paragraph" w:customStyle="1" w:styleId="Normal1">
    <w:name w:val="Normal1"/>
    <w:basedOn w:val="Normal"/>
    <w:rsid w:val="00DB6D48"/>
    <w:pPr>
      <w:keepNext/>
      <w:keepLines/>
      <w:spacing w:before="120" w:after="60"/>
      <w:ind w:left="1418" w:hanging="567"/>
    </w:pPr>
    <w:rPr>
      <w:sz w:val="24"/>
      <w:szCs w:val="20"/>
      <w:lang w:val="en-GB"/>
    </w:rPr>
  </w:style>
  <w:style w:type="paragraph" w:customStyle="1" w:styleId="TitreBase">
    <w:name w:val="Titre Base"/>
    <w:basedOn w:val="BodyText"/>
    <w:next w:val="BodyText"/>
    <w:rsid w:val="00DB6D48"/>
    <w:pPr>
      <w:keepNext/>
      <w:keepLines/>
      <w:spacing w:line="240" w:lineRule="atLeast"/>
      <w:ind w:left="0"/>
      <w:jc w:val="left"/>
    </w:pPr>
    <w:rPr>
      <w:rFonts w:ascii="Arial Narrow" w:hAnsi="Arial Narrow"/>
      <w:color w:val="000000"/>
      <w:kern w:val="20"/>
      <w:szCs w:val="20"/>
      <w:lang w:eastAsia="en-US"/>
    </w:rPr>
  </w:style>
  <w:style w:type="paragraph" w:customStyle="1" w:styleId="liste1">
    <w:name w:val="liste1"/>
    <w:basedOn w:val="Normal"/>
    <w:rsid w:val="00DB6D48"/>
    <w:pPr>
      <w:tabs>
        <w:tab w:val="left" w:pos="360"/>
      </w:tabs>
      <w:spacing w:before="60" w:after="60"/>
      <w:ind w:left="360" w:hanging="360"/>
    </w:pPr>
    <w:rPr>
      <w:sz w:val="22"/>
      <w:szCs w:val="20"/>
      <w:lang w:eastAsia="en-US"/>
    </w:rPr>
  </w:style>
  <w:style w:type="paragraph" w:customStyle="1" w:styleId="retraitcorps10">
    <w:name w:val="retrait corps 10"/>
    <w:basedOn w:val="Normal"/>
    <w:rsid w:val="00DB6D48"/>
    <w:pPr>
      <w:tabs>
        <w:tab w:val="left" w:pos="284"/>
        <w:tab w:val="left" w:pos="567"/>
      </w:tabs>
      <w:ind w:hanging="567"/>
    </w:pPr>
    <w:rPr>
      <w:sz w:val="22"/>
      <w:szCs w:val="20"/>
    </w:rPr>
  </w:style>
  <w:style w:type="paragraph" w:customStyle="1" w:styleId="FG">
    <w:name w:val="FG"/>
    <w:rsid w:val="00DB6D48"/>
    <w:pPr>
      <w:spacing w:after="0" w:line="240" w:lineRule="atLeast"/>
      <w:ind w:left="1418"/>
      <w:jc w:val="both"/>
    </w:pPr>
    <w:rPr>
      <w:rFonts w:ascii="Times" w:eastAsia="Times New Roman" w:hAnsi="Times" w:cs="Times New Roman"/>
      <w:szCs w:val="20"/>
      <w:lang w:eastAsia="en-US" w:bidi="ar-SA"/>
    </w:rPr>
  </w:style>
  <w:style w:type="paragraph" w:customStyle="1" w:styleId="FB">
    <w:name w:val="FB"/>
    <w:rsid w:val="00DB6D48"/>
    <w:pPr>
      <w:spacing w:after="0" w:line="240" w:lineRule="atLeast"/>
      <w:ind w:left="709"/>
      <w:jc w:val="both"/>
    </w:pPr>
    <w:rPr>
      <w:rFonts w:ascii="Times" w:eastAsia="Times New Roman" w:hAnsi="Times" w:cs="Times New Roman"/>
      <w:szCs w:val="20"/>
      <w:lang w:eastAsia="en-US" w:bidi="ar-SA"/>
    </w:rPr>
  </w:style>
  <w:style w:type="paragraph" w:customStyle="1" w:styleId="nomal">
    <w:name w:val="nomal"/>
    <w:basedOn w:val="BodyText"/>
    <w:rsid w:val="00DB6D48"/>
    <w:pPr>
      <w:ind w:left="576"/>
    </w:pPr>
  </w:style>
  <w:style w:type="paragraph" w:customStyle="1" w:styleId="style1">
    <w:name w:val="style 1"/>
    <w:basedOn w:val="Normal"/>
    <w:rsid w:val="00DB6D48"/>
    <w:pPr>
      <w:widowControl w:val="0"/>
      <w:spacing w:after="120"/>
      <w:ind w:left="0"/>
    </w:pPr>
    <w:rPr>
      <w:snapToGrid w:val="0"/>
      <w:szCs w:val="20"/>
    </w:rPr>
  </w:style>
  <w:style w:type="paragraph" w:customStyle="1" w:styleId="titre3">
    <w:name w:val="titre µ3"/>
    <w:basedOn w:val="Normal"/>
    <w:rsid w:val="00DB6D48"/>
    <w:rPr>
      <w:lang w:val="en-GB"/>
    </w:rPr>
  </w:style>
  <w:style w:type="paragraph" w:customStyle="1" w:styleId="Tableau">
    <w:name w:val="Tableau"/>
    <w:basedOn w:val="Normal"/>
    <w:rsid w:val="00DB6D48"/>
    <w:pPr>
      <w:widowControl w:val="0"/>
      <w:spacing w:before="120"/>
      <w:ind w:left="0"/>
      <w:jc w:val="left"/>
    </w:pPr>
    <w:rPr>
      <w:rFonts w:cs="Arial"/>
      <w:snapToGrid w:val="0"/>
      <w:sz w:val="22"/>
      <w:szCs w:val="22"/>
      <w:lang w:bidi="fa-IR"/>
    </w:rPr>
  </w:style>
  <w:style w:type="paragraph" w:customStyle="1" w:styleId="BulletN4">
    <w:name w:val="BulletN4"/>
    <w:basedOn w:val="Normal"/>
    <w:rsid w:val="00DB6D48"/>
    <w:pPr>
      <w:numPr>
        <w:numId w:val="2"/>
      </w:numPr>
    </w:pPr>
    <w:rPr>
      <w:rFonts w:eastAsia="Arial Unicode MS" w:cs="Arial"/>
      <w:szCs w:val="20"/>
      <w:lang w:eastAsia="en-GB"/>
    </w:rPr>
  </w:style>
  <w:style w:type="paragraph" w:customStyle="1" w:styleId="style2">
    <w:name w:val="style 2"/>
    <w:basedOn w:val="Normal"/>
    <w:rsid w:val="00DB6D48"/>
    <w:pPr>
      <w:widowControl w:val="0"/>
      <w:spacing w:after="120"/>
    </w:pPr>
    <w:rPr>
      <w:snapToGrid w:val="0"/>
      <w:szCs w:val="20"/>
    </w:rPr>
  </w:style>
  <w:style w:type="paragraph" w:customStyle="1" w:styleId="normalo">
    <w:name w:val="normalo"/>
    <w:basedOn w:val="Heading2"/>
    <w:rsid w:val="00DB6D48"/>
    <w:rPr>
      <w:lang w:val="en-US"/>
    </w:rPr>
  </w:style>
  <w:style w:type="paragraph" w:customStyle="1" w:styleId="niveau1puce">
    <w:name w:val="niveau1puce"/>
    <w:basedOn w:val="Normal"/>
    <w:rsid w:val="00DB6D48"/>
    <w:pPr>
      <w:numPr>
        <w:numId w:val="1"/>
      </w:numPr>
      <w:tabs>
        <w:tab w:val="num" w:pos="1418"/>
      </w:tabs>
      <w:suppressAutoHyphens/>
      <w:spacing w:before="120"/>
      <w:ind w:left="1417" w:hanging="425"/>
    </w:pPr>
    <w:rPr>
      <w:rFonts w:ascii="Times New Roman" w:hAnsi="Times New Roman"/>
      <w:sz w:val="22"/>
      <w:szCs w:val="20"/>
      <w:lang w:eastAsia="en-US"/>
    </w:rPr>
  </w:style>
  <w:style w:type="paragraph" w:styleId="DocumentMap">
    <w:name w:val="Document Map"/>
    <w:basedOn w:val="Normal"/>
    <w:link w:val="DocumentMapChar"/>
    <w:semiHidden/>
    <w:rsid w:val="00DB6D48"/>
    <w:pPr>
      <w:shd w:val="clear" w:color="auto" w:fill="000080"/>
    </w:pPr>
    <w:rPr>
      <w:rFonts w:ascii="Tahoma" w:hAnsi="Tahoma" w:cs="Tahoma"/>
    </w:rPr>
  </w:style>
  <w:style w:type="character" w:customStyle="1" w:styleId="DocumentMapChar">
    <w:name w:val="Document Map Char"/>
    <w:basedOn w:val="DefaultParagraphFont"/>
    <w:link w:val="DocumentMap"/>
    <w:semiHidden/>
    <w:rsid w:val="00DB6D48"/>
    <w:rPr>
      <w:rFonts w:ascii="Tahoma" w:eastAsia="Times New Roman" w:hAnsi="Tahoma" w:cs="Tahoma"/>
      <w:sz w:val="20"/>
      <w:szCs w:val="24"/>
      <w:shd w:val="clear" w:color="auto" w:fill="000080"/>
      <w:lang w:eastAsia="fr-FR" w:bidi="ar-SA"/>
    </w:rPr>
  </w:style>
  <w:style w:type="paragraph" w:customStyle="1" w:styleId="Level1a">
    <w:name w:val="Level 1: a."/>
    <w:rsid w:val="00DB6D48"/>
    <w:pPr>
      <w:numPr>
        <w:ilvl w:val="3"/>
        <w:numId w:val="3"/>
      </w:numPr>
      <w:tabs>
        <w:tab w:val="left" w:pos="360"/>
      </w:tabs>
      <w:spacing w:before="72" w:after="72" w:line="240" w:lineRule="auto"/>
      <w:jc w:val="both"/>
      <w:outlineLvl w:val="3"/>
    </w:pPr>
    <w:rPr>
      <w:rFonts w:ascii="Arial" w:eastAsia="Times New Roman" w:hAnsi="Arial" w:cs="Times New Roman"/>
      <w:noProof/>
      <w:sz w:val="20"/>
      <w:szCs w:val="20"/>
      <w:lang w:val="en-GB" w:eastAsia="en-US" w:bidi="ar-SA"/>
    </w:rPr>
  </w:style>
  <w:style w:type="paragraph" w:customStyle="1" w:styleId="Head1">
    <w:name w:val="Head1"/>
    <w:rsid w:val="00DB6D48"/>
    <w:pPr>
      <w:numPr>
        <w:ilvl w:val="1"/>
        <w:numId w:val="3"/>
      </w:numPr>
      <w:pBdr>
        <w:top w:val="single" w:sz="6" w:space="1" w:color="auto"/>
      </w:pBdr>
      <w:spacing w:before="28" w:after="28" w:line="240" w:lineRule="auto"/>
      <w:outlineLvl w:val="1"/>
    </w:pPr>
    <w:rPr>
      <w:rFonts w:ascii="Arial" w:eastAsia="Times New Roman" w:hAnsi="Arial" w:cs="Times New Roman"/>
      <w:b/>
      <w:sz w:val="24"/>
      <w:szCs w:val="20"/>
      <w:lang w:val="en-US" w:eastAsia="en-US" w:bidi="ar-SA"/>
    </w:rPr>
  </w:style>
  <w:style w:type="paragraph" w:customStyle="1" w:styleId="Head2">
    <w:name w:val="Head2"/>
    <w:rsid w:val="00DB6D48"/>
    <w:pPr>
      <w:numPr>
        <w:ilvl w:val="2"/>
        <w:numId w:val="3"/>
      </w:numPr>
      <w:spacing w:before="28" w:after="28" w:line="240" w:lineRule="auto"/>
      <w:outlineLvl w:val="2"/>
    </w:pPr>
    <w:rPr>
      <w:rFonts w:ascii="Arial" w:eastAsia="Times New Roman" w:hAnsi="Arial" w:cs="Times New Roman"/>
      <w:b/>
      <w:noProof/>
      <w:szCs w:val="20"/>
      <w:lang w:val="en-GB" w:eastAsia="en-US" w:bidi="ar-SA"/>
    </w:rPr>
  </w:style>
  <w:style w:type="paragraph" w:customStyle="1" w:styleId="Level21">
    <w:name w:val="Level 2: 1."/>
    <w:rsid w:val="00DB6D48"/>
    <w:pPr>
      <w:numPr>
        <w:ilvl w:val="4"/>
        <w:numId w:val="3"/>
      </w:numPr>
      <w:spacing w:before="72" w:after="72" w:line="240" w:lineRule="auto"/>
      <w:jc w:val="both"/>
      <w:outlineLvl w:val="4"/>
    </w:pPr>
    <w:rPr>
      <w:rFonts w:ascii="Arial" w:eastAsia="Times New Roman" w:hAnsi="Arial" w:cs="Times New Roman"/>
      <w:noProof/>
      <w:sz w:val="20"/>
      <w:szCs w:val="20"/>
      <w:lang w:val="en-GB" w:eastAsia="en-US" w:bidi="ar-SA"/>
    </w:rPr>
  </w:style>
  <w:style w:type="paragraph" w:customStyle="1" w:styleId="Level3a">
    <w:name w:val="Level 3: (a)"/>
    <w:basedOn w:val="Normal"/>
    <w:rsid w:val="00DB6D48"/>
    <w:pPr>
      <w:tabs>
        <w:tab w:val="left" w:pos="1080"/>
      </w:tabs>
      <w:spacing w:before="72" w:after="72"/>
      <w:ind w:left="0"/>
      <w:outlineLvl w:val="5"/>
    </w:pPr>
    <w:rPr>
      <w:szCs w:val="20"/>
      <w:lang w:val="en-US" w:eastAsia="en-US"/>
    </w:rPr>
  </w:style>
  <w:style w:type="paragraph" w:customStyle="1" w:styleId="Level4i">
    <w:name w:val="Level 4: (i)"/>
    <w:basedOn w:val="Normal"/>
    <w:rsid w:val="00DB6D48"/>
    <w:pPr>
      <w:numPr>
        <w:ilvl w:val="6"/>
        <w:numId w:val="3"/>
      </w:numPr>
      <w:tabs>
        <w:tab w:val="clear" w:pos="1854"/>
        <w:tab w:val="left" w:pos="1440"/>
        <w:tab w:val="num" w:pos="1571"/>
      </w:tabs>
      <w:spacing w:before="72" w:after="72"/>
      <w:ind w:left="1211"/>
      <w:outlineLvl w:val="6"/>
    </w:pPr>
    <w:rPr>
      <w:szCs w:val="20"/>
      <w:lang w:val="en-US" w:eastAsia="en-US"/>
    </w:rPr>
  </w:style>
  <w:style w:type="paragraph" w:customStyle="1" w:styleId="Level51">
    <w:name w:val="Level 5: (1)"/>
    <w:basedOn w:val="Normal"/>
    <w:rsid w:val="00DB6D48"/>
    <w:pPr>
      <w:spacing w:before="72" w:after="72"/>
      <w:ind w:left="0"/>
      <w:outlineLvl w:val="7"/>
    </w:pPr>
    <w:rPr>
      <w:szCs w:val="20"/>
      <w:lang w:val="en-US" w:eastAsia="en-US"/>
    </w:rPr>
  </w:style>
  <w:style w:type="paragraph" w:customStyle="1" w:styleId="Level6i">
    <w:name w:val="Level 6: (i)"/>
    <w:basedOn w:val="Normal"/>
    <w:rsid w:val="00DB6D48"/>
    <w:pPr>
      <w:numPr>
        <w:ilvl w:val="8"/>
        <w:numId w:val="3"/>
      </w:numPr>
      <w:tabs>
        <w:tab w:val="left" w:pos="2160"/>
      </w:tabs>
      <w:spacing w:before="72" w:after="72"/>
      <w:outlineLvl w:val="8"/>
    </w:pPr>
    <w:rPr>
      <w:szCs w:val="20"/>
      <w:lang w:val="en-US" w:eastAsia="en-US"/>
    </w:rPr>
  </w:style>
  <w:style w:type="paragraph" w:customStyle="1" w:styleId="Resetlevels">
    <w:name w:val="Reset levels"/>
    <w:basedOn w:val="Normal"/>
    <w:rsid w:val="00DB6D48"/>
    <w:pPr>
      <w:numPr>
        <w:numId w:val="3"/>
      </w:numPr>
      <w:jc w:val="left"/>
    </w:pPr>
    <w:rPr>
      <w:b/>
      <w:sz w:val="24"/>
      <w:szCs w:val="20"/>
      <w:lang w:val="en-US" w:eastAsia="en-US"/>
    </w:rPr>
  </w:style>
  <w:style w:type="paragraph" w:customStyle="1" w:styleId="Paragraph">
    <w:name w:val="Paragraph"/>
    <w:basedOn w:val="Normal"/>
    <w:rsid w:val="00DB6D48"/>
    <w:pPr>
      <w:spacing w:before="28" w:after="28"/>
      <w:ind w:left="0"/>
    </w:pPr>
    <w:rPr>
      <w:szCs w:val="20"/>
      <w:lang w:val="en-US" w:eastAsia="en-US"/>
    </w:rPr>
  </w:style>
  <w:style w:type="paragraph" w:styleId="ListBullet">
    <w:name w:val="List Bullet"/>
    <w:basedOn w:val="Normal"/>
    <w:autoRedefine/>
    <w:rsid w:val="00DB6D48"/>
    <w:rPr>
      <w:lang w:val="en-US"/>
    </w:rPr>
  </w:style>
  <w:style w:type="character" w:styleId="FollowedHyperlink">
    <w:name w:val="FollowedHyperlink"/>
    <w:rsid w:val="00DB6D48"/>
    <w:rPr>
      <w:color w:val="800080"/>
      <w:u w:val="single"/>
    </w:rPr>
  </w:style>
  <w:style w:type="paragraph" w:styleId="HTMLPreformatted">
    <w:name w:val="HTML Preformatted"/>
    <w:basedOn w:val="Normal"/>
    <w:link w:val="HTMLPreformattedChar"/>
    <w:rsid w:val="00DB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DB6D48"/>
    <w:rPr>
      <w:rFonts w:ascii="Arial Unicode MS" w:eastAsia="Arial Unicode MS" w:hAnsi="Arial Unicode MS" w:cs="Arial Unicode MS"/>
      <w:sz w:val="20"/>
      <w:szCs w:val="20"/>
      <w:lang w:eastAsia="fr-FR" w:bidi="ar-SA"/>
    </w:rPr>
  </w:style>
  <w:style w:type="character" w:styleId="Emphasis">
    <w:name w:val="Emphasis"/>
    <w:qFormat/>
    <w:rsid w:val="00DB6D48"/>
    <w:rPr>
      <w:i/>
      <w:iCs/>
    </w:rPr>
  </w:style>
  <w:style w:type="paragraph" w:styleId="BalloonText">
    <w:name w:val="Balloon Text"/>
    <w:basedOn w:val="Normal"/>
    <w:link w:val="BalloonTextChar"/>
    <w:semiHidden/>
    <w:rsid w:val="00DB6D48"/>
    <w:rPr>
      <w:rFonts w:ascii="Tahoma" w:hAnsi="Tahoma" w:cs="Tahoma"/>
      <w:sz w:val="16"/>
      <w:szCs w:val="16"/>
    </w:rPr>
  </w:style>
  <w:style w:type="character" w:customStyle="1" w:styleId="BalloonTextChar">
    <w:name w:val="Balloon Text Char"/>
    <w:basedOn w:val="DefaultParagraphFont"/>
    <w:link w:val="BalloonText"/>
    <w:semiHidden/>
    <w:rsid w:val="00DB6D48"/>
    <w:rPr>
      <w:rFonts w:ascii="Tahoma" w:eastAsia="Times New Roman" w:hAnsi="Tahoma" w:cs="Tahoma"/>
      <w:sz w:val="16"/>
      <w:szCs w:val="16"/>
      <w:lang w:eastAsia="fr-FR" w:bidi="ar-SA"/>
    </w:rPr>
  </w:style>
  <w:style w:type="paragraph" w:styleId="BodyTextFirstIndent">
    <w:name w:val="Body Text First Indent"/>
    <w:basedOn w:val="BodyText"/>
    <w:link w:val="BodyTextFirstIndentChar"/>
    <w:rsid w:val="00DB6D48"/>
    <w:pPr>
      <w:spacing w:after="120"/>
      <w:ind w:firstLine="210"/>
    </w:pPr>
    <w:rPr>
      <w:rFonts w:cs="Times New Roman"/>
      <w:sz w:val="20"/>
      <w:szCs w:val="24"/>
    </w:rPr>
  </w:style>
  <w:style w:type="character" w:customStyle="1" w:styleId="BodyTextFirstIndentChar">
    <w:name w:val="Body Text First Indent Char"/>
    <w:basedOn w:val="BodyTextChar"/>
    <w:link w:val="BodyTextFirstIndent"/>
    <w:rsid w:val="00DB6D48"/>
    <w:rPr>
      <w:rFonts w:ascii="Arial" w:eastAsia="Times New Roman" w:hAnsi="Arial" w:cs="Times New Roman"/>
      <w:sz w:val="20"/>
      <w:szCs w:val="24"/>
      <w:lang w:eastAsia="fr-FR" w:bidi="ar-SA"/>
    </w:rPr>
  </w:style>
  <w:style w:type="paragraph" w:styleId="ListBullet2">
    <w:name w:val="List Bullet 2"/>
    <w:basedOn w:val="Normal"/>
    <w:rsid w:val="00DB6D48"/>
    <w:pPr>
      <w:numPr>
        <w:numId w:val="5"/>
      </w:numPr>
    </w:pPr>
  </w:style>
  <w:style w:type="paragraph" w:customStyle="1" w:styleId="Appendix">
    <w:name w:val="Appendix"/>
    <w:basedOn w:val="Normal"/>
    <w:rsid w:val="00DB6D48"/>
    <w:pPr>
      <w:numPr>
        <w:numId w:val="6"/>
      </w:numPr>
      <w:pBdr>
        <w:bottom w:val="single" w:sz="4" w:space="1" w:color="000080"/>
      </w:pBdr>
    </w:pPr>
    <w:rPr>
      <w:b/>
      <w:bCs/>
      <w:caps/>
      <w:snapToGrid w:val="0"/>
      <w:color w:val="000080"/>
      <w:lang w:val="en-GB"/>
      <w14:shadow w14:blurRad="50800" w14:dist="38100" w14:dir="2700000" w14:sx="100000" w14:sy="100000" w14:kx="0" w14:ky="0" w14:algn="tl">
        <w14:srgbClr w14:val="000000">
          <w14:alpha w14:val="60000"/>
        </w14:srgbClr>
      </w14:shadow>
    </w:rPr>
  </w:style>
  <w:style w:type="paragraph" w:styleId="CommentSubject">
    <w:name w:val="annotation subject"/>
    <w:basedOn w:val="CommentText"/>
    <w:next w:val="CommentText"/>
    <w:link w:val="CommentSubjectChar"/>
    <w:semiHidden/>
    <w:rsid w:val="00DB6D48"/>
    <w:pPr>
      <w:ind w:left="567"/>
      <w:jc w:val="both"/>
    </w:pPr>
    <w:rPr>
      <w:rFonts w:ascii="Arial" w:hAnsi="Arial"/>
      <w:b/>
      <w:bCs/>
      <w:lang w:val="fr-FR"/>
    </w:rPr>
  </w:style>
  <w:style w:type="character" w:customStyle="1" w:styleId="CommentSubjectChar">
    <w:name w:val="Comment Subject Char"/>
    <w:basedOn w:val="CommentTextChar"/>
    <w:link w:val="CommentSubject"/>
    <w:semiHidden/>
    <w:rsid w:val="00DB6D48"/>
    <w:rPr>
      <w:rFonts w:ascii="Arial" w:eastAsia="Times New Roman" w:hAnsi="Arial" w:cs="Times New Roman"/>
      <w:b/>
      <w:bCs/>
      <w:sz w:val="20"/>
      <w:szCs w:val="20"/>
      <w:lang w:val="en-GB" w:eastAsia="fr-FR" w:bidi="ar-SA"/>
    </w:rPr>
  </w:style>
  <w:style w:type="paragraph" w:customStyle="1" w:styleId="level4i0">
    <w:name w:val="level4i"/>
    <w:basedOn w:val="Normal"/>
    <w:rsid w:val="00DB6D48"/>
    <w:pPr>
      <w:spacing w:before="72" w:after="72"/>
      <w:ind w:left="1440" w:hanging="360"/>
    </w:pPr>
    <w:rPr>
      <w:rFonts w:cs="Arial"/>
      <w:szCs w:val="20"/>
      <w:lang w:val="en-US" w:eastAsia="en-US"/>
    </w:rPr>
  </w:style>
  <w:style w:type="paragraph" w:styleId="ListParagraph">
    <w:name w:val="List Paragraph"/>
    <w:basedOn w:val="Normal"/>
    <w:uiPriority w:val="34"/>
    <w:qFormat/>
    <w:rsid w:val="00F165E2"/>
    <w:pPr>
      <w:ind w:left="720"/>
      <w:contextualSpacing/>
    </w:pPr>
  </w:style>
  <w:style w:type="table" w:styleId="TableGrid">
    <w:name w:val="Table Grid"/>
    <w:basedOn w:val="TableNormal"/>
    <w:uiPriority w:val="59"/>
    <w:rsid w:val="00693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2">
    <w:name w:val="Appendix 2"/>
    <w:basedOn w:val="Appendix"/>
    <w:autoRedefine/>
    <w:rsid w:val="00680147"/>
    <w:pPr>
      <w:numPr>
        <w:numId w:val="0"/>
      </w:numPr>
      <w:pBdr>
        <w:bottom w:val="none" w:sz="0" w:space="0" w:color="auto"/>
      </w:pBdr>
      <w:tabs>
        <w:tab w:val="num" w:pos="360"/>
      </w:tabs>
      <w:spacing w:before="360" w:after="120"/>
      <w:ind w:left="360" w:hanging="360"/>
    </w:pPr>
    <w:rPr>
      <w:bCs w:val="0"/>
      <w:i/>
      <w:caps w:val="0"/>
      <w:szCs w:val="20"/>
    </w:rPr>
  </w:style>
  <w:style w:type="paragraph" w:customStyle="1" w:styleId="Appendix3">
    <w:name w:val="Appendix 3"/>
    <w:basedOn w:val="Appendix2"/>
    <w:rsid w:val="00680147"/>
    <w:pPr>
      <w:tabs>
        <w:tab w:val="clear" w:pos="360"/>
        <w:tab w:val="num" w:pos="720"/>
      </w:tabs>
      <w:spacing w:before="240"/>
      <w:ind w:left="720" w:hanging="720"/>
    </w:pPr>
    <w:rPr>
      <w:i w:val="0"/>
    </w:rPr>
  </w:style>
  <w:style w:type="paragraph" w:styleId="List3">
    <w:name w:val="List 3"/>
    <w:basedOn w:val="Heading3"/>
    <w:next w:val="BodyText3"/>
    <w:autoRedefine/>
    <w:rsid w:val="001D2ECD"/>
    <w:pPr>
      <w:keepNext w:val="0"/>
      <w:numPr>
        <w:ilvl w:val="0"/>
        <w:numId w:val="0"/>
      </w:numPr>
      <w:tabs>
        <w:tab w:val="num" w:pos="576"/>
        <w:tab w:val="left" w:pos="1260"/>
        <w:tab w:val="left" w:pos="1361"/>
      </w:tabs>
      <w:spacing w:before="0" w:after="240" w:line="360" w:lineRule="auto"/>
      <w:ind w:left="576" w:hanging="576"/>
    </w:pPr>
    <w:rPr>
      <w:rFonts w:cs="Times New Roman"/>
      <w:b w:val="0"/>
      <w:bCs w:val="0"/>
      <w:i/>
      <w:color w:val="auto"/>
      <w:sz w:val="22"/>
      <w:szCs w:val="20"/>
      <w:lang w:val="en-GB"/>
    </w:rPr>
  </w:style>
  <w:style w:type="paragraph" w:customStyle="1" w:styleId="FaureciaText">
    <w:name w:val="Faurecia Text"/>
    <w:basedOn w:val="Normal"/>
    <w:rsid w:val="00822EA9"/>
    <w:pPr>
      <w:spacing w:before="100" w:after="100"/>
      <w:ind w:left="284"/>
    </w:pPr>
    <w:rPr>
      <w:rFonts w:ascii="Arial Narrow" w:hAnsi="Arial Narrow" w:cs="Arial"/>
      <w:szCs w:val="18"/>
      <w:lang w:val="de-DE" w:eastAsia="pt-BR"/>
    </w:rPr>
  </w:style>
  <w:style w:type="numbering" w:customStyle="1" w:styleId="Prambel">
    <w:name w:val="Präambel"/>
    <w:basedOn w:val="NoList"/>
    <w:semiHidden/>
    <w:rsid w:val="00822EA9"/>
    <w:pPr>
      <w:numPr>
        <w:numId w:val="8"/>
      </w:numPr>
    </w:pPr>
  </w:style>
  <w:style w:type="paragraph" w:customStyle="1" w:styleId="FaureciaPreamble">
    <w:name w:val="Faurecia Preamble"/>
    <w:basedOn w:val="FaureciaText"/>
    <w:rsid w:val="00822EA9"/>
    <w:pPr>
      <w:numPr>
        <w:numId w:val="9"/>
      </w:numPr>
    </w:pPr>
    <w:rPr>
      <w:lang w:val="en-US"/>
    </w:rPr>
  </w:style>
  <w:style w:type="paragraph" w:customStyle="1" w:styleId="Faureciaberschrift1">
    <w:name w:val="Faurecia Überschrift 1"/>
    <w:basedOn w:val="Normal"/>
    <w:rsid w:val="00822EA9"/>
    <w:pPr>
      <w:keepNext/>
      <w:keepLines/>
      <w:numPr>
        <w:numId w:val="10"/>
      </w:numPr>
      <w:spacing w:before="180" w:after="100"/>
    </w:pPr>
    <w:rPr>
      <w:rFonts w:ascii="Arial Narrow" w:hAnsi="Arial Narrow" w:cs="Arial"/>
      <w:b/>
      <w:bCs/>
      <w:caps/>
      <w:color w:val="000080"/>
      <w:kern w:val="32"/>
      <w:szCs w:val="18"/>
      <w:lang w:val="de-DE" w:eastAsia="pt-BR"/>
      <w14:shadow w14:blurRad="50800" w14:dist="38100" w14:dir="2700000" w14:sx="100000" w14:sy="100000" w14:kx="0" w14:ky="0" w14:algn="tl">
        <w14:srgbClr w14:val="000000">
          <w14:alpha w14:val="60000"/>
        </w14:srgbClr>
      </w14:shadow>
    </w:rPr>
  </w:style>
  <w:style w:type="paragraph" w:customStyle="1" w:styleId="Faureciaberschrift2">
    <w:name w:val="Faurecia Überschrift 2"/>
    <w:next w:val="Normal"/>
    <w:link w:val="Faureciaberschrift2Zchn"/>
    <w:rsid w:val="00822EA9"/>
    <w:pPr>
      <w:numPr>
        <w:ilvl w:val="1"/>
        <w:numId w:val="10"/>
      </w:numPr>
      <w:spacing w:after="120" w:line="240" w:lineRule="auto"/>
      <w:jc w:val="both"/>
    </w:pPr>
    <w:rPr>
      <w:rFonts w:ascii="Arial Narrow" w:eastAsia="Times New Roman" w:hAnsi="Arial Narrow" w:cs="Arial"/>
      <w:snapToGrid w:val="0"/>
      <w:sz w:val="20"/>
      <w:szCs w:val="18"/>
      <w:lang w:val="de-DE" w:eastAsia="pt-BR" w:bidi="ar-SA"/>
    </w:rPr>
  </w:style>
  <w:style w:type="paragraph" w:customStyle="1" w:styleId="Faureciaberschrift3">
    <w:name w:val="Faurecia Überschrift 3"/>
    <w:basedOn w:val="Normal"/>
    <w:rsid w:val="00822EA9"/>
    <w:pPr>
      <w:numPr>
        <w:ilvl w:val="2"/>
        <w:numId w:val="10"/>
      </w:numPr>
      <w:spacing w:before="60" w:after="60"/>
    </w:pPr>
    <w:rPr>
      <w:rFonts w:ascii="Arial Narrow" w:hAnsi="Arial Narrow" w:cs="Arial"/>
      <w:snapToGrid w:val="0"/>
      <w:szCs w:val="18"/>
      <w:lang w:val="de-DE" w:eastAsia="pt-BR"/>
    </w:rPr>
  </w:style>
  <w:style w:type="character" w:customStyle="1" w:styleId="Faureciaberschrift2Zchn">
    <w:name w:val="Faurecia Überschrift 2 Zchn"/>
    <w:link w:val="Faureciaberschrift2"/>
    <w:rsid w:val="00822EA9"/>
    <w:rPr>
      <w:rFonts w:ascii="Arial Narrow" w:eastAsia="Times New Roman" w:hAnsi="Arial Narrow" w:cs="Arial"/>
      <w:snapToGrid w:val="0"/>
      <w:sz w:val="20"/>
      <w:szCs w:val="18"/>
      <w:lang w:val="de-DE" w:eastAsia="pt-BR" w:bidi="ar-SA"/>
    </w:rPr>
  </w:style>
  <w:style w:type="paragraph" w:customStyle="1" w:styleId="FaureciaText2">
    <w:name w:val="Faurecia Text 2"/>
    <w:basedOn w:val="FaureciaText"/>
    <w:rsid w:val="00822EA9"/>
    <w:pPr>
      <w:ind w:left="567"/>
    </w:pPr>
  </w:style>
  <w:style w:type="paragraph" w:styleId="Revision">
    <w:name w:val="Revision"/>
    <w:hidden/>
    <w:uiPriority w:val="99"/>
    <w:semiHidden/>
    <w:rsid w:val="002207F2"/>
    <w:pPr>
      <w:spacing w:after="0" w:line="240" w:lineRule="auto"/>
    </w:pPr>
    <w:rPr>
      <w:rFonts w:ascii="Arial" w:eastAsia="Times New Roman" w:hAnsi="Arial" w:cs="Times New Roman"/>
      <w:sz w:val="20"/>
      <w:szCs w:val="24"/>
      <w:lang w:eastAsia="fr-FR" w:bidi="ar-SA"/>
    </w:rPr>
  </w:style>
  <w:style w:type="paragraph" w:customStyle="1" w:styleId="FaureciaAnlagenberschrift">
    <w:name w:val="Faurecia Anlagen Überschrift"/>
    <w:basedOn w:val="FaureciaText"/>
    <w:rsid w:val="00AB6B06"/>
    <w:rPr>
      <w:b/>
      <w:color w:val="000080"/>
      <w:sz w:val="22"/>
      <w:szCs w:val="22"/>
    </w:rPr>
  </w:style>
  <w:style w:type="paragraph" w:customStyle="1" w:styleId="FaureciaPrambelberschrift">
    <w:name w:val="Faurecia Präambel Überschrift"/>
    <w:basedOn w:val="Faureciaberschrift1"/>
    <w:next w:val="FaureciaPreamble"/>
    <w:rsid w:val="00AB6B06"/>
    <w:pPr>
      <w:numPr>
        <w:numId w:val="0"/>
      </w:numPr>
      <w:jc w:val="center"/>
    </w:pPr>
    <w:rPr>
      <w:shadow/>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1745">
      <w:bodyDiv w:val="1"/>
      <w:marLeft w:val="0"/>
      <w:marRight w:val="0"/>
      <w:marTop w:val="0"/>
      <w:marBottom w:val="0"/>
      <w:divBdr>
        <w:top w:val="none" w:sz="0" w:space="0" w:color="auto"/>
        <w:left w:val="none" w:sz="0" w:space="0" w:color="auto"/>
        <w:bottom w:val="none" w:sz="0" w:space="0" w:color="auto"/>
        <w:right w:val="none" w:sz="0" w:space="0" w:color="auto"/>
      </w:divBdr>
    </w:div>
    <w:div w:id="719595106">
      <w:bodyDiv w:val="1"/>
      <w:marLeft w:val="0"/>
      <w:marRight w:val="0"/>
      <w:marTop w:val="0"/>
      <w:marBottom w:val="0"/>
      <w:divBdr>
        <w:top w:val="none" w:sz="0" w:space="0" w:color="auto"/>
        <w:left w:val="none" w:sz="0" w:space="0" w:color="auto"/>
        <w:bottom w:val="none" w:sz="0" w:space="0" w:color="auto"/>
        <w:right w:val="none" w:sz="0" w:space="0" w:color="auto"/>
      </w:divBdr>
    </w:div>
    <w:div w:id="1063404892">
      <w:bodyDiv w:val="1"/>
      <w:marLeft w:val="0"/>
      <w:marRight w:val="0"/>
      <w:marTop w:val="0"/>
      <w:marBottom w:val="0"/>
      <w:divBdr>
        <w:top w:val="none" w:sz="0" w:space="0" w:color="auto"/>
        <w:left w:val="none" w:sz="0" w:space="0" w:color="auto"/>
        <w:bottom w:val="none" w:sz="0" w:space="0" w:color="auto"/>
        <w:right w:val="none" w:sz="0" w:space="0" w:color="auto"/>
      </w:divBdr>
    </w:div>
    <w:div w:id="1213152427">
      <w:bodyDiv w:val="1"/>
      <w:marLeft w:val="0"/>
      <w:marRight w:val="0"/>
      <w:marTop w:val="0"/>
      <w:marBottom w:val="0"/>
      <w:divBdr>
        <w:top w:val="none" w:sz="0" w:space="0" w:color="auto"/>
        <w:left w:val="none" w:sz="0" w:space="0" w:color="auto"/>
        <w:bottom w:val="none" w:sz="0" w:space="0" w:color="auto"/>
        <w:right w:val="none" w:sz="0" w:space="0" w:color="auto"/>
      </w:divBdr>
    </w:div>
    <w:div w:id="1306660144">
      <w:bodyDiv w:val="1"/>
      <w:marLeft w:val="0"/>
      <w:marRight w:val="0"/>
      <w:marTop w:val="0"/>
      <w:marBottom w:val="0"/>
      <w:divBdr>
        <w:top w:val="none" w:sz="0" w:space="0" w:color="auto"/>
        <w:left w:val="none" w:sz="0" w:space="0" w:color="auto"/>
        <w:bottom w:val="none" w:sz="0" w:space="0" w:color="auto"/>
        <w:right w:val="none" w:sz="0" w:space="0" w:color="auto"/>
      </w:divBdr>
    </w:div>
    <w:div w:id="1402675258">
      <w:bodyDiv w:val="1"/>
      <w:marLeft w:val="0"/>
      <w:marRight w:val="0"/>
      <w:marTop w:val="0"/>
      <w:marBottom w:val="0"/>
      <w:divBdr>
        <w:top w:val="none" w:sz="0" w:space="0" w:color="auto"/>
        <w:left w:val="none" w:sz="0" w:space="0" w:color="auto"/>
        <w:bottom w:val="none" w:sz="0" w:space="0" w:color="auto"/>
        <w:right w:val="none" w:sz="0" w:space="0" w:color="auto"/>
      </w:divBdr>
    </w:div>
    <w:div w:id="1541360024">
      <w:bodyDiv w:val="1"/>
      <w:marLeft w:val="0"/>
      <w:marRight w:val="0"/>
      <w:marTop w:val="0"/>
      <w:marBottom w:val="0"/>
      <w:divBdr>
        <w:top w:val="none" w:sz="0" w:space="0" w:color="auto"/>
        <w:left w:val="none" w:sz="0" w:space="0" w:color="auto"/>
        <w:bottom w:val="none" w:sz="0" w:space="0" w:color="auto"/>
        <w:right w:val="none" w:sz="0" w:space="0" w:color="auto"/>
      </w:divBdr>
    </w:div>
    <w:div w:id="1621033019">
      <w:bodyDiv w:val="1"/>
      <w:marLeft w:val="0"/>
      <w:marRight w:val="0"/>
      <w:marTop w:val="0"/>
      <w:marBottom w:val="0"/>
      <w:divBdr>
        <w:top w:val="none" w:sz="0" w:space="0" w:color="auto"/>
        <w:left w:val="none" w:sz="0" w:space="0" w:color="auto"/>
        <w:bottom w:val="none" w:sz="0" w:space="0" w:color="auto"/>
        <w:right w:val="none" w:sz="0" w:space="0" w:color="auto"/>
      </w:divBdr>
    </w:div>
    <w:div w:id="1670864667">
      <w:bodyDiv w:val="1"/>
      <w:marLeft w:val="0"/>
      <w:marRight w:val="0"/>
      <w:marTop w:val="0"/>
      <w:marBottom w:val="0"/>
      <w:divBdr>
        <w:top w:val="none" w:sz="0" w:space="0" w:color="auto"/>
        <w:left w:val="none" w:sz="0" w:space="0" w:color="auto"/>
        <w:bottom w:val="none" w:sz="0" w:space="0" w:color="auto"/>
        <w:right w:val="none" w:sz="0" w:space="0" w:color="auto"/>
      </w:divBdr>
    </w:div>
    <w:div w:id="1926069230">
      <w:bodyDiv w:val="1"/>
      <w:marLeft w:val="0"/>
      <w:marRight w:val="0"/>
      <w:marTop w:val="0"/>
      <w:marBottom w:val="0"/>
      <w:divBdr>
        <w:top w:val="none" w:sz="0" w:space="0" w:color="auto"/>
        <w:left w:val="none" w:sz="0" w:space="0" w:color="auto"/>
        <w:bottom w:val="none" w:sz="0" w:space="0" w:color="auto"/>
        <w:right w:val="none" w:sz="0" w:space="0" w:color="auto"/>
      </w:divBdr>
    </w:div>
    <w:div w:id="1997488689">
      <w:bodyDiv w:val="1"/>
      <w:marLeft w:val="0"/>
      <w:marRight w:val="0"/>
      <w:marTop w:val="0"/>
      <w:marBottom w:val="0"/>
      <w:divBdr>
        <w:top w:val="none" w:sz="0" w:space="0" w:color="auto"/>
        <w:left w:val="none" w:sz="0" w:space="0" w:color="auto"/>
        <w:bottom w:val="none" w:sz="0" w:space="0" w:color="auto"/>
        <w:right w:val="none" w:sz="0" w:space="0" w:color="auto"/>
      </w:divBdr>
    </w:div>
    <w:div w:id="2067214590">
      <w:bodyDiv w:val="1"/>
      <w:marLeft w:val="0"/>
      <w:marRight w:val="0"/>
      <w:marTop w:val="0"/>
      <w:marBottom w:val="0"/>
      <w:divBdr>
        <w:top w:val="none" w:sz="0" w:space="0" w:color="auto"/>
        <w:left w:val="none" w:sz="0" w:space="0" w:color="auto"/>
        <w:bottom w:val="none" w:sz="0" w:space="0" w:color="auto"/>
        <w:right w:val="none" w:sz="0" w:space="0" w:color="auto"/>
      </w:divBdr>
    </w:div>
    <w:div w:id="210272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sisl xmlns:xsi="http://www.w3.org/2001/XMLSchema-instance" xmlns:xsd="http://www.w3.org/2001/XMLSchema" xmlns="http://www.boldonjames.com/2008/01/sie/internal/label" sislVersion="0" policy="2152ec2e-c0c1-4834-9aa1-dc782ab0e2aa" origin="userSelected">
  <element uid="67e66f8d-4e76-4fdc-a7a1-b421fe54f86a" value=""/>
</sisl>
</file>

<file path=customXml/item5.xml><?xml version="1.0" encoding="utf-8"?>
<ct:contentTypeSchema xmlns:ct="http://schemas.microsoft.com/office/2006/metadata/contentType" xmlns:ma="http://schemas.microsoft.com/office/2006/metadata/properties/metaAttributes" ct:_="" ma:_="" ma:contentTypeName="Document" ma:contentTypeID="0x010100D9D34EE4B411CC439E02DC72ECB9E817" ma:contentTypeVersion="13" ma:contentTypeDescription="Create a new document." ma:contentTypeScope="" ma:versionID="d45a4ca516514463366773710ca2bae2">
  <xsd:schema xmlns:xsd="http://www.w3.org/2001/XMLSchema" xmlns:xs="http://www.w3.org/2001/XMLSchema" xmlns:p="http://schemas.microsoft.com/office/2006/metadata/properties" xmlns:ns3="f270bc00-003b-43b9-ab8b-8503e199901e" xmlns:ns4="debcc456-b1a7-4d62-82fb-5337fabb1688" targetNamespace="http://schemas.microsoft.com/office/2006/metadata/properties" ma:root="true" ma:fieldsID="63c873546a807f440b097d55720253e8" ns3:_="" ns4:_="">
    <xsd:import namespace="f270bc00-003b-43b9-ab8b-8503e199901e"/>
    <xsd:import namespace="debcc456-b1a7-4d62-82fb-5337fabb16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0bc00-003b-43b9-ab8b-8503e19990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bcc456-b1a7-4d62-82fb-5337fabb16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32932F-52A3-44D1-9E82-ED3451BA2F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39309A-DA48-4675-B58A-4DAA62E44BEA}">
  <ds:schemaRefs>
    <ds:schemaRef ds:uri="http://schemas.microsoft.com/sharepoint/v3/contenttype/forms"/>
  </ds:schemaRefs>
</ds:datastoreItem>
</file>

<file path=customXml/itemProps3.xml><?xml version="1.0" encoding="utf-8"?>
<ds:datastoreItem xmlns:ds="http://schemas.openxmlformats.org/officeDocument/2006/customXml" ds:itemID="{3AB3DE30-47E5-40C8-B822-70DACA714E13}">
  <ds:schemaRefs>
    <ds:schemaRef ds:uri="http://schemas.openxmlformats.org/officeDocument/2006/bibliography"/>
  </ds:schemaRefs>
</ds:datastoreItem>
</file>

<file path=customXml/itemProps4.xml><?xml version="1.0" encoding="utf-8"?>
<ds:datastoreItem xmlns:ds="http://schemas.openxmlformats.org/officeDocument/2006/customXml" ds:itemID="{43C1C368-02EF-4072-A66C-D63FFEB01545}">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8AEDF4FF-C473-45D6-A7D8-ACD9A4C26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0bc00-003b-43b9-ab8b-8503e199901e"/>
    <ds:schemaRef ds:uri="debcc456-b1a7-4d62-82fb-5337fabb16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20814</Words>
  <Characters>118640</Characters>
  <Application>Microsoft Office Word</Application>
  <DocSecurity>0</DocSecurity>
  <Lines>988</Lines>
  <Paragraphs>278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Faurecia</Company>
  <LinksUpToDate>false</LinksUpToDate>
  <CharactersWithSpaces>139176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THIRIOT Olivier-Patrick</dc:creator>
  <cp:lastModifiedBy>Kennedy, Muhil</cp:lastModifiedBy>
  <cp:revision>3</cp:revision>
  <cp:lastPrinted>2020-02-27T10:51:00Z</cp:lastPrinted>
  <dcterms:created xsi:type="dcterms:W3CDTF">2020-11-18T15:06:00Z</dcterms:created>
  <dcterms:modified xsi:type="dcterms:W3CDTF">2022-12-08T08:04:00Z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fdab45d7-ce7b-41ad-a259-44bae239d02e</vt:lpwstr>
  </property>
  <property fmtid="{D5CDD505-2E9C-101B-9397-08002B2CF9AE}" pid="3" name="bjSaver">
    <vt:lpwstr>OOUwBmesue7QsKVgJIoHhddCFbB6k6Ft</vt:lpwstr>
  </property>
  <property fmtid="{D5CDD505-2E9C-101B-9397-08002B2CF9AE}" pid="4" name="bjDocumentLabelXML">
    <vt:lpwstr>&lt;?xml version="1.0" encoding="us-ascii"?&gt;&lt;sisl xmlns:xsi="http://www.w3.org/2001/XMLSchema-instance" xmlns:xsd="http://www.w3.org/2001/XMLSchema" sislVersion="0" policy="2152ec2e-c0c1-4834-9aa1-dc782ab0e2aa" origin="userSelected" xmlns="http://www.boldonj</vt:lpwstr>
  </property>
  <property fmtid="{D5CDD505-2E9C-101B-9397-08002B2CF9AE}" pid="5" name="bjDocumentLabelXML-0">
    <vt:lpwstr>ames.com/2008/01/sie/internal/label"&gt;&lt;element uid="67e66f8d-4e76-4fdc-a7a1-b421fe54f86a" value="" /&gt;&lt;/sisl&gt;</vt:lpwstr>
  </property>
  <property fmtid="{D5CDD505-2E9C-101B-9397-08002B2CF9AE}" pid="6" name="bjDocumentSecurityLabel">
    <vt:lpwstr>N O N - S E N S I T I V E      </vt:lpwstr>
  </property>
  <property fmtid="{D5CDD505-2E9C-101B-9397-08002B2CF9AE}" pid="7" name="ContentTypeId">
    <vt:lpwstr>0x010100D9D34EE4B411CC439E02DC72ECB9E817</vt:lpwstr>
  </property>
  <property fmtid="{D5CDD505-2E9C-101B-9397-08002B2CF9AE}" pid="8" name="caContractId">
    <vt:lpwstr>CW17603</vt:lpwstr>
  </property>
  <property fmtid="{D5CDD505-2E9C-101B-9397-08002B2CF9AE}" pid="9" name="caTitle">
    <vt:lpwstr>Generate PDF Test</vt:lpwstr>
  </property>
  <property fmtid="{D5CDD505-2E9C-101B-9397-08002B2CF9AE}" pid="10" name="caSupplier">
    <vt:lpwstr>EQUISTAR CHEMICALS LP</vt:lpwstr>
  </property>
  <property fmtid="{D5CDD505-2E9C-101B-9397-08002B2CF9AE}" pid="11" name="caSupplier.CorporateAddress.PostalAddress.Lines">
    <vt:lpwstr>P.O. BOX 204029</vt:lpwstr>
  </property>
  <property fmtid="{D5CDD505-2E9C-101B-9397-08002B2CF9AE}" pid="12" name="cacus_ContractType">
    <vt:lpwstr>Letter of Nomination</vt:lpwstr>
  </property>
  <property fmtid="{D5CDD505-2E9C-101B-9397-08002B2CF9AE}" pid="13" name="cacus_Tooling">
    <vt:lpwstr>None</vt:lpwstr>
  </property>
  <property fmtid="{D5CDD505-2E9C-101B-9397-08002B2CF9AE}" pid="14" name="cacus_ContractScope">
    <vt:lpwstr>Perimeter</vt:lpwstr>
  </property>
  <property fmtid="{D5CDD505-2E9C-101B-9397-08002B2CF9AE}" pid="15" name="cacus_ProgramName">
    <vt:lpwstr>E10004 - CUM-CUMMINS_9" MIXER STAGE V-OFH-ECHN</vt:lpwstr>
  </property>
  <property fmtid="{D5CDD505-2E9C-101B-9397-08002B2CF9AE}" pid="16" name="cacus_BusinessType">
    <vt:lpwstr>External</vt:lpwstr>
  </property>
  <property fmtid="{D5CDD505-2E9C-101B-9397-08002B2CF9AE}" pid="17" name="cacus_OEMGroup">
    <vt:lpwstr>HEAVY TRUCKS - OFF ROAD</vt:lpwstr>
  </property>
  <property fmtid="{D5CDD505-2E9C-101B-9397-08002B2CF9AE}" pid="18" name="cacus_MainBrand">
    <vt:lpwstr>CUMMINS</vt:lpwstr>
  </property>
  <property fmtid="{D5CDD505-2E9C-101B-9397-08002B2CF9AE}" pid="19" name="cacus_ProductFamily">
    <vt:lpwstr>CVE - CVE</vt:lpwstr>
  </property>
  <property fmtid="{D5CDD505-2E9C-101B-9397-08002B2CF9AE}" pid="20" name="cacus_Vehicle">
    <vt:lpwstr>Misc.CUM (CVE-Miscellaneous)</vt:lpwstr>
  </property>
  <property fmtid="{D5CDD505-2E9C-101B-9397-08002B2CF9AE}" pid="21" name="cacus_StatusInLifecycle">
    <vt:lpwstr>Awarded</vt:lpwstr>
  </property>
  <property fmtid="{D5CDD505-2E9C-101B-9397-08002B2CF9AE}" pid="22" name="cacus_ValidityStatus">
    <vt:lpwstr>Valid</vt:lpwstr>
  </property>
  <property fmtid="{D5CDD505-2E9C-101B-9397-08002B2CF9AE}" pid="23" name="cacus_SOPDate">
    <vt:lpwstr>06/04/2021</vt:lpwstr>
  </property>
  <property fmtid="{D5CDD505-2E9C-101B-9397-08002B2CF9AE}" pid="24" name="cacus_EOPDate">
    <vt:lpwstr> </vt:lpwstr>
  </property>
  <property fmtid="{D5CDD505-2E9C-101B-9397-08002B2CF9AE}" pid="25" name="cacus_LegalEntity">
    <vt:lpwstr>FAURECIA EMISSIONS CONTROL TECHNOLOGIES DEVELOPMENT (SHANGHAI) COMPANY LTD</vt:lpwstr>
  </property>
  <property fmtid="{D5CDD505-2E9C-101B-9397-08002B2CF9AE}" pid="26" name="cacus_Mandated">
    <vt:lpwstr>false</vt:lpwstr>
  </property>
  <property fmtid="{D5CDD505-2E9C-101B-9397-08002B2CF9AE}" pid="27" name="_caAgreementDate">
    <vt:lpwstr> </vt:lpwstr>
  </property>
  <property fmtid="{D5CDD505-2E9C-101B-9397-08002B2CF9AE}" pid="28" name="_caEffectiveDate">
    <vt:lpwstr>11/16/2020</vt:lpwstr>
  </property>
  <property fmtid="{D5CDD505-2E9C-101B-9397-08002B2CF9AE}" pid="29" name="_caExpirationDate">
    <vt:lpwstr> </vt:lpwstr>
  </property>
  <property fmtid="{D5CDD505-2E9C-101B-9397-08002B2CF9AE}" pid="30" name="caStatus">
    <vt:lpwstr>Draft</vt:lpwstr>
  </property>
</Properties>
</file>